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4523814"/>
    <w:bookmarkStart w:id="1" w:name="_Toc225065129"/>
    <w:bookmarkStart w:id="2" w:name="_Toc225648272"/>
    <w:p w14:paraId="221FE898" w14:textId="3E00996B" w:rsidR="00D128DD" w:rsidRDefault="00D128DD">
      <w:pPr>
        <w:spacing w:after="160" w:line="259" w:lineRule="auto"/>
        <w:jc w:val="left"/>
        <w:rPr>
          <w:rFonts w:cs="Arial"/>
          <w:b/>
          <w:sz w:val="28"/>
          <w:szCs w:val="28"/>
        </w:rPr>
      </w:pPr>
      <w:r w:rsidRPr="00F74684">
        <w:rPr>
          <w:noProof/>
          <w:lang w:val="fr-FR" w:eastAsia="fr-FR"/>
        </w:rPr>
        <mc:AlternateContent>
          <mc:Choice Requires="wpg">
            <w:drawing>
              <wp:anchor distT="0" distB="0" distL="114300" distR="114300" simplePos="0" relativeHeight="251659264" behindDoc="0" locked="0" layoutInCell="1" allowOverlap="1" wp14:anchorId="380A667A" wp14:editId="5BF4C5EB">
                <wp:simplePos x="0" y="0"/>
                <wp:positionH relativeFrom="margin">
                  <wp:align>center</wp:align>
                </wp:positionH>
                <wp:positionV relativeFrom="page">
                  <wp:align>center</wp:align>
                </wp:positionV>
                <wp:extent cx="6530400" cy="9392400"/>
                <wp:effectExtent l="0" t="0" r="3810" b="0"/>
                <wp:wrapTopAndBottom/>
                <wp:docPr id="1468" name="Groe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0400" cy="9392400"/>
                          <a:chOff x="98" y="0"/>
                          <a:chExt cx="65304" cy="93921"/>
                        </a:xfrm>
                      </wpg:grpSpPr>
                      <wps:wsp>
                        <wps:cNvPr id="1469" name="Tekstvak 2"/>
                        <wps:cNvSpPr txBox="1">
                          <a:spLocks noChangeArrowheads="1"/>
                        </wps:cNvSpPr>
                        <wps:spPr bwMode="auto">
                          <a:xfrm>
                            <a:off x="9346" y="0"/>
                            <a:ext cx="7054" cy="7429"/>
                          </a:xfrm>
                          <a:prstGeom prst="rect">
                            <a:avLst/>
                          </a:prstGeom>
                          <a:solidFill>
                            <a:srgbClr val="F1EACA"/>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7CE0390" w14:textId="77777777" w:rsidR="00BB16AE" w:rsidRPr="00B94B05" w:rsidRDefault="00BB16AE" w:rsidP="00D128DD">
                              <w:pPr>
                                <w:rPr>
                                  <w:rFonts w:cs="Arial"/>
                                  <w:b/>
                                </w:rPr>
                              </w:pPr>
                              <w:r>
                                <w:rPr>
                                  <w:rFonts w:cs="Arial"/>
                                  <w:b/>
                                </w:rPr>
                                <w:t>S-98</w:t>
                              </w:r>
                            </w:p>
                          </w:txbxContent>
                        </wps:txbx>
                        <wps:bodyPr rot="0" vert="horz" wrap="square" lIns="180000" tIns="288000" rIns="180000" bIns="288000" anchor="ctr" anchorCtr="0" upright="1">
                          <a:noAutofit/>
                        </wps:bodyPr>
                      </wps:wsp>
                      <pic:pic xmlns:pic="http://schemas.openxmlformats.org/drawingml/2006/picture">
                        <pic:nvPicPr>
                          <pic:cNvPr id="1470" name="Afbeelding 3"/>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98" y="58730"/>
                            <a:ext cx="9347"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1" name="Afbeelding 6"/>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05" y="68001"/>
                            <a:ext cx="9340" cy="927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72" name="Afbeelding 7"/>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9459" y="68001"/>
                            <a:ext cx="9271" cy="9271"/>
                          </a:xfrm>
                          <a:prstGeom prst="rect">
                            <a:avLst/>
                          </a:prstGeom>
                          <a:noFill/>
                          <a:extLst>
                            <a:ext uri="{909E8E84-426E-40DD-AFC4-6F175D3DCCD1}">
                              <a14:hiddenFill xmlns:a14="http://schemas.microsoft.com/office/drawing/2010/main">
                                <a:solidFill>
                                  <a:srgbClr val="FFFFFF"/>
                                </a:solidFill>
                              </a14:hiddenFill>
                            </a:ext>
                          </a:extLst>
                        </pic:spPr>
                      </pic:pic>
                      <wps:wsp>
                        <wps:cNvPr id="1473" name="Tekstvak 10"/>
                        <wps:cNvSpPr txBox="1">
                          <a:spLocks noChangeArrowheads="1"/>
                        </wps:cNvSpPr>
                        <wps:spPr bwMode="auto">
                          <a:xfrm>
                            <a:off x="36891" y="68001"/>
                            <a:ext cx="28512" cy="25920"/>
                          </a:xfrm>
                          <a:prstGeom prst="rect">
                            <a:avLst/>
                          </a:prstGeom>
                          <a:solidFill>
                            <a:srgbClr val="00AC9E"/>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C2FF4B0" w14:textId="77777777" w:rsidR="00BB16AE" w:rsidRDefault="00BB16AE" w:rsidP="00D128DD">
                              <w:pPr>
                                <w:jc w:val="right"/>
                                <w:rPr>
                                  <w:rFonts w:cs="Arial"/>
                                  <w:color w:val="FFFFFF"/>
                                  <w:sz w:val="16"/>
                                  <w:szCs w:val="16"/>
                                </w:rPr>
                              </w:pPr>
                            </w:p>
                            <w:p w14:paraId="06CAE93F" w14:textId="77777777" w:rsidR="00BB16AE" w:rsidRDefault="00BB16AE" w:rsidP="00D128DD">
                              <w:pPr>
                                <w:jc w:val="right"/>
                                <w:rPr>
                                  <w:rFonts w:cs="Arial"/>
                                  <w:color w:val="FFFFFF"/>
                                  <w:sz w:val="16"/>
                                  <w:szCs w:val="16"/>
                                </w:rPr>
                              </w:pPr>
                            </w:p>
                            <w:p w14:paraId="3162B92E" w14:textId="77777777" w:rsidR="00BB16AE" w:rsidRDefault="00BB16AE" w:rsidP="00D128DD">
                              <w:pPr>
                                <w:jc w:val="right"/>
                                <w:rPr>
                                  <w:rFonts w:cs="Arial"/>
                                  <w:color w:val="FFFFFF"/>
                                  <w:sz w:val="16"/>
                                  <w:szCs w:val="16"/>
                                </w:rPr>
                              </w:pPr>
                            </w:p>
                            <w:p w14:paraId="3366E264" w14:textId="77777777" w:rsidR="00BB16AE" w:rsidRDefault="00BB16AE" w:rsidP="00D128DD">
                              <w:pPr>
                                <w:spacing w:after="0"/>
                                <w:jc w:val="right"/>
                                <w:rPr>
                                  <w:rFonts w:cs="Arial"/>
                                  <w:color w:val="FFFFFF"/>
                                  <w:sz w:val="16"/>
                                  <w:szCs w:val="16"/>
                                </w:rPr>
                              </w:pPr>
                            </w:p>
                            <w:p w14:paraId="0D07F783"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Published by the</w:t>
                              </w:r>
                            </w:p>
                            <w:p w14:paraId="05AF269F"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International Hydrographic Organization</w:t>
                              </w:r>
                            </w:p>
                            <w:p w14:paraId="2B6966EC" w14:textId="77777777" w:rsidR="00BB16AE" w:rsidRPr="0018384D" w:rsidRDefault="00BB16AE" w:rsidP="00D128DD">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59E3851" w14:textId="77777777" w:rsidR="00BB16AE" w:rsidRPr="0018384D" w:rsidRDefault="00BB16AE" w:rsidP="00D128DD">
                              <w:pPr>
                                <w:spacing w:after="0"/>
                                <w:jc w:val="right"/>
                                <w:rPr>
                                  <w:rFonts w:cs="Arial"/>
                                  <w:color w:val="FFFFFF"/>
                                  <w:sz w:val="16"/>
                                  <w:szCs w:val="16"/>
                                  <w:lang w:val="fr-FR"/>
                                </w:rPr>
                              </w:pPr>
                              <w:r w:rsidRPr="0018384D">
                                <w:rPr>
                                  <w:rFonts w:cs="Arial"/>
                                  <w:color w:val="FFFFFF"/>
                                  <w:sz w:val="16"/>
                                  <w:szCs w:val="16"/>
                                  <w:lang w:val="fr-FR"/>
                                </w:rPr>
                                <w:t>Principauté de Monaco</w:t>
                              </w:r>
                            </w:p>
                            <w:p w14:paraId="21E320F8"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Tel: (377) 93.10.81.00</w:t>
                              </w:r>
                            </w:p>
                            <w:p w14:paraId="21747DA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Fax: (377) 93.10.81.40</w:t>
                              </w:r>
                            </w:p>
                            <w:p w14:paraId="0D04FB9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info@iho.int</w:t>
                              </w:r>
                            </w:p>
                            <w:p w14:paraId="1334586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wps:txbx>
                        <wps:bodyPr rot="0" vert="horz" wrap="square" lIns="180000" tIns="180000" rIns="180000" bIns="180000" anchor="b" anchorCtr="0" upright="1">
                          <a:noAutofit/>
                        </wps:bodyPr>
                      </wps:wsp>
                      <wps:wsp>
                        <wps:cNvPr id="1474" name="Tekstvak 1"/>
                        <wps:cNvSpPr txBox="1">
                          <a:spLocks noChangeArrowheads="1"/>
                        </wps:cNvSpPr>
                        <wps:spPr bwMode="auto">
                          <a:xfrm>
                            <a:off x="9459" y="7567"/>
                            <a:ext cx="55836" cy="60408"/>
                          </a:xfrm>
                          <a:prstGeom prst="rect">
                            <a:avLst/>
                          </a:prstGeom>
                          <a:solidFill>
                            <a:srgbClr val="FFFFFF"/>
                          </a:solidFill>
                          <a:ln w="6350">
                            <a:solidFill>
                              <a:srgbClr val="001532"/>
                            </a:solidFill>
                            <a:miter lim="800000"/>
                            <a:headEnd/>
                            <a:tailEnd/>
                          </a:ln>
                        </wps:spPr>
                        <wps:txbx>
                          <w:txbxContent>
                            <w:p w14:paraId="00D56844" w14:textId="0448DC6C" w:rsidR="00BB16AE" w:rsidRDefault="00BB16AE" w:rsidP="00D128DD">
                              <w:pPr>
                                <w:pStyle w:val="Basisalinea"/>
                                <w:spacing w:line="240" w:lineRule="auto"/>
                                <w:rPr>
                                  <w:rFonts w:ascii="Arial" w:hAnsi="Arial" w:cs="HelveticaNeueLT Std Med"/>
                                  <w:b/>
                                  <w:color w:val="00004C"/>
                                  <w:sz w:val="56"/>
                                  <w:szCs w:val="56"/>
                                </w:rPr>
                              </w:pPr>
                              <w:r>
                                <w:rPr>
                                  <w:rFonts w:ascii="Arial" w:hAnsi="Arial" w:cs="HelveticaNeueLT Std Med"/>
                                  <w:b/>
                                  <w:color w:val="00004C"/>
                                  <w:sz w:val="28"/>
                                  <w:szCs w:val="28"/>
                                </w:rPr>
                                <w:t>Annex B (Informative)</w:t>
                              </w:r>
                            </w:p>
                            <w:p w14:paraId="160DB014" w14:textId="77777777" w:rsidR="00BB16AE" w:rsidRDefault="00BB16AE" w:rsidP="00D128DD">
                              <w:pPr>
                                <w:pStyle w:val="Basisalinea"/>
                                <w:spacing w:line="240" w:lineRule="auto"/>
                                <w:rPr>
                                  <w:rFonts w:ascii="Arial" w:hAnsi="Arial" w:cs="HelveticaNeueLT Std Med"/>
                                  <w:b/>
                                  <w:color w:val="00004C"/>
                                  <w:sz w:val="56"/>
                                  <w:szCs w:val="56"/>
                                </w:rPr>
                              </w:pPr>
                            </w:p>
                            <w:p w14:paraId="2628ABA9" w14:textId="0976F1EE" w:rsidR="00BB16AE" w:rsidRDefault="00BB16AE" w:rsidP="00D128DD">
                              <w:pPr>
                                <w:pStyle w:val="Basisalinea"/>
                                <w:spacing w:line="240" w:lineRule="auto"/>
                                <w:rPr>
                                  <w:rFonts w:ascii="Arial" w:hAnsi="Arial" w:cs="HelveticaNeueLT Std Med"/>
                                  <w:b/>
                                  <w:color w:val="00004C"/>
                                  <w:sz w:val="56"/>
                                  <w:szCs w:val="56"/>
                                </w:rPr>
                              </w:pPr>
                              <w:r>
                                <w:rPr>
                                  <w:rFonts w:ascii="Arial" w:hAnsi="Arial" w:cs="HelveticaNeueLT Std Med"/>
                                  <w:b/>
                                  <w:color w:val="00004C"/>
                                  <w:sz w:val="56"/>
                                  <w:szCs w:val="56"/>
                                </w:rPr>
                                <w:t>Validation Checks</w:t>
                              </w:r>
                            </w:p>
                            <w:p w14:paraId="014E40D0" w14:textId="77777777" w:rsidR="00BB16AE" w:rsidRDefault="00BB16AE" w:rsidP="00D128DD">
                              <w:pPr>
                                <w:pStyle w:val="Basisalinea"/>
                                <w:spacing w:line="240" w:lineRule="auto"/>
                                <w:rPr>
                                  <w:rFonts w:ascii="Arial" w:hAnsi="Arial" w:cs="HelveticaNeueLT Std Med"/>
                                  <w:b/>
                                  <w:color w:val="00004C"/>
                                  <w:sz w:val="56"/>
                                  <w:szCs w:val="56"/>
                                </w:rPr>
                              </w:pPr>
                            </w:p>
                            <w:p w14:paraId="32190F31" w14:textId="77777777" w:rsidR="00BB16AE" w:rsidRDefault="00BB16AE" w:rsidP="00D128DD">
                              <w:pPr>
                                <w:pStyle w:val="Basisalinea"/>
                                <w:spacing w:line="240" w:lineRule="auto"/>
                                <w:rPr>
                                  <w:rFonts w:ascii="Arial" w:hAnsi="Arial" w:cs="HelveticaNeueLT Std Med"/>
                                  <w:b/>
                                  <w:color w:val="00004C"/>
                                  <w:sz w:val="56"/>
                                  <w:szCs w:val="56"/>
                                </w:rPr>
                              </w:pPr>
                            </w:p>
                            <w:p w14:paraId="06689FA9" w14:textId="770B728D" w:rsidR="00BB16AE" w:rsidRPr="00FD27EE" w:rsidRDefault="00BB16AE" w:rsidP="00D128DD">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9445E6">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76C1DD59" w14:textId="77777777" w:rsidR="00BB16AE" w:rsidRDefault="00BB16AE" w:rsidP="00D128DD">
                              <w:pPr>
                                <w:pStyle w:val="Basisalinea"/>
                                <w:spacing w:line="240" w:lineRule="auto"/>
                                <w:rPr>
                                  <w:rFonts w:ascii="Arial" w:hAnsi="Arial" w:cs="HelveticaNeueLT Std Med"/>
                                  <w:b/>
                                  <w:color w:val="00004C"/>
                                  <w:sz w:val="56"/>
                                  <w:szCs w:val="56"/>
                                </w:rPr>
                              </w:pPr>
                            </w:p>
                            <w:p w14:paraId="0655A010" w14:textId="77777777" w:rsidR="00BB16AE" w:rsidRPr="00FD27EE" w:rsidRDefault="00BB16AE" w:rsidP="00D128DD">
                              <w:pPr>
                                <w:pStyle w:val="Basisalinea"/>
                                <w:spacing w:line="240" w:lineRule="auto"/>
                                <w:rPr>
                                  <w:rFonts w:ascii="Arial" w:hAnsi="Arial" w:cs="HelveticaNeueLT Std Med"/>
                                  <w:b/>
                                  <w:color w:val="00004C"/>
                                  <w:sz w:val="56"/>
                                  <w:szCs w:val="56"/>
                                </w:rPr>
                              </w:pPr>
                            </w:p>
                          </w:txbxContent>
                        </wps:txbx>
                        <wps:bodyPr rot="0" vert="horz" wrap="square" lIns="360000" tIns="360000" rIns="360000" bIns="360000" anchor="ctr" anchorCtr="0" upright="1">
                          <a:noAutofit/>
                        </wps:bodyPr>
                      </wps:wsp>
                    </wpg:wgp>
                  </a:graphicData>
                </a:graphic>
                <wp14:sizeRelH relativeFrom="margin">
                  <wp14:pctWidth>0</wp14:pctWidth>
                </wp14:sizeRelH>
                <wp14:sizeRelV relativeFrom="page">
                  <wp14:pctHeight>0</wp14:pctHeight>
                </wp14:sizeRelV>
              </wp:anchor>
            </w:drawing>
          </mc:Choice>
          <mc:Fallback>
            <w:pict>
              <v:group w14:anchorId="380A667A" id="Groep 11" o:spid="_x0000_s1026" style="position:absolute;margin-left:0;margin-top:0;width:514.2pt;height:739.55pt;z-index:251659264;mso-position-horizontal:center;mso-position-horizontal-relative:margin;mso-position-vertical:center;mso-position-vertical-relative:page;mso-width-relative:margin" coordorigin="98" coordsize="65304,939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">
                <v:shapetype id="_x0000_t202" coordsize="21600,21600" o:spt="202" path="m,l,21600r21600,l21600,xe">
                  <v:stroke joinstyle="miter"/>
                  <v:path gradientshapeok="t" o:connecttype="rect"/>
                </v:shapetype>
                <v:shape id="Tekstvak 2" o:spid="_x0000_s1027" type="#_x0000_t202" style="position:absolute;left:9346;width:7054;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4CqcIA&#10;AADdAAAADwAAAGRycy9kb3ducmV2LnhtbERPS2vCQBC+F/oflin0InXTYkKNrlICLfZWrb0P2TFZ&#10;zM6G7Obhv3cLgrf5+J6z3k62EQN13jhW8DpPQBCXThuuFBx/P1/eQfiArLFxTAou5GG7eXxYY67d&#10;yHsaDqESMYR9jgrqENpcSl/WZNHPXUscuZPrLIYIu0rqDscYbhv5liSZtGg4NtTYUlFTeT70VkGZ&#10;nma9KfrvL/rztNTp7Mcce6Wen6aPFYhAU7iLb+6djvMX2RL+v4knyM0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fgKpwgAAAN0AAAAPAAAAAAAAAAAAAAAAAJgCAABkcnMvZG93&#10;bnJldi54bWxQSwUGAAAAAAQABAD1AAAAhwMAAAAA&#10;" fillcolor="#f1eaca" stroked="f" strokeweight=".5pt">
                  <v:textbox inset="5mm,8mm,5mm,8mm">
                    <w:txbxContent>
                      <w:p w14:paraId="67CE0390" w14:textId="77777777" w:rsidR="00BB16AE" w:rsidRPr="00B94B05" w:rsidRDefault="00BB16AE" w:rsidP="00D128DD">
                        <w:pPr>
                          <w:rPr>
                            <w:rFonts w:cs="Arial"/>
                            <w:b/>
                          </w:rPr>
                        </w:pPr>
                        <w:r>
                          <w:rPr>
                            <w:rFonts w:cs="Arial"/>
                            <w:b/>
                          </w:rPr>
                          <w:t>S-98</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3" o:spid="_x0000_s1028" type="#_x0000_t75" style="position:absolute;left:98;top:58730;width:9347;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LNzbHDAAAA3QAAAA8AAABkcnMvZG93bnJldi54bWxEj0FrwzAMhe+D/QejwW6rk9K1I6tbSqCw&#10;65L9ABGrSdpYDrHrpv++OhR2k3hP733a7mc3qERT6D0byBcZKOLG255bA3/18eMLVIjIFgfPZOBO&#10;Afa715ctFtbf+JdSFVslIRwKNNDFOBZah6Yjh2HhR2LRTn5yGGWdWm0nvEm4G/Qyy9baYc/S0OFI&#10;ZUfNpbo6A+dVbk/jssznlKrPuk53VzaVMe9v8+EbVKQ5/puf1z9W8Fcb4ZdvZAS9e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s3NscMAAADdAAAADwAAAAAAAAAAAAAAAACf&#10;AgAAZHJzL2Rvd25yZXYueG1sUEsFBgAAAAAEAAQA9wAAAI8DAAAAAA==&#10;">
                  <v:imagedata r:id="rId11" o:title=""/>
                  <v:path arrowok="t"/>
                </v:shape>
                <v:shape id="Afbeelding 6" o:spid="_x0000_s1029" type="#_x0000_t75" style="position:absolute;left:105;top:68001;width:9340;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NIDLBAAAA3QAAAA8AAABkcnMvZG93bnJldi54bWxET0uLwjAQvgv7H8Is7E3TyqJLNYoIdj14&#10;8cGeh2Zsis2kNNm2/nsjCN7m43vOcj3YWnTU+sqxgnSSgCAunK64VHA578Y/IHxA1lg7JgV38rBe&#10;fYyWmGnX85G6UyhFDGGfoQITQpNJ6QtDFv3ENcSRu7rWYoiwLaVusY/htpbTJJlJixXHBoMNbQ0V&#10;t9O/VZDPDn/pNrW7Pv81zhXTrsrnUqmvz2GzABFoCG/xy73Xcf73PIXnN/EEuXo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YNIDLBAAAA3QAAAA8AAAAAAAAAAAAAAAAAnwIA&#10;AGRycy9kb3ducmV2LnhtbFBLBQYAAAAABAAEAPcAAACNAwAAAAA=&#10;">
                  <v:imagedata r:id="rId12" o:title=""/>
                  <v:path arrowok="t"/>
                </v:shape>
                <v:shape id="Afbeelding 7" o:spid="_x0000_s1030" type="#_x0000_t75" style="position:absolute;left:9459;top:68001;width:9271;height:92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BsUPEAAAA3QAAAA8AAABkcnMvZG93bnJldi54bWxET01rwkAQvRf8D8sIvdWNUrWkriJBi1g9&#10;GD14HLLTbGh2NmS3Gv31XaHQ2zze58wWna3FhVpfOVYwHCQgiAunKy4VnI7rlzcQPiBrrB2Tght5&#10;WMx7TzNMtbvygS55KEUMYZ+iAhNCk0rpC0MW/cA1xJH7cq3FEGFbSt3iNYbbWo6SZCItVhwbDDaU&#10;GSq+8x+rgMYnOnIWVtuP/X1nzuPcf54zpZ773fIdRKAu/Iv/3Bsd579OR/D4Jp4g5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JBsUPEAAAA3QAAAA8AAAAAAAAAAAAAAAAA&#10;nwIAAGRycy9kb3ducmV2LnhtbFBLBQYAAAAABAAEAPcAAACQAwAAAAA=&#10;">
                  <v:imagedata r:id="rId13" o:title=""/>
                  <v:path arrowok="t"/>
                </v:shape>
                <v:shape id="Tekstvak 10" o:spid="_x0000_s1031" type="#_x0000_t202" style="position:absolute;left:36891;top:68001;width:28512;height:2592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D/lMIA&#10;AADdAAAADwAAAGRycy9kb3ducmV2LnhtbERPS4vCMBC+L/gfwgje1lRXVKpR3GUFj+vb49hMH9hM&#10;ShO1/nuzIHibj+8503ljSnGj2hWWFfS6EQjixOqCMwW77fJzDMJ5ZI2lZVLwIAfzWetjirG2d17T&#10;beMzEULYxagg976KpXRJTgZd11bEgUttbdAHWGdS13gP4aaU/SgaSoMFh4YcK/rJKblsrkbBoX/c&#10;n3/X5SI9RWlzHP353neqleq0m8UEhKfGv8Uv90qH+YPRF/x/E06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EP+UwgAAAN0AAAAPAAAAAAAAAAAAAAAAAJgCAABkcnMvZG93&#10;bnJldi54bWxQSwUGAAAAAAQABAD1AAAAhwMAAAAA&#10;" fillcolor="#00ac9e" stroked="f" strokeweight=".5pt">
                  <v:textbox inset="5mm,5mm,5mm,5mm">
                    <w:txbxContent>
                      <w:p w14:paraId="6C2FF4B0" w14:textId="77777777" w:rsidR="00BB16AE" w:rsidRDefault="00BB16AE" w:rsidP="00D128DD">
                        <w:pPr>
                          <w:jc w:val="right"/>
                          <w:rPr>
                            <w:rFonts w:cs="Arial"/>
                            <w:color w:val="FFFFFF"/>
                            <w:sz w:val="16"/>
                            <w:szCs w:val="16"/>
                          </w:rPr>
                        </w:pPr>
                      </w:p>
                      <w:p w14:paraId="06CAE93F" w14:textId="77777777" w:rsidR="00BB16AE" w:rsidRDefault="00BB16AE" w:rsidP="00D128DD">
                        <w:pPr>
                          <w:jc w:val="right"/>
                          <w:rPr>
                            <w:rFonts w:cs="Arial"/>
                            <w:color w:val="FFFFFF"/>
                            <w:sz w:val="16"/>
                            <w:szCs w:val="16"/>
                          </w:rPr>
                        </w:pPr>
                      </w:p>
                      <w:p w14:paraId="3162B92E" w14:textId="77777777" w:rsidR="00BB16AE" w:rsidRDefault="00BB16AE" w:rsidP="00D128DD">
                        <w:pPr>
                          <w:jc w:val="right"/>
                          <w:rPr>
                            <w:rFonts w:cs="Arial"/>
                            <w:color w:val="FFFFFF"/>
                            <w:sz w:val="16"/>
                            <w:szCs w:val="16"/>
                          </w:rPr>
                        </w:pPr>
                      </w:p>
                      <w:p w14:paraId="3366E264" w14:textId="77777777" w:rsidR="00BB16AE" w:rsidRDefault="00BB16AE" w:rsidP="00D128DD">
                        <w:pPr>
                          <w:spacing w:after="0"/>
                          <w:jc w:val="right"/>
                          <w:rPr>
                            <w:rFonts w:cs="Arial"/>
                            <w:color w:val="FFFFFF"/>
                            <w:sz w:val="16"/>
                            <w:szCs w:val="16"/>
                          </w:rPr>
                        </w:pPr>
                      </w:p>
                      <w:p w14:paraId="0D07F783"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Published by the</w:t>
                        </w:r>
                      </w:p>
                      <w:p w14:paraId="05AF269F"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International Hydrographic Organization</w:t>
                        </w:r>
                      </w:p>
                      <w:p w14:paraId="2B6966EC" w14:textId="77777777" w:rsidR="00BB16AE" w:rsidRPr="0018384D" w:rsidRDefault="00BB16AE" w:rsidP="00D128DD">
                        <w:pPr>
                          <w:spacing w:after="0"/>
                          <w:jc w:val="right"/>
                          <w:rPr>
                            <w:rFonts w:cs="Arial"/>
                            <w:color w:val="FFFFFF"/>
                            <w:sz w:val="16"/>
                            <w:szCs w:val="16"/>
                            <w:lang w:val="fr-FR"/>
                          </w:rPr>
                        </w:pPr>
                        <w:r w:rsidRPr="0018384D">
                          <w:rPr>
                            <w:rFonts w:cs="Arial"/>
                            <w:color w:val="FFFFFF"/>
                            <w:sz w:val="16"/>
                            <w:szCs w:val="16"/>
                            <w:lang w:val="fr-FR"/>
                          </w:rPr>
                          <w:t>4b quai Antoine 1</w:t>
                        </w:r>
                        <w:r w:rsidRPr="0018384D">
                          <w:rPr>
                            <w:rFonts w:cs="Arial"/>
                            <w:color w:val="FFFFFF"/>
                            <w:sz w:val="16"/>
                            <w:szCs w:val="16"/>
                            <w:vertAlign w:val="superscript"/>
                            <w:lang w:val="fr-FR"/>
                          </w:rPr>
                          <w:t>er</w:t>
                        </w:r>
                      </w:p>
                      <w:p w14:paraId="059E3851" w14:textId="77777777" w:rsidR="00BB16AE" w:rsidRPr="0018384D" w:rsidRDefault="00BB16AE" w:rsidP="00D128DD">
                        <w:pPr>
                          <w:spacing w:after="0"/>
                          <w:jc w:val="right"/>
                          <w:rPr>
                            <w:rFonts w:cs="Arial"/>
                            <w:color w:val="FFFFFF"/>
                            <w:sz w:val="16"/>
                            <w:szCs w:val="16"/>
                            <w:lang w:val="fr-FR"/>
                          </w:rPr>
                        </w:pPr>
                        <w:r w:rsidRPr="0018384D">
                          <w:rPr>
                            <w:rFonts w:cs="Arial"/>
                            <w:color w:val="FFFFFF"/>
                            <w:sz w:val="16"/>
                            <w:szCs w:val="16"/>
                            <w:lang w:val="fr-FR"/>
                          </w:rPr>
                          <w:t>Principauté de Monaco</w:t>
                        </w:r>
                      </w:p>
                      <w:p w14:paraId="21E320F8"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Tel: (377) 93.10.81.00</w:t>
                        </w:r>
                      </w:p>
                      <w:p w14:paraId="21747DA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Fax: (377) 93.10.81.40</w:t>
                        </w:r>
                      </w:p>
                      <w:p w14:paraId="0D04FB9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info@iho.int</w:t>
                        </w:r>
                      </w:p>
                      <w:p w14:paraId="13345866" w14:textId="77777777" w:rsidR="00BB16AE" w:rsidRPr="0018384D" w:rsidRDefault="00BB16AE" w:rsidP="00D128DD">
                        <w:pPr>
                          <w:spacing w:after="0"/>
                          <w:jc w:val="right"/>
                          <w:rPr>
                            <w:rFonts w:cs="Arial"/>
                            <w:color w:val="FFFFFF"/>
                            <w:sz w:val="16"/>
                            <w:szCs w:val="16"/>
                          </w:rPr>
                        </w:pPr>
                        <w:r w:rsidRPr="0018384D">
                          <w:rPr>
                            <w:rFonts w:cs="Arial"/>
                            <w:color w:val="FFFFFF"/>
                            <w:sz w:val="16"/>
                            <w:szCs w:val="16"/>
                          </w:rPr>
                          <w:t>www.iho.</w:t>
                        </w:r>
                        <w:r>
                          <w:rPr>
                            <w:rFonts w:cs="Arial"/>
                            <w:color w:val="FFFFFF"/>
                            <w:sz w:val="16"/>
                            <w:szCs w:val="16"/>
                          </w:rPr>
                          <w:t>int</w:t>
                        </w:r>
                      </w:p>
                    </w:txbxContent>
                  </v:textbox>
                </v:shape>
                <v:shape id="Tekstvak 1" o:spid="_x0000_s1032" type="#_x0000_t202" style="position:absolute;left:9459;top:7567;width:55836;height:604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W8UA&#10;AADdAAAADwAAAGRycy9kb3ducmV2LnhtbERP3WrCMBS+F3yHcITdyEwdZc5qFB3IhsyCzgc4a45p&#10;sTnpmqjd2y/CYHfn4/s982Vna3Gl1leOFYxHCQjiwumKjYLj5+bxBYQPyBprx6TghzwsF/3eHDPt&#10;bryn6yEYEUPYZ6igDKHJpPRFSRb9yDXEkTu51mKIsDVSt3iL4baWT0nyLC1WHBtKbOi1pOJ8uFgF&#10;EzNMze67Pr595Hbtq+00776mSj0MutUMRKAu/Iv/3O86zk8nKdy/iSf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C1FbxQAAAN0AAAAPAAAAAAAAAAAAAAAAAJgCAABkcnMv&#10;ZG93bnJldi54bWxQSwUGAAAAAAQABAD1AAAAigMAAAAA&#10;" strokecolor="#001532" strokeweight=".5pt">
                  <v:textbox inset="10mm,10mm,10mm,10mm">
                    <w:txbxContent>
                      <w:p w14:paraId="00D56844" w14:textId="0448DC6C" w:rsidR="00BB16AE" w:rsidRDefault="00BB16AE" w:rsidP="00D128DD">
                        <w:pPr>
                          <w:pStyle w:val="Basisalinea"/>
                          <w:spacing w:line="240" w:lineRule="auto"/>
                          <w:rPr>
                            <w:rFonts w:ascii="Arial" w:hAnsi="Arial" w:cs="HelveticaNeueLT Std Med"/>
                            <w:b/>
                            <w:color w:val="00004C"/>
                            <w:sz w:val="56"/>
                            <w:szCs w:val="56"/>
                          </w:rPr>
                        </w:pPr>
                        <w:r>
                          <w:rPr>
                            <w:rFonts w:ascii="Arial" w:hAnsi="Arial" w:cs="HelveticaNeueLT Std Med"/>
                            <w:b/>
                            <w:color w:val="00004C"/>
                            <w:sz w:val="28"/>
                            <w:szCs w:val="28"/>
                          </w:rPr>
                          <w:t>Annex B (Informative)</w:t>
                        </w:r>
                      </w:p>
                      <w:p w14:paraId="160DB014" w14:textId="77777777" w:rsidR="00BB16AE" w:rsidRDefault="00BB16AE" w:rsidP="00D128DD">
                        <w:pPr>
                          <w:pStyle w:val="Basisalinea"/>
                          <w:spacing w:line="240" w:lineRule="auto"/>
                          <w:rPr>
                            <w:rFonts w:ascii="Arial" w:hAnsi="Arial" w:cs="HelveticaNeueLT Std Med"/>
                            <w:b/>
                            <w:color w:val="00004C"/>
                            <w:sz w:val="56"/>
                            <w:szCs w:val="56"/>
                          </w:rPr>
                        </w:pPr>
                      </w:p>
                      <w:p w14:paraId="2628ABA9" w14:textId="0976F1EE" w:rsidR="00BB16AE" w:rsidRDefault="00BB16AE" w:rsidP="00D128DD">
                        <w:pPr>
                          <w:pStyle w:val="Basisalinea"/>
                          <w:spacing w:line="240" w:lineRule="auto"/>
                          <w:rPr>
                            <w:rFonts w:ascii="Arial" w:hAnsi="Arial" w:cs="HelveticaNeueLT Std Med"/>
                            <w:b/>
                            <w:color w:val="00004C"/>
                            <w:sz w:val="56"/>
                            <w:szCs w:val="56"/>
                          </w:rPr>
                        </w:pPr>
                        <w:bookmarkStart w:id="4" w:name="_GoBack"/>
                        <w:r>
                          <w:rPr>
                            <w:rFonts w:ascii="Arial" w:hAnsi="Arial" w:cs="HelveticaNeueLT Std Med"/>
                            <w:b/>
                            <w:color w:val="00004C"/>
                            <w:sz w:val="56"/>
                            <w:szCs w:val="56"/>
                          </w:rPr>
                          <w:t>Validation Checks</w:t>
                        </w:r>
                        <w:bookmarkEnd w:id="4"/>
                      </w:p>
                      <w:p w14:paraId="014E40D0" w14:textId="77777777" w:rsidR="00BB16AE" w:rsidRDefault="00BB16AE" w:rsidP="00D128DD">
                        <w:pPr>
                          <w:pStyle w:val="Basisalinea"/>
                          <w:spacing w:line="240" w:lineRule="auto"/>
                          <w:rPr>
                            <w:rFonts w:ascii="Arial" w:hAnsi="Arial" w:cs="HelveticaNeueLT Std Med"/>
                            <w:b/>
                            <w:color w:val="00004C"/>
                            <w:sz w:val="56"/>
                            <w:szCs w:val="56"/>
                          </w:rPr>
                        </w:pPr>
                      </w:p>
                      <w:p w14:paraId="32190F31" w14:textId="77777777" w:rsidR="00BB16AE" w:rsidRDefault="00BB16AE" w:rsidP="00D128DD">
                        <w:pPr>
                          <w:pStyle w:val="Basisalinea"/>
                          <w:spacing w:line="240" w:lineRule="auto"/>
                          <w:rPr>
                            <w:rFonts w:ascii="Arial" w:hAnsi="Arial" w:cs="HelveticaNeueLT Std Med"/>
                            <w:b/>
                            <w:color w:val="00004C"/>
                            <w:sz w:val="56"/>
                            <w:szCs w:val="56"/>
                          </w:rPr>
                        </w:pPr>
                      </w:p>
                      <w:p w14:paraId="06689FA9" w14:textId="770B728D" w:rsidR="00BB16AE" w:rsidRPr="00FD27EE" w:rsidRDefault="00BB16AE" w:rsidP="00D128DD">
                        <w:pPr>
                          <w:pStyle w:val="Basisalinea"/>
                          <w:spacing w:line="240" w:lineRule="auto"/>
                          <w:rPr>
                            <w:rFonts w:ascii="Arial" w:hAnsi="Arial" w:cs="HelveticaNeueLT Std Med"/>
                            <w:b/>
                            <w:color w:val="00004C"/>
                            <w:sz w:val="28"/>
                            <w:szCs w:val="28"/>
                          </w:rPr>
                        </w:pPr>
                        <w:r>
                          <w:rPr>
                            <w:rFonts w:ascii="Arial" w:hAnsi="Arial" w:cs="HelveticaNeueLT Std Med"/>
                            <w:b/>
                            <w:color w:val="00004C"/>
                            <w:sz w:val="28"/>
                            <w:szCs w:val="28"/>
                          </w:rPr>
                          <w:t xml:space="preserve">Edition 1.0.0 – </w:t>
                        </w:r>
                        <w:r w:rsidR="009445E6">
                          <w:rPr>
                            <w:rFonts w:ascii="Arial" w:hAnsi="Arial" w:cs="HelveticaNeueLT Std Med"/>
                            <w:b/>
                            <w:color w:val="00004C"/>
                            <w:sz w:val="28"/>
                            <w:szCs w:val="28"/>
                          </w:rPr>
                          <w:t>May</w:t>
                        </w:r>
                        <w:r>
                          <w:rPr>
                            <w:rFonts w:ascii="Arial" w:hAnsi="Arial" w:cs="HelveticaNeueLT Std Med"/>
                            <w:b/>
                            <w:color w:val="00004C"/>
                            <w:sz w:val="28"/>
                            <w:szCs w:val="28"/>
                          </w:rPr>
                          <w:t xml:space="preserve"> 2022</w:t>
                        </w:r>
                      </w:p>
                      <w:p w14:paraId="76C1DD59" w14:textId="77777777" w:rsidR="00BB16AE" w:rsidRDefault="00BB16AE" w:rsidP="00D128DD">
                        <w:pPr>
                          <w:pStyle w:val="Basisalinea"/>
                          <w:spacing w:line="240" w:lineRule="auto"/>
                          <w:rPr>
                            <w:rFonts w:ascii="Arial" w:hAnsi="Arial" w:cs="HelveticaNeueLT Std Med"/>
                            <w:b/>
                            <w:color w:val="00004C"/>
                            <w:sz w:val="56"/>
                            <w:szCs w:val="56"/>
                          </w:rPr>
                        </w:pPr>
                      </w:p>
                      <w:p w14:paraId="0655A010" w14:textId="77777777" w:rsidR="00BB16AE" w:rsidRPr="00FD27EE" w:rsidRDefault="00BB16AE" w:rsidP="00D128DD">
                        <w:pPr>
                          <w:pStyle w:val="Basisalinea"/>
                          <w:spacing w:line="240" w:lineRule="auto"/>
                          <w:rPr>
                            <w:rFonts w:ascii="Arial" w:hAnsi="Arial" w:cs="HelveticaNeueLT Std Med"/>
                            <w:b/>
                            <w:color w:val="00004C"/>
                            <w:sz w:val="56"/>
                            <w:szCs w:val="56"/>
                          </w:rPr>
                        </w:pPr>
                      </w:p>
                    </w:txbxContent>
                  </v:textbox>
                </v:shape>
                <w10:wrap type="topAndBottom" anchorx="margin" anchory="page"/>
              </v:group>
            </w:pict>
          </mc:Fallback>
        </mc:AlternateContent>
      </w:r>
      <w:r>
        <w:rPr>
          <w:rFonts w:cs="Arial"/>
          <w:b/>
          <w:sz w:val="28"/>
          <w:szCs w:val="28"/>
        </w:rPr>
        <w:br w:type="page"/>
      </w: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FFFFFF"/>
          <w:insideV w:val="single" w:sz="4" w:space="0" w:color="FFFFFF"/>
        </w:tblBorders>
        <w:tblLook w:val="00A0" w:firstRow="1" w:lastRow="0" w:firstColumn="1" w:lastColumn="0" w:noHBand="0" w:noVBand="0"/>
      </w:tblPr>
      <w:tblGrid>
        <w:gridCol w:w="8862"/>
      </w:tblGrid>
      <w:tr w:rsidR="00D128DD" w:rsidRPr="00F74684" w14:paraId="7E5BF155" w14:textId="77777777" w:rsidTr="00BB16AE">
        <w:tc>
          <w:tcPr>
            <w:tcW w:w="8862" w:type="dxa"/>
            <w:tcBorders>
              <w:top w:val="single" w:sz="4" w:space="0" w:color="000000"/>
            </w:tcBorders>
          </w:tcPr>
          <w:p w14:paraId="397CA893" w14:textId="77777777" w:rsidR="00D128DD" w:rsidRPr="00F74684" w:rsidRDefault="00D128DD" w:rsidP="00BB16AE">
            <w:pPr>
              <w:tabs>
                <w:tab w:val="left" w:pos="-1440"/>
                <w:tab w:val="left" w:pos="-720"/>
                <w:tab w:val="left" w:pos="851"/>
                <w:tab w:val="left" w:pos="1440"/>
                <w:tab w:val="left" w:pos="2160"/>
                <w:tab w:val="left" w:pos="2880"/>
                <w:tab w:val="left" w:pos="3600"/>
                <w:tab w:val="left" w:pos="4320"/>
                <w:tab w:val="left" w:pos="5040"/>
                <w:tab w:val="left" w:pos="5760"/>
                <w:tab w:val="left" w:pos="6480"/>
                <w:tab w:val="left" w:pos="7200"/>
                <w:tab w:val="left" w:pos="7920"/>
                <w:tab w:val="left" w:pos="8640"/>
              </w:tabs>
              <w:spacing w:before="360"/>
              <w:jc w:val="center"/>
              <w:rPr>
                <w:rFonts w:ascii="Helvetica" w:hAnsi="Helvetica"/>
                <w:sz w:val="22"/>
                <w:szCs w:val="22"/>
              </w:rPr>
            </w:pPr>
            <w:r w:rsidRPr="00F74684">
              <w:rPr>
                <w:rFonts w:ascii="Helvetica" w:hAnsi="Helvetica" w:cs="Helvetica"/>
                <w:sz w:val="22"/>
                <w:szCs w:val="22"/>
              </w:rPr>
              <w:lastRenderedPageBreak/>
              <w:t xml:space="preserve">© </w:t>
            </w:r>
            <w:r w:rsidRPr="00F74684">
              <w:rPr>
                <w:rFonts w:ascii="Helvetica" w:hAnsi="Helvetica"/>
                <w:sz w:val="22"/>
                <w:szCs w:val="22"/>
              </w:rPr>
              <w:t>Copyright International Hydrographic Organization 2022</w:t>
            </w:r>
          </w:p>
        </w:tc>
      </w:tr>
      <w:tr w:rsidR="00D128DD" w:rsidRPr="00F74684" w14:paraId="282820E6" w14:textId="77777777" w:rsidTr="00BB16AE">
        <w:tc>
          <w:tcPr>
            <w:tcW w:w="8862" w:type="dxa"/>
          </w:tcPr>
          <w:p w14:paraId="2846333B" w14:textId="77777777" w:rsidR="00D128DD" w:rsidRPr="00F74684" w:rsidRDefault="00D128DD" w:rsidP="00BB16AE">
            <w:pPr>
              <w:pStyle w:val="Default"/>
              <w:spacing w:before="120" w:after="120"/>
              <w:ind w:left="317" w:right="390"/>
              <w:jc w:val="both"/>
              <w:rPr>
                <w:color w:val="auto"/>
                <w:sz w:val="20"/>
                <w:szCs w:val="20"/>
                <w:lang w:val="en-GB"/>
              </w:rPr>
            </w:pPr>
            <w:r w:rsidRPr="00F74684">
              <w:rPr>
                <w:color w:val="auto"/>
                <w:sz w:val="20"/>
                <w:szCs w:val="20"/>
                <w:lang w:val="en-GB"/>
              </w:rPr>
              <w:t xml:space="preserve">This work is copyright. Apart from any use permitted in accordance with the </w:t>
            </w:r>
            <w:hyperlink r:id="rId14" w:history="1">
              <w:r w:rsidRPr="00F74684">
                <w:rPr>
                  <w:color w:val="auto"/>
                  <w:sz w:val="20"/>
                  <w:szCs w:val="20"/>
                  <w:lang w:val="en-GB"/>
                </w:rPr>
                <w:t>Berne Convention for the Protection of Literary and Artistic Works</w:t>
              </w:r>
            </w:hyperlink>
            <w:r w:rsidRPr="00F74684">
              <w:rPr>
                <w:color w:val="auto"/>
                <w:sz w:val="20"/>
                <w:szCs w:val="20"/>
                <w:lang w:val="en-GB"/>
              </w:rPr>
              <w:t xml:space="preserve"> (1886), and except in the circumstances described below, no part may be translated, reproduced by any process, adapted, communicated or commercially exploited without prior written permission from the International Hydrographic Organization (IHO). Copyright in some of the material in this publication may be owned by another party and permission for the translation and/or reproduction of that material must be obtained from the owner.</w:t>
            </w:r>
          </w:p>
        </w:tc>
      </w:tr>
      <w:tr w:rsidR="00D128DD" w:rsidRPr="00F74684" w14:paraId="035D5BF4" w14:textId="77777777" w:rsidTr="00BB16AE">
        <w:tc>
          <w:tcPr>
            <w:tcW w:w="8862" w:type="dxa"/>
          </w:tcPr>
          <w:p w14:paraId="2682CF74" w14:textId="77777777" w:rsidR="00D128DD" w:rsidRPr="00F74684" w:rsidRDefault="00D128DD" w:rsidP="00BB16AE">
            <w:pPr>
              <w:pStyle w:val="Default"/>
              <w:spacing w:before="120" w:after="120"/>
              <w:ind w:left="317" w:right="390"/>
              <w:jc w:val="both"/>
              <w:rPr>
                <w:color w:val="auto"/>
                <w:sz w:val="20"/>
                <w:szCs w:val="20"/>
                <w:lang w:val="en-GB"/>
              </w:rPr>
            </w:pPr>
            <w:r w:rsidRPr="00F74684">
              <w:rPr>
                <w:color w:val="auto"/>
                <w:sz w:val="20"/>
                <w:szCs w:val="20"/>
                <w:lang w:val="en-GB"/>
              </w:rPr>
              <w:t>This document or partial material from this document may be translated, reproduced or distributed for general information, on no more than a cost recovery basis. Copies may not be sold or distributed for profit or gain without prior written agreement of the IHO Secretariat and any other copyright holders.</w:t>
            </w:r>
          </w:p>
        </w:tc>
      </w:tr>
      <w:tr w:rsidR="00D128DD" w:rsidRPr="00F74684" w14:paraId="3F87EEB8" w14:textId="77777777" w:rsidTr="00BB16AE">
        <w:tc>
          <w:tcPr>
            <w:tcW w:w="8862" w:type="dxa"/>
          </w:tcPr>
          <w:p w14:paraId="2F9D45B5" w14:textId="77777777" w:rsidR="00D128DD" w:rsidRPr="00F74684" w:rsidRDefault="00D128DD" w:rsidP="00BB16AE">
            <w:pPr>
              <w:autoSpaceDE w:val="0"/>
              <w:autoSpaceDN w:val="0"/>
              <w:adjustRightInd w:val="0"/>
              <w:spacing w:before="120"/>
              <w:ind w:left="317" w:right="390"/>
              <w:rPr>
                <w:rFonts w:cs="Arial"/>
              </w:rPr>
            </w:pPr>
            <w:r w:rsidRPr="00F74684">
              <w:rPr>
                <w:rFonts w:cs="Arial"/>
              </w:rPr>
              <w:t>In the event that this document or partial material from this document is reproduced, translated or distributed under the terms described above, the following statements are to be included:</w:t>
            </w:r>
          </w:p>
        </w:tc>
      </w:tr>
      <w:tr w:rsidR="00D128DD" w:rsidRPr="00F74684" w14:paraId="488D36E4" w14:textId="77777777" w:rsidTr="00BB16AE">
        <w:tc>
          <w:tcPr>
            <w:tcW w:w="8862" w:type="dxa"/>
          </w:tcPr>
          <w:p w14:paraId="5CDDEB00" w14:textId="77777777" w:rsidR="00D128DD" w:rsidRPr="00F74684" w:rsidRDefault="00D128DD" w:rsidP="00BB16AE">
            <w:pPr>
              <w:autoSpaceDE w:val="0"/>
              <w:autoSpaceDN w:val="0"/>
              <w:adjustRightInd w:val="0"/>
              <w:spacing w:before="120"/>
              <w:ind w:left="600" w:right="924"/>
              <w:rPr>
                <w:rFonts w:ascii="Calibri" w:hAnsi="Calibri" w:cs="Arial"/>
                <w:i/>
              </w:rPr>
            </w:pPr>
            <w:r w:rsidRPr="00F74684">
              <w:rPr>
                <w:rFonts w:ascii="Calibri" w:hAnsi="Calibri" w:cs="Arial"/>
                <w:i/>
              </w:rPr>
              <w:t xml:space="preserve">“Material from IHO publication [reference to extract: Title, Edition] is reproduced with the permission of the IHO Secretariat (Permission No ……./…) acting for the International Hydrographic Organization (IHO), which does not accept responsibility for the correctness of the material as reproduced: in case of doubt, the IHO’s authentic text shall prevail. The incorporation of material sourced from IHO shall not be construed as constituting an endorsement by IHO of this product.” </w:t>
            </w:r>
          </w:p>
        </w:tc>
      </w:tr>
      <w:tr w:rsidR="00D128DD" w:rsidRPr="00F74684" w14:paraId="2F8B3794" w14:textId="77777777" w:rsidTr="00BB16AE">
        <w:trPr>
          <w:trHeight w:val="2312"/>
        </w:trPr>
        <w:tc>
          <w:tcPr>
            <w:tcW w:w="8862" w:type="dxa"/>
            <w:tcBorders>
              <w:bottom w:val="single" w:sz="4" w:space="0" w:color="000000"/>
            </w:tcBorders>
          </w:tcPr>
          <w:p w14:paraId="6C7FA523" w14:textId="77777777" w:rsidR="00D128DD" w:rsidRPr="00F74684" w:rsidRDefault="00D128DD" w:rsidP="00BB16AE">
            <w:pPr>
              <w:autoSpaceDE w:val="0"/>
              <w:autoSpaceDN w:val="0"/>
              <w:adjustRightInd w:val="0"/>
              <w:spacing w:before="120"/>
              <w:ind w:left="600" w:right="924"/>
              <w:rPr>
                <w:rFonts w:ascii="Calibri" w:hAnsi="Calibri" w:cs="Arial"/>
                <w:i/>
              </w:rPr>
            </w:pPr>
            <w:r w:rsidRPr="00F74684">
              <w:rPr>
                <w:rFonts w:ascii="Calibri" w:hAnsi="Calibri" w:cs="Arial"/>
                <w:i/>
              </w:rPr>
              <w:t>“This [document/publication] is a translation of IHO [document/publication] [name]. The IHO has not checked this translation and therefore takes no responsibility for its accuracy. In case of doubt the source version of [name] in [language] should be consulted.”</w:t>
            </w:r>
          </w:p>
          <w:p w14:paraId="77EF2786" w14:textId="77777777" w:rsidR="00D128DD" w:rsidRPr="00F74684" w:rsidRDefault="00D128DD" w:rsidP="00BB16AE">
            <w:pPr>
              <w:autoSpaceDE w:val="0"/>
              <w:autoSpaceDN w:val="0"/>
              <w:adjustRightInd w:val="0"/>
              <w:spacing w:before="120"/>
              <w:ind w:left="366" w:right="924"/>
              <w:rPr>
                <w:rFonts w:cs="Arial"/>
              </w:rPr>
            </w:pPr>
            <w:r w:rsidRPr="00F74684">
              <w:rPr>
                <w:rFonts w:cs="Arial"/>
              </w:rPr>
              <w:t>The IHO Logo or other identifiers shall not be used in any derived product without prior written permission from the IHO Secretariat.</w:t>
            </w:r>
          </w:p>
          <w:p w14:paraId="2CCC2A9B" w14:textId="77777777" w:rsidR="00D128DD" w:rsidRPr="00F74684" w:rsidRDefault="00D128DD" w:rsidP="00BB16AE">
            <w:pPr>
              <w:autoSpaceDE w:val="0"/>
              <w:autoSpaceDN w:val="0"/>
              <w:adjustRightInd w:val="0"/>
              <w:spacing w:before="120"/>
              <w:ind w:left="600" w:right="924"/>
              <w:rPr>
                <w:rFonts w:cs="Arial"/>
              </w:rPr>
            </w:pPr>
          </w:p>
        </w:tc>
      </w:tr>
    </w:tbl>
    <w:p w14:paraId="36A04877" w14:textId="2BA5A388" w:rsidR="002D6E5A" w:rsidRDefault="002D6E5A">
      <w:pPr>
        <w:spacing w:after="160" w:line="259" w:lineRule="auto"/>
        <w:jc w:val="left"/>
      </w:pPr>
      <w:r>
        <w:br w:type="page"/>
      </w:r>
    </w:p>
    <w:sdt>
      <w:sdtPr>
        <w:rPr>
          <w:rFonts w:ascii="Arial" w:eastAsia="MS Mincho" w:hAnsi="Arial"/>
          <w:b w:val="0"/>
          <w:bCs w:val="0"/>
          <w:kern w:val="0"/>
          <w:sz w:val="20"/>
          <w:szCs w:val="20"/>
        </w:rPr>
        <w:id w:val="1307976831"/>
        <w:docPartObj>
          <w:docPartGallery w:val="Table of Contents"/>
          <w:docPartUnique/>
        </w:docPartObj>
      </w:sdtPr>
      <w:sdtEndPr>
        <w:rPr>
          <w:noProof/>
        </w:rPr>
      </w:sdtEndPr>
      <w:sdtContent>
        <w:p w14:paraId="73CECC0D" w14:textId="09593C39" w:rsidR="006456D7" w:rsidRDefault="006456D7" w:rsidP="009F2693">
          <w:pPr>
            <w:pStyle w:val="TOCHeading"/>
            <w:spacing w:before="0" w:after="120" w:line="240" w:lineRule="auto"/>
          </w:pPr>
          <w:r w:rsidRPr="009F2693">
            <w:rPr>
              <w:rFonts w:ascii="Arial" w:hAnsi="Arial" w:cs="Arial"/>
              <w:sz w:val="24"/>
              <w:szCs w:val="24"/>
              <w:u w:val="single"/>
            </w:rPr>
            <w:t>Contents</w:t>
          </w:r>
        </w:p>
        <w:p w14:paraId="469951EE" w14:textId="77777777" w:rsidR="005248F4" w:rsidRDefault="0060585A">
          <w:pPr>
            <w:pStyle w:val="TOC1"/>
            <w:rPr>
              <w:rFonts w:asciiTheme="minorHAnsi" w:eastAsiaTheme="minorEastAsia" w:hAnsiTheme="minorHAnsi" w:cstheme="minorBidi"/>
              <w:bCs w:val="0"/>
              <w:noProof/>
              <w:sz w:val="22"/>
              <w:szCs w:val="22"/>
              <w:lang w:val="fr-FR" w:eastAsia="fr-FR"/>
            </w:rPr>
          </w:pPr>
          <w:r>
            <w:fldChar w:fldCharType="begin"/>
          </w:r>
          <w:r>
            <w:instrText xml:space="preserve"> TOC \o "1-3" \h \z \u </w:instrText>
          </w:r>
          <w:r>
            <w:fldChar w:fldCharType="separate"/>
          </w:r>
          <w:hyperlink w:anchor="_Toc101350495" w:history="1">
            <w:r w:rsidR="005248F4" w:rsidRPr="00B444FD">
              <w:rPr>
                <w:rStyle w:val="Hyperlink"/>
                <w:noProof/>
              </w:rPr>
              <w:t>B-1</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Introduction</w:t>
            </w:r>
            <w:r w:rsidR="005248F4">
              <w:rPr>
                <w:noProof/>
                <w:webHidden/>
              </w:rPr>
              <w:tab/>
            </w:r>
            <w:r w:rsidR="005248F4">
              <w:rPr>
                <w:noProof/>
                <w:webHidden/>
              </w:rPr>
              <w:fldChar w:fldCharType="begin"/>
            </w:r>
            <w:r w:rsidR="005248F4">
              <w:rPr>
                <w:noProof/>
                <w:webHidden/>
              </w:rPr>
              <w:instrText xml:space="preserve"> PAGEREF _Toc101350495 \h </w:instrText>
            </w:r>
            <w:r w:rsidR="005248F4">
              <w:rPr>
                <w:noProof/>
                <w:webHidden/>
              </w:rPr>
            </w:r>
            <w:r w:rsidR="005248F4">
              <w:rPr>
                <w:noProof/>
                <w:webHidden/>
              </w:rPr>
              <w:fldChar w:fldCharType="separate"/>
            </w:r>
            <w:r w:rsidR="009967E8">
              <w:rPr>
                <w:noProof/>
                <w:webHidden/>
              </w:rPr>
              <w:t>1</w:t>
            </w:r>
            <w:r w:rsidR="005248F4">
              <w:rPr>
                <w:noProof/>
                <w:webHidden/>
              </w:rPr>
              <w:fldChar w:fldCharType="end"/>
            </w:r>
          </w:hyperlink>
        </w:p>
        <w:p w14:paraId="02E90409" w14:textId="77777777" w:rsidR="005248F4" w:rsidRDefault="00000000">
          <w:pPr>
            <w:pStyle w:val="TOC1"/>
            <w:rPr>
              <w:rFonts w:asciiTheme="minorHAnsi" w:eastAsiaTheme="minorEastAsia" w:hAnsiTheme="minorHAnsi" w:cstheme="minorBidi"/>
              <w:bCs w:val="0"/>
              <w:noProof/>
              <w:sz w:val="22"/>
              <w:szCs w:val="22"/>
              <w:lang w:val="fr-FR" w:eastAsia="fr-FR"/>
            </w:rPr>
          </w:pPr>
          <w:hyperlink w:anchor="_Toc101350496" w:history="1">
            <w:r w:rsidR="005248F4" w:rsidRPr="00B444FD">
              <w:rPr>
                <w:rStyle w:val="Hyperlink"/>
                <w:noProof/>
              </w:rPr>
              <w:t>B-2</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References</w:t>
            </w:r>
            <w:r w:rsidR="005248F4">
              <w:rPr>
                <w:noProof/>
                <w:webHidden/>
              </w:rPr>
              <w:tab/>
            </w:r>
            <w:r w:rsidR="005248F4">
              <w:rPr>
                <w:noProof/>
                <w:webHidden/>
              </w:rPr>
              <w:fldChar w:fldCharType="begin"/>
            </w:r>
            <w:r w:rsidR="005248F4">
              <w:rPr>
                <w:noProof/>
                <w:webHidden/>
              </w:rPr>
              <w:instrText xml:space="preserve"> PAGEREF _Toc101350496 \h </w:instrText>
            </w:r>
            <w:r w:rsidR="005248F4">
              <w:rPr>
                <w:noProof/>
                <w:webHidden/>
              </w:rPr>
            </w:r>
            <w:r w:rsidR="005248F4">
              <w:rPr>
                <w:noProof/>
                <w:webHidden/>
              </w:rPr>
              <w:fldChar w:fldCharType="separate"/>
            </w:r>
            <w:r w:rsidR="009967E8">
              <w:rPr>
                <w:noProof/>
                <w:webHidden/>
              </w:rPr>
              <w:t>1</w:t>
            </w:r>
            <w:r w:rsidR="005248F4">
              <w:rPr>
                <w:noProof/>
                <w:webHidden/>
              </w:rPr>
              <w:fldChar w:fldCharType="end"/>
            </w:r>
          </w:hyperlink>
        </w:p>
        <w:p w14:paraId="404C8850" w14:textId="77777777" w:rsidR="005248F4" w:rsidRDefault="00000000">
          <w:pPr>
            <w:pStyle w:val="TOC1"/>
            <w:rPr>
              <w:rFonts w:asciiTheme="minorHAnsi" w:eastAsiaTheme="minorEastAsia" w:hAnsiTheme="minorHAnsi" w:cstheme="minorBidi"/>
              <w:bCs w:val="0"/>
              <w:noProof/>
              <w:sz w:val="22"/>
              <w:szCs w:val="22"/>
              <w:lang w:val="fr-FR" w:eastAsia="fr-FR"/>
            </w:rPr>
          </w:pPr>
          <w:hyperlink w:anchor="_Toc101350497" w:history="1">
            <w:r w:rsidR="005248F4" w:rsidRPr="00B444FD">
              <w:rPr>
                <w:rStyle w:val="Hyperlink"/>
                <w:noProof/>
              </w:rPr>
              <w:t>B-3</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Check Classification</w:t>
            </w:r>
            <w:r w:rsidR="005248F4">
              <w:rPr>
                <w:noProof/>
                <w:webHidden/>
              </w:rPr>
              <w:tab/>
            </w:r>
            <w:r w:rsidR="005248F4">
              <w:rPr>
                <w:noProof/>
                <w:webHidden/>
              </w:rPr>
              <w:fldChar w:fldCharType="begin"/>
            </w:r>
            <w:r w:rsidR="005248F4">
              <w:rPr>
                <w:noProof/>
                <w:webHidden/>
              </w:rPr>
              <w:instrText xml:space="preserve"> PAGEREF _Toc101350497 \h </w:instrText>
            </w:r>
            <w:r w:rsidR="005248F4">
              <w:rPr>
                <w:noProof/>
                <w:webHidden/>
              </w:rPr>
            </w:r>
            <w:r w:rsidR="005248F4">
              <w:rPr>
                <w:noProof/>
                <w:webHidden/>
              </w:rPr>
              <w:fldChar w:fldCharType="separate"/>
            </w:r>
            <w:r w:rsidR="009967E8">
              <w:rPr>
                <w:noProof/>
                <w:webHidden/>
              </w:rPr>
              <w:t>1</w:t>
            </w:r>
            <w:r w:rsidR="005248F4">
              <w:rPr>
                <w:noProof/>
                <w:webHidden/>
              </w:rPr>
              <w:fldChar w:fldCharType="end"/>
            </w:r>
          </w:hyperlink>
        </w:p>
        <w:p w14:paraId="53164400" w14:textId="77777777" w:rsidR="005248F4" w:rsidRDefault="00000000">
          <w:pPr>
            <w:pStyle w:val="TOC1"/>
            <w:rPr>
              <w:rFonts w:asciiTheme="minorHAnsi" w:eastAsiaTheme="minorEastAsia" w:hAnsiTheme="minorHAnsi" w:cstheme="minorBidi"/>
              <w:bCs w:val="0"/>
              <w:noProof/>
              <w:sz w:val="22"/>
              <w:szCs w:val="22"/>
              <w:lang w:val="fr-FR" w:eastAsia="fr-FR"/>
            </w:rPr>
          </w:pPr>
          <w:hyperlink w:anchor="_Toc101350498" w:history="1">
            <w:r w:rsidR="005248F4" w:rsidRPr="00B444FD">
              <w:rPr>
                <w:rStyle w:val="Hyperlink"/>
                <w:noProof/>
              </w:rPr>
              <w:t>B-4</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Check Application</w:t>
            </w:r>
            <w:r w:rsidR="005248F4">
              <w:rPr>
                <w:noProof/>
                <w:webHidden/>
              </w:rPr>
              <w:tab/>
            </w:r>
            <w:r w:rsidR="005248F4">
              <w:rPr>
                <w:noProof/>
                <w:webHidden/>
              </w:rPr>
              <w:fldChar w:fldCharType="begin"/>
            </w:r>
            <w:r w:rsidR="005248F4">
              <w:rPr>
                <w:noProof/>
                <w:webHidden/>
              </w:rPr>
              <w:instrText xml:space="preserve"> PAGEREF _Toc101350498 \h </w:instrText>
            </w:r>
            <w:r w:rsidR="005248F4">
              <w:rPr>
                <w:noProof/>
                <w:webHidden/>
              </w:rPr>
            </w:r>
            <w:r w:rsidR="005248F4">
              <w:rPr>
                <w:noProof/>
                <w:webHidden/>
              </w:rPr>
              <w:fldChar w:fldCharType="separate"/>
            </w:r>
            <w:r w:rsidR="009967E8">
              <w:rPr>
                <w:noProof/>
                <w:webHidden/>
              </w:rPr>
              <w:t>1</w:t>
            </w:r>
            <w:r w:rsidR="005248F4">
              <w:rPr>
                <w:noProof/>
                <w:webHidden/>
              </w:rPr>
              <w:fldChar w:fldCharType="end"/>
            </w:r>
          </w:hyperlink>
        </w:p>
        <w:p w14:paraId="183B83CD" w14:textId="77777777" w:rsidR="005248F4" w:rsidRDefault="00000000">
          <w:pPr>
            <w:pStyle w:val="TOC1"/>
            <w:rPr>
              <w:rFonts w:asciiTheme="minorHAnsi" w:eastAsiaTheme="minorEastAsia" w:hAnsiTheme="minorHAnsi" w:cstheme="minorBidi"/>
              <w:bCs w:val="0"/>
              <w:noProof/>
              <w:sz w:val="22"/>
              <w:szCs w:val="22"/>
              <w:lang w:val="fr-FR" w:eastAsia="fr-FR"/>
            </w:rPr>
          </w:pPr>
          <w:hyperlink w:anchor="_Toc101350499" w:history="1">
            <w:r w:rsidR="005248F4" w:rsidRPr="00B444FD">
              <w:rPr>
                <w:rStyle w:val="Hyperlink"/>
                <w:noProof/>
              </w:rPr>
              <w:t>B-5</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Check Syntax and Operations</w:t>
            </w:r>
            <w:r w:rsidR="005248F4">
              <w:rPr>
                <w:noProof/>
                <w:webHidden/>
              </w:rPr>
              <w:tab/>
            </w:r>
            <w:r w:rsidR="005248F4">
              <w:rPr>
                <w:noProof/>
                <w:webHidden/>
              </w:rPr>
              <w:fldChar w:fldCharType="begin"/>
            </w:r>
            <w:r w:rsidR="005248F4">
              <w:rPr>
                <w:noProof/>
                <w:webHidden/>
              </w:rPr>
              <w:instrText xml:space="preserve"> PAGEREF _Toc101350499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3E3C141B" w14:textId="77777777" w:rsidR="005248F4" w:rsidRDefault="00000000">
          <w:pPr>
            <w:pStyle w:val="TOC2"/>
            <w:rPr>
              <w:rFonts w:asciiTheme="minorHAnsi" w:eastAsiaTheme="minorEastAsia" w:hAnsiTheme="minorHAnsi" w:cstheme="minorBidi"/>
              <w:noProof/>
              <w:sz w:val="22"/>
              <w:szCs w:val="22"/>
              <w:lang w:val="fr-FR" w:eastAsia="fr-FR"/>
            </w:rPr>
          </w:pPr>
          <w:hyperlink w:anchor="_Toc101350500" w:history="1">
            <w:r w:rsidR="005248F4" w:rsidRPr="00B444FD">
              <w:rPr>
                <w:rStyle w:val="Hyperlink"/>
                <w:noProof/>
              </w:rPr>
              <w:t>B-5.1</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Check syntax</w:t>
            </w:r>
            <w:r w:rsidR="005248F4">
              <w:rPr>
                <w:noProof/>
                <w:webHidden/>
              </w:rPr>
              <w:tab/>
            </w:r>
            <w:r w:rsidR="005248F4">
              <w:rPr>
                <w:noProof/>
                <w:webHidden/>
              </w:rPr>
              <w:fldChar w:fldCharType="begin"/>
            </w:r>
            <w:r w:rsidR="005248F4">
              <w:rPr>
                <w:noProof/>
                <w:webHidden/>
              </w:rPr>
              <w:instrText xml:space="preserve"> PAGEREF _Toc101350500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21DC3856" w14:textId="77777777" w:rsidR="005248F4" w:rsidRDefault="00000000">
          <w:pPr>
            <w:pStyle w:val="TOC2"/>
            <w:rPr>
              <w:rFonts w:asciiTheme="minorHAnsi" w:eastAsiaTheme="minorEastAsia" w:hAnsiTheme="minorHAnsi" w:cstheme="minorBidi"/>
              <w:noProof/>
              <w:sz w:val="22"/>
              <w:szCs w:val="22"/>
              <w:lang w:val="fr-FR" w:eastAsia="fr-FR"/>
            </w:rPr>
          </w:pPr>
          <w:hyperlink w:anchor="_Toc101350501" w:history="1">
            <w:r w:rsidR="005248F4" w:rsidRPr="00B444FD">
              <w:rPr>
                <w:rStyle w:val="Hyperlink"/>
                <w:noProof/>
              </w:rPr>
              <w:t>B-5.2</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Comparison and logical operators</w:t>
            </w:r>
            <w:r w:rsidR="005248F4">
              <w:rPr>
                <w:noProof/>
                <w:webHidden/>
              </w:rPr>
              <w:tab/>
            </w:r>
            <w:r w:rsidR="005248F4">
              <w:rPr>
                <w:noProof/>
                <w:webHidden/>
              </w:rPr>
              <w:fldChar w:fldCharType="begin"/>
            </w:r>
            <w:r w:rsidR="005248F4">
              <w:rPr>
                <w:noProof/>
                <w:webHidden/>
              </w:rPr>
              <w:instrText xml:space="preserve"> PAGEREF _Toc101350501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1869FDA2" w14:textId="77777777" w:rsidR="005248F4" w:rsidRDefault="00000000">
          <w:pPr>
            <w:pStyle w:val="TOC2"/>
            <w:rPr>
              <w:rFonts w:asciiTheme="minorHAnsi" w:eastAsiaTheme="minorEastAsia" w:hAnsiTheme="minorHAnsi" w:cstheme="minorBidi"/>
              <w:noProof/>
              <w:sz w:val="22"/>
              <w:szCs w:val="22"/>
              <w:lang w:val="fr-FR" w:eastAsia="fr-FR"/>
            </w:rPr>
          </w:pPr>
          <w:hyperlink w:anchor="_Toc101350502" w:history="1">
            <w:r w:rsidR="005248F4" w:rsidRPr="00B444FD">
              <w:rPr>
                <w:rStyle w:val="Hyperlink"/>
                <w:noProof/>
              </w:rPr>
              <w:t>B-5.3</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Spatial operators</w:t>
            </w:r>
            <w:r w:rsidR="005248F4">
              <w:rPr>
                <w:noProof/>
                <w:webHidden/>
              </w:rPr>
              <w:tab/>
            </w:r>
            <w:r w:rsidR="005248F4">
              <w:rPr>
                <w:noProof/>
                <w:webHidden/>
              </w:rPr>
              <w:fldChar w:fldCharType="begin"/>
            </w:r>
            <w:r w:rsidR="005248F4">
              <w:rPr>
                <w:noProof/>
                <w:webHidden/>
              </w:rPr>
              <w:instrText xml:space="preserve"> PAGEREF _Toc101350502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3533E0C8" w14:textId="77777777" w:rsidR="005248F4" w:rsidRDefault="00000000">
          <w:pPr>
            <w:pStyle w:val="TOC2"/>
            <w:rPr>
              <w:rFonts w:asciiTheme="minorHAnsi" w:eastAsiaTheme="minorEastAsia" w:hAnsiTheme="minorHAnsi" w:cstheme="minorBidi"/>
              <w:noProof/>
              <w:sz w:val="22"/>
              <w:szCs w:val="22"/>
              <w:lang w:val="fr-FR" w:eastAsia="fr-FR"/>
            </w:rPr>
          </w:pPr>
          <w:hyperlink w:anchor="_Toc101350503" w:history="1">
            <w:r w:rsidR="005248F4" w:rsidRPr="00B444FD">
              <w:rPr>
                <w:rStyle w:val="Hyperlink"/>
                <w:noProof/>
              </w:rPr>
              <w:t>B-5.4</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Values</w:t>
            </w:r>
            <w:r w:rsidR="005248F4">
              <w:rPr>
                <w:noProof/>
                <w:webHidden/>
              </w:rPr>
              <w:tab/>
            </w:r>
            <w:r w:rsidR="005248F4">
              <w:rPr>
                <w:noProof/>
                <w:webHidden/>
              </w:rPr>
              <w:fldChar w:fldCharType="begin"/>
            </w:r>
            <w:r w:rsidR="005248F4">
              <w:rPr>
                <w:noProof/>
                <w:webHidden/>
              </w:rPr>
              <w:instrText xml:space="preserve"> PAGEREF _Toc101350503 \h </w:instrText>
            </w:r>
            <w:r w:rsidR="005248F4">
              <w:rPr>
                <w:noProof/>
                <w:webHidden/>
              </w:rPr>
            </w:r>
            <w:r w:rsidR="005248F4">
              <w:rPr>
                <w:noProof/>
                <w:webHidden/>
              </w:rPr>
              <w:fldChar w:fldCharType="separate"/>
            </w:r>
            <w:r w:rsidR="009967E8">
              <w:rPr>
                <w:noProof/>
                <w:webHidden/>
              </w:rPr>
              <w:t>2</w:t>
            </w:r>
            <w:r w:rsidR="005248F4">
              <w:rPr>
                <w:noProof/>
                <w:webHidden/>
              </w:rPr>
              <w:fldChar w:fldCharType="end"/>
            </w:r>
          </w:hyperlink>
        </w:p>
        <w:p w14:paraId="22432396" w14:textId="77777777" w:rsidR="005248F4" w:rsidRDefault="00000000">
          <w:pPr>
            <w:pStyle w:val="TOC2"/>
            <w:rPr>
              <w:rFonts w:asciiTheme="minorHAnsi" w:eastAsiaTheme="minorEastAsia" w:hAnsiTheme="minorHAnsi" w:cstheme="minorBidi"/>
              <w:noProof/>
              <w:sz w:val="22"/>
              <w:szCs w:val="22"/>
              <w:lang w:val="fr-FR" w:eastAsia="fr-FR"/>
            </w:rPr>
          </w:pPr>
          <w:hyperlink w:anchor="_Toc101350504" w:history="1">
            <w:r w:rsidR="005248F4" w:rsidRPr="00B444FD">
              <w:rPr>
                <w:rStyle w:val="Hyperlink"/>
                <w:noProof/>
              </w:rPr>
              <w:t>B-5.5</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Statements</w:t>
            </w:r>
            <w:r w:rsidR="005248F4">
              <w:rPr>
                <w:noProof/>
                <w:webHidden/>
              </w:rPr>
              <w:tab/>
            </w:r>
            <w:r w:rsidR="005248F4">
              <w:rPr>
                <w:noProof/>
                <w:webHidden/>
              </w:rPr>
              <w:fldChar w:fldCharType="begin"/>
            </w:r>
            <w:r w:rsidR="005248F4">
              <w:rPr>
                <w:noProof/>
                <w:webHidden/>
              </w:rPr>
              <w:instrText xml:space="preserve"> PAGEREF _Toc101350504 \h </w:instrText>
            </w:r>
            <w:r w:rsidR="005248F4">
              <w:rPr>
                <w:noProof/>
                <w:webHidden/>
              </w:rPr>
            </w:r>
            <w:r w:rsidR="005248F4">
              <w:rPr>
                <w:noProof/>
                <w:webHidden/>
              </w:rPr>
              <w:fldChar w:fldCharType="separate"/>
            </w:r>
            <w:r w:rsidR="009967E8">
              <w:rPr>
                <w:noProof/>
                <w:webHidden/>
              </w:rPr>
              <w:t>3</w:t>
            </w:r>
            <w:r w:rsidR="005248F4">
              <w:rPr>
                <w:noProof/>
                <w:webHidden/>
              </w:rPr>
              <w:fldChar w:fldCharType="end"/>
            </w:r>
          </w:hyperlink>
        </w:p>
        <w:p w14:paraId="04B8FD8C" w14:textId="77777777" w:rsidR="005248F4" w:rsidRDefault="00000000">
          <w:pPr>
            <w:pStyle w:val="TOC1"/>
            <w:rPr>
              <w:rFonts w:asciiTheme="minorHAnsi" w:eastAsiaTheme="minorEastAsia" w:hAnsiTheme="minorHAnsi" w:cstheme="minorBidi"/>
              <w:bCs w:val="0"/>
              <w:noProof/>
              <w:sz w:val="22"/>
              <w:szCs w:val="22"/>
              <w:lang w:val="fr-FR" w:eastAsia="fr-FR"/>
            </w:rPr>
          </w:pPr>
          <w:hyperlink w:anchor="_Toc101350505" w:history="1">
            <w:r w:rsidR="005248F4" w:rsidRPr="00B444FD">
              <w:rPr>
                <w:rStyle w:val="Hyperlink"/>
                <w:noProof/>
              </w:rPr>
              <w:t>B-6</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Geometry and Spatial Operators: Terms and Definitions</w:t>
            </w:r>
            <w:r w:rsidR="005248F4">
              <w:rPr>
                <w:noProof/>
                <w:webHidden/>
              </w:rPr>
              <w:tab/>
            </w:r>
            <w:r w:rsidR="005248F4">
              <w:rPr>
                <w:noProof/>
                <w:webHidden/>
              </w:rPr>
              <w:fldChar w:fldCharType="begin"/>
            </w:r>
            <w:r w:rsidR="005248F4">
              <w:rPr>
                <w:noProof/>
                <w:webHidden/>
              </w:rPr>
              <w:instrText xml:space="preserve"> PAGEREF _Toc101350505 \h </w:instrText>
            </w:r>
            <w:r w:rsidR="005248F4">
              <w:rPr>
                <w:noProof/>
                <w:webHidden/>
              </w:rPr>
            </w:r>
            <w:r w:rsidR="005248F4">
              <w:rPr>
                <w:noProof/>
                <w:webHidden/>
              </w:rPr>
              <w:fldChar w:fldCharType="separate"/>
            </w:r>
            <w:r w:rsidR="009967E8">
              <w:rPr>
                <w:noProof/>
                <w:webHidden/>
              </w:rPr>
              <w:t>3</w:t>
            </w:r>
            <w:r w:rsidR="005248F4">
              <w:rPr>
                <w:noProof/>
                <w:webHidden/>
              </w:rPr>
              <w:fldChar w:fldCharType="end"/>
            </w:r>
          </w:hyperlink>
        </w:p>
        <w:p w14:paraId="47E3A559" w14:textId="77777777" w:rsidR="005248F4" w:rsidRDefault="00000000">
          <w:pPr>
            <w:pStyle w:val="TOC1"/>
            <w:rPr>
              <w:rFonts w:asciiTheme="minorHAnsi" w:eastAsiaTheme="minorEastAsia" w:hAnsiTheme="minorHAnsi" w:cstheme="minorBidi"/>
              <w:bCs w:val="0"/>
              <w:noProof/>
              <w:sz w:val="22"/>
              <w:szCs w:val="22"/>
              <w:lang w:val="fr-FR" w:eastAsia="fr-FR"/>
            </w:rPr>
          </w:pPr>
          <w:hyperlink w:anchor="_Toc101350506" w:history="1">
            <w:r w:rsidR="005248F4" w:rsidRPr="00B444FD">
              <w:rPr>
                <w:rStyle w:val="Hyperlink"/>
                <w:noProof/>
              </w:rPr>
              <w:t>B-7</w:t>
            </w:r>
            <w:r w:rsidR="005248F4">
              <w:rPr>
                <w:rFonts w:asciiTheme="minorHAnsi" w:eastAsiaTheme="minorEastAsia" w:hAnsiTheme="minorHAnsi" w:cstheme="minorBidi"/>
                <w:bCs w:val="0"/>
                <w:noProof/>
                <w:sz w:val="22"/>
                <w:szCs w:val="22"/>
                <w:lang w:val="fr-FR" w:eastAsia="fr-FR"/>
              </w:rPr>
              <w:tab/>
            </w:r>
            <w:r w:rsidR="005248F4" w:rsidRPr="00B444FD">
              <w:rPr>
                <w:rStyle w:val="Hyperlink"/>
                <w:noProof/>
              </w:rPr>
              <w:t>Validation Checks</w:t>
            </w:r>
            <w:r w:rsidR="005248F4">
              <w:rPr>
                <w:noProof/>
                <w:webHidden/>
              </w:rPr>
              <w:tab/>
            </w:r>
            <w:r w:rsidR="005248F4">
              <w:rPr>
                <w:noProof/>
                <w:webHidden/>
              </w:rPr>
              <w:fldChar w:fldCharType="begin"/>
            </w:r>
            <w:r w:rsidR="005248F4">
              <w:rPr>
                <w:noProof/>
                <w:webHidden/>
              </w:rPr>
              <w:instrText xml:space="preserve"> PAGEREF _Toc101350506 \h </w:instrText>
            </w:r>
            <w:r w:rsidR="005248F4">
              <w:rPr>
                <w:noProof/>
                <w:webHidden/>
              </w:rPr>
            </w:r>
            <w:r w:rsidR="005248F4">
              <w:rPr>
                <w:noProof/>
                <w:webHidden/>
              </w:rPr>
              <w:fldChar w:fldCharType="separate"/>
            </w:r>
            <w:r w:rsidR="009967E8">
              <w:rPr>
                <w:noProof/>
                <w:webHidden/>
              </w:rPr>
              <w:t>3</w:t>
            </w:r>
            <w:r w:rsidR="005248F4">
              <w:rPr>
                <w:noProof/>
                <w:webHidden/>
              </w:rPr>
              <w:fldChar w:fldCharType="end"/>
            </w:r>
          </w:hyperlink>
        </w:p>
        <w:p w14:paraId="034B17BC" w14:textId="77777777" w:rsidR="005248F4" w:rsidRDefault="00000000">
          <w:pPr>
            <w:pStyle w:val="TOC2"/>
            <w:rPr>
              <w:rFonts w:asciiTheme="minorHAnsi" w:eastAsiaTheme="minorEastAsia" w:hAnsiTheme="minorHAnsi" w:cstheme="minorBidi"/>
              <w:noProof/>
              <w:sz w:val="22"/>
              <w:szCs w:val="22"/>
              <w:lang w:val="fr-FR" w:eastAsia="fr-FR"/>
            </w:rPr>
          </w:pPr>
          <w:hyperlink w:anchor="_Toc101350507" w:history="1">
            <w:r w:rsidR="005248F4" w:rsidRPr="00B444FD">
              <w:rPr>
                <w:rStyle w:val="Hyperlink"/>
                <w:noProof/>
              </w:rPr>
              <w:t>B-7.1</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Checks applicable to Interoperability Catalogues (IC scope)</w:t>
            </w:r>
            <w:r w:rsidR="005248F4">
              <w:rPr>
                <w:noProof/>
                <w:webHidden/>
              </w:rPr>
              <w:tab/>
            </w:r>
            <w:r w:rsidR="005248F4">
              <w:rPr>
                <w:noProof/>
                <w:webHidden/>
              </w:rPr>
              <w:fldChar w:fldCharType="begin"/>
            </w:r>
            <w:r w:rsidR="005248F4">
              <w:rPr>
                <w:noProof/>
                <w:webHidden/>
              </w:rPr>
              <w:instrText xml:space="preserve"> PAGEREF _Toc101350507 \h </w:instrText>
            </w:r>
            <w:r w:rsidR="005248F4">
              <w:rPr>
                <w:noProof/>
                <w:webHidden/>
              </w:rPr>
            </w:r>
            <w:r w:rsidR="005248F4">
              <w:rPr>
                <w:noProof/>
                <w:webHidden/>
              </w:rPr>
              <w:fldChar w:fldCharType="separate"/>
            </w:r>
            <w:r w:rsidR="009967E8">
              <w:rPr>
                <w:noProof/>
                <w:webHidden/>
              </w:rPr>
              <w:t>5</w:t>
            </w:r>
            <w:r w:rsidR="005248F4">
              <w:rPr>
                <w:noProof/>
                <w:webHidden/>
              </w:rPr>
              <w:fldChar w:fldCharType="end"/>
            </w:r>
          </w:hyperlink>
        </w:p>
        <w:p w14:paraId="72DA36F3" w14:textId="77777777" w:rsidR="005248F4" w:rsidRDefault="00000000">
          <w:pPr>
            <w:pStyle w:val="TOC2"/>
            <w:rPr>
              <w:rFonts w:asciiTheme="minorHAnsi" w:eastAsiaTheme="minorEastAsia" w:hAnsiTheme="minorHAnsi" w:cstheme="minorBidi"/>
              <w:noProof/>
              <w:sz w:val="22"/>
              <w:szCs w:val="22"/>
              <w:lang w:val="fr-FR" w:eastAsia="fr-FR"/>
            </w:rPr>
          </w:pPr>
          <w:hyperlink w:anchor="_Toc101350508" w:history="1">
            <w:r w:rsidR="005248F4" w:rsidRPr="00B444FD">
              <w:rPr>
                <w:rStyle w:val="Hyperlink"/>
                <w:noProof/>
              </w:rPr>
              <w:t>B-7.2</w:t>
            </w:r>
            <w:r w:rsidR="005248F4">
              <w:rPr>
                <w:rFonts w:asciiTheme="minorHAnsi" w:eastAsiaTheme="minorEastAsia" w:hAnsiTheme="minorHAnsi" w:cstheme="minorBidi"/>
                <w:noProof/>
                <w:sz w:val="22"/>
                <w:szCs w:val="22"/>
                <w:lang w:val="fr-FR" w:eastAsia="fr-FR"/>
              </w:rPr>
              <w:tab/>
            </w:r>
            <w:r w:rsidR="005248F4" w:rsidRPr="00B444FD">
              <w:rPr>
                <w:rStyle w:val="Hyperlink"/>
                <w:noProof/>
              </w:rPr>
              <w:t>Checks for interoperability processing output (OP scope)</w:t>
            </w:r>
            <w:r w:rsidR="005248F4">
              <w:rPr>
                <w:noProof/>
                <w:webHidden/>
              </w:rPr>
              <w:tab/>
            </w:r>
            <w:r w:rsidR="005248F4">
              <w:rPr>
                <w:noProof/>
                <w:webHidden/>
              </w:rPr>
              <w:fldChar w:fldCharType="begin"/>
            </w:r>
            <w:r w:rsidR="005248F4">
              <w:rPr>
                <w:noProof/>
                <w:webHidden/>
              </w:rPr>
              <w:instrText xml:space="preserve"> PAGEREF _Toc101350508 \h </w:instrText>
            </w:r>
            <w:r w:rsidR="005248F4">
              <w:rPr>
                <w:noProof/>
                <w:webHidden/>
              </w:rPr>
            </w:r>
            <w:r w:rsidR="005248F4">
              <w:rPr>
                <w:noProof/>
                <w:webHidden/>
              </w:rPr>
              <w:fldChar w:fldCharType="separate"/>
            </w:r>
            <w:r w:rsidR="009967E8">
              <w:rPr>
                <w:noProof/>
                <w:webHidden/>
              </w:rPr>
              <w:t>6</w:t>
            </w:r>
            <w:r w:rsidR="005248F4">
              <w:rPr>
                <w:noProof/>
                <w:webHidden/>
              </w:rPr>
              <w:fldChar w:fldCharType="end"/>
            </w:r>
          </w:hyperlink>
        </w:p>
        <w:p w14:paraId="5F76FD77" w14:textId="65857AA0" w:rsidR="006456D7" w:rsidRDefault="0060585A" w:rsidP="009F2693">
          <w:pPr>
            <w:tabs>
              <w:tab w:val="left" w:pos="567"/>
            </w:tabs>
          </w:pPr>
          <w:r>
            <w:fldChar w:fldCharType="end"/>
          </w:r>
        </w:p>
      </w:sdtContent>
    </w:sdt>
    <w:p w14:paraId="3E35E13C" w14:textId="101482CC" w:rsidR="009F2693" w:rsidRDefault="009F2693">
      <w:pPr>
        <w:spacing w:after="160" w:line="259" w:lineRule="auto"/>
        <w:jc w:val="left"/>
      </w:pPr>
      <w:r>
        <w:br w:type="page"/>
      </w:r>
    </w:p>
    <w:p w14:paraId="3D64D4ED" w14:textId="77777777" w:rsidR="00D128DD" w:rsidRPr="00484FEC" w:rsidRDefault="00D128DD" w:rsidP="00D128DD">
      <w:pPr>
        <w:spacing w:before="360" w:after="160"/>
        <w:jc w:val="center"/>
        <w:rPr>
          <w:rFonts w:asciiTheme="minorHAnsi" w:eastAsiaTheme="minorEastAsia" w:hAnsiTheme="minorHAnsi"/>
          <w:lang w:eastAsia="en-US"/>
        </w:rPr>
      </w:pPr>
      <w:r w:rsidRPr="00484FEC">
        <w:rPr>
          <w:rFonts w:eastAsia="Times New Roman"/>
          <w:b/>
          <w:sz w:val="24"/>
          <w:szCs w:val="24"/>
        </w:rPr>
        <w:lastRenderedPageBreak/>
        <w:t>Document History</w:t>
      </w:r>
    </w:p>
    <w:p w14:paraId="60495FE9" w14:textId="77777777" w:rsidR="00D128DD" w:rsidRPr="00484FEC" w:rsidRDefault="00D128DD" w:rsidP="00D128DD">
      <w:pPr>
        <w:spacing w:after="160"/>
      </w:pPr>
      <w:r w:rsidRPr="00484FEC">
        <w:t>Changes to this Specification are coordinated by the IHO S-100 Working Group. New editions will be made available via the IHO website. Maintenance of the Specification shall conform to IHO Resolution 2/2007 (as amended).</w:t>
      </w:r>
    </w:p>
    <w:tbl>
      <w:tblP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1428"/>
        <w:gridCol w:w="1418"/>
        <w:gridCol w:w="4937"/>
      </w:tblGrid>
      <w:tr w:rsidR="00D128DD" w:rsidRPr="00484FEC" w14:paraId="201BA580" w14:textId="77777777" w:rsidTr="00BB16AE">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16959" w14:textId="77777777" w:rsidR="00D128DD" w:rsidRPr="00484FEC" w:rsidRDefault="00D128DD" w:rsidP="00BB16AE">
            <w:pPr>
              <w:spacing w:before="60" w:after="60"/>
              <w:jc w:val="left"/>
              <w:rPr>
                <w:rFonts w:cs="Arial"/>
                <w:b/>
              </w:rPr>
            </w:pPr>
            <w:r w:rsidRPr="00484FEC">
              <w:rPr>
                <w:rFonts w:cs="Arial"/>
                <w:b/>
              </w:rPr>
              <w:t>Version Number</w:t>
            </w:r>
          </w:p>
        </w:tc>
        <w:tc>
          <w:tcPr>
            <w:tcW w:w="14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637744" w14:textId="77777777" w:rsidR="00D128DD" w:rsidRPr="00484FEC" w:rsidRDefault="00D128DD" w:rsidP="00BB16AE">
            <w:pPr>
              <w:spacing w:before="60" w:after="60"/>
              <w:ind w:left="-1" w:firstLine="1"/>
              <w:jc w:val="left"/>
              <w:rPr>
                <w:rFonts w:cs="Arial"/>
                <w:b/>
              </w:rPr>
            </w:pPr>
            <w:r w:rsidRPr="00484FEC">
              <w:rPr>
                <w:rFonts w:cs="Arial"/>
                <w:b/>
              </w:rPr>
              <w:t>Date</w:t>
            </w:r>
          </w:p>
        </w:tc>
        <w:tc>
          <w:tcPr>
            <w:tcW w:w="1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BE32FF7" w14:textId="50970A19" w:rsidR="00D128DD" w:rsidRPr="00484FEC" w:rsidRDefault="00D128DD" w:rsidP="009445E6">
            <w:pPr>
              <w:spacing w:before="60" w:after="60"/>
              <w:ind w:firstLine="21"/>
              <w:jc w:val="left"/>
              <w:rPr>
                <w:rFonts w:cs="Arial"/>
                <w:b/>
              </w:rPr>
            </w:pPr>
            <w:r w:rsidRPr="00484FEC">
              <w:rPr>
                <w:rFonts w:cs="Arial"/>
                <w:b/>
              </w:rPr>
              <w:t>A</w:t>
            </w:r>
            <w:r w:rsidR="009445E6">
              <w:rPr>
                <w:rFonts w:cs="Arial"/>
                <w:b/>
              </w:rPr>
              <w:t>pproved By</w:t>
            </w:r>
          </w:p>
        </w:tc>
        <w:tc>
          <w:tcPr>
            <w:tcW w:w="49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B3DC6A" w14:textId="77777777" w:rsidR="00D128DD" w:rsidRPr="00484FEC" w:rsidRDefault="00D128DD" w:rsidP="00BB16AE">
            <w:pPr>
              <w:spacing w:before="60" w:after="60"/>
              <w:ind w:left="44" w:firstLine="43"/>
              <w:jc w:val="left"/>
              <w:rPr>
                <w:rFonts w:cs="Arial"/>
                <w:b/>
              </w:rPr>
            </w:pPr>
            <w:r w:rsidRPr="00484FEC">
              <w:rPr>
                <w:rFonts w:cs="Arial"/>
                <w:b/>
              </w:rPr>
              <w:t>Purpose</w:t>
            </w:r>
          </w:p>
        </w:tc>
      </w:tr>
      <w:tr w:rsidR="00D128DD" w:rsidRPr="00484FEC" w14:paraId="2CEDFCB3" w14:textId="77777777" w:rsidTr="00BB16AE">
        <w:tc>
          <w:tcPr>
            <w:tcW w:w="1710" w:type="dxa"/>
            <w:tcBorders>
              <w:top w:val="single" w:sz="4" w:space="0" w:color="auto"/>
              <w:left w:val="single" w:sz="4" w:space="0" w:color="auto"/>
              <w:bottom w:val="single" w:sz="4" w:space="0" w:color="auto"/>
              <w:right w:val="single" w:sz="4" w:space="0" w:color="auto"/>
            </w:tcBorders>
            <w:hideMark/>
          </w:tcPr>
          <w:p w14:paraId="5FA8F4EB" w14:textId="77777777" w:rsidR="00D128DD" w:rsidRPr="00484FEC" w:rsidRDefault="00D128DD" w:rsidP="00BB16AE">
            <w:pPr>
              <w:spacing w:before="60" w:after="60"/>
              <w:jc w:val="left"/>
              <w:rPr>
                <w:rFonts w:cs="Arial"/>
              </w:rPr>
            </w:pPr>
            <w:r w:rsidRPr="00484FEC">
              <w:rPr>
                <w:rFonts w:cs="Arial"/>
              </w:rPr>
              <w:t>0.0.1</w:t>
            </w:r>
          </w:p>
        </w:tc>
        <w:tc>
          <w:tcPr>
            <w:tcW w:w="1428" w:type="dxa"/>
            <w:tcBorders>
              <w:top w:val="single" w:sz="4" w:space="0" w:color="auto"/>
              <w:left w:val="single" w:sz="4" w:space="0" w:color="auto"/>
              <w:bottom w:val="single" w:sz="4" w:space="0" w:color="auto"/>
              <w:right w:val="single" w:sz="4" w:space="0" w:color="auto"/>
            </w:tcBorders>
            <w:hideMark/>
          </w:tcPr>
          <w:p w14:paraId="6FC8B7E8" w14:textId="77777777" w:rsidR="00D128DD" w:rsidRPr="00484FEC" w:rsidRDefault="00D128DD" w:rsidP="00BB16AE">
            <w:pPr>
              <w:spacing w:before="60" w:after="60"/>
              <w:ind w:left="-1" w:firstLine="1"/>
              <w:jc w:val="left"/>
              <w:rPr>
                <w:rFonts w:cs="Arial"/>
              </w:rPr>
            </w:pPr>
            <w:r w:rsidRPr="00484FEC">
              <w:rPr>
                <w:rFonts w:cs="Arial"/>
              </w:rPr>
              <w:t>28 Aug 2020</w:t>
            </w:r>
          </w:p>
        </w:tc>
        <w:tc>
          <w:tcPr>
            <w:tcW w:w="1418" w:type="dxa"/>
            <w:tcBorders>
              <w:top w:val="single" w:sz="4" w:space="0" w:color="auto"/>
              <w:left w:val="single" w:sz="4" w:space="0" w:color="auto"/>
              <w:bottom w:val="single" w:sz="4" w:space="0" w:color="auto"/>
              <w:right w:val="single" w:sz="4" w:space="0" w:color="auto"/>
            </w:tcBorders>
            <w:hideMark/>
          </w:tcPr>
          <w:p w14:paraId="024425A3" w14:textId="77777777" w:rsidR="00D128DD" w:rsidRPr="00484FEC" w:rsidRDefault="00D128DD" w:rsidP="00BB16AE">
            <w:pPr>
              <w:spacing w:before="60" w:after="60"/>
              <w:ind w:firstLine="21"/>
              <w:jc w:val="left"/>
              <w:rPr>
                <w:rFonts w:cs="Arial"/>
              </w:rPr>
            </w:pPr>
            <w:r w:rsidRPr="00484FEC">
              <w:rPr>
                <w:rFonts w:cs="Arial"/>
              </w:rPr>
              <w:t>RM</w:t>
            </w:r>
          </w:p>
        </w:tc>
        <w:tc>
          <w:tcPr>
            <w:tcW w:w="4937" w:type="dxa"/>
            <w:tcBorders>
              <w:top w:val="single" w:sz="4" w:space="0" w:color="auto"/>
              <w:left w:val="single" w:sz="4" w:space="0" w:color="auto"/>
              <w:bottom w:val="single" w:sz="4" w:space="0" w:color="auto"/>
              <w:right w:val="single" w:sz="4" w:space="0" w:color="auto"/>
            </w:tcBorders>
            <w:hideMark/>
          </w:tcPr>
          <w:p w14:paraId="0B64967D" w14:textId="77777777" w:rsidR="00D128DD" w:rsidRPr="00484FEC" w:rsidRDefault="00D128DD" w:rsidP="00BB16AE">
            <w:pPr>
              <w:spacing w:before="60" w:after="60"/>
              <w:ind w:left="44" w:firstLine="43"/>
              <w:jc w:val="left"/>
              <w:rPr>
                <w:rFonts w:cs="Arial"/>
              </w:rPr>
            </w:pPr>
            <w:r w:rsidRPr="00484FEC">
              <w:rPr>
                <w:rFonts w:cs="Arial"/>
              </w:rPr>
              <w:t>First draft. Reviewed by EM.</w:t>
            </w:r>
          </w:p>
        </w:tc>
      </w:tr>
      <w:tr w:rsidR="00D128DD" w:rsidRPr="00484FEC" w14:paraId="2C7E9CDC" w14:textId="77777777" w:rsidTr="00BB16AE">
        <w:tc>
          <w:tcPr>
            <w:tcW w:w="1710" w:type="dxa"/>
            <w:tcBorders>
              <w:top w:val="single" w:sz="4" w:space="0" w:color="auto"/>
              <w:left w:val="single" w:sz="4" w:space="0" w:color="auto"/>
              <w:bottom w:val="single" w:sz="4" w:space="0" w:color="auto"/>
              <w:right w:val="single" w:sz="4" w:space="0" w:color="auto"/>
            </w:tcBorders>
          </w:tcPr>
          <w:p w14:paraId="41042DD8" w14:textId="77777777" w:rsidR="00D128DD" w:rsidRPr="00484FEC" w:rsidRDefault="00D128DD" w:rsidP="00BB16AE">
            <w:pPr>
              <w:spacing w:before="60" w:after="60"/>
              <w:jc w:val="left"/>
              <w:rPr>
                <w:rFonts w:cs="Arial"/>
              </w:rPr>
            </w:pPr>
            <w:r w:rsidRPr="00484FEC">
              <w:rPr>
                <w:rFonts w:cs="Arial"/>
              </w:rPr>
              <w:t>0.0.2</w:t>
            </w:r>
          </w:p>
        </w:tc>
        <w:tc>
          <w:tcPr>
            <w:tcW w:w="1428" w:type="dxa"/>
            <w:tcBorders>
              <w:top w:val="single" w:sz="4" w:space="0" w:color="auto"/>
              <w:left w:val="single" w:sz="4" w:space="0" w:color="auto"/>
              <w:bottom w:val="single" w:sz="4" w:space="0" w:color="auto"/>
              <w:right w:val="single" w:sz="4" w:space="0" w:color="auto"/>
            </w:tcBorders>
          </w:tcPr>
          <w:p w14:paraId="585F855B" w14:textId="77777777" w:rsidR="00D128DD" w:rsidRPr="00484FEC" w:rsidRDefault="00D128DD" w:rsidP="00BB16AE">
            <w:pPr>
              <w:spacing w:before="60" w:after="60"/>
              <w:ind w:left="-1" w:firstLine="1"/>
              <w:jc w:val="left"/>
              <w:rPr>
                <w:rFonts w:cs="Arial"/>
              </w:rPr>
            </w:pPr>
            <w:r w:rsidRPr="00484FEC">
              <w:rPr>
                <w:rFonts w:cs="Arial"/>
              </w:rPr>
              <w:t>01 Nov 2021</w:t>
            </w:r>
          </w:p>
        </w:tc>
        <w:tc>
          <w:tcPr>
            <w:tcW w:w="1418" w:type="dxa"/>
            <w:tcBorders>
              <w:top w:val="single" w:sz="4" w:space="0" w:color="auto"/>
              <w:left w:val="single" w:sz="4" w:space="0" w:color="auto"/>
              <w:bottom w:val="single" w:sz="4" w:space="0" w:color="auto"/>
              <w:right w:val="single" w:sz="4" w:space="0" w:color="auto"/>
            </w:tcBorders>
          </w:tcPr>
          <w:p w14:paraId="638BD9F6" w14:textId="77777777" w:rsidR="00D128DD" w:rsidRPr="00484FEC" w:rsidRDefault="00D128DD" w:rsidP="00BB16AE">
            <w:pPr>
              <w:spacing w:before="60" w:after="60"/>
              <w:ind w:firstLine="21"/>
              <w:jc w:val="left"/>
              <w:rPr>
                <w:rFonts w:cs="Arial"/>
              </w:rPr>
            </w:pPr>
            <w:r w:rsidRPr="00484FEC">
              <w:rPr>
                <w:rFonts w:cs="Arial"/>
              </w:rPr>
              <w:t>J.Powell</w:t>
            </w:r>
          </w:p>
        </w:tc>
        <w:tc>
          <w:tcPr>
            <w:tcW w:w="4937" w:type="dxa"/>
            <w:tcBorders>
              <w:top w:val="single" w:sz="4" w:space="0" w:color="auto"/>
              <w:left w:val="single" w:sz="4" w:space="0" w:color="auto"/>
              <w:bottom w:val="single" w:sz="4" w:space="0" w:color="auto"/>
              <w:right w:val="single" w:sz="4" w:space="0" w:color="auto"/>
            </w:tcBorders>
          </w:tcPr>
          <w:p w14:paraId="07358D69" w14:textId="77777777" w:rsidR="00D128DD" w:rsidRPr="00484FEC" w:rsidRDefault="00D128DD" w:rsidP="00BB16AE">
            <w:pPr>
              <w:spacing w:before="60" w:after="60"/>
              <w:ind w:left="44"/>
              <w:jc w:val="left"/>
              <w:rPr>
                <w:rFonts w:cs="Arial"/>
              </w:rPr>
            </w:pPr>
            <w:r w:rsidRPr="00484FEC">
              <w:rPr>
                <w:rFonts w:cs="Arial"/>
              </w:rPr>
              <w:t>Numerous revisions to take into account the S-98 Correspondence Group adjudication work.</w:t>
            </w:r>
          </w:p>
        </w:tc>
      </w:tr>
      <w:tr w:rsidR="00D128DD" w:rsidRPr="00484FEC" w14:paraId="26CDCBE5" w14:textId="77777777" w:rsidTr="00BB16AE">
        <w:tc>
          <w:tcPr>
            <w:tcW w:w="1710" w:type="dxa"/>
            <w:tcBorders>
              <w:top w:val="single" w:sz="4" w:space="0" w:color="auto"/>
              <w:left w:val="single" w:sz="4" w:space="0" w:color="auto"/>
              <w:bottom w:val="single" w:sz="4" w:space="0" w:color="auto"/>
              <w:right w:val="single" w:sz="4" w:space="0" w:color="auto"/>
            </w:tcBorders>
          </w:tcPr>
          <w:p w14:paraId="105461BE" w14:textId="77777777" w:rsidR="00D128DD" w:rsidRPr="00484FEC" w:rsidRDefault="00D128DD" w:rsidP="00BB16AE">
            <w:pPr>
              <w:spacing w:before="60" w:after="60"/>
              <w:jc w:val="left"/>
              <w:rPr>
                <w:rFonts w:cs="Arial"/>
              </w:rPr>
            </w:pPr>
            <w:r w:rsidRPr="00484FEC">
              <w:rPr>
                <w:rFonts w:cs="Arial"/>
              </w:rPr>
              <w:t>1.0.0</w:t>
            </w:r>
          </w:p>
        </w:tc>
        <w:tc>
          <w:tcPr>
            <w:tcW w:w="1428" w:type="dxa"/>
            <w:tcBorders>
              <w:top w:val="single" w:sz="4" w:space="0" w:color="auto"/>
              <w:left w:val="single" w:sz="4" w:space="0" w:color="auto"/>
              <w:bottom w:val="single" w:sz="4" w:space="0" w:color="auto"/>
              <w:right w:val="single" w:sz="4" w:space="0" w:color="auto"/>
            </w:tcBorders>
          </w:tcPr>
          <w:p w14:paraId="103663E2" w14:textId="77777777" w:rsidR="00D128DD" w:rsidRPr="00484FEC" w:rsidRDefault="00D128DD" w:rsidP="00BB16AE">
            <w:pPr>
              <w:spacing w:before="60" w:after="60"/>
              <w:ind w:left="-1" w:firstLine="1"/>
              <w:jc w:val="left"/>
              <w:rPr>
                <w:rFonts w:cs="Arial"/>
              </w:rPr>
            </w:pPr>
            <w:r w:rsidRPr="00484FEC">
              <w:rPr>
                <w:rFonts w:cs="Arial"/>
              </w:rPr>
              <w:t>May 2022</w:t>
            </w:r>
          </w:p>
        </w:tc>
        <w:tc>
          <w:tcPr>
            <w:tcW w:w="1418" w:type="dxa"/>
            <w:tcBorders>
              <w:top w:val="single" w:sz="4" w:space="0" w:color="auto"/>
              <w:left w:val="single" w:sz="4" w:space="0" w:color="auto"/>
              <w:bottom w:val="single" w:sz="4" w:space="0" w:color="auto"/>
              <w:right w:val="single" w:sz="4" w:space="0" w:color="auto"/>
            </w:tcBorders>
          </w:tcPr>
          <w:p w14:paraId="11A28EE0" w14:textId="67303118" w:rsidR="00D128DD" w:rsidRPr="00484FEC" w:rsidRDefault="009445E6" w:rsidP="00BB16AE">
            <w:pPr>
              <w:spacing w:before="60" w:after="60"/>
              <w:ind w:firstLine="21"/>
              <w:jc w:val="left"/>
              <w:rPr>
                <w:rFonts w:cs="Arial"/>
              </w:rPr>
            </w:pPr>
            <w:r>
              <w:rPr>
                <w:rFonts w:cs="Arial"/>
              </w:rPr>
              <w:t>S-100WG</w:t>
            </w:r>
          </w:p>
        </w:tc>
        <w:tc>
          <w:tcPr>
            <w:tcW w:w="4937" w:type="dxa"/>
            <w:tcBorders>
              <w:top w:val="single" w:sz="4" w:space="0" w:color="auto"/>
              <w:left w:val="single" w:sz="4" w:space="0" w:color="auto"/>
              <w:bottom w:val="single" w:sz="4" w:space="0" w:color="auto"/>
              <w:right w:val="single" w:sz="4" w:space="0" w:color="auto"/>
            </w:tcBorders>
          </w:tcPr>
          <w:p w14:paraId="244FDC93" w14:textId="48EB423F" w:rsidR="00D128DD" w:rsidRPr="00484FEC" w:rsidRDefault="00D128DD" w:rsidP="009445E6">
            <w:pPr>
              <w:spacing w:before="60" w:after="60"/>
              <w:ind w:left="44"/>
              <w:jc w:val="left"/>
              <w:rPr>
                <w:rFonts w:cs="Arial"/>
              </w:rPr>
            </w:pPr>
            <w:r w:rsidRPr="00484FEC">
              <w:rPr>
                <w:rFonts w:cs="Arial"/>
              </w:rPr>
              <w:t xml:space="preserve">Submission to HSSC14 for </w:t>
            </w:r>
            <w:r w:rsidR="009445E6">
              <w:rPr>
                <w:rFonts w:cs="Arial"/>
              </w:rPr>
              <w:t>approval</w:t>
            </w:r>
            <w:r w:rsidRPr="00484FEC">
              <w:rPr>
                <w:rFonts w:cs="Arial"/>
              </w:rPr>
              <w:t>.</w:t>
            </w:r>
          </w:p>
        </w:tc>
      </w:tr>
      <w:tr w:rsidR="00D128DD" w:rsidRPr="00484FEC" w14:paraId="138FCB17" w14:textId="77777777" w:rsidTr="00BB16AE">
        <w:tc>
          <w:tcPr>
            <w:tcW w:w="1710" w:type="dxa"/>
            <w:tcBorders>
              <w:top w:val="single" w:sz="4" w:space="0" w:color="auto"/>
              <w:left w:val="single" w:sz="4" w:space="0" w:color="auto"/>
              <w:bottom w:val="single" w:sz="4" w:space="0" w:color="auto"/>
              <w:right w:val="single" w:sz="4" w:space="0" w:color="auto"/>
            </w:tcBorders>
          </w:tcPr>
          <w:p w14:paraId="4013D786" w14:textId="045949D3" w:rsidR="00D128DD" w:rsidRPr="00484FEC" w:rsidRDefault="009445E6" w:rsidP="00BB16AE">
            <w:pPr>
              <w:spacing w:before="60" w:after="60"/>
              <w:jc w:val="left"/>
              <w:rPr>
                <w:rFonts w:cs="Arial"/>
              </w:rPr>
            </w:pPr>
            <w:r>
              <w:rPr>
                <w:rFonts w:cs="Arial"/>
              </w:rPr>
              <w:t>1.0.0</w:t>
            </w:r>
          </w:p>
        </w:tc>
        <w:tc>
          <w:tcPr>
            <w:tcW w:w="1428" w:type="dxa"/>
            <w:tcBorders>
              <w:top w:val="single" w:sz="4" w:space="0" w:color="auto"/>
              <w:left w:val="single" w:sz="4" w:space="0" w:color="auto"/>
              <w:bottom w:val="single" w:sz="4" w:space="0" w:color="auto"/>
              <w:right w:val="single" w:sz="4" w:space="0" w:color="auto"/>
            </w:tcBorders>
          </w:tcPr>
          <w:p w14:paraId="54400685" w14:textId="7071DC72" w:rsidR="00D128DD" w:rsidRPr="00484FEC" w:rsidRDefault="009445E6" w:rsidP="00BB16AE">
            <w:pPr>
              <w:spacing w:before="60" w:after="60"/>
              <w:ind w:left="-1" w:firstLine="1"/>
              <w:jc w:val="left"/>
              <w:rPr>
                <w:rFonts w:cs="Arial"/>
              </w:rPr>
            </w:pPr>
            <w:r>
              <w:rPr>
                <w:rFonts w:cs="Arial"/>
              </w:rPr>
              <w:t>May 2022</w:t>
            </w:r>
          </w:p>
        </w:tc>
        <w:tc>
          <w:tcPr>
            <w:tcW w:w="1418" w:type="dxa"/>
            <w:tcBorders>
              <w:top w:val="single" w:sz="4" w:space="0" w:color="auto"/>
              <w:left w:val="single" w:sz="4" w:space="0" w:color="auto"/>
              <w:bottom w:val="single" w:sz="4" w:space="0" w:color="auto"/>
              <w:right w:val="single" w:sz="4" w:space="0" w:color="auto"/>
            </w:tcBorders>
          </w:tcPr>
          <w:p w14:paraId="37470A2A" w14:textId="3ED85583" w:rsidR="00D128DD" w:rsidRPr="00484FEC" w:rsidRDefault="009445E6" w:rsidP="00BB16AE">
            <w:pPr>
              <w:spacing w:before="60" w:after="60"/>
              <w:ind w:firstLine="21"/>
              <w:jc w:val="left"/>
              <w:rPr>
                <w:rFonts w:cs="Arial"/>
              </w:rPr>
            </w:pPr>
            <w:r>
              <w:rPr>
                <w:rFonts w:cs="Arial"/>
              </w:rPr>
              <w:t>HSSC</w:t>
            </w:r>
          </w:p>
        </w:tc>
        <w:tc>
          <w:tcPr>
            <w:tcW w:w="4937" w:type="dxa"/>
            <w:tcBorders>
              <w:top w:val="single" w:sz="4" w:space="0" w:color="auto"/>
              <w:left w:val="single" w:sz="4" w:space="0" w:color="auto"/>
              <w:bottom w:val="single" w:sz="4" w:space="0" w:color="auto"/>
              <w:right w:val="single" w:sz="4" w:space="0" w:color="auto"/>
            </w:tcBorders>
          </w:tcPr>
          <w:p w14:paraId="3B5DABAC" w14:textId="397863FB" w:rsidR="00D128DD" w:rsidRPr="00484FEC" w:rsidRDefault="009445E6" w:rsidP="00BB16AE">
            <w:pPr>
              <w:spacing w:before="60" w:after="60"/>
              <w:ind w:left="44" w:hanging="26"/>
              <w:jc w:val="left"/>
              <w:rPr>
                <w:rFonts w:cs="Arial"/>
              </w:rPr>
            </w:pPr>
            <w:r w:rsidRPr="009445E6">
              <w:rPr>
                <w:rFonts w:cs="Arial"/>
              </w:rPr>
              <w:t>Initial published version for evaluation and testing</w:t>
            </w:r>
            <w:r>
              <w:rPr>
                <w:rFonts w:cs="Arial"/>
              </w:rPr>
              <w:t>.</w:t>
            </w:r>
          </w:p>
        </w:tc>
      </w:tr>
      <w:tr w:rsidR="00D128DD" w:rsidRPr="00484FEC" w14:paraId="0E121129" w14:textId="77777777" w:rsidTr="00BB16AE">
        <w:tc>
          <w:tcPr>
            <w:tcW w:w="1710" w:type="dxa"/>
            <w:tcBorders>
              <w:top w:val="single" w:sz="4" w:space="0" w:color="auto"/>
              <w:left w:val="single" w:sz="4" w:space="0" w:color="auto"/>
              <w:bottom w:val="single" w:sz="4" w:space="0" w:color="auto"/>
              <w:right w:val="single" w:sz="4" w:space="0" w:color="auto"/>
            </w:tcBorders>
          </w:tcPr>
          <w:p w14:paraId="0E6EF086"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510DFCE0"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20AB000F"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B2DFB64" w14:textId="77777777" w:rsidR="00D128DD" w:rsidRPr="00484FEC" w:rsidRDefault="00D128DD" w:rsidP="00BB16AE">
            <w:pPr>
              <w:spacing w:before="60" w:after="60"/>
              <w:ind w:left="44" w:hanging="26"/>
              <w:jc w:val="left"/>
              <w:rPr>
                <w:rFonts w:cs="Arial"/>
              </w:rPr>
            </w:pPr>
          </w:p>
        </w:tc>
      </w:tr>
      <w:tr w:rsidR="00D128DD" w:rsidRPr="00484FEC" w14:paraId="4DFA22D8" w14:textId="77777777" w:rsidTr="00BB16AE">
        <w:tc>
          <w:tcPr>
            <w:tcW w:w="1710" w:type="dxa"/>
            <w:tcBorders>
              <w:top w:val="single" w:sz="4" w:space="0" w:color="auto"/>
              <w:left w:val="single" w:sz="4" w:space="0" w:color="auto"/>
              <w:bottom w:val="single" w:sz="4" w:space="0" w:color="auto"/>
              <w:right w:val="single" w:sz="4" w:space="0" w:color="auto"/>
            </w:tcBorders>
          </w:tcPr>
          <w:p w14:paraId="6628FF99"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4DE28924"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06B40DE3"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44856ED8" w14:textId="77777777" w:rsidR="00D128DD" w:rsidRPr="00484FEC" w:rsidRDefault="00D128DD" w:rsidP="00BB16AE">
            <w:pPr>
              <w:spacing w:before="60" w:after="60"/>
              <w:ind w:left="44" w:firstLine="43"/>
              <w:jc w:val="left"/>
              <w:rPr>
                <w:rFonts w:cs="Arial"/>
              </w:rPr>
            </w:pPr>
          </w:p>
        </w:tc>
      </w:tr>
      <w:tr w:rsidR="00D128DD" w:rsidRPr="00484FEC" w14:paraId="0B91BB55" w14:textId="77777777" w:rsidTr="00BB16AE">
        <w:tc>
          <w:tcPr>
            <w:tcW w:w="1710" w:type="dxa"/>
            <w:tcBorders>
              <w:top w:val="single" w:sz="4" w:space="0" w:color="auto"/>
              <w:left w:val="single" w:sz="4" w:space="0" w:color="auto"/>
              <w:bottom w:val="single" w:sz="4" w:space="0" w:color="auto"/>
              <w:right w:val="single" w:sz="4" w:space="0" w:color="auto"/>
            </w:tcBorders>
          </w:tcPr>
          <w:p w14:paraId="10179229"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734EF2A0"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36BEEC1F"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5752ED0" w14:textId="77777777" w:rsidR="00D128DD" w:rsidRPr="00484FEC" w:rsidRDefault="00D128DD" w:rsidP="00BB16AE">
            <w:pPr>
              <w:spacing w:before="60" w:after="60"/>
              <w:ind w:left="44" w:firstLine="43"/>
              <w:jc w:val="left"/>
              <w:rPr>
                <w:rFonts w:cs="Arial"/>
              </w:rPr>
            </w:pPr>
          </w:p>
        </w:tc>
      </w:tr>
      <w:tr w:rsidR="00D128DD" w:rsidRPr="00484FEC" w14:paraId="5781D474" w14:textId="77777777" w:rsidTr="00BB16AE">
        <w:tc>
          <w:tcPr>
            <w:tcW w:w="1710" w:type="dxa"/>
            <w:tcBorders>
              <w:top w:val="single" w:sz="4" w:space="0" w:color="auto"/>
              <w:left w:val="single" w:sz="4" w:space="0" w:color="auto"/>
              <w:bottom w:val="single" w:sz="4" w:space="0" w:color="auto"/>
              <w:right w:val="single" w:sz="4" w:space="0" w:color="auto"/>
            </w:tcBorders>
          </w:tcPr>
          <w:p w14:paraId="70CC5037"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692E51DA"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31070C69"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7673E76A" w14:textId="77777777" w:rsidR="00D128DD" w:rsidRPr="00484FEC" w:rsidRDefault="00D128DD" w:rsidP="00BB16AE">
            <w:pPr>
              <w:spacing w:before="60" w:after="60"/>
              <w:ind w:left="44" w:firstLine="43"/>
              <w:jc w:val="left"/>
              <w:rPr>
                <w:rFonts w:cs="Arial"/>
              </w:rPr>
            </w:pPr>
          </w:p>
        </w:tc>
      </w:tr>
      <w:tr w:rsidR="00D128DD" w:rsidRPr="00484FEC" w14:paraId="35E16B72" w14:textId="77777777" w:rsidTr="00BB16AE">
        <w:tc>
          <w:tcPr>
            <w:tcW w:w="1710" w:type="dxa"/>
            <w:tcBorders>
              <w:top w:val="single" w:sz="4" w:space="0" w:color="auto"/>
              <w:left w:val="single" w:sz="4" w:space="0" w:color="auto"/>
              <w:bottom w:val="single" w:sz="4" w:space="0" w:color="auto"/>
              <w:right w:val="single" w:sz="4" w:space="0" w:color="auto"/>
            </w:tcBorders>
          </w:tcPr>
          <w:p w14:paraId="2AC0453A"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2D2C88CE"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20890C4C"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44A981B2" w14:textId="77777777" w:rsidR="00D128DD" w:rsidRPr="00484FEC" w:rsidRDefault="00D128DD" w:rsidP="00BB16AE">
            <w:pPr>
              <w:spacing w:before="60" w:after="60"/>
              <w:ind w:left="44" w:firstLine="43"/>
              <w:jc w:val="left"/>
              <w:rPr>
                <w:rFonts w:cs="Arial"/>
              </w:rPr>
            </w:pPr>
          </w:p>
        </w:tc>
      </w:tr>
      <w:tr w:rsidR="00D128DD" w:rsidRPr="00484FEC" w14:paraId="21234342" w14:textId="77777777" w:rsidTr="00BB16AE">
        <w:tc>
          <w:tcPr>
            <w:tcW w:w="1710" w:type="dxa"/>
            <w:tcBorders>
              <w:top w:val="single" w:sz="4" w:space="0" w:color="auto"/>
              <w:left w:val="single" w:sz="4" w:space="0" w:color="auto"/>
              <w:bottom w:val="single" w:sz="4" w:space="0" w:color="auto"/>
              <w:right w:val="single" w:sz="4" w:space="0" w:color="auto"/>
            </w:tcBorders>
          </w:tcPr>
          <w:p w14:paraId="23E3CFD4"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75A8C291"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663D2A9C"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3989F47" w14:textId="77777777" w:rsidR="00D128DD" w:rsidRPr="00484FEC" w:rsidRDefault="00D128DD" w:rsidP="00BB16AE">
            <w:pPr>
              <w:spacing w:before="60" w:after="60"/>
              <w:ind w:left="44" w:firstLine="43"/>
              <w:jc w:val="left"/>
              <w:rPr>
                <w:rFonts w:cs="Arial"/>
              </w:rPr>
            </w:pPr>
          </w:p>
        </w:tc>
      </w:tr>
      <w:tr w:rsidR="00D128DD" w:rsidRPr="00484FEC" w14:paraId="648CE8B4" w14:textId="77777777" w:rsidTr="00BB16AE">
        <w:tc>
          <w:tcPr>
            <w:tcW w:w="1710" w:type="dxa"/>
            <w:tcBorders>
              <w:top w:val="single" w:sz="4" w:space="0" w:color="auto"/>
              <w:left w:val="single" w:sz="4" w:space="0" w:color="auto"/>
              <w:bottom w:val="single" w:sz="4" w:space="0" w:color="auto"/>
              <w:right w:val="single" w:sz="4" w:space="0" w:color="auto"/>
            </w:tcBorders>
          </w:tcPr>
          <w:p w14:paraId="60D7F3FF" w14:textId="77777777" w:rsidR="00D128DD" w:rsidRPr="00484FEC" w:rsidRDefault="00D128DD" w:rsidP="00BB16AE">
            <w:pPr>
              <w:spacing w:before="60" w:after="60"/>
              <w:jc w:val="left"/>
              <w:rPr>
                <w:rFonts w:cs="Arial"/>
              </w:rPr>
            </w:pPr>
          </w:p>
        </w:tc>
        <w:tc>
          <w:tcPr>
            <w:tcW w:w="1428" w:type="dxa"/>
            <w:tcBorders>
              <w:top w:val="single" w:sz="4" w:space="0" w:color="auto"/>
              <w:left w:val="single" w:sz="4" w:space="0" w:color="auto"/>
              <w:bottom w:val="single" w:sz="4" w:space="0" w:color="auto"/>
              <w:right w:val="single" w:sz="4" w:space="0" w:color="auto"/>
            </w:tcBorders>
          </w:tcPr>
          <w:p w14:paraId="57B8603E" w14:textId="77777777" w:rsidR="00D128DD" w:rsidRPr="00484FEC" w:rsidRDefault="00D128DD" w:rsidP="00BB16AE">
            <w:pPr>
              <w:spacing w:before="60" w:after="60"/>
              <w:ind w:left="-1" w:firstLine="1"/>
              <w:jc w:val="left"/>
              <w:rPr>
                <w:rFonts w:cs="Arial"/>
              </w:rPr>
            </w:pPr>
          </w:p>
        </w:tc>
        <w:tc>
          <w:tcPr>
            <w:tcW w:w="1418" w:type="dxa"/>
            <w:tcBorders>
              <w:top w:val="single" w:sz="4" w:space="0" w:color="auto"/>
              <w:left w:val="single" w:sz="4" w:space="0" w:color="auto"/>
              <w:bottom w:val="single" w:sz="4" w:space="0" w:color="auto"/>
              <w:right w:val="single" w:sz="4" w:space="0" w:color="auto"/>
            </w:tcBorders>
          </w:tcPr>
          <w:p w14:paraId="575105DC" w14:textId="77777777" w:rsidR="00D128DD" w:rsidRPr="00484FEC" w:rsidRDefault="00D128DD" w:rsidP="00BB16AE">
            <w:pPr>
              <w:spacing w:before="60" w:after="60"/>
              <w:ind w:firstLine="21"/>
              <w:jc w:val="left"/>
              <w:rPr>
                <w:rFonts w:cs="Arial"/>
              </w:rPr>
            </w:pPr>
          </w:p>
        </w:tc>
        <w:tc>
          <w:tcPr>
            <w:tcW w:w="4937" w:type="dxa"/>
            <w:tcBorders>
              <w:top w:val="single" w:sz="4" w:space="0" w:color="auto"/>
              <w:left w:val="single" w:sz="4" w:space="0" w:color="auto"/>
              <w:bottom w:val="single" w:sz="4" w:space="0" w:color="auto"/>
              <w:right w:val="single" w:sz="4" w:space="0" w:color="auto"/>
            </w:tcBorders>
          </w:tcPr>
          <w:p w14:paraId="5A5AB2DF" w14:textId="77777777" w:rsidR="00D128DD" w:rsidRPr="00484FEC" w:rsidRDefault="00D128DD" w:rsidP="00BB16AE">
            <w:pPr>
              <w:spacing w:before="60" w:after="60"/>
              <w:ind w:left="44" w:firstLine="43"/>
              <w:jc w:val="left"/>
              <w:rPr>
                <w:rFonts w:cs="Arial"/>
              </w:rPr>
            </w:pPr>
          </w:p>
        </w:tc>
      </w:tr>
    </w:tbl>
    <w:p w14:paraId="7DEA819B" w14:textId="3518F303" w:rsidR="009F2693" w:rsidRDefault="009F2693">
      <w:pPr>
        <w:spacing w:after="160" w:line="259" w:lineRule="auto"/>
        <w:jc w:val="left"/>
      </w:pPr>
      <w:r>
        <w:br w:type="page"/>
      </w:r>
    </w:p>
    <w:p w14:paraId="192F998D" w14:textId="77777777" w:rsidR="006456D7" w:rsidRDefault="006456D7" w:rsidP="006456D7">
      <w:pPr>
        <w:spacing w:after="0"/>
        <w:sectPr w:rsidR="006456D7" w:rsidSect="00D128DD">
          <w:headerReference w:type="even" r:id="rId15"/>
          <w:headerReference w:type="default" r:id="rId16"/>
          <w:footerReference w:type="even" r:id="rId17"/>
          <w:footerReference w:type="default" r:id="rId18"/>
          <w:pgSz w:w="12240" w:h="15840"/>
          <w:pgMar w:top="1440" w:right="1400" w:bottom="1440" w:left="1400" w:header="708" w:footer="708" w:gutter="0"/>
          <w:pgNumType w:fmt="lowerRoman"/>
          <w:cols w:space="708"/>
          <w:titlePg/>
          <w:docGrid w:linePitch="360"/>
        </w:sectPr>
      </w:pPr>
    </w:p>
    <w:p w14:paraId="6C5CB08B" w14:textId="030BEF4D" w:rsidR="00676D57" w:rsidRDefault="00CA165B" w:rsidP="00BB2BE7">
      <w:pPr>
        <w:pStyle w:val="Heading1"/>
        <w:tabs>
          <w:tab w:val="clear" w:pos="425"/>
          <w:tab w:val="left" w:pos="567"/>
        </w:tabs>
        <w:spacing w:before="120" w:after="200"/>
        <w:rPr>
          <w:rFonts w:eastAsia="MS Mincho"/>
        </w:rPr>
      </w:pPr>
      <w:bookmarkStart w:id="3" w:name="_Toc101350495"/>
      <w:bookmarkEnd w:id="0"/>
      <w:bookmarkEnd w:id="1"/>
      <w:bookmarkEnd w:id="2"/>
      <w:r>
        <w:rPr>
          <w:rFonts w:eastAsia="MS Mincho"/>
        </w:rPr>
        <w:lastRenderedPageBreak/>
        <w:t>Introduction</w:t>
      </w:r>
      <w:bookmarkEnd w:id="3"/>
    </w:p>
    <w:p w14:paraId="7E928787" w14:textId="0EB39898" w:rsidR="00CE6F6E" w:rsidRDefault="001257CE" w:rsidP="005818D9">
      <w:pPr>
        <w:rPr>
          <w:lang w:val="en-US"/>
        </w:rPr>
      </w:pPr>
      <w:r w:rsidRPr="00520656">
        <w:t xml:space="preserve">This Annex </w:t>
      </w:r>
      <w:r w:rsidR="005818D9">
        <w:t>defines validation</w:t>
      </w:r>
      <w:r w:rsidR="005818D9" w:rsidRPr="005818D9">
        <w:rPr>
          <w:lang w:val="en-US"/>
        </w:rPr>
        <w:t xml:space="preserve"> checks </w:t>
      </w:r>
      <w:r w:rsidR="005818D9">
        <w:rPr>
          <w:lang w:val="en-US"/>
        </w:rPr>
        <w:t xml:space="preserve">for developers of S-98 </w:t>
      </w:r>
      <w:r w:rsidR="00BB2BE7">
        <w:rPr>
          <w:lang w:val="en-US"/>
        </w:rPr>
        <w:t>Interoperability</w:t>
      </w:r>
      <w:r w:rsidR="005818D9">
        <w:rPr>
          <w:lang w:val="en-US"/>
        </w:rPr>
        <w:t xml:space="preserve"> Catalogues</w:t>
      </w:r>
      <w:r w:rsidR="005818D9" w:rsidRPr="005818D9">
        <w:rPr>
          <w:lang w:val="en-US"/>
        </w:rPr>
        <w:t>. The checks can be administered at any time during the production phase. They can also be applied downstream in the distribution and end user systems to test the conformance of a</w:t>
      </w:r>
      <w:r w:rsidR="005818D9">
        <w:rPr>
          <w:lang w:val="en-US"/>
        </w:rPr>
        <w:t xml:space="preserve">n Interoperability Catalogue </w:t>
      </w:r>
      <w:r w:rsidR="005818D9" w:rsidRPr="005818D9">
        <w:rPr>
          <w:lang w:val="en-US"/>
        </w:rPr>
        <w:t xml:space="preserve">to the rules specified in </w:t>
      </w:r>
      <w:r w:rsidR="005818D9">
        <w:rPr>
          <w:lang w:val="en-US"/>
        </w:rPr>
        <w:t>S-100 Part 16 and S-98</w:t>
      </w:r>
      <w:r w:rsidR="00520656">
        <w:rPr>
          <w:lang w:val="en-US"/>
        </w:rPr>
        <w:t>.</w:t>
      </w:r>
    </w:p>
    <w:p w14:paraId="08296BAE" w14:textId="33CA3CEC" w:rsidR="00BB0FCC" w:rsidRDefault="005818D9" w:rsidP="005818D9">
      <w:pPr>
        <w:rPr>
          <w:lang w:val="en-US"/>
        </w:rPr>
      </w:pPr>
      <w:r>
        <w:rPr>
          <w:lang w:val="en-US"/>
        </w:rPr>
        <w:t xml:space="preserve">This Annex also defines tests for </w:t>
      </w:r>
      <w:r w:rsidR="0018449E">
        <w:rPr>
          <w:lang w:val="en-US"/>
        </w:rPr>
        <w:t>validating</w:t>
      </w:r>
      <w:r>
        <w:rPr>
          <w:lang w:val="en-US"/>
        </w:rPr>
        <w:t xml:space="preserve"> the </w:t>
      </w:r>
      <w:r w:rsidR="0018449E">
        <w:rPr>
          <w:lang w:val="en-US"/>
        </w:rPr>
        <w:t>operation of</w:t>
      </w:r>
      <w:r>
        <w:rPr>
          <w:lang w:val="en-US"/>
        </w:rPr>
        <w:t xml:space="preserve"> an Interoperability Catalogue </w:t>
      </w:r>
      <w:r w:rsidR="0018449E">
        <w:rPr>
          <w:lang w:val="en-US"/>
        </w:rPr>
        <w:t>on the data products to which it applies. As with the conformance checks, they can be applied by developers of Interoperability Catalogues or downstream in the distribution and end user system</w:t>
      </w:r>
      <w:r w:rsidR="00B462E1">
        <w:rPr>
          <w:lang w:val="en-US"/>
        </w:rPr>
        <w:t>s</w:t>
      </w:r>
      <w:r w:rsidR="0018449E">
        <w:rPr>
          <w:lang w:val="en-US"/>
        </w:rPr>
        <w:t>.</w:t>
      </w:r>
    </w:p>
    <w:p w14:paraId="70900A64" w14:textId="148E21BA" w:rsidR="00BB0FCC" w:rsidRDefault="00BB0FCC" w:rsidP="005818D9">
      <w:pPr>
        <w:rPr>
          <w:lang w:val="en-US"/>
        </w:rPr>
      </w:pPr>
      <w:r>
        <w:rPr>
          <w:lang w:val="en-US"/>
        </w:rPr>
        <w:t xml:space="preserve">The checks are based on the data quality </w:t>
      </w:r>
      <w:r w:rsidR="0000078F">
        <w:rPr>
          <w:lang w:val="en-US"/>
        </w:rPr>
        <w:t>measures and elements described in</w:t>
      </w:r>
      <w:r w:rsidR="00BB2BE7">
        <w:rPr>
          <w:lang w:val="en-US"/>
        </w:rPr>
        <w:t xml:space="preserve"> the</w:t>
      </w:r>
      <w:r w:rsidR="0000078F">
        <w:rPr>
          <w:lang w:val="en-US"/>
        </w:rPr>
        <w:t xml:space="preserve"> “S-98 – Main”</w:t>
      </w:r>
      <w:r w:rsidR="00BB2BE7">
        <w:rPr>
          <w:lang w:val="en-US"/>
        </w:rPr>
        <w:t xml:space="preserve"> document</w:t>
      </w:r>
      <w:r w:rsidR="0000078F">
        <w:rPr>
          <w:lang w:val="en-US"/>
        </w:rPr>
        <w:t xml:space="preserve"> (Clause 6) and Parts A/B/C/D (Clause 4 in each).</w:t>
      </w:r>
    </w:p>
    <w:p w14:paraId="2BB09525" w14:textId="77777777" w:rsidR="00BB2BE7" w:rsidRPr="0018449E" w:rsidRDefault="00BB2BE7" w:rsidP="005818D9">
      <w:pPr>
        <w:rPr>
          <w:lang w:val="en-US"/>
        </w:rPr>
      </w:pPr>
    </w:p>
    <w:p w14:paraId="697FD68D" w14:textId="4E684E12" w:rsidR="0064639B" w:rsidRDefault="0064639B" w:rsidP="00BB2BE7">
      <w:pPr>
        <w:pStyle w:val="Heading1"/>
        <w:tabs>
          <w:tab w:val="clear" w:pos="425"/>
          <w:tab w:val="left" w:pos="567"/>
        </w:tabs>
        <w:spacing w:before="120" w:after="200"/>
      </w:pPr>
      <w:bookmarkStart w:id="4" w:name="_Toc101350496"/>
      <w:r>
        <w:t>References</w:t>
      </w:r>
      <w:bookmarkEnd w:id="4"/>
    </w:p>
    <w:p w14:paraId="74B9210A" w14:textId="7B7C2D67" w:rsidR="00B9702D" w:rsidRDefault="00B9702D" w:rsidP="0018449E">
      <w:pPr>
        <w:ind w:left="1411" w:hanging="1411"/>
        <w:rPr>
          <w:lang w:eastAsia="en-GB"/>
        </w:rPr>
      </w:pPr>
      <w:r>
        <w:rPr>
          <w:lang w:eastAsia="en-GB"/>
        </w:rPr>
        <w:t>S-58</w:t>
      </w:r>
      <w:r>
        <w:rPr>
          <w:lang w:eastAsia="en-GB"/>
        </w:rPr>
        <w:tab/>
        <w:t xml:space="preserve">IHO Publication S-58, </w:t>
      </w:r>
      <w:r w:rsidRPr="00BB2BE7">
        <w:rPr>
          <w:i/>
          <w:lang w:eastAsia="en-GB"/>
        </w:rPr>
        <w:t>ENC Validation Checks</w:t>
      </w:r>
      <w:r>
        <w:rPr>
          <w:lang w:eastAsia="en-GB"/>
        </w:rPr>
        <w:t>, Edition 6.1.0, September 2018.</w:t>
      </w:r>
    </w:p>
    <w:p w14:paraId="01E49A39" w14:textId="594F9965" w:rsidR="0018449E" w:rsidRPr="00BB2BE7" w:rsidRDefault="0018449E" w:rsidP="0018449E">
      <w:pPr>
        <w:ind w:left="1411" w:hanging="1411"/>
        <w:rPr>
          <w:lang w:eastAsia="en-GB"/>
        </w:rPr>
      </w:pPr>
      <w:r w:rsidRPr="00BB2BE7">
        <w:rPr>
          <w:lang w:eastAsia="en-GB"/>
        </w:rPr>
        <w:t>S</w:t>
      </w:r>
      <w:r w:rsidR="00BB2BE7" w:rsidRPr="00BB2BE7">
        <w:rPr>
          <w:lang w:eastAsia="en-GB"/>
        </w:rPr>
        <w:t>-</w:t>
      </w:r>
      <w:r w:rsidRPr="00BB2BE7">
        <w:rPr>
          <w:lang w:eastAsia="en-GB"/>
        </w:rPr>
        <w:t>97</w:t>
      </w:r>
      <w:r w:rsidR="00BB2BE7" w:rsidRPr="00BB2BE7">
        <w:rPr>
          <w:lang w:eastAsia="en-GB"/>
        </w:rPr>
        <w:t xml:space="preserve"> Part </w:t>
      </w:r>
      <w:r w:rsidR="00725C26">
        <w:rPr>
          <w:lang w:eastAsia="en-GB"/>
        </w:rPr>
        <w:t>C</w:t>
      </w:r>
      <w:r w:rsidR="00725C26">
        <w:rPr>
          <w:lang w:eastAsia="en-GB"/>
        </w:rPr>
        <w:tab/>
      </w:r>
      <w:r w:rsidRPr="00BB2BE7">
        <w:rPr>
          <w:lang w:eastAsia="en-GB"/>
        </w:rPr>
        <w:t xml:space="preserve">IHO </w:t>
      </w:r>
      <w:r w:rsidR="00BB2BE7" w:rsidRPr="00BB2BE7">
        <w:rPr>
          <w:lang w:eastAsia="en-GB"/>
        </w:rPr>
        <w:t xml:space="preserve">Publication </w:t>
      </w:r>
      <w:r w:rsidRPr="00BB2BE7">
        <w:rPr>
          <w:lang w:eastAsia="en-GB"/>
        </w:rPr>
        <w:t>S-97</w:t>
      </w:r>
      <w:r w:rsidR="00BB2BE7" w:rsidRPr="00BB2BE7">
        <w:rPr>
          <w:lang w:eastAsia="en-GB"/>
        </w:rPr>
        <w:t>,</w:t>
      </w:r>
      <w:r w:rsidRPr="00BB2BE7">
        <w:rPr>
          <w:lang w:eastAsia="en-GB"/>
        </w:rPr>
        <w:t xml:space="preserve"> Part C</w:t>
      </w:r>
      <w:r w:rsidR="00BB2BE7" w:rsidRPr="00BB2BE7">
        <w:rPr>
          <w:lang w:eastAsia="en-GB"/>
        </w:rPr>
        <w:t>,</w:t>
      </w:r>
      <w:r w:rsidRPr="00BB2BE7">
        <w:rPr>
          <w:lang w:eastAsia="en-GB"/>
        </w:rPr>
        <w:t xml:space="preserve"> </w:t>
      </w:r>
      <w:r w:rsidRPr="00BB2BE7">
        <w:rPr>
          <w:i/>
          <w:lang w:eastAsia="en-GB"/>
        </w:rPr>
        <w:t xml:space="preserve">IHO </w:t>
      </w:r>
      <w:r w:rsidR="00BB2BE7" w:rsidRPr="00BB2BE7">
        <w:rPr>
          <w:i/>
          <w:lang w:eastAsia="en-GB"/>
        </w:rPr>
        <w:t>D</w:t>
      </w:r>
      <w:r w:rsidRPr="00BB2BE7">
        <w:rPr>
          <w:i/>
          <w:lang w:eastAsia="en-GB"/>
        </w:rPr>
        <w:t xml:space="preserve">ata </w:t>
      </w:r>
      <w:r w:rsidR="00BB2BE7" w:rsidRPr="00BB2BE7">
        <w:rPr>
          <w:i/>
          <w:lang w:eastAsia="en-GB"/>
        </w:rPr>
        <w:t>Q</w:t>
      </w:r>
      <w:r w:rsidRPr="00BB2BE7">
        <w:rPr>
          <w:i/>
          <w:lang w:eastAsia="en-GB"/>
        </w:rPr>
        <w:t xml:space="preserve">uality </w:t>
      </w:r>
      <w:r w:rsidR="00BB2BE7" w:rsidRPr="00BB2BE7">
        <w:rPr>
          <w:i/>
          <w:lang w:eastAsia="en-GB"/>
        </w:rPr>
        <w:t>C</w:t>
      </w:r>
      <w:r w:rsidRPr="00BB2BE7">
        <w:rPr>
          <w:i/>
          <w:lang w:eastAsia="en-GB"/>
        </w:rPr>
        <w:t>hecklist</w:t>
      </w:r>
      <w:r w:rsidR="00BB2BE7" w:rsidRPr="00BB2BE7">
        <w:rPr>
          <w:lang w:eastAsia="en-GB"/>
        </w:rPr>
        <w:t>,</w:t>
      </w:r>
      <w:r w:rsidRPr="00BB2BE7">
        <w:rPr>
          <w:lang w:eastAsia="en-GB"/>
        </w:rPr>
        <w:t xml:space="preserve"> Edition 1.0.0, [Draft, March 2019].</w:t>
      </w:r>
    </w:p>
    <w:p w14:paraId="39FD2206" w14:textId="54BB6F9B" w:rsidR="0018449E" w:rsidRDefault="0018449E" w:rsidP="0018449E">
      <w:pPr>
        <w:spacing w:after="240"/>
        <w:ind w:left="1418" w:hanging="1418"/>
        <w:rPr>
          <w:lang w:eastAsia="en-GB"/>
        </w:rPr>
      </w:pPr>
      <w:r w:rsidRPr="0018449E">
        <w:rPr>
          <w:lang w:eastAsia="en-GB"/>
        </w:rPr>
        <w:t>S-100</w:t>
      </w:r>
      <w:r w:rsidRPr="0018449E">
        <w:rPr>
          <w:lang w:eastAsia="en-GB"/>
        </w:rPr>
        <w:tab/>
        <w:t>IHO</w:t>
      </w:r>
      <w:r w:rsidR="00BB2BE7">
        <w:rPr>
          <w:lang w:eastAsia="en-GB"/>
        </w:rPr>
        <w:t xml:space="preserve"> Publication</w:t>
      </w:r>
      <w:r w:rsidRPr="0018449E">
        <w:rPr>
          <w:lang w:eastAsia="en-GB"/>
        </w:rPr>
        <w:t xml:space="preserve"> S-100</w:t>
      </w:r>
      <w:r w:rsidR="00BB2BE7">
        <w:rPr>
          <w:lang w:eastAsia="en-GB"/>
        </w:rPr>
        <w:t>,</w:t>
      </w:r>
      <w:r w:rsidRPr="0018449E">
        <w:rPr>
          <w:lang w:eastAsia="en-GB"/>
        </w:rPr>
        <w:t xml:space="preserve"> </w:t>
      </w:r>
      <w:r w:rsidRPr="00BB2BE7">
        <w:rPr>
          <w:i/>
          <w:lang w:eastAsia="en-GB"/>
        </w:rPr>
        <w:t xml:space="preserve">Universal </w:t>
      </w:r>
      <w:r w:rsidR="00BB2BE7">
        <w:rPr>
          <w:i/>
          <w:lang w:eastAsia="en-GB"/>
        </w:rPr>
        <w:t>H</w:t>
      </w:r>
      <w:r w:rsidRPr="00BB2BE7">
        <w:rPr>
          <w:i/>
          <w:lang w:eastAsia="en-GB"/>
        </w:rPr>
        <w:t xml:space="preserve">ydrographic </w:t>
      </w:r>
      <w:r w:rsidR="00BB2BE7">
        <w:rPr>
          <w:i/>
          <w:lang w:eastAsia="en-GB"/>
        </w:rPr>
        <w:t>D</w:t>
      </w:r>
      <w:r w:rsidRPr="00BB2BE7">
        <w:rPr>
          <w:i/>
          <w:lang w:eastAsia="en-GB"/>
        </w:rPr>
        <w:t xml:space="preserve">ata </w:t>
      </w:r>
      <w:r w:rsidR="00BB2BE7">
        <w:rPr>
          <w:i/>
          <w:lang w:eastAsia="en-GB"/>
        </w:rPr>
        <w:t>M</w:t>
      </w:r>
      <w:r w:rsidRPr="00BB2BE7">
        <w:rPr>
          <w:i/>
          <w:lang w:eastAsia="en-GB"/>
        </w:rPr>
        <w:t>odel</w:t>
      </w:r>
      <w:r w:rsidR="00BB2BE7">
        <w:rPr>
          <w:lang w:eastAsia="en-GB"/>
        </w:rPr>
        <w:t>,</w:t>
      </w:r>
      <w:r w:rsidRPr="0018449E">
        <w:rPr>
          <w:lang w:eastAsia="en-GB"/>
        </w:rPr>
        <w:t xml:space="preserve"> Edition </w:t>
      </w:r>
      <w:r w:rsidR="00B462E1">
        <w:rPr>
          <w:lang w:eastAsia="en-GB"/>
        </w:rPr>
        <w:t>5.0.0</w:t>
      </w:r>
      <w:r w:rsidRPr="0018449E">
        <w:rPr>
          <w:lang w:eastAsia="en-GB"/>
        </w:rPr>
        <w:t xml:space="preserve">, </w:t>
      </w:r>
      <w:r w:rsidR="009445E6">
        <w:rPr>
          <w:lang w:eastAsia="en-GB"/>
        </w:rPr>
        <w:t>June</w:t>
      </w:r>
      <w:r w:rsidR="00BB2BE7">
        <w:rPr>
          <w:color w:val="FF0000"/>
          <w:lang w:eastAsia="en-GB"/>
        </w:rPr>
        <w:t xml:space="preserve"> </w:t>
      </w:r>
      <w:r w:rsidR="00BB2BE7">
        <w:rPr>
          <w:lang w:eastAsia="en-GB"/>
        </w:rPr>
        <w:t>2022</w:t>
      </w:r>
      <w:r w:rsidRPr="0018449E">
        <w:rPr>
          <w:lang w:eastAsia="en-GB"/>
        </w:rPr>
        <w:t>.</w:t>
      </w:r>
    </w:p>
    <w:p w14:paraId="5DBC8A56" w14:textId="77777777" w:rsidR="00725C26" w:rsidRPr="0018449E" w:rsidRDefault="00725C26" w:rsidP="0018449E">
      <w:pPr>
        <w:spacing w:after="240"/>
        <w:ind w:left="1418" w:hanging="1418"/>
        <w:rPr>
          <w:lang w:eastAsia="en-GB"/>
        </w:rPr>
      </w:pPr>
    </w:p>
    <w:p w14:paraId="6D762915" w14:textId="0968D9AB" w:rsidR="00BC555A" w:rsidRDefault="00B462E1" w:rsidP="00725C26">
      <w:pPr>
        <w:pStyle w:val="Heading1"/>
        <w:tabs>
          <w:tab w:val="clear" w:pos="425"/>
          <w:tab w:val="left" w:pos="567"/>
        </w:tabs>
        <w:spacing w:before="120" w:after="200"/>
      </w:pPr>
      <w:bookmarkStart w:id="5" w:name="_Toc101350497"/>
      <w:r>
        <w:t xml:space="preserve">Check </w:t>
      </w:r>
      <w:r w:rsidR="00725C26">
        <w:t>C</w:t>
      </w:r>
      <w:r>
        <w:t>lassification</w:t>
      </w:r>
      <w:bookmarkEnd w:id="5"/>
    </w:p>
    <w:p w14:paraId="1B6CD1B4" w14:textId="07B07BD3" w:rsidR="00B462E1" w:rsidRDefault="00BB0FCC" w:rsidP="00B462E1">
      <w:r>
        <w:t xml:space="preserve">Checks are classified as </w:t>
      </w:r>
      <w:r w:rsidR="00725C26">
        <w:t>C</w:t>
      </w:r>
      <w:r>
        <w:t>ritical</w:t>
      </w:r>
      <w:r w:rsidR="00EF5990">
        <w:t xml:space="preserve"> Error</w:t>
      </w:r>
      <w:r>
        <w:t xml:space="preserve">, </w:t>
      </w:r>
      <w:r w:rsidR="00725C26">
        <w:t>E</w:t>
      </w:r>
      <w:r>
        <w:t xml:space="preserve">rror, or </w:t>
      </w:r>
      <w:r w:rsidR="00725C26">
        <w:t>W</w:t>
      </w:r>
      <w:r w:rsidR="00EF5990">
        <w:t>arning</w:t>
      </w:r>
      <w:r>
        <w:t xml:space="preserve"> as described in Table B-1</w:t>
      </w:r>
      <w:r w:rsidR="00725C26">
        <w:t xml:space="preserve"> below</w:t>
      </w:r>
      <w:r>
        <w:t>.</w:t>
      </w:r>
    </w:p>
    <w:p w14:paraId="109C9255" w14:textId="67C1CC32" w:rsidR="00B462E1" w:rsidRDefault="00B462E1" w:rsidP="00725C26">
      <w:pPr>
        <w:pStyle w:val="Caption"/>
        <w:keepNext/>
        <w:jc w:val="center"/>
      </w:pPr>
      <w:r>
        <w:t>Table B-</w:t>
      </w:r>
      <w:r>
        <w:fldChar w:fldCharType="begin"/>
      </w:r>
      <w:r>
        <w:instrText xml:space="preserve"> SEQ Table \* ARABIC </w:instrText>
      </w:r>
      <w:r>
        <w:fldChar w:fldCharType="separate"/>
      </w:r>
      <w:r w:rsidR="009967E8">
        <w:rPr>
          <w:noProof/>
        </w:rPr>
        <w:t>1</w:t>
      </w:r>
      <w:r>
        <w:fldChar w:fldCharType="end"/>
      </w:r>
      <w:r>
        <w:t xml:space="preserve"> - Classification of checks</w:t>
      </w:r>
    </w:p>
    <w:tbl>
      <w:tblPr>
        <w:tblStyle w:val="TableGrid"/>
        <w:tblW w:w="0" w:type="auto"/>
        <w:tblLook w:val="04A0" w:firstRow="1" w:lastRow="0" w:firstColumn="1" w:lastColumn="0" w:noHBand="0" w:noVBand="1"/>
      </w:tblPr>
      <w:tblGrid>
        <w:gridCol w:w="405"/>
        <w:gridCol w:w="1140"/>
        <w:gridCol w:w="7885"/>
      </w:tblGrid>
      <w:tr w:rsidR="00B462E1" w:rsidRPr="00B462E1" w14:paraId="6D2E3533" w14:textId="77777777" w:rsidTr="00BB16AE">
        <w:tc>
          <w:tcPr>
            <w:tcW w:w="0" w:type="auto"/>
          </w:tcPr>
          <w:p w14:paraId="29AF736C" w14:textId="77777777" w:rsidR="00B462E1" w:rsidRPr="00B462E1" w:rsidRDefault="00B462E1" w:rsidP="00725C26">
            <w:pPr>
              <w:spacing w:before="60" w:after="60"/>
            </w:pPr>
            <w:r w:rsidRPr="00B462E1">
              <w:t>C</w:t>
            </w:r>
          </w:p>
        </w:tc>
        <w:tc>
          <w:tcPr>
            <w:tcW w:w="0" w:type="auto"/>
          </w:tcPr>
          <w:p w14:paraId="4AEBB71F" w14:textId="77777777" w:rsidR="00B462E1" w:rsidRPr="00B462E1" w:rsidRDefault="00B462E1" w:rsidP="00725C26">
            <w:pPr>
              <w:spacing w:before="60" w:after="60"/>
            </w:pPr>
            <w:r w:rsidRPr="00B462E1">
              <w:t>Critical Error</w:t>
            </w:r>
          </w:p>
        </w:tc>
        <w:tc>
          <w:tcPr>
            <w:tcW w:w="0" w:type="auto"/>
          </w:tcPr>
          <w:p w14:paraId="4FDD05A4" w14:textId="64DA2383" w:rsidR="00B462E1" w:rsidRPr="00B462E1" w:rsidRDefault="00B462E1" w:rsidP="00725C26">
            <w:pPr>
              <w:spacing w:before="60" w:after="60"/>
            </w:pPr>
            <w:r w:rsidRPr="00B462E1">
              <w:t>An error which would make a dataset unusable in ECDIS through not loading or causing an ECDIS to crash</w:t>
            </w:r>
            <w:r w:rsidR="00725C26">
              <w:t>;</w:t>
            </w:r>
            <w:r w:rsidRPr="00B462E1">
              <w:t xml:space="preserve"> or presenting data which is unsafe for navigation.</w:t>
            </w:r>
          </w:p>
        </w:tc>
      </w:tr>
      <w:tr w:rsidR="00B462E1" w:rsidRPr="00B462E1" w14:paraId="2811408F" w14:textId="77777777" w:rsidTr="00725C26">
        <w:tc>
          <w:tcPr>
            <w:tcW w:w="0" w:type="auto"/>
            <w:tcBorders>
              <w:bottom w:val="single" w:sz="4" w:space="0" w:color="auto"/>
            </w:tcBorders>
          </w:tcPr>
          <w:p w14:paraId="20BBD074" w14:textId="77777777" w:rsidR="00B462E1" w:rsidRPr="00B462E1" w:rsidRDefault="00B462E1" w:rsidP="00725C26">
            <w:pPr>
              <w:spacing w:before="60" w:after="60"/>
            </w:pPr>
            <w:r w:rsidRPr="00B462E1">
              <w:t>E</w:t>
            </w:r>
          </w:p>
        </w:tc>
        <w:tc>
          <w:tcPr>
            <w:tcW w:w="0" w:type="auto"/>
            <w:tcBorders>
              <w:bottom w:val="single" w:sz="4" w:space="0" w:color="auto"/>
            </w:tcBorders>
          </w:tcPr>
          <w:p w14:paraId="6038AD68" w14:textId="77777777" w:rsidR="00B462E1" w:rsidRPr="00B462E1" w:rsidRDefault="00B462E1" w:rsidP="00725C26">
            <w:pPr>
              <w:spacing w:before="60" w:after="60"/>
            </w:pPr>
            <w:r w:rsidRPr="00B462E1">
              <w:t>Error</w:t>
            </w:r>
          </w:p>
        </w:tc>
        <w:tc>
          <w:tcPr>
            <w:tcW w:w="0" w:type="auto"/>
            <w:tcBorders>
              <w:bottom w:val="single" w:sz="4" w:space="0" w:color="auto"/>
            </w:tcBorders>
          </w:tcPr>
          <w:p w14:paraId="7961629E" w14:textId="77777777" w:rsidR="00B462E1" w:rsidRPr="00B462E1" w:rsidRDefault="00B462E1" w:rsidP="00725C26">
            <w:pPr>
              <w:spacing w:before="60" w:after="60"/>
            </w:pPr>
            <w:r w:rsidRPr="00B462E1">
              <w:t>An error which may degrade the quality of the dataset through appearance or usability but which will not pose a significant danger when used to support navigation.</w:t>
            </w:r>
          </w:p>
        </w:tc>
      </w:tr>
      <w:tr w:rsidR="00B462E1" w:rsidRPr="00B462E1" w14:paraId="0EBBF505" w14:textId="77777777" w:rsidTr="00BB16AE">
        <w:tc>
          <w:tcPr>
            <w:tcW w:w="0" w:type="auto"/>
          </w:tcPr>
          <w:p w14:paraId="38E67CD9" w14:textId="77777777" w:rsidR="00B462E1" w:rsidRPr="00B462E1" w:rsidRDefault="00B462E1" w:rsidP="00725C26">
            <w:pPr>
              <w:spacing w:before="60" w:after="60"/>
            </w:pPr>
            <w:r w:rsidRPr="00B462E1">
              <w:t>W</w:t>
            </w:r>
          </w:p>
        </w:tc>
        <w:tc>
          <w:tcPr>
            <w:tcW w:w="0" w:type="auto"/>
          </w:tcPr>
          <w:p w14:paraId="7D5074EF" w14:textId="77777777" w:rsidR="00B462E1" w:rsidRPr="00B462E1" w:rsidRDefault="00B462E1" w:rsidP="00725C26">
            <w:pPr>
              <w:spacing w:before="60" w:after="60"/>
            </w:pPr>
            <w:r w:rsidRPr="00B462E1">
              <w:t>Warning</w:t>
            </w:r>
          </w:p>
        </w:tc>
        <w:tc>
          <w:tcPr>
            <w:tcW w:w="0" w:type="auto"/>
          </w:tcPr>
          <w:p w14:paraId="12A2E871" w14:textId="77777777" w:rsidR="00B462E1" w:rsidRPr="00B462E1" w:rsidRDefault="00B462E1" w:rsidP="00725C26">
            <w:pPr>
              <w:spacing w:before="60" w:after="60"/>
            </w:pPr>
            <w:r w:rsidRPr="00B462E1">
              <w:t>An error which may be duplication or an inconsistency which will not noticeably degrade the usability of a dataset in ECDIS.</w:t>
            </w:r>
          </w:p>
        </w:tc>
      </w:tr>
    </w:tbl>
    <w:p w14:paraId="2B49BAE6" w14:textId="61805364" w:rsidR="00B462E1" w:rsidRDefault="00B462E1" w:rsidP="00725C26">
      <w:pPr>
        <w:spacing w:after="0"/>
      </w:pPr>
    </w:p>
    <w:p w14:paraId="130C161F" w14:textId="177771D2" w:rsidR="004F7445" w:rsidRDefault="004F7445" w:rsidP="00725C26">
      <w:pPr>
        <w:spacing w:after="60"/>
      </w:pPr>
      <w:r>
        <w:t>Checks are also categorized according to their scopes (see Clause 6 in “S-98 – Main”), as follows:</w:t>
      </w:r>
    </w:p>
    <w:p w14:paraId="7E81EDCF" w14:textId="1EE2B802" w:rsidR="004F7445" w:rsidRDefault="004F7445" w:rsidP="00725C26">
      <w:pPr>
        <w:pStyle w:val="ListParagraph"/>
        <w:numPr>
          <w:ilvl w:val="0"/>
          <w:numId w:val="100"/>
        </w:numPr>
        <w:spacing w:after="60"/>
        <w:ind w:left="567" w:hanging="283"/>
      </w:pPr>
      <w:r>
        <w:t xml:space="preserve">Checks which apply to the Interoperability Catalogue itself are categorized as </w:t>
      </w:r>
      <w:r w:rsidR="0006128A">
        <w:t>“IC” checks.</w:t>
      </w:r>
    </w:p>
    <w:p w14:paraId="1C4E29BD" w14:textId="7B960452" w:rsidR="0006128A" w:rsidRDefault="0006128A" w:rsidP="00725C26">
      <w:pPr>
        <w:pStyle w:val="ListParagraph"/>
        <w:numPr>
          <w:ilvl w:val="0"/>
          <w:numId w:val="100"/>
        </w:numPr>
        <w:ind w:left="567" w:hanging="283"/>
      </w:pPr>
      <w:r>
        <w:t>Checks which apply to the output of interoperability operations in the interoperability catalogue are categorized as interoperability output (“OP”) checks.</w:t>
      </w:r>
    </w:p>
    <w:p w14:paraId="4E91B400" w14:textId="77777777" w:rsidR="00725C26" w:rsidRDefault="00725C26" w:rsidP="00725C26"/>
    <w:p w14:paraId="1819A0A6" w14:textId="5D44EC18" w:rsidR="00B462E1" w:rsidRDefault="00BB0FCC" w:rsidP="00725C26">
      <w:pPr>
        <w:pStyle w:val="Heading1"/>
        <w:tabs>
          <w:tab w:val="clear" w:pos="425"/>
          <w:tab w:val="left" w:pos="567"/>
        </w:tabs>
        <w:spacing w:before="120" w:after="200"/>
      </w:pPr>
      <w:bookmarkStart w:id="6" w:name="_Toc101350498"/>
      <w:r>
        <w:t xml:space="preserve">Check </w:t>
      </w:r>
      <w:r w:rsidR="00725C26">
        <w:t>A</w:t>
      </w:r>
      <w:r>
        <w:t>pplication</w:t>
      </w:r>
      <w:bookmarkEnd w:id="6"/>
    </w:p>
    <w:p w14:paraId="102242D9" w14:textId="77777777" w:rsidR="00BB0FCC" w:rsidRDefault="00BB0FCC" w:rsidP="00BB0FCC">
      <w:r>
        <w:t>Checks do not apply to dataset terminations or cancellations, except where the check description explicitly states it applies in case of a termination or cancellation.</w:t>
      </w:r>
    </w:p>
    <w:p w14:paraId="0D6B42F2" w14:textId="4B258D0D" w:rsidR="00BB0FCC" w:rsidRDefault="00BB0FCC" w:rsidP="00BB0FCC">
      <w:r>
        <w:t xml:space="preserve">The </w:t>
      </w:r>
      <w:r w:rsidR="00EF5990">
        <w:t>C</w:t>
      </w:r>
      <w:r w:rsidR="004F7445">
        <w:t xml:space="preserve">atalogue </w:t>
      </w:r>
      <w:r>
        <w:t xml:space="preserve">checks apply to each Interoperability Catalogue file, </w:t>
      </w:r>
      <w:r w:rsidR="004F7445">
        <w:t xml:space="preserve">which is considered </w:t>
      </w:r>
      <w:r>
        <w:t>in the S-100 sense of “dataset”.</w:t>
      </w:r>
    </w:p>
    <w:p w14:paraId="015F4250" w14:textId="0CD8841C" w:rsidR="00172025" w:rsidRDefault="00BB0FCC" w:rsidP="00BB0FCC">
      <w:r>
        <w:t>There being no update format defined in S-</w:t>
      </w:r>
      <w:r w:rsidR="0006128A">
        <w:t>98</w:t>
      </w:r>
      <w:r>
        <w:t xml:space="preserve"> Edition 1.0.x, checks are not designated as applying to “base” or “update” datasets.</w:t>
      </w:r>
    </w:p>
    <w:p w14:paraId="7AA0FB98" w14:textId="77777777" w:rsidR="00EF5990" w:rsidRPr="00B462E1" w:rsidRDefault="00EF5990" w:rsidP="00BB0FCC"/>
    <w:p w14:paraId="386C7BD2" w14:textId="0DD29DEA" w:rsidR="0064639B" w:rsidRDefault="00432586" w:rsidP="00EF5990">
      <w:pPr>
        <w:pStyle w:val="Heading1"/>
        <w:tabs>
          <w:tab w:val="clear" w:pos="425"/>
          <w:tab w:val="left" w:pos="567"/>
        </w:tabs>
        <w:spacing w:before="120" w:after="200"/>
      </w:pPr>
      <w:bookmarkStart w:id="7" w:name="_Toc101350499"/>
      <w:r>
        <w:lastRenderedPageBreak/>
        <w:t xml:space="preserve">Check </w:t>
      </w:r>
      <w:r w:rsidR="00BA4DF5">
        <w:t>S</w:t>
      </w:r>
      <w:r w:rsidR="00172025">
        <w:t xml:space="preserve">yntax and </w:t>
      </w:r>
      <w:r w:rsidR="00BA4DF5">
        <w:t>O</w:t>
      </w:r>
      <w:r w:rsidR="00172025">
        <w:t>perations</w:t>
      </w:r>
      <w:bookmarkEnd w:id="7"/>
    </w:p>
    <w:p w14:paraId="23E1C8A2" w14:textId="338BA434" w:rsidR="00172025" w:rsidRDefault="00172025" w:rsidP="00EF5990">
      <w:pPr>
        <w:pStyle w:val="Heading2"/>
        <w:tabs>
          <w:tab w:val="clear" w:pos="567"/>
          <w:tab w:val="left" w:pos="709"/>
        </w:tabs>
        <w:spacing w:before="120" w:after="200"/>
      </w:pPr>
      <w:bookmarkStart w:id="8" w:name="_Toc101350500"/>
      <w:r>
        <w:t>Check syntax</w:t>
      </w:r>
      <w:bookmarkEnd w:id="8"/>
    </w:p>
    <w:p w14:paraId="0F272ED8" w14:textId="3F057421" w:rsidR="002A0202" w:rsidRDefault="002A0202" w:rsidP="002A0202">
      <w:r w:rsidRPr="002A0202">
        <w:t>In order to ensure that checks can be interpreted clearly and consistently a defined syntax has been used for the reworded checks wherever possible. Each check is a statement which generates a Critical Error, Error or Warning if the expression returns ‘true’.</w:t>
      </w:r>
    </w:p>
    <w:p w14:paraId="5152140C" w14:textId="77777777" w:rsidR="00DB7448" w:rsidRDefault="00151B2A" w:rsidP="00DB7448">
      <w:pPr>
        <w:keepNext/>
      </w:pPr>
      <w:r>
        <w:rPr>
          <w:noProof/>
          <w:lang w:val="fr-FR" w:eastAsia="fr-FR"/>
        </w:rPr>
        <w:drawing>
          <wp:inline distT="0" distB="0" distL="0" distR="0" wp14:anchorId="076A6BB5" wp14:editId="09947BB6">
            <wp:extent cx="6111240" cy="1089660"/>
            <wp:effectExtent l="19050" t="19050" r="2286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1240" cy="1089660"/>
                    </a:xfrm>
                    <a:prstGeom prst="rect">
                      <a:avLst/>
                    </a:prstGeom>
                    <a:noFill/>
                    <a:ln w="6350">
                      <a:solidFill>
                        <a:schemeClr val="tx1"/>
                      </a:solidFill>
                    </a:ln>
                  </pic:spPr>
                </pic:pic>
              </a:graphicData>
            </a:graphic>
          </wp:inline>
        </w:drawing>
      </w:r>
    </w:p>
    <w:p w14:paraId="4F44E6D6" w14:textId="0E1B490E" w:rsidR="00151B2A" w:rsidRDefault="00DB7448" w:rsidP="00EF5990">
      <w:pPr>
        <w:pStyle w:val="Caption"/>
        <w:jc w:val="center"/>
      </w:pPr>
      <w:r>
        <w:t xml:space="preserve">Figure </w:t>
      </w:r>
      <w:r w:rsidR="00EF5990">
        <w:t>B</w:t>
      </w:r>
      <w:r>
        <w:t>-</w:t>
      </w:r>
      <w:r>
        <w:fldChar w:fldCharType="begin"/>
      </w:r>
      <w:r>
        <w:instrText xml:space="preserve"> SEQ Figure \* ARABIC </w:instrText>
      </w:r>
      <w:r>
        <w:fldChar w:fldCharType="separate"/>
      </w:r>
      <w:r w:rsidR="009967E8">
        <w:rPr>
          <w:noProof/>
        </w:rPr>
        <w:t>1</w:t>
      </w:r>
      <w:r>
        <w:fldChar w:fldCharType="end"/>
      </w:r>
      <w:r>
        <w:t xml:space="preserve"> - Check syntax example</w:t>
      </w:r>
    </w:p>
    <w:p w14:paraId="409F939E" w14:textId="0AD525B2" w:rsidR="009812CD" w:rsidRDefault="00151B2A" w:rsidP="009812CD">
      <w:r w:rsidRPr="00151B2A">
        <w:t>In the example</w:t>
      </w:r>
      <w:r>
        <w:t xml:space="preserve"> in Figure </w:t>
      </w:r>
      <w:r w:rsidR="00EF5990">
        <w:t>B</w:t>
      </w:r>
      <w:r>
        <w:t>-1</w:t>
      </w:r>
      <w:r w:rsidRPr="00151B2A">
        <w:t xml:space="preserve"> the check would return true and give an </w:t>
      </w:r>
      <w:r w:rsidR="00EF5990">
        <w:t>E</w:t>
      </w:r>
      <w:r w:rsidRPr="00151B2A">
        <w:t xml:space="preserve">rror </w:t>
      </w:r>
      <w:r>
        <w:t xml:space="preserve">if </w:t>
      </w:r>
      <w:r w:rsidR="00EF5990">
        <w:t>S</w:t>
      </w:r>
      <w:r w:rsidR="00DB7448">
        <w:t xml:space="preserve">kin of the </w:t>
      </w:r>
      <w:r w:rsidR="00EF5990">
        <w:t>E</w:t>
      </w:r>
      <w:r w:rsidR="00DB7448">
        <w:t>arth features generated by different hybridization rules overlap.</w:t>
      </w:r>
    </w:p>
    <w:p w14:paraId="2E13E72C" w14:textId="77777777" w:rsidR="00EF5990" w:rsidRPr="009812CD" w:rsidRDefault="00EF5990" w:rsidP="009812CD"/>
    <w:p w14:paraId="30EAC808" w14:textId="12C1DE84" w:rsidR="00172025" w:rsidRDefault="00172025" w:rsidP="00EF5990">
      <w:pPr>
        <w:pStyle w:val="Heading2"/>
        <w:tabs>
          <w:tab w:val="clear" w:pos="567"/>
          <w:tab w:val="left" w:pos="709"/>
        </w:tabs>
        <w:spacing w:before="120" w:after="200"/>
      </w:pPr>
      <w:bookmarkStart w:id="9" w:name="_Toc101350501"/>
      <w:r>
        <w:t xml:space="preserve">Comparison and </w:t>
      </w:r>
      <w:r w:rsidR="007A37E3">
        <w:t>l</w:t>
      </w:r>
      <w:r>
        <w:t xml:space="preserve">ogical </w:t>
      </w:r>
      <w:r w:rsidR="007A37E3">
        <w:t>o</w:t>
      </w:r>
      <w:r>
        <w:t>perators</w:t>
      </w:r>
      <w:bookmarkEnd w:id="9"/>
    </w:p>
    <w:p w14:paraId="3A08A4DC" w14:textId="77777777" w:rsidR="00172025" w:rsidRDefault="00172025" w:rsidP="007A37E3">
      <w:pPr>
        <w:spacing w:after="60"/>
      </w:pPr>
      <w:r>
        <w:t>The following comparison and logical operators are used:</w:t>
      </w:r>
    </w:p>
    <w:p w14:paraId="78A97079" w14:textId="77777777" w:rsidR="00172025" w:rsidRDefault="00172025" w:rsidP="007A37E3">
      <w:pPr>
        <w:pStyle w:val="ListParagraph"/>
        <w:numPr>
          <w:ilvl w:val="0"/>
          <w:numId w:val="101"/>
        </w:numPr>
        <w:spacing w:after="60"/>
        <w:ind w:left="567" w:hanging="283"/>
      </w:pPr>
      <w:r>
        <w:t>Equal</w:t>
      </w:r>
    </w:p>
    <w:p w14:paraId="174CC905" w14:textId="77777777" w:rsidR="00172025" w:rsidRDefault="00172025" w:rsidP="007A37E3">
      <w:pPr>
        <w:pStyle w:val="ListParagraph"/>
        <w:numPr>
          <w:ilvl w:val="0"/>
          <w:numId w:val="101"/>
        </w:numPr>
        <w:spacing w:after="60"/>
        <w:ind w:left="567" w:hanging="283"/>
      </w:pPr>
      <w:r>
        <w:t>Not equal</w:t>
      </w:r>
    </w:p>
    <w:p w14:paraId="77C8906A" w14:textId="77777777" w:rsidR="00172025" w:rsidRDefault="00172025" w:rsidP="007A37E3">
      <w:pPr>
        <w:pStyle w:val="ListParagraph"/>
        <w:numPr>
          <w:ilvl w:val="0"/>
          <w:numId w:val="101"/>
        </w:numPr>
        <w:spacing w:after="60"/>
        <w:ind w:left="567" w:hanging="283"/>
      </w:pPr>
      <w:r>
        <w:t>Less than</w:t>
      </w:r>
    </w:p>
    <w:p w14:paraId="64593D46" w14:textId="77777777" w:rsidR="00172025" w:rsidRDefault="00172025" w:rsidP="007A37E3">
      <w:pPr>
        <w:pStyle w:val="ListParagraph"/>
        <w:numPr>
          <w:ilvl w:val="0"/>
          <w:numId w:val="101"/>
        </w:numPr>
        <w:spacing w:after="60"/>
        <w:ind w:left="567" w:hanging="283"/>
      </w:pPr>
      <w:r>
        <w:t>Less than or equal to</w:t>
      </w:r>
    </w:p>
    <w:p w14:paraId="4E908F8E" w14:textId="77777777" w:rsidR="00172025" w:rsidRDefault="00172025" w:rsidP="007A37E3">
      <w:pPr>
        <w:pStyle w:val="ListParagraph"/>
        <w:numPr>
          <w:ilvl w:val="0"/>
          <w:numId w:val="101"/>
        </w:numPr>
        <w:spacing w:after="60"/>
        <w:ind w:left="567" w:hanging="283"/>
      </w:pPr>
      <w:r>
        <w:t>Greater than</w:t>
      </w:r>
    </w:p>
    <w:p w14:paraId="1AE00E5C" w14:textId="77777777" w:rsidR="00172025" w:rsidRDefault="00172025" w:rsidP="007A37E3">
      <w:pPr>
        <w:pStyle w:val="ListParagraph"/>
        <w:numPr>
          <w:ilvl w:val="0"/>
          <w:numId w:val="101"/>
        </w:numPr>
        <w:spacing w:after="60"/>
        <w:ind w:left="567" w:hanging="283"/>
      </w:pPr>
      <w:r>
        <w:t>Greater than or equal to</w:t>
      </w:r>
    </w:p>
    <w:p w14:paraId="209395BF" w14:textId="77777777" w:rsidR="00172025" w:rsidRDefault="00172025" w:rsidP="007A37E3">
      <w:pPr>
        <w:pStyle w:val="ListParagraph"/>
        <w:numPr>
          <w:ilvl w:val="0"/>
          <w:numId w:val="101"/>
        </w:numPr>
        <w:spacing w:after="60"/>
        <w:ind w:left="567" w:hanging="283"/>
      </w:pPr>
      <w:r>
        <w:t>AND</w:t>
      </w:r>
    </w:p>
    <w:p w14:paraId="58E48E50" w14:textId="77777777" w:rsidR="00172025" w:rsidRDefault="00172025" w:rsidP="007A37E3">
      <w:pPr>
        <w:pStyle w:val="ListParagraph"/>
        <w:numPr>
          <w:ilvl w:val="0"/>
          <w:numId w:val="101"/>
        </w:numPr>
        <w:ind w:left="567" w:hanging="283"/>
      </w:pPr>
      <w:r>
        <w:t>OR (inclusive OR)</w:t>
      </w:r>
    </w:p>
    <w:p w14:paraId="4CE2FEEB" w14:textId="77777777" w:rsidR="007A37E3" w:rsidRDefault="007A37E3" w:rsidP="007A37E3"/>
    <w:p w14:paraId="5334694E" w14:textId="6B054AC2" w:rsidR="00172025" w:rsidRDefault="00172025" w:rsidP="007A37E3">
      <w:pPr>
        <w:pStyle w:val="Heading2"/>
        <w:tabs>
          <w:tab w:val="clear" w:pos="567"/>
          <w:tab w:val="left" w:pos="709"/>
        </w:tabs>
        <w:spacing w:before="120" w:after="200"/>
      </w:pPr>
      <w:bookmarkStart w:id="10" w:name="_Toc101350502"/>
      <w:r>
        <w:t xml:space="preserve">Spatial </w:t>
      </w:r>
      <w:r w:rsidR="007A37E3">
        <w:t>o</w:t>
      </w:r>
      <w:r>
        <w:t>perators</w:t>
      </w:r>
      <w:bookmarkEnd w:id="10"/>
    </w:p>
    <w:p w14:paraId="1CB8B1CD" w14:textId="356DA551" w:rsidR="00172025" w:rsidRDefault="00172025" w:rsidP="00172025">
      <w:r>
        <w:t>Within this document the spatial operators (EQUALS, DISJOINT, TOUCHES, WITHIN, OVERLAPS, CROSSES, INTERSECTS, CONTAINS, and COINCIDENT), based on those laid out in the ISO standard 19125-1, are used to describe spatial relationships tested within the checks.</w:t>
      </w:r>
    </w:p>
    <w:p w14:paraId="7489BE7D" w14:textId="1C59B52C" w:rsidR="00172025" w:rsidRDefault="00172025" w:rsidP="00172025">
      <w:r w:rsidRPr="003371FF">
        <w:t xml:space="preserve">For all spatial operators a default tolerance should be applied in validation software </w:t>
      </w:r>
      <w:r w:rsidR="003371FF">
        <w:t xml:space="preserve">which is </w:t>
      </w:r>
      <w:r w:rsidR="006E4872">
        <w:t xml:space="preserve">equivalent to 1 pixel on an ECDIS of the lowest acceptable resolution according to the </w:t>
      </w:r>
      <w:r w:rsidR="007A37E3">
        <w:t>P</w:t>
      </w:r>
      <w:r w:rsidR="006E4872">
        <w:t xml:space="preserve">erformance </w:t>
      </w:r>
      <w:r w:rsidR="007A37E3">
        <w:t>S</w:t>
      </w:r>
      <w:r w:rsidR="006E4872">
        <w:t>tandards at the minimum display scale of the S-101 dataset involved in the test</w:t>
      </w:r>
      <w:r w:rsidRPr="003371FF">
        <w:t>.</w:t>
      </w:r>
    </w:p>
    <w:p w14:paraId="38881694" w14:textId="77777777" w:rsidR="007A37E3" w:rsidRDefault="007A37E3" w:rsidP="00172025"/>
    <w:p w14:paraId="635DCA61" w14:textId="75B75A29" w:rsidR="00172025" w:rsidRDefault="00172025" w:rsidP="007A37E3">
      <w:pPr>
        <w:pStyle w:val="Heading2"/>
        <w:tabs>
          <w:tab w:val="clear" w:pos="567"/>
          <w:tab w:val="left" w:pos="709"/>
        </w:tabs>
        <w:spacing w:before="120" w:after="200"/>
      </w:pPr>
      <w:bookmarkStart w:id="11" w:name="_Toc101350503"/>
      <w:r>
        <w:t>Values</w:t>
      </w:r>
      <w:bookmarkEnd w:id="11"/>
    </w:p>
    <w:p w14:paraId="2029C694" w14:textId="77777777" w:rsidR="00172025" w:rsidRDefault="00172025" w:rsidP="007A37E3">
      <w:pPr>
        <w:spacing w:after="60"/>
      </w:pPr>
      <w:r>
        <w:t>The following terms are used for types of values:</w:t>
      </w:r>
    </w:p>
    <w:p w14:paraId="32DC6A17" w14:textId="77777777" w:rsidR="00B9702D" w:rsidRDefault="00172025" w:rsidP="007A37E3">
      <w:pPr>
        <w:pStyle w:val="ListParagraph"/>
        <w:numPr>
          <w:ilvl w:val="0"/>
          <w:numId w:val="102"/>
        </w:numPr>
        <w:spacing w:after="60"/>
        <w:ind w:left="567" w:hanging="283"/>
      </w:pPr>
      <w:r>
        <w:t>Present – An attribute is present and has been populated with</w:t>
      </w:r>
      <w:r w:rsidR="00B9702D">
        <w:t>:</w:t>
      </w:r>
    </w:p>
    <w:p w14:paraId="4BE915EE" w14:textId="64A78E43" w:rsidR="00B9702D" w:rsidRDefault="00172025" w:rsidP="007A37E3">
      <w:pPr>
        <w:pStyle w:val="ListParagraph"/>
        <w:numPr>
          <w:ilvl w:val="1"/>
          <w:numId w:val="102"/>
        </w:numPr>
        <w:spacing w:after="60"/>
        <w:ind w:left="1134" w:hanging="283"/>
      </w:pPr>
      <w:r>
        <w:t xml:space="preserve">a value </w:t>
      </w:r>
      <w:r w:rsidR="00B9702D">
        <w:t>(for attributes no</w:t>
      </w:r>
      <w:r w:rsidR="007A37E3">
        <w:t>t derived from XML string type);</w:t>
      </w:r>
      <w:r w:rsidR="00B9702D">
        <w:t xml:space="preserve"> or</w:t>
      </w:r>
    </w:p>
    <w:p w14:paraId="7E3E8EF8" w14:textId="0B1329AA" w:rsidR="00565733" w:rsidRDefault="00B9702D" w:rsidP="007A37E3">
      <w:pPr>
        <w:pStyle w:val="ListParagraph"/>
        <w:numPr>
          <w:ilvl w:val="1"/>
          <w:numId w:val="102"/>
        </w:numPr>
        <w:spacing w:after="60"/>
        <w:ind w:left="1134" w:hanging="283"/>
      </w:pPr>
      <w:r>
        <w:t>the empty string</w:t>
      </w:r>
      <w:r w:rsidR="00565733">
        <w:t xml:space="preserve"> (for attributes derived from the XML string type)</w:t>
      </w:r>
      <w:r w:rsidR="007A37E3">
        <w:t>;</w:t>
      </w:r>
      <w:r>
        <w:t xml:space="preserve"> or</w:t>
      </w:r>
    </w:p>
    <w:p w14:paraId="7DB3DF59" w14:textId="104E80D8" w:rsidR="00172025" w:rsidRDefault="00565733" w:rsidP="007A37E3">
      <w:pPr>
        <w:pStyle w:val="ListParagraph"/>
        <w:numPr>
          <w:ilvl w:val="1"/>
          <w:numId w:val="102"/>
        </w:numPr>
        <w:spacing w:after="60"/>
        <w:ind w:left="1134" w:hanging="283"/>
      </w:pPr>
      <w:r>
        <w:t xml:space="preserve">empty content, and is nilled as specified in the W3C XML </w:t>
      </w:r>
      <w:r w:rsidR="007A37E3">
        <w:t>S</w:t>
      </w:r>
      <w:r>
        <w:t>pecification</w:t>
      </w:r>
      <w:r w:rsidR="00172025">
        <w:t>.</w:t>
      </w:r>
    </w:p>
    <w:p w14:paraId="788C5363" w14:textId="24C023F9" w:rsidR="00172025" w:rsidRDefault="00172025" w:rsidP="007A37E3">
      <w:pPr>
        <w:pStyle w:val="ListParagraph"/>
        <w:numPr>
          <w:ilvl w:val="0"/>
          <w:numId w:val="102"/>
        </w:numPr>
        <w:spacing w:after="60"/>
        <w:ind w:left="567" w:hanging="283"/>
      </w:pPr>
      <w:r>
        <w:lastRenderedPageBreak/>
        <w:t xml:space="preserve">Null – An attribute is present and </w:t>
      </w:r>
      <w:r w:rsidR="00565733">
        <w:t>has no content or is nilled as specified in the XML specification</w:t>
      </w:r>
      <w:r>
        <w:t>.</w:t>
      </w:r>
    </w:p>
    <w:p w14:paraId="3A67F91F" w14:textId="44A6C563" w:rsidR="00172025" w:rsidRDefault="00172025" w:rsidP="007A37E3">
      <w:pPr>
        <w:pStyle w:val="ListParagraph"/>
        <w:numPr>
          <w:ilvl w:val="0"/>
          <w:numId w:val="102"/>
        </w:numPr>
        <w:ind w:left="567" w:hanging="283"/>
      </w:pPr>
      <w:r>
        <w:t>notNull – The attribute is present and has been populated with a value.</w:t>
      </w:r>
    </w:p>
    <w:p w14:paraId="2EB1964B" w14:textId="77777777" w:rsidR="007A37E3" w:rsidRDefault="007A37E3" w:rsidP="007A37E3"/>
    <w:p w14:paraId="41CCF35A" w14:textId="0FA44525" w:rsidR="00172025" w:rsidRDefault="00172025" w:rsidP="007A37E3">
      <w:pPr>
        <w:pStyle w:val="Heading2"/>
        <w:tabs>
          <w:tab w:val="clear" w:pos="567"/>
          <w:tab w:val="left" w:pos="709"/>
        </w:tabs>
        <w:spacing w:before="120" w:after="200"/>
      </w:pPr>
      <w:bookmarkStart w:id="12" w:name="_Toc101350504"/>
      <w:r>
        <w:t>Statements</w:t>
      </w:r>
      <w:bookmarkEnd w:id="12"/>
    </w:p>
    <w:p w14:paraId="6EA09C68" w14:textId="77777777" w:rsidR="00172025" w:rsidRDefault="00172025" w:rsidP="007A37E3">
      <w:pPr>
        <w:spacing w:after="60"/>
      </w:pPr>
      <w:r>
        <w:t>The checks must be structured using the following statements:</w:t>
      </w:r>
    </w:p>
    <w:p w14:paraId="229D4462" w14:textId="6FBDFA9D" w:rsidR="00172025" w:rsidRDefault="00172025" w:rsidP="007A37E3">
      <w:pPr>
        <w:pStyle w:val="ListParagraph"/>
        <w:numPr>
          <w:ilvl w:val="0"/>
          <w:numId w:val="103"/>
        </w:numPr>
        <w:spacing w:after="60"/>
        <w:ind w:left="567" w:hanging="283"/>
      </w:pPr>
      <w:r>
        <w:t>If – A conditional statement which determines whether a further statement should be executed.</w:t>
      </w:r>
    </w:p>
    <w:p w14:paraId="442E3141" w14:textId="56EBE9F6" w:rsidR="00172025" w:rsidRDefault="00172025" w:rsidP="007A37E3">
      <w:pPr>
        <w:pStyle w:val="ListParagraph"/>
        <w:numPr>
          <w:ilvl w:val="0"/>
          <w:numId w:val="103"/>
        </w:numPr>
        <w:ind w:left="567" w:hanging="283"/>
      </w:pPr>
      <w:r>
        <w:t xml:space="preserve">For – Repeat a statement until a statement is met (evaluates to “true”). For the purposes of the checks the statement being met generates the </w:t>
      </w:r>
      <w:r w:rsidR="0085172A">
        <w:t>E</w:t>
      </w:r>
      <w:r>
        <w:t xml:space="preserve">rror or </w:t>
      </w:r>
      <w:r w:rsidR="0085172A">
        <w:t>W</w:t>
      </w:r>
      <w:r>
        <w:t>arning specified.</w:t>
      </w:r>
    </w:p>
    <w:p w14:paraId="337B6A4B" w14:textId="77777777" w:rsidR="0085172A" w:rsidRDefault="0085172A" w:rsidP="0085172A"/>
    <w:p w14:paraId="1C5B51DB" w14:textId="061C03D4" w:rsidR="00432586" w:rsidRDefault="002A0202" w:rsidP="0085172A">
      <w:pPr>
        <w:pStyle w:val="Heading1"/>
        <w:tabs>
          <w:tab w:val="clear" w:pos="425"/>
          <w:tab w:val="left" w:pos="567"/>
        </w:tabs>
        <w:spacing w:before="120" w:after="200"/>
      </w:pPr>
      <w:bookmarkStart w:id="13" w:name="_Toc101350505"/>
      <w:r>
        <w:t xml:space="preserve">Geometry and </w:t>
      </w:r>
      <w:r w:rsidR="00BA4DF5">
        <w:t>S</w:t>
      </w:r>
      <w:r>
        <w:t xml:space="preserve">patial </w:t>
      </w:r>
      <w:r w:rsidR="00BA4DF5">
        <w:t>O</w:t>
      </w:r>
      <w:r>
        <w:t xml:space="preserve">perators: Terms and </w:t>
      </w:r>
      <w:r w:rsidR="00BA4DF5">
        <w:t>D</w:t>
      </w:r>
      <w:r>
        <w:t>efinitions</w:t>
      </w:r>
      <w:bookmarkEnd w:id="13"/>
    </w:p>
    <w:p w14:paraId="32ADFF29" w14:textId="70F83C24" w:rsidR="002A0202" w:rsidRDefault="002A0202" w:rsidP="002A0202">
      <w:r>
        <w:t xml:space="preserve">The terms and </w:t>
      </w:r>
      <w:r w:rsidR="0085172A">
        <w:t>definitions</w:t>
      </w:r>
      <w:r>
        <w:t xml:space="preserve"> of geometry and spatial operators are as described in </w:t>
      </w:r>
      <w:r w:rsidR="0085172A">
        <w:t xml:space="preserve">IHO Publication </w:t>
      </w:r>
      <w:r>
        <w:t>S-58</w:t>
      </w:r>
      <w:r w:rsidR="0085172A">
        <w:t>,</w:t>
      </w:r>
      <w:r>
        <w:t xml:space="preserve"> </w:t>
      </w:r>
      <w:r w:rsidR="0085172A">
        <w:t>c</w:t>
      </w:r>
      <w:r>
        <w:t>lause 2.</w:t>
      </w:r>
    </w:p>
    <w:p w14:paraId="7E282A89" w14:textId="77777777" w:rsidR="0085172A" w:rsidRPr="002A0202" w:rsidRDefault="0085172A" w:rsidP="002A0202"/>
    <w:p w14:paraId="0C8CF579" w14:textId="4BC840E2" w:rsidR="006B114A" w:rsidRDefault="002A0202" w:rsidP="0085172A">
      <w:pPr>
        <w:pStyle w:val="Heading1"/>
        <w:tabs>
          <w:tab w:val="clear" w:pos="425"/>
          <w:tab w:val="left" w:pos="567"/>
        </w:tabs>
        <w:spacing w:before="120" w:after="200"/>
        <w:rPr>
          <w:rFonts w:eastAsia="MS Mincho"/>
        </w:rPr>
      </w:pPr>
      <w:bookmarkStart w:id="14" w:name="_Toc484523837"/>
      <w:bookmarkStart w:id="15" w:name="_Toc27525072"/>
      <w:bookmarkStart w:id="16" w:name="_Toc27526617"/>
      <w:bookmarkStart w:id="17" w:name="_Toc27528159"/>
      <w:bookmarkStart w:id="18" w:name="_Toc27529701"/>
      <w:bookmarkStart w:id="19" w:name="_Toc27525073"/>
      <w:bookmarkStart w:id="20" w:name="_Toc27526618"/>
      <w:bookmarkStart w:id="21" w:name="_Toc27528160"/>
      <w:bookmarkStart w:id="22" w:name="_Toc27529702"/>
      <w:bookmarkStart w:id="23" w:name="_Toc27525074"/>
      <w:bookmarkStart w:id="24" w:name="_Toc27526619"/>
      <w:bookmarkStart w:id="25" w:name="_Toc27528161"/>
      <w:bookmarkStart w:id="26" w:name="_Toc27529703"/>
      <w:bookmarkStart w:id="27" w:name="_Toc27525075"/>
      <w:bookmarkStart w:id="28" w:name="_Toc27526620"/>
      <w:bookmarkStart w:id="29" w:name="_Toc27528162"/>
      <w:bookmarkStart w:id="30" w:name="_Toc27529704"/>
      <w:bookmarkStart w:id="31" w:name="_Toc27525076"/>
      <w:bookmarkStart w:id="32" w:name="_Toc27526621"/>
      <w:bookmarkStart w:id="33" w:name="_Toc27528163"/>
      <w:bookmarkStart w:id="34" w:name="_Toc27529705"/>
      <w:bookmarkStart w:id="35" w:name="_Toc27525077"/>
      <w:bookmarkStart w:id="36" w:name="_Toc27526622"/>
      <w:bookmarkStart w:id="37" w:name="_Toc27528164"/>
      <w:bookmarkStart w:id="38" w:name="_Toc27529706"/>
      <w:bookmarkStart w:id="39" w:name="_Toc27525078"/>
      <w:bookmarkStart w:id="40" w:name="_Toc27526623"/>
      <w:bookmarkStart w:id="41" w:name="_Toc27528165"/>
      <w:bookmarkStart w:id="42" w:name="_Toc27529707"/>
      <w:bookmarkStart w:id="43" w:name="_Toc27525079"/>
      <w:bookmarkStart w:id="44" w:name="_Toc27526624"/>
      <w:bookmarkStart w:id="45" w:name="_Toc27528166"/>
      <w:bookmarkStart w:id="46" w:name="_Toc27529708"/>
      <w:bookmarkStart w:id="47" w:name="_Toc27525080"/>
      <w:bookmarkStart w:id="48" w:name="_Toc27526625"/>
      <w:bookmarkStart w:id="49" w:name="_Toc27528167"/>
      <w:bookmarkStart w:id="50" w:name="_Toc27529709"/>
      <w:bookmarkStart w:id="51" w:name="_Toc27525098"/>
      <w:bookmarkStart w:id="52" w:name="_Toc27526640"/>
      <w:bookmarkStart w:id="53" w:name="_Toc27528182"/>
      <w:bookmarkStart w:id="54" w:name="_Toc27529724"/>
      <w:bookmarkStart w:id="55" w:name="_Toc27525099"/>
      <w:bookmarkStart w:id="56" w:name="_Toc27526641"/>
      <w:bookmarkStart w:id="57" w:name="_Toc27528183"/>
      <w:bookmarkStart w:id="58" w:name="_Toc27529725"/>
      <w:bookmarkStart w:id="59" w:name="_Toc27525100"/>
      <w:bookmarkStart w:id="60" w:name="_Toc27526642"/>
      <w:bookmarkStart w:id="61" w:name="_Toc27528184"/>
      <w:bookmarkStart w:id="62" w:name="_Toc27529726"/>
      <w:bookmarkStart w:id="63" w:name="_Toc27525101"/>
      <w:bookmarkStart w:id="64" w:name="_Toc27526643"/>
      <w:bookmarkStart w:id="65" w:name="_Toc27528185"/>
      <w:bookmarkStart w:id="66" w:name="_Toc27529727"/>
      <w:bookmarkStart w:id="67" w:name="_Toc27525102"/>
      <w:bookmarkStart w:id="68" w:name="_Toc27526644"/>
      <w:bookmarkStart w:id="69" w:name="_Toc27528186"/>
      <w:bookmarkStart w:id="70" w:name="_Toc27529728"/>
      <w:bookmarkStart w:id="71" w:name="_Toc27525103"/>
      <w:bookmarkStart w:id="72" w:name="_Toc27526645"/>
      <w:bookmarkStart w:id="73" w:name="_Toc27528187"/>
      <w:bookmarkStart w:id="74" w:name="_Toc27529729"/>
      <w:bookmarkStart w:id="75" w:name="_Toc27525138"/>
      <w:bookmarkStart w:id="76" w:name="_Toc27526680"/>
      <w:bookmarkStart w:id="77" w:name="_Toc27528222"/>
      <w:bookmarkStart w:id="78" w:name="_Toc27529764"/>
      <w:bookmarkStart w:id="79" w:name="_Toc27525139"/>
      <w:bookmarkStart w:id="80" w:name="_Toc27526681"/>
      <w:bookmarkStart w:id="81" w:name="_Toc27528223"/>
      <w:bookmarkStart w:id="82" w:name="_Toc27529765"/>
      <w:bookmarkStart w:id="83" w:name="_Toc27525156"/>
      <w:bookmarkStart w:id="84" w:name="_Toc27526698"/>
      <w:bookmarkStart w:id="85" w:name="_Toc27528240"/>
      <w:bookmarkStart w:id="86" w:name="_Toc27529782"/>
      <w:bookmarkStart w:id="87" w:name="_Toc488009109"/>
      <w:bookmarkStart w:id="88" w:name="_Toc488009438"/>
      <w:bookmarkStart w:id="89" w:name="_Toc488009718"/>
      <w:bookmarkStart w:id="90" w:name="_Toc488010231"/>
      <w:bookmarkStart w:id="91" w:name="_Toc488265371"/>
      <w:bookmarkStart w:id="92" w:name="_Toc488370759"/>
      <w:bookmarkStart w:id="93" w:name="_Toc488009111"/>
      <w:bookmarkStart w:id="94" w:name="_Toc488009440"/>
      <w:bookmarkStart w:id="95" w:name="_Toc488009720"/>
      <w:bookmarkStart w:id="96" w:name="_Toc488010233"/>
      <w:bookmarkStart w:id="97" w:name="_Toc488265373"/>
      <w:bookmarkStart w:id="98" w:name="_Toc488370761"/>
      <w:bookmarkStart w:id="99" w:name="_Toc27525157"/>
      <w:bookmarkStart w:id="100" w:name="_Toc27526699"/>
      <w:bookmarkStart w:id="101" w:name="_Toc27528241"/>
      <w:bookmarkStart w:id="102" w:name="_Toc27529783"/>
      <w:bookmarkStart w:id="103" w:name="_Toc27525158"/>
      <w:bookmarkStart w:id="104" w:name="_Toc27526700"/>
      <w:bookmarkStart w:id="105" w:name="_Toc27528242"/>
      <w:bookmarkStart w:id="106" w:name="_Toc27529784"/>
      <w:bookmarkStart w:id="107" w:name="_Toc27525159"/>
      <w:bookmarkStart w:id="108" w:name="_Toc27526701"/>
      <w:bookmarkStart w:id="109" w:name="_Toc27528243"/>
      <w:bookmarkStart w:id="110" w:name="_Toc27529785"/>
      <w:bookmarkStart w:id="111" w:name="_Toc27525160"/>
      <w:bookmarkStart w:id="112" w:name="_Toc27526702"/>
      <w:bookmarkStart w:id="113" w:name="_Toc27528244"/>
      <w:bookmarkStart w:id="114" w:name="_Toc27529786"/>
      <w:bookmarkStart w:id="115" w:name="_Toc27525161"/>
      <w:bookmarkStart w:id="116" w:name="_Toc27526703"/>
      <w:bookmarkStart w:id="117" w:name="_Toc27528245"/>
      <w:bookmarkStart w:id="118" w:name="_Toc27529787"/>
      <w:bookmarkStart w:id="119" w:name="_Toc27525162"/>
      <w:bookmarkStart w:id="120" w:name="_Toc27526704"/>
      <w:bookmarkStart w:id="121" w:name="_Toc27528246"/>
      <w:bookmarkStart w:id="122" w:name="_Toc27529788"/>
      <w:bookmarkStart w:id="123" w:name="_Toc27525163"/>
      <w:bookmarkStart w:id="124" w:name="_Toc27526705"/>
      <w:bookmarkStart w:id="125" w:name="_Toc27528247"/>
      <w:bookmarkStart w:id="126" w:name="_Toc27529789"/>
      <w:bookmarkStart w:id="127" w:name="_Toc27525164"/>
      <w:bookmarkStart w:id="128" w:name="_Toc27526706"/>
      <w:bookmarkStart w:id="129" w:name="_Toc27528248"/>
      <w:bookmarkStart w:id="130" w:name="_Toc27529790"/>
      <w:bookmarkStart w:id="131" w:name="_Toc27525165"/>
      <w:bookmarkStart w:id="132" w:name="_Toc27526707"/>
      <w:bookmarkStart w:id="133" w:name="_Toc27528249"/>
      <w:bookmarkStart w:id="134" w:name="_Toc27529791"/>
      <w:bookmarkStart w:id="135" w:name="_Toc27525166"/>
      <w:bookmarkStart w:id="136" w:name="_Toc27526708"/>
      <w:bookmarkStart w:id="137" w:name="_Toc27528250"/>
      <w:bookmarkStart w:id="138" w:name="_Toc27529792"/>
      <w:bookmarkStart w:id="139" w:name="_Toc27525167"/>
      <w:bookmarkStart w:id="140" w:name="_Toc27526709"/>
      <w:bookmarkStart w:id="141" w:name="_Toc27528251"/>
      <w:bookmarkStart w:id="142" w:name="_Toc27529793"/>
      <w:bookmarkStart w:id="143" w:name="_Toc27525168"/>
      <w:bookmarkStart w:id="144" w:name="_Toc27526710"/>
      <w:bookmarkStart w:id="145" w:name="_Toc27528252"/>
      <w:bookmarkStart w:id="146" w:name="_Toc27529794"/>
      <w:bookmarkStart w:id="147" w:name="_Toc27525169"/>
      <w:bookmarkStart w:id="148" w:name="_Toc27526711"/>
      <w:bookmarkStart w:id="149" w:name="_Toc27528253"/>
      <w:bookmarkStart w:id="150" w:name="_Toc27529795"/>
      <w:bookmarkStart w:id="151" w:name="_Toc27525170"/>
      <w:bookmarkStart w:id="152" w:name="_Toc27526712"/>
      <w:bookmarkStart w:id="153" w:name="_Toc27528254"/>
      <w:bookmarkStart w:id="154" w:name="_Toc27529796"/>
      <w:bookmarkStart w:id="155" w:name="_Toc27525171"/>
      <w:bookmarkStart w:id="156" w:name="_Toc27526713"/>
      <w:bookmarkStart w:id="157" w:name="_Toc27528255"/>
      <w:bookmarkStart w:id="158" w:name="_Toc27529797"/>
      <w:bookmarkStart w:id="159" w:name="_Toc27525172"/>
      <w:bookmarkStart w:id="160" w:name="_Toc27526714"/>
      <w:bookmarkStart w:id="161" w:name="_Toc27528256"/>
      <w:bookmarkStart w:id="162" w:name="_Toc27529798"/>
      <w:bookmarkStart w:id="163" w:name="_Toc27525173"/>
      <w:bookmarkStart w:id="164" w:name="_Toc27526715"/>
      <w:bookmarkStart w:id="165" w:name="_Toc27528257"/>
      <w:bookmarkStart w:id="166" w:name="_Toc27529799"/>
      <w:bookmarkStart w:id="167" w:name="_Toc27525174"/>
      <w:bookmarkStart w:id="168" w:name="_Toc27526716"/>
      <w:bookmarkStart w:id="169" w:name="_Toc27528258"/>
      <w:bookmarkStart w:id="170" w:name="_Toc27529800"/>
      <w:bookmarkStart w:id="171" w:name="_Toc27525175"/>
      <w:bookmarkStart w:id="172" w:name="_Toc27526717"/>
      <w:bookmarkStart w:id="173" w:name="_Toc27528259"/>
      <w:bookmarkStart w:id="174" w:name="_Toc27529801"/>
      <w:bookmarkStart w:id="175" w:name="_Toc27525176"/>
      <w:bookmarkStart w:id="176" w:name="_Toc27526718"/>
      <w:bookmarkStart w:id="177" w:name="_Toc27528260"/>
      <w:bookmarkStart w:id="178" w:name="_Toc27529802"/>
      <w:bookmarkStart w:id="179" w:name="_Toc27525177"/>
      <w:bookmarkStart w:id="180" w:name="_Toc27526719"/>
      <w:bookmarkStart w:id="181" w:name="_Toc27528261"/>
      <w:bookmarkStart w:id="182" w:name="_Toc27529803"/>
      <w:bookmarkStart w:id="183" w:name="_Toc27525178"/>
      <w:bookmarkStart w:id="184" w:name="_Toc27526720"/>
      <w:bookmarkStart w:id="185" w:name="_Toc27528262"/>
      <w:bookmarkStart w:id="186" w:name="_Toc27529804"/>
      <w:bookmarkStart w:id="187" w:name="_Toc27525179"/>
      <w:bookmarkStart w:id="188" w:name="_Toc27526721"/>
      <w:bookmarkStart w:id="189" w:name="_Toc27528263"/>
      <w:bookmarkStart w:id="190" w:name="_Toc27529805"/>
      <w:bookmarkStart w:id="191" w:name="_Toc27525180"/>
      <w:bookmarkStart w:id="192" w:name="_Toc27526722"/>
      <w:bookmarkStart w:id="193" w:name="_Toc27528264"/>
      <w:bookmarkStart w:id="194" w:name="_Toc27529806"/>
      <w:bookmarkStart w:id="195" w:name="_Toc27525181"/>
      <w:bookmarkStart w:id="196" w:name="_Toc27526723"/>
      <w:bookmarkStart w:id="197" w:name="_Toc27528265"/>
      <w:bookmarkStart w:id="198" w:name="_Toc27529807"/>
      <w:bookmarkStart w:id="199" w:name="_Toc27525182"/>
      <w:bookmarkStart w:id="200" w:name="_Toc27526724"/>
      <w:bookmarkStart w:id="201" w:name="_Toc27528266"/>
      <w:bookmarkStart w:id="202" w:name="_Toc27529808"/>
      <w:bookmarkStart w:id="203" w:name="_Toc27525183"/>
      <w:bookmarkStart w:id="204" w:name="_Toc27526725"/>
      <w:bookmarkStart w:id="205" w:name="_Toc27528267"/>
      <w:bookmarkStart w:id="206" w:name="_Toc27529809"/>
      <w:bookmarkStart w:id="207" w:name="_Toc27525184"/>
      <w:bookmarkStart w:id="208" w:name="_Toc27526726"/>
      <w:bookmarkStart w:id="209" w:name="_Toc27528268"/>
      <w:bookmarkStart w:id="210" w:name="_Toc27529810"/>
      <w:bookmarkStart w:id="211" w:name="_Toc27525185"/>
      <w:bookmarkStart w:id="212" w:name="_Toc27526727"/>
      <w:bookmarkStart w:id="213" w:name="_Toc27528269"/>
      <w:bookmarkStart w:id="214" w:name="_Toc27529811"/>
      <w:bookmarkStart w:id="215" w:name="_Toc27525186"/>
      <w:bookmarkStart w:id="216" w:name="_Toc27526728"/>
      <w:bookmarkStart w:id="217" w:name="_Toc27528270"/>
      <w:bookmarkStart w:id="218" w:name="_Toc27529812"/>
      <w:bookmarkStart w:id="219" w:name="_Toc27525187"/>
      <w:bookmarkStart w:id="220" w:name="_Toc27526729"/>
      <w:bookmarkStart w:id="221" w:name="_Toc27528271"/>
      <w:bookmarkStart w:id="222" w:name="_Toc27529813"/>
      <w:bookmarkStart w:id="223" w:name="_Toc27525188"/>
      <w:bookmarkStart w:id="224" w:name="_Toc27526730"/>
      <w:bookmarkStart w:id="225" w:name="_Toc27528272"/>
      <w:bookmarkStart w:id="226" w:name="_Toc27529814"/>
      <w:bookmarkStart w:id="227" w:name="_Toc27525189"/>
      <w:bookmarkStart w:id="228" w:name="_Toc27526731"/>
      <w:bookmarkStart w:id="229" w:name="_Toc27528273"/>
      <w:bookmarkStart w:id="230" w:name="_Toc27529815"/>
      <w:bookmarkStart w:id="231" w:name="_Toc27525190"/>
      <w:bookmarkStart w:id="232" w:name="_Toc27526732"/>
      <w:bookmarkStart w:id="233" w:name="_Toc27528274"/>
      <w:bookmarkStart w:id="234" w:name="_Toc27529816"/>
      <w:bookmarkStart w:id="235" w:name="_Toc27525191"/>
      <w:bookmarkStart w:id="236" w:name="_Toc27526733"/>
      <w:bookmarkStart w:id="237" w:name="_Toc27528275"/>
      <w:bookmarkStart w:id="238" w:name="_Toc27529817"/>
      <w:bookmarkStart w:id="239" w:name="_Toc27525192"/>
      <w:bookmarkStart w:id="240" w:name="_Toc27526734"/>
      <w:bookmarkStart w:id="241" w:name="_Toc27528276"/>
      <w:bookmarkStart w:id="242" w:name="_Toc27529818"/>
      <w:bookmarkStart w:id="243" w:name="_Toc27525193"/>
      <w:bookmarkStart w:id="244" w:name="_Toc27526735"/>
      <w:bookmarkStart w:id="245" w:name="_Toc27528277"/>
      <w:bookmarkStart w:id="246" w:name="_Toc27529819"/>
      <w:bookmarkStart w:id="247" w:name="_Toc27525194"/>
      <w:bookmarkStart w:id="248" w:name="_Toc27526736"/>
      <w:bookmarkStart w:id="249" w:name="_Toc27528278"/>
      <w:bookmarkStart w:id="250" w:name="_Toc27529820"/>
      <w:bookmarkStart w:id="251" w:name="_Toc27525195"/>
      <w:bookmarkStart w:id="252" w:name="_Toc27526737"/>
      <w:bookmarkStart w:id="253" w:name="_Toc27528279"/>
      <w:bookmarkStart w:id="254" w:name="_Toc27529821"/>
      <w:bookmarkStart w:id="255" w:name="_Toc27525196"/>
      <w:bookmarkStart w:id="256" w:name="_Toc27526738"/>
      <w:bookmarkStart w:id="257" w:name="_Toc27528280"/>
      <w:bookmarkStart w:id="258" w:name="_Toc27529822"/>
      <w:bookmarkStart w:id="259" w:name="_Toc27525197"/>
      <w:bookmarkStart w:id="260" w:name="_Toc27526739"/>
      <w:bookmarkStart w:id="261" w:name="_Toc27528281"/>
      <w:bookmarkStart w:id="262" w:name="_Toc27529823"/>
      <w:bookmarkStart w:id="263" w:name="_Toc27525198"/>
      <w:bookmarkStart w:id="264" w:name="_Toc27526740"/>
      <w:bookmarkStart w:id="265" w:name="_Toc27528282"/>
      <w:bookmarkStart w:id="266" w:name="_Toc27529824"/>
      <w:bookmarkStart w:id="267" w:name="_Toc27525199"/>
      <w:bookmarkStart w:id="268" w:name="_Toc27526741"/>
      <w:bookmarkStart w:id="269" w:name="_Toc27528283"/>
      <w:bookmarkStart w:id="270" w:name="_Toc27529825"/>
      <w:bookmarkStart w:id="271" w:name="_Toc27525200"/>
      <w:bookmarkStart w:id="272" w:name="_Toc27526742"/>
      <w:bookmarkStart w:id="273" w:name="_Toc27528284"/>
      <w:bookmarkStart w:id="274" w:name="_Toc27529826"/>
      <w:bookmarkStart w:id="275" w:name="_Toc27525201"/>
      <w:bookmarkStart w:id="276" w:name="_Toc27526743"/>
      <w:bookmarkStart w:id="277" w:name="_Toc27528285"/>
      <w:bookmarkStart w:id="278" w:name="_Toc27529827"/>
      <w:bookmarkStart w:id="279" w:name="_Toc27525202"/>
      <w:bookmarkStart w:id="280" w:name="_Toc27526744"/>
      <w:bookmarkStart w:id="281" w:name="_Toc27528286"/>
      <w:bookmarkStart w:id="282" w:name="_Toc27529828"/>
      <w:bookmarkStart w:id="283" w:name="_Toc27525203"/>
      <w:bookmarkStart w:id="284" w:name="_Toc27526745"/>
      <w:bookmarkStart w:id="285" w:name="_Toc27528287"/>
      <w:bookmarkStart w:id="286" w:name="_Toc27529829"/>
      <w:bookmarkStart w:id="287" w:name="_Toc27525204"/>
      <w:bookmarkStart w:id="288" w:name="_Toc27526746"/>
      <w:bookmarkStart w:id="289" w:name="_Toc27528288"/>
      <w:bookmarkStart w:id="290" w:name="_Toc27529830"/>
      <w:bookmarkStart w:id="291" w:name="_Toc27525205"/>
      <w:bookmarkStart w:id="292" w:name="_Toc27526747"/>
      <w:bookmarkStart w:id="293" w:name="_Toc27528289"/>
      <w:bookmarkStart w:id="294" w:name="_Toc27529831"/>
      <w:bookmarkStart w:id="295" w:name="_Toc27525206"/>
      <w:bookmarkStart w:id="296" w:name="_Toc27526748"/>
      <w:bookmarkStart w:id="297" w:name="_Toc27528290"/>
      <w:bookmarkStart w:id="298" w:name="_Toc27529832"/>
      <w:bookmarkStart w:id="299" w:name="_Toc27525207"/>
      <w:bookmarkStart w:id="300" w:name="_Toc27526749"/>
      <w:bookmarkStart w:id="301" w:name="_Toc27528291"/>
      <w:bookmarkStart w:id="302" w:name="_Toc27529833"/>
      <w:bookmarkStart w:id="303" w:name="_Toc27525209"/>
      <w:bookmarkStart w:id="304" w:name="_Toc27526751"/>
      <w:bookmarkStart w:id="305" w:name="_Toc27528293"/>
      <w:bookmarkStart w:id="306" w:name="_Toc27529835"/>
      <w:bookmarkStart w:id="307" w:name="_Toc27525210"/>
      <w:bookmarkStart w:id="308" w:name="_Toc27526752"/>
      <w:bookmarkStart w:id="309" w:name="_Toc27528294"/>
      <w:bookmarkStart w:id="310" w:name="_Toc27529836"/>
      <w:bookmarkStart w:id="311" w:name="_Toc27525224"/>
      <w:bookmarkStart w:id="312" w:name="_Toc27526766"/>
      <w:bookmarkStart w:id="313" w:name="_Toc27528308"/>
      <w:bookmarkStart w:id="314" w:name="_Toc27529850"/>
      <w:bookmarkStart w:id="315" w:name="_Toc519268864"/>
      <w:bookmarkStart w:id="316" w:name="_Toc519804912"/>
      <w:bookmarkStart w:id="317" w:name="_Toc27525234"/>
      <w:bookmarkStart w:id="318" w:name="_Toc27526776"/>
      <w:bookmarkStart w:id="319" w:name="_Toc27528318"/>
      <w:bookmarkStart w:id="320" w:name="_Toc27529860"/>
      <w:bookmarkStart w:id="321" w:name="_Toc488794125"/>
      <w:bookmarkStart w:id="322" w:name="_Toc488794254"/>
      <w:bookmarkStart w:id="323" w:name="_Toc488794134"/>
      <w:bookmarkStart w:id="324" w:name="_Toc488794263"/>
      <w:bookmarkStart w:id="325" w:name="_Toc488794135"/>
      <w:bookmarkStart w:id="326" w:name="_Toc488794264"/>
      <w:bookmarkStart w:id="327" w:name="_Toc488794137"/>
      <w:bookmarkStart w:id="328" w:name="_Toc488794266"/>
      <w:bookmarkStart w:id="329" w:name="_Toc488794138"/>
      <w:bookmarkStart w:id="330" w:name="_Toc488794267"/>
      <w:bookmarkStart w:id="331" w:name="_Toc488794141"/>
      <w:bookmarkStart w:id="332" w:name="_Toc488794270"/>
      <w:bookmarkStart w:id="333" w:name="_Toc488794149"/>
      <w:bookmarkStart w:id="334" w:name="_Toc488794278"/>
      <w:bookmarkStart w:id="335" w:name="_Toc488794161"/>
      <w:bookmarkStart w:id="336" w:name="_Toc488794290"/>
      <w:bookmarkStart w:id="337" w:name="_Toc32413532"/>
      <w:bookmarkStart w:id="338" w:name="_Toc32413533"/>
      <w:bookmarkStart w:id="339" w:name="_Toc10135050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Pr>
          <w:rFonts w:eastAsia="MS Mincho"/>
        </w:rPr>
        <w:t xml:space="preserve">Validation </w:t>
      </w:r>
      <w:r w:rsidR="00BA4DF5">
        <w:rPr>
          <w:rFonts w:eastAsia="MS Mincho"/>
        </w:rPr>
        <w:t>C</w:t>
      </w:r>
      <w:r>
        <w:rPr>
          <w:rFonts w:eastAsia="MS Mincho"/>
        </w:rPr>
        <w:t>hecks</w:t>
      </w:r>
      <w:bookmarkEnd w:id="339"/>
    </w:p>
    <w:p w14:paraId="4F672663" w14:textId="00E80A2B" w:rsidR="00AE1B4A" w:rsidRDefault="002A0202" w:rsidP="0085172A">
      <w:pPr>
        <w:spacing w:after="60"/>
      </w:pPr>
      <w:r>
        <w:t>This draft contains only selected checks to demonstrate the concept</w:t>
      </w:r>
      <w:r w:rsidR="00225316">
        <w:t>.</w:t>
      </w:r>
      <w:r w:rsidR="00AE1B4A">
        <w:t xml:space="preserve"> In the </w:t>
      </w:r>
      <w:r w:rsidR="0085172A">
        <w:t>T</w:t>
      </w:r>
      <w:r w:rsidR="00AE1B4A">
        <w:t>ables that follow:</w:t>
      </w:r>
    </w:p>
    <w:p w14:paraId="0470479C" w14:textId="60DAB689" w:rsidR="00AE1B4A" w:rsidRDefault="00AE1B4A" w:rsidP="0085172A">
      <w:pPr>
        <w:pStyle w:val="ListParagraph"/>
        <w:numPr>
          <w:ilvl w:val="0"/>
          <w:numId w:val="104"/>
        </w:numPr>
        <w:spacing w:after="60"/>
        <w:ind w:left="567" w:hanging="283"/>
      </w:pPr>
      <w:r>
        <w:t>IC means Interoperability Catalogue or “IC scope” depending on context</w:t>
      </w:r>
      <w:r w:rsidR="0085172A">
        <w:t>.</w:t>
      </w:r>
    </w:p>
    <w:p w14:paraId="0519C16A" w14:textId="41999856" w:rsidR="00AE1B4A" w:rsidRDefault="00AE1B4A" w:rsidP="0085172A">
      <w:pPr>
        <w:pStyle w:val="ListParagraph"/>
        <w:numPr>
          <w:ilvl w:val="0"/>
          <w:numId w:val="104"/>
        </w:numPr>
        <w:spacing w:after="60"/>
        <w:ind w:left="567" w:hanging="283"/>
      </w:pPr>
      <w:r>
        <w:t>FC means Feature Catalogue</w:t>
      </w:r>
      <w:r w:rsidR="0085172A">
        <w:t>.</w:t>
      </w:r>
    </w:p>
    <w:p w14:paraId="2BD4A935" w14:textId="3C75F621" w:rsidR="00AE1B4A" w:rsidRDefault="00AE1B4A" w:rsidP="0085172A">
      <w:pPr>
        <w:pStyle w:val="ListParagraph"/>
        <w:numPr>
          <w:ilvl w:val="0"/>
          <w:numId w:val="104"/>
        </w:numPr>
        <w:spacing w:after="60"/>
        <w:ind w:left="567" w:hanging="283"/>
      </w:pPr>
      <w:r>
        <w:t>PC means Portrayal Catalogue</w:t>
      </w:r>
      <w:r w:rsidR="0085172A">
        <w:t>.</w:t>
      </w:r>
    </w:p>
    <w:p w14:paraId="69905908" w14:textId="74289F01" w:rsidR="00191CAE" w:rsidRDefault="00191CAE" w:rsidP="0085172A">
      <w:pPr>
        <w:pStyle w:val="ListParagraph"/>
        <w:numPr>
          <w:ilvl w:val="0"/>
          <w:numId w:val="104"/>
        </w:numPr>
        <w:ind w:left="567" w:hanging="283"/>
        <w:rPr>
          <w:ins w:id="340" w:author="Raphael Malyankar" w:date="2023-08-31T02:44:00Z"/>
        </w:rPr>
      </w:pPr>
      <w:r>
        <w:t>name1.name2 means XML content element “name2” in element “name1”</w:t>
      </w:r>
      <w:r w:rsidR="00703D2E">
        <w:t xml:space="preserve">. In the </w:t>
      </w:r>
      <w:r w:rsidR="0085172A">
        <w:t>A</w:t>
      </w:r>
      <w:r w:rsidR="00703D2E">
        <w:t xml:space="preserve">pplication </w:t>
      </w:r>
      <w:r w:rsidR="0085172A">
        <w:t>S</w:t>
      </w:r>
      <w:r w:rsidR="00703D2E">
        <w:t>chema, “name1” will be a class and “name2” will be an attribute or role.</w:t>
      </w:r>
    </w:p>
    <w:p w14:paraId="0E22365D" w14:textId="0569CD3A" w:rsidR="00D12672" w:rsidRDefault="00D12672" w:rsidP="0085172A">
      <w:pPr>
        <w:pStyle w:val="ListParagraph"/>
        <w:numPr>
          <w:ilvl w:val="0"/>
          <w:numId w:val="104"/>
        </w:numPr>
        <w:ind w:left="567" w:hanging="283"/>
        <w:rPr>
          <w:ins w:id="341" w:author="Raphael Malyankar" w:date="2023-08-31T03:00:00Z"/>
        </w:rPr>
      </w:pPr>
      <w:ins w:id="342" w:author="Raphael Malyankar" w:date="2023-08-31T02:44:00Z">
        <w:r>
          <w:t xml:space="preserve">The datasets referred to in </w:t>
        </w:r>
      </w:ins>
      <w:ins w:id="343" w:author="Raphael Malyankar" w:date="2023-08-31T02:45:00Z">
        <w:r>
          <w:t xml:space="preserve">different checks are only for those products covered by the interoperability catalogue (that is, listed in </w:t>
        </w:r>
      </w:ins>
      <w:ins w:id="344" w:author="Raphael Malyankar" w:date="2023-08-31T02:46:00Z">
        <w:r>
          <w:t>clause 1.2 (Main), which must also be listed in the product dictionary included with</w:t>
        </w:r>
      </w:ins>
      <w:ins w:id="345" w:author="Raphael Malyankar" w:date="2023-08-31T02:47:00Z">
        <w:r>
          <w:t xml:space="preserve"> the interoperability catalogue</w:t>
        </w:r>
      </w:ins>
      <w:ins w:id="346" w:author="Raphael Malyankar" w:date="2023-08-31T02:45:00Z">
        <w:r>
          <w:t>).</w:t>
        </w:r>
      </w:ins>
    </w:p>
    <w:p w14:paraId="61F7A254" w14:textId="723B34EF" w:rsidR="008A0F94" w:rsidRDefault="008A0F94" w:rsidP="0085172A">
      <w:pPr>
        <w:pStyle w:val="ListParagraph"/>
        <w:numPr>
          <w:ilvl w:val="0"/>
          <w:numId w:val="104"/>
        </w:numPr>
        <w:ind w:left="567" w:hanging="283"/>
      </w:pPr>
      <w:ins w:id="347" w:author="Raphael Malyankar" w:date="2023-08-31T03:00:00Z">
        <w:r>
          <w:t xml:space="preserve">The checks listed in this Annex supplement the “S-100 level” checks being developed in the S-100 Working group, which should </w:t>
        </w:r>
      </w:ins>
      <w:ins w:id="348" w:author="Raphael Malyankar" w:date="2023-08-31T03:01:00Z">
        <w:r>
          <w:t xml:space="preserve">also be applied to interoperability catalogues where applicable (e.g., checking that there is a </w:t>
        </w:r>
      </w:ins>
      <w:ins w:id="349" w:author="Raphael Malyankar" w:date="2023-08-31T03:02:00Z">
        <w:r>
          <w:t>corresponding S100_CatalogueDiscoveryMetadata block in the exchange set containing the IC).</w:t>
        </w:r>
      </w:ins>
    </w:p>
    <w:p w14:paraId="5829556C" w14:textId="77777777" w:rsidR="00A34C64" w:rsidRDefault="00A34C64" w:rsidP="002A0202"/>
    <w:p w14:paraId="269B0462" w14:textId="77777777" w:rsidR="00CE7CFE" w:rsidRDefault="00CE7CFE">
      <w:pPr>
        <w:spacing w:after="160" w:line="259" w:lineRule="auto"/>
        <w:jc w:val="left"/>
      </w:pPr>
      <w:r>
        <w:br w:type="page"/>
      </w:r>
    </w:p>
    <w:p w14:paraId="675B2D57" w14:textId="77777777" w:rsidR="00CE7CFE" w:rsidRPr="00F74684" w:rsidRDefault="00CE7CFE" w:rsidP="00CE7CFE"/>
    <w:p w14:paraId="2FE746DC" w14:textId="77777777" w:rsidR="00CE7CFE" w:rsidRPr="00F74684" w:rsidRDefault="00CE7CFE" w:rsidP="00CE7CFE"/>
    <w:p w14:paraId="5696411C" w14:textId="77777777" w:rsidR="00CE7CFE" w:rsidRPr="00F74684" w:rsidRDefault="00CE7CFE" w:rsidP="00CE7CFE"/>
    <w:p w14:paraId="5D4CAB2F" w14:textId="77777777" w:rsidR="00CE7CFE" w:rsidRPr="00F74684" w:rsidRDefault="00CE7CFE" w:rsidP="00CE7CFE"/>
    <w:p w14:paraId="61500602" w14:textId="77777777" w:rsidR="00CE7CFE" w:rsidRPr="00F74684" w:rsidRDefault="00CE7CFE" w:rsidP="00CE7CFE"/>
    <w:p w14:paraId="5603760F" w14:textId="77777777" w:rsidR="00CE7CFE" w:rsidRPr="00F74684" w:rsidRDefault="00CE7CFE" w:rsidP="00CE7CFE"/>
    <w:p w14:paraId="5DD4F68A" w14:textId="77777777" w:rsidR="00CE7CFE" w:rsidRPr="00F74684" w:rsidRDefault="00CE7CFE" w:rsidP="00CE7CFE"/>
    <w:p w14:paraId="4E02E4D9" w14:textId="77777777" w:rsidR="00CE7CFE" w:rsidRPr="00F74684" w:rsidRDefault="00CE7CFE" w:rsidP="00CE7CFE"/>
    <w:p w14:paraId="60123511" w14:textId="77777777" w:rsidR="00CE7CFE" w:rsidRPr="00F74684" w:rsidRDefault="00CE7CFE" w:rsidP="00CE7CFE"/>
    <w:p w14:paraId="358ABE05" w14:textId="77777777" w:rsidR="00CE7CFE" w:rsidRPr="00F74684" w:rsidRDefault="00CE7CFE" w:rsidP="00CE7CFE"/>
    <w:p w14:paraId="26A88E6C" w14:textId="77777777" w:rsidR="00CE7CFE" w:rsidRPr="00F74684" w:rsidRDefault="00CE7CFE" w:rsidP="00CE7CFE"/>
    <w:p w14:paraId="2B6C9F73" w14:textId="77777777" w:rsidR="00CE7CFE" w:rsidRPr="00F74684" w:rsidRDefault="00CE7CFE" w:rsidP="00CE7CFE"/>
    <w:p w14:paraId="012DCCEF" w14:textId="77777777" w:rsidR="00CE7CFE" w:rsidRPr="00F74684" w:rsidRDefault="00CE7CFE" w:rsidP="00CE7CFE"/>
    <w:p w14:paraId="551B8B3F" w14:textId="77777777" w:rsidR="00CE7CFE" w:rsidRPr="00F74684" w:rsidRDefault="00CE7CFE" w:rsidP="00CE7CFE">
      <w:pPr>
        <w:framePr w:w="4406" w:hSpace="240" w:vSpace="240" w:wrap="around" w:vAnchor="text" w:hAnchor="page" w:x="3742" w:y="1"/>
        <w:pBdr>
          <w:top w:val="single" w:sz="6" w:space="0" w:color="000000"/>
          <w:left w:val="single" w:sz="6" w:space="0" w:color="000000"/>
          <w:bottom w:val="single" w:sz="6" w:space="0" w:color="000000"/>
          <w:right w:val="single" w:sz="6" w:space="0" w:color="000000"/>
        </w:pBdr>
        <w:tabs>
          <w:tab w:val="center" w:pos="2203"/>
          <w:tab w:val="left" w:pos="2880"/>
          <w:tab w:val="left" w:pos="3600"/>
          <w:tab w:val="left" w:pos="4320"/>
          <w:tab w:val="left" w:pos="5040"/>
          <w:tab w:val="left" w:pos="5760"/>
          <w:tab w:val="left" w:pos="6480"/>
          <w:tab w:val="left" w:pos="7200"/>
          <w:tab w:val="left" w:pos="7920"/>
          <w:tab w:val="left" w:pos="8640"/>
        </w:tabs>
        <w:spacing w:after="0"/>
        <w:rPr>
          <w:rFonts w:eastAsia="Times New Roman"/>
          <w:lang w:eastAsia="en-GB"/>
        </w:rPr>
      </w:pPr>
      <w:r w:rsidRPr="00F74684">
        <w:rPr>
          <w:rFonts w:eastAsia="Times New Roman"/>
          <w:lang w:eastAsia="en-GB"/>
        </w:rPr>
        <w:tab/>
        <w:t>Page intentionally left blank</w:t>
      </w:r>
    </w:p>
    <w:p w14:paraId="1CB9BFFD" w14:textId="77777777" w:rsidR="00CE7CFE" w:rsidRPr="00F74684" w:rsidRDefault="00CE7CFE" w:rsidP="00CE7CFE"/>
    <w:p w14:paraId="133CA1B3" w14:textId="5AF93CB6" w:rsidR="00CE7CFE" w:rsidRDefault="00CE7CFE">
      <w:pPr>
        <w:spacing w:after="160" w:line="259" w:lineRule="auto"/>
        <w:jc w:val="left"/>
      </w:pPr>
      <w:r>
        <w:br w:type="page"/>
      </w:r>
    </w:p>
    <w:p w14:paraId="6165EF76" w14:textId="77777777" w:rsidR="00CE7CFE" w:rsidRDefault="00CE7CFE" w:rsidP="002A0202">
      <w:pPr>
        <w:sectPr w:rsidR="00CE7CFE" w:rsidSect="00D128DD">
          <w:headerReference w:type="even" r:id="rId20"/>
          <w:headerReference w:type="default" r:id="rId21"/>
          <w:footerReference w:type="even" r:id="rId22"/>
          <w:footerReference w:type="default" r:id="rId23"/>
          <w:pgSz w:w="12240" w:h="15840"/>
          <w:pgMar w:top="1440" w:right="1400" w:bottom="1440" w:left="1400" w:header="708" w:footer="708" w:gutter="0"/>
          <w:pgNumType w:start="1"/>
          <w:cols w:space="708"/>
          <w:docGrid w:linePitch="360"/>
        </w:sectPr>
      </w:pPr>
    </w:p>
    <w:p w14:paraId="3ADC7230" w14:textId="7B02AD10" w:rsidR="00225316" w:rsidRDefault="00A41D15" w:rsidP="0085172A">
      <w:pPr>
        <w:pStyle w:val="Heading2"/>
        <w:tabs>
          <w:tab w:val="clear" w:pos="567"/>
          <w:tab w:val="left" w:pos="709"/>
        </w:tabs>
        <w:spacing w:before="120" w:after="200"/>
      </w:pPr>
      <w:bookmarkStart w:id="350" w:name="_Toc101350507"/>
      <w:r>
        <w:lastRenderedPageBreak/>
        <w:t>Checks applicable to Interoperability Catalogues (IC scope)</w:t>
      </w:r>
      <w:bookmarkEnd w:id="350"/>
    </w:p>
    <w:tbl>
      <w:tblPr>
        <w:tblStyle w:val="TableGrid"/>
        <w:tblW w:w="5000" w:type="pct"/>
        <w:tblLayout w:type="fixed"/>
        <w:tblCellMar>
          <w:left w:w="72" w:type="dxa"/>
          <w:right w:w="72" w:type="dxa"/>
        </w:tblCellMar>
        <w:tblLook w:val="04A0" w:firstRow="1" w:lastRow="0" w:firstColumn="1" w:lastColumn="0" w:noHBand="0" w:noVBand="1"/>
      </w:tblPr>
      <w:tblGrid>
        <w:gridCol w:w="1822"/>
        <w:gridCol w:w="1235"/>
        <w:gridCol w:w="3147"/>
        <w:gridCol w:w="2204"/>
        <w:gridCol w:w="1621"/>
        <w:gridCol w:w="2437"/>
        <w:gridCol w:w="484"/>
        <w:tblGridChange w:id="351">
          <w:tblGrid>
            <w:gridCol w:w="1822"/>
            <w:gridCol w:w="1235"/>
            <w:gridCol w:w="3147"/>
            <w:gridCol w:w="2204"/>
            <w:gridCol w:w="1621"/>
            <w:gridCol w:w="2437"/>
            <w:gridCol w:w="484"/>
          </w:tblGrid>
        </w:tblGridChange>
      </w:tblGrid>
      <w:tr w:rsidR="00541E79" w:rsidRPr="0085172A" w14:paraId="25FA9CE3" w14:textId="77777777" w:rsidTr="00541E79">
        <w:tc>
          <w:tcPr>
            <w:tcW w:w="703" w:type="pct"/>
            <w:shd w:val="clear" w:color="auto" w:fill="D9D9D9" w:themeFill="background1" w:themeFillShade="D9"/>
          </w:tcPr>
          <w:p w14:paraId="2FBFCF9E" w14:textId="2FC2AA1F" w:rsidR="00A34C64" w:rsidRPr="0085172A" w:rsidRDefault="00A34C64" w:rsidP="005A2A51">
            <w:pPr>
              <w:spacing w:before="60" w:after="60"/>
              <w:rPr>
                <w:rFonts w:cs="Arial"/>
                <w:b/>
                <w:bCs/>
                <w:sz w:val="18"/>
                <w:szCs w:val="18"/>
              </w:rPr>
            </w:pPr>
            <w:bookmarkStart w:id="352" w:name="_Hlk32437314"/>
            <w:r w:rsidRPr="0085172A">
              <w:rPr>
                <w:rFonts w:cs="Arial"/>
                <w:b/>
                <w:bCs/>
                <w:sz w:val="18"/>
                <w:szCs w:val="18"/>
              </w:rPr>
              <w:t xml:space="preserve">Quality </w:t>
            </w:r>
            <w:r w:rsidR="0049725E" w:rsidRPr="0085172A">
              <w:rPr>
                <w:rFonts w:cs="Arial"/>
                <w:b/>
                <w:bCs/>
                <w:sz w:val="18"/>
                <w:szCs w:val="18"/>
              </w:rPr>
              <w:t>measure</w:t>
            </w:r>
          </w:p>
        </w:tc>
        <w:tc>
          <w:tcPr>
            <w:tcW w:w="477" w:type="pct"/>
            <w:shd w:val="clear" w:color="auto" w:fill="D9D9D9" w:themeFill="background1" w:themeFillShade="D9"/>
          </w:tcPr>
          <w:p w14:paraId="708E967C" w14:textId="4B1D66BC" w:rsidR="00A34C64" w:rsidRPr="0085172A" w:rsidRDefault="00A34C64" w:rsidP="005A2A51">
            <w:pPr>
              <w:spacing w:before="60" w:after="60"/>
              <w:rPr>
                <w:rFonts w:cs="Arial"/>
                <w:b/>
                <w:bCs/>
                <w:sz w:val="18"/>
                <w:szCs w:val="18"/>
              </w:rPr>
            </w:pPr>
            <w:r w:rsidRPr="0085172A">
              <w:rPr>
                <w:rFonts w:cs="Arial"/>
                <w:b/>
                <w:bCs/>
                <w:sz w:val="18"/>
                <w:szCs w:val="18"/>
              </w:rPr>
              <w:t>Check no.</w:t>
            </w:r>
          </w:p>
        </w:tc>
        <w:tc>
          <w:tcPr>
            <w:tcW w:w="1215" w:type="pct"/>
            <w:shd w:val="clear" w:color="auto" w:fill="D9D9D9" w:themeFill="background1" w:themeFillShade="D9"/>
          </w:tcPr>
          <w:p w14:paraId="292FF4E8" w14:textId="7C531578" w:rsidR="00A34C64" w:rsidRPr="0085172A" w:rsidRDefault="00A34C64" w:rsidP="005A2A51">
            <w:pPr>
              <w:spacing w:before="60" w:after="60"/>
              <w:rPr>
                <w:rFonts w:cs="Arial"/>
                <w:b/>
                <w:bCs/>
                <w:sz w:val="18"/>
                <w:szCs w:val="18"/>
              </w:rPr>
            </w:pPr>
            <w:r w:rsidRPr="0085172A">
              <w:rPr>
                <w:rFonts w:cs="Arial"/>
                <w:b/>
                <w:bCs/>
                <w:sz w:val="18"/>
                <w:szCs w:val="18"/>
              </w:rPr>
              <w:t>Check description</w:t>
            </w:r>
          </w:p>
        </w:tc>
        <w:tc>
          <w:tcPr>
            <w:tcW w:w="851" w:type="pct"/>
            <w:shd w:val="clear" w:color="auto" w:fill="D9D9D9" w:themeFill="background1" w:themeFillShade="D9"/>
          </w:tcPr>
          <w:p w14:paraId="2FD32473" w14:textId="5FB845E6" w:rsidR="00A34C64" w:rsidRPr="0085172A" w:rsidRDefault="00A34C64" w:rsidP="005A2A51">
            <w:pPr>
              <w:spacing w:before="60" w:after="60"/>
              <w:rPr>
                <w:rFonts w:cs="Arial"/>
                <w:b/>
                <w:bCs/>
                <w:sz w:val="18"/>
                <w:szCs w:val="18"/>
              </w:rPr>
            </w:pPr>
            <w:r w:rsidRPr="0085172A">
              <w:rPr>
                <w:rFonts w:cs="Arial"/>
                <w:b/>
                <w:bCs/>
                <w:sz w:val="18"/>
                <w:szCs w:val="18"/>
              </w:rPr>
              <w:t>Check Message</w:t>
            </w:r>
          </w:p>
        </w:tc>
        <w:tc>
          <w:tcPr>
            <w:tcW w:w="626" w:type="pct"/>
            <w:shd w:val="clear" w:color="auto" w:fill="D9D9D9" w:themeFill="background1" w:themeFillShade="D9"/>
          </w:tcPr>
          <w:p w14:paraId="522A2425" w14:textId="6B080426" w:rsidR="00A34C64" w:rsidRPr="0085172A" w:rsidRDefault="00A34C64" w:rsidP="005A2A51">
            <w:pPr>
              <w:spacing w:before="60" w:after="60"/>
              <w:rPr>
                <w:rFonts w:cs="Arial"/>
                <w:b/>
                <w:bCs/>
                <w:sz w:val="18"/>
                <w:szCs w:val="18"/>
              </w:rPr>
            </w:pPr>
            <w:r w:rsidRPr="0085172A">
              <w:rPr>
                <w:rFonts w:cs="Arial"/>
                <w:b/>
                <w:bCs/>
                <w:sz w:val="18"/>
                <w:szCs w:val="18"/>
              </w:rPr>
              <w:t>Check solution</w:t>
            </w:r>
          </w:p>
        </w:tc>
        <w:tc>
          <w:tcPr>
            <w:tcW w:w="941" w:type="pct"/>
            <w:shd w:val="clear" w:color="auto" w:fill="D9D9D9" w:themeFill="background1" w:themeFillShade="D9"/>
          </w:tcPr>
          <w:p w14:paraId="1370CDC4" w14:textId="77777777" w:rsidR="00A34C64" w:rsidRPr="0085172A" w:rsidRDefault="00A34C64" w:rsidP="005A2A51">
            <w:pPr>
              <w:spacing w:before="60" w:after="60"/>
              <w:rPr>
                <w:rFonts w:cs="Arial"/>
                <w:b/>
                <w:bCs/>
                <w:sz w:val="18"/>
                <w:szCs w:val="18"/>
              </w:rPr>
            </w:pPr>
            <w:r w:rsidRPr="0085172A">
              <w:rPr>
                <w:rFonts w:cs="Arial"/>
                <w:b/>
                <w:bCs/>
                <w:sz w:val="18"/>
                <w:szCs w:val="18"/>
              </w:rPr>
              <w:t>Conformity</w:t>
            </w:r>
          </w:p>
          <w:p w14:paraId="35B98D83" w14:textId="56A14A73" w:rsidR="00A57D6F" w:rsidRPr="0085172A" w:rsidRDefault="00A57D6F" w:rsidP="005A2A51">
            <w:pPr>
              <w:spacing w:before="60" w:after="60"/>
              <w:rPr>
                <w:rFonts w:cs="Arial"/>
                <w:sz w:val="18"/>
                <w:szCs w:val="18"/>
                <w:lang w:val="en-US"/>
              </w:rPr>
            </w:pPr>
            <w:r w:rsidRPr="0085172A">
              <w:rPr>
                <w:rFonts w:cs="Arial"/>
                <w:sz w:val="18"/>
                <w:szCs w:val="18"/>
                <w:lang w:val="en-US"/>
              </w:rPr>
              <w:t>(X-N.n means clause N.n in Part X</w:t>
            </w:r>
            <w:r w:rsidR="005A2A51">
              <w:rPr>
                <w:rFonts w:cs="Arial"/>
                <w:sz w:val="18"/>
                <w:szCs w:val="18"/>
                <w:lang w:val="en-US"/>
              </w:rPr>
              <w:t xml:space="preserve"> of S-98</w:t>
            </w:r>
            <w:r w:rsidRPr="0085172A">
              <w:rPr>
                <w:rFonts w:cs="Arial"/>
                <w:sz w:val="18"/>
                <w:szCs w:val="18"/>
                <w:lang w:val="en-US"/>
              </w:rPr>
              <w:t>)</w:t>
            </w:r>
          </w:p>
        </w:tc>
        <w:tc>
          <w:tcPr>
            <w:tcW w:w="187" w:type="pct"/>
            <w:shd w:val="clear" w:color="auto" w:fill="D9D9D9" w:themeFill="background1" w:themeFillShade="D9"/>
          </w:tcPr>
          <w:p w14:paraId="2A76ADE9" w14:textId="0CA9B420" w:rsidR="00A34C64" w:rsidRPr="0085172A" w:rsidRDefault="00A34C64" w:rsidP="005A2A51">
            <w:pPr>
              <w:spacing w:before="60" w:after="60"/>
              <w:rPr>
                <w:rFonts w:cs="Arial"/>
                <w:b/>
                <w:bCs/>
                <w:sz w:val="18"/>
                <w:szCs w:val="18"/>
              </w:rPr>
            </w:pPr>
            <w:r w:rsidRPr="0085172A">
              <w:rPr>
                <w:rFonts w:cs="Arial"/>
                <w:b/>
                <w:bCs/>
                <w:sz w:val="18"/>
                <w:szCs w:val="18"/>
              </w:rPr>
              <w:t>Cat.</w:t>
            </w:r>
          </w:p>
        </w:tc>
      </w:tr>
      <w:tr w:rsidR="00A41D15" w:rsidRPr="0085172A" w14:paraId="6D592860" w14:textId="77777777" w:rsidTr="00541E79">
        <w:tc>
          <w:tcPr>
            <w:tcW w:w="5000" w:type="pct"/>
            <w:gridSpan w:val="7"/>
            <w:shd w:val="clear" w:color="auto" w:fill="D9D9D9" w:themeFill="background1" w:themeFillShade="D9"/>
          </w:tcPr>
          <w:p w14:paraId="7FFB78E0" w14:textId="12186FE9" w:rsidR="00A41D15" w:rsidRPr="0085172A" w:rsidRDefault="00A41D15" w:rsidP="005A2A51">
            <w:pPr>
              <w:spacing w:before="60" w:after="60"/>
              <w:jc w:val="center"/>
              <w:rPr>
                <w:rFonts w:cs="Arial"/>
                <w:b/>
                <w:bCs/>
                <w:i/>
                <w:iCs/>
                <w:sz w:val="18"/>
                <w:szCs w:val="18"/>
              </w:rPr>
            </w:pPr>
            <w:r w:rsidRPr="0085172A">
              <w:rPr>
                <w:rFonts w:cs="Arial"/>
                <w:b/>
                <w:bCs/>
                <w:i/>
                <w:iCs/>
                <w:sz w:val="18"/>
                <w:szCs w:val="18"/>
              </w:rPr>
              <w:t xml:space="preserve">Checks for </w:t>
            </w:r>
            <w:r w:rsidR="005A2A51">
              <w:rPr>
                <w:rFonts w:cs="Arial"/>
                <w:b/>
                <w:bCs/>
                <w:i/>
                <w:iCs/>
                <w:sz w:val="18"/>
                <w:szCs w:val="18"/>
              </w:rPr>
              <w:t>I</w:t>
            </w:r>
            <w:r w:rsidRPr="0085172A">
              <w:rPr>
                <w:rFonts w:cs="Arial"/>
                <w:b/>
                <w:bCs/>
                <w:i/>
                <w:iCs/>
                <w:sz w:val="18"/>
                <w:szCs w:val="18"/>
              </w:rPr>
              <w:t xml:space="preserve">nteroperability </w:t>
            </w:r>
            <w:r w:rsidR="005A2A51">
              <w:rPr>
                <w:rFonts w:cs="Arial"/>
                <w:b/>
                <w:bCs/>
                <w:i/>
                <w:iCs/>
                <w:sz w:val="18"/>
                <w:szCs w:val="18"/>
              </w:rPr>
              <w:t>C</w:t>
            </w:r>
            <w:r w:rsidRPr="0085172A">
              <w:rPr>
                <w:rFonts w:cs="Arial"/>
                <w:b/>
                <w:bCs/>
                <w:i/>
                <w:iCs/>
                <w:sz w:val="18"/>
                <w:szCs w:val="18"/>
              </w:rPr>
              <w:t>atalogues of all levels</w:t>
            </w:r>
          </w:p>
        </w:tc>
      </w:tr>
      <w:tr w:rsidR="00541E79" w:rsidRPr="0085172A" w14:paraId="1C3937DD" w14:textId="77777777" w:rsidTr="00541E79">
        <w:tc>
          <w:tcPr>
            <w:tcW w:w="703" w:type="pct"/>
          </w:tcPr>
          <w:p w14:paraId="39CAFF29" w14:textId="502F71B9" w:rsidR="00A34C64" w:rsidRPr="0085172A" w:rsidRDefault="00441E9E" w:rsidP="005A2A51">
            <w:pPr>
              <w:spacing w:before="60" w:after="60"/>
              <w:jc w:val="left"/>
              <w:rPr>
                <w:rFonts w:eastAsia="Arial" w:cs="Arial"/>
                <w:w w:val="99"/>
                <w:sz w:val="18"/>
                <w:szCs w:val="18"/>
              </w:rPr>
            </w:pPr>
            <w:bookmarkStart w:id="353" w:name="_Hlk32440875"/>
            <w:r w:rsidRPr="0085172A">
              <w:rPr>
                <w:rFonts w:eastAsia="Arial" w:cs="Arial"/>
                <w:w w:val="99"/>
                <w:sz w:val="18"/>
                <w:szCs w:val="18"/>
              </w:rPr>
              <w:t>Completeness / omission</w:t>
            </w:r>
          </w:p>
        </w:tc>
        <w:tc>
          <w:tcPr>
            <w:tcW w:w="477" w:type="pct"/>
          </w:tcPr>
          <w:p w14:paraId="46BD4107" w14:textId="3127FCCD" w:rsidR="00A34C64" w:rsidRPr="0085172A" w:rsidRDefault="004E6207" w:rsidP="005A2A51">
            <w:pPr>
              <w:spacing w:before="60" w:after="60"/>
              <w:jc w:val="left"/>
              <w:rPr>
                <w:rFonts w:cs="Arial"/>
                <w:sz w:val="18"/>
                <w:szCs w:val="18"/>
              </w:rPr>
            </w:pPr>
            <w:del w:id="354" w:author="Raphael Malyankar" w:date="2023-08-31T00:58:00Z">
              <w:r w:rsidRPr="0085172A" w:rsidDel="001E5ED0">
                <w:rPr>
                  <w:rFonts w:eastAsia="Arial" w:cs="Arial"/>
                  <w:w w:val="99"/>
                  <w:sz w:val="18"/>
                  <w:szCs w:val="18"/>
                </w:rPr>
                <w:delText>X000</w:delText>
              </w:r>
              <w:r w:rsidR="00A34C64" w:rsidRPr="0085172A" w:rsidDel="001E5ED0">
                <w:rPr>
                  <w:rFonts w:eastAsia="Arial" w:cs="Arial"/>
                  <w:w w:val="99"/>
                  <w:sz w:val="18"/>
                  <w:szCs w:val="18"/>
                </w:rPr>
                <w:delText>1</w:delText>
              </w:r>
            </w:del>
            <w:ins w:id="355" w:author="Raphael Malyankar" w:date="2023-08-31T00:58:00Z">
              <w:r w:rsidR="001E5ED0">
                <w:rPr>
                  <w:rFonts w:eastAsia="Arial" w:cs="Arial"/>
                  <w:w w:val="99"/>
                  <w:sz w:val="18"/>
                  <w:szCs w:val="18"/>
                </w:rPr>
                <w:t>S98_X</w:t>
              </w:r>
            </w:ins>
            <w:ins w:id="356" w:author="Raphael Malyankar" w:date="2023-09-01T01:49:00Z">
              <w:r w:rsidR="00082146">
                <w:rPr>
                  <w:rFonts w:eastAsia="Arial" w:cs="Arial"/>
                  <w:w w:val="99"/>
                  <w:sz w:val="18"/>
                  <w:szCs w:val="18"/>
                </w:rPr>
                <w:t>0</w:t>
              </w:r>
            </w:ins>
            <w:ins w:id="357" w:author="Raphael Malyankar" w:date="2023-08-31T00:58:00Z">
              <w:r w:rsidR="001E5ED0">
                <w:rPr>
                  <w:rFonts w:eastAsia="Arial" w:cs="Arial"/>
                  <w:w w:val="99"/>
                  <w:sz w:val="18"/>
                  <w:szCs w:val="18"/>
                </w:rPr>
                <w:t>01</w:t>
              </w:r>
            </w:ins>
          </w:p>
        </w:tc>
        <w:tc>
          <w:tcPr>
            <w:tcW w:w="1215" w:type="pct"/>
          </w:tcPr>
          <w:p w14:paraId="6574766B" w14:textId="451F237D" w:rsidR="00A34C64" w:rsidRPr="0085172A" w:rsidRDefault="00AE1B4A" w:rsidP="005A2A51">
            <w:pPr>
              <w:spacing w:before="60" w:after="60"/>
              <w:jc w:val="left"/>
              <w:rPr>
                <w:rFonts w:cs="Arial"/>
                <w:sz w:val="18"/>
                <w:szCs w:val="18"/>
              </w:rPr>
            </w:pPr>
            <w:r w:rsidRPr="0085172A">
              <w:rPr>
                <w:rFonts w:cs="Arial"/>
                <w:sz w:val="18"/>
                <w:szCs w:val="18"/>
              </w:rPr>
              <w:t xml:space="preserve">IF </w:t>
            </w:r>
            <w:r w:rsidR="0049725E" w:rsidRPr="0085172A">
              <w:rPr>
                <w:rFonts w:cs="Arial"/>
                <w:sz w:val="18"/>
                <w:szCs w:val="18"/>
              </w:rPr>
              <w:t xml:space="preserve">there is no file 098CCCCDICTIONARY.XML in the </w:t>
            </w:r>
            <w:r w:rsidR="005A2A51">
              <w:rPr>
                <w:rFonts w:cs="Arial"/>
                <w:sz w:val="18"/>
                <w:szCs w:val="18"/>
              </w:rPr>
              <w:t>E</w:t>
            </w:r>
            <w:r w:rsidR="0049725E" w:rsidRPr="0085172A">
              <w:rPr>
                <w:rFonts w:cs="Arial"/>
                <w:sz w:val="18"/>
                <w:szCs w:val="18"/>
              </w:rPr>
              <w:t xml:space="preserve">xchange </w:t>
            </w:r>
            <w:r w:rsidR="005A2A51">
              <w:rPr>
                <w:rFonts w:cs="Arial"/>
                <w:sz w:val="18"/>
                <w:szCs w:val="18"/>
              </w:rPr>
              <w:t>S</w:t>
            </w:r>
            <w:r w:rsidR="0049725E" w:rsidRPr="0085172A">
              <w:rPr>
                <w:rFonts w:cs="Arial"/>
                <w:sz w:val="18"/>
                <w:szCs w:val="18"/>
              </w:rPr>
              <w:t>et</w:t>
            </w:r>
          </w:p>
        </w:tc>
        <w:tc>
          <w:tcPr>
            <w:tcW w:w="851" w:type="pct"/>
          </w:tcPr>
          <w:p w14:paraId="3FEFCEA6" w14:textId="1E281135" w:rsidR="00A34C64" w:rsidRPr="0085172A" w:rsidRDefault="00441E9E" w:rsidP="005A2A51">
            <w:pPr>
              <w:spacing w:before="60" w:after="60"/>
              <w:ind w:right="-20"/>
              <w:jc w:val="left"/>
              <w:rPr>
                <w:rFonts w:eastAsia="Arial" w:cs="Arial"/>
                <w:sz w:val="18"/>
                <w:szCs w:val="18"/>
              </w:rPr>
            </w:pPr>
            <w:r w:rsidRPr="0085172A">
              <w:rPr>
                <w:rFonts w:eastAsia="Arial" w:cs="Arial"/>
                <w:sz w:val="18"/>
                <w:szCs w:val="18"/>
              </w:rPr>
              <w:t>Dictionary file with list of products must be included</w:t>
            </w:r>
          </w:p>
        </w:tc>
        <w:tc>
          <w:tcPr>
            <w:tcW w:w="626" w:type="pct"/>
          </w:tcPr>
          <w:p w14:paraId="6DD77FBB" w14:textId="0E44B598" w:rsidR="00A34C64" w:rsidRPr="0085172A" w:rsidRDefault="00441E9E" w:rsidP="005A2A51">
            <w:pPr>
              <w:spacing w:before="60" w:after="60"/>
              <w:ind w:right="-20"/>
              <w:jc w:val="left"/>
              <w:rPr>
                <w:rFonts w:eastAsia="Arial" w:cs="Arial"/>
                <w:sz w:val="18"/>
                <w:szCs w:val="18"/>
              </w:rPr>
            </w:pPr>
            <w:r w:rsidRPr="0085172A">
              <w:rPr>
                <w:rFonts w:eastAsia="Arial" w:cs="Arial"/>
                <w:sz w:val="18"/>
                <w:szCs w:val="18"/>
              </w:rPr>
              <w:t>Add products dictionary file</w:t>
            </w:r>
          </w:p>
        </w:tc>
        <w:tc>
          <w:tcPr>
            <w:tcW w:w="941" w:type="pct"/>
          </w:tcPr>
          <w:p w14:paraId="7F4C296F" w14:textId="380B07E8" w:rsidR="00441E9E" w:rsidRPr="0085172A" w:rsidRDefault="0049725E" w:rsidP="005A2A51">
            <w:pPr>
              <w:spacing w:before="60" w:after="60"/>
              <w:jc w:val="left"/>
              <w:rPr>
                <w:rFonts w:cs="Arial"/>
                <w:sz w:val="18"/>
                <w:szCs w:val="18"/>
              </w:rPr>
            </w:pPr>
            <w:r w:rsidRPr="0085172A">
              <w:rPr>
                <w:rFonts w:cs="Arial"/>
                <w:sz w:val="18"/>
                <w:szCs w:val="18"/>
              </w:rPr>
              <w:t>Main-4.1.1</w:t>
            </w:r>
            <w:r w:rsidR="00441E9E" w:rsidRPr="0085172A">
              <w:rPr>
                <w:rFonts w:cs="Arial"/>
                <w:sz w:val="18"/>
                <w:szCs w:val="18"/>
              </w:rPr>
              <w:t>; Main-11</w:t>
            </w:r>
          </w:p>
        </w:tc>
        <w:tc>
          <w:tcPr>
            <w:tcW w:w="187" w:type="pct"/>
          </w:tcPr>
          <w:p w14:paraId="27DE74F2" w14:textId="230105A1" w:rsidR="00A34C64" w:rsidRPr="0085172A" w:rsidRDefault="00A57D6F" w:rsidP="005A2A51">
            <w:pPr>
              <w:spacing w:before="60" w:after="60"/>
              <w:rPr>
                <w:rFonts w:cs="Arial"/>
                <w:sz w:val="18"/>
                <w:szCs w:val="18"/>
              </w:rPr>
            </w:pPr>
            <w:r w:rsidRPr="0085172A">
              <w:rPr>
                <w:rFonts w:cs="Arial"/>
                <w:sz w:val="18"/>
                <w:szCs w:val="18"/>
              </w:rPr>
              <w:t>C</w:t>
            </w:r>
          </w:p>
        </w:tc>
      </w:tr>
      <w:tr w:rsidR="00541E79" w:rsidRPr="0085172A" w14:paraId="5A6FFDB2" w14:textId="77777777" w:rsidTr="00541E79">
        <w:trPr>
          <w:ins w:id="358" w:author="Raphael Malyankar" w:date="2023-08-31T02:28:00Z"/>
        </w:trPr>
        <w:tc>
          <w:tcPr>
            <w:tcW w:w="703" w:type="pct"/>
          </w:tcPr>
          <w:p w14:paraId="4AB31F4F" w14:textId="77777777" w:rsidR="002C229F" w:rsidRPr="0085172A" w:rsidRDefault="002C229F" w:rsidP="005A2A51">
            <w:pPr>
              <w:spacing w:before="60" w:after="60"/>
              <w:jc w:val="left"/>
              <w:rPr>
                <w:ins w:id="359" w:author="Raphael Malyankar" w:date="2023-08-31T02:28:00Z"/>
                <w:rFonts w:eastAsia="Arial" w:cs="Arial"/>
                <w:w w:val="99"/>
                <w:sz w:val="18"/>
                <w:szCs w:val="18"/>
              </w:rPr>
            </w:pPr>
          </w:p>
        </w:tc>
        <w:tc>
          <w:tcPr>
            <w:tcW w:w="477" w:type="pct"/>
          </w:tcPr>
          <w:p w14:paraId="54C4F9D5" w14:textId="036168BF" w:rsidR="002C229F" w:rsidRPr="0085172A" w:rsidDel="001E5ED0" w:rsidRDefault="00C2581C" w:rsidP="005A2A51">
            <w:pPr>
              <w:spacing w:before="60" w:after="60"/>
              <w:jc w:val="left"/>
              <w:rPr>
                <w:ins w:id="360" w:author="Raphael Malyankar" w:date="2023-08-31T02:28:00Z"/>
                <w:rFonts w:eastAsia="Arial" w:cs="Arial"/>
                <w:w w:val="99"/>
                <w:sz w:val="18"/>
                <w:szCs w:val="18"/>
              </w:rPr>
            </w:pPr>
            <w:ins w:id="361" w:author="Raphael Malyankar" w:date="2023-09-01T01:35:00Z">
              <w:r>
                <w:rPr>
                  <w:rFonts w:eastAsia="Arial" w:cs="Arial"/>
                  <w:w w:val="99"/>
                  <w:sz w:val="18"/>
                  <w:szCs w:val="18"/>
                </w:rPr>
                <w:t>S98_X</w:t>
              </w:r>
            </w:ins>
            <w:ins w:id="362" w:author="Raphael Malyankar" w:date="2023-09-01T01:49:00Z">
              <w:r w:rsidR="00082146">
                <w:rPr>
                  <w:rFonts w:eastAsia="Arial" w:cs="Arial"/>
                  <w:w w:val="99"/>
                  <w:sz w:val="18"/>
                  <w:szCs w:val="18"/>
                </w:rPr>
                <w:t>0</w:t>
              </w:r>
            </w:ins>
            <w:ins w:id="363" w:author="Raphael Malyankar" w:date="2023-09-01T01:35:00Z">
              <w:r>
                <w:rPr>
                  <w:rFonts w:eastAsia="Arial" w:cs="Arial"/>
                  <w:w w:val="99"/>
                  <w:sz w:val="18"/>
                  <w:szCs w:val="18"/>
                </w:rPr>
                <w:t>02</w:t>
              </w:r>
            </w:ins>
          </w:p>
        </w:tc>
        <w:tc>
          <w:tcPr>
            <w:tcW w:w="1215" w:type="pct"/>
          </w:tcPr>
          <w:p w14:paraId="23B13BF1" w14:textId="222B92EF" w:rsidR="002C229F" w:rsidRPr="0085172A" w:rsidRDefault="002C229F" w:rsidP="005A2A51">
            <w:pPr>
              <w:spacing w:before="60" w:after="60"/>
              <w:jc w:val="left"/>
              <w:rPr>
                <w:ins w:id="364" w:author="Raphael Malyankar" w:date="2023-08-31T02:28:00Z"/>
                <w:rFonts w:cs="Arial"/>
                <w:sz w:val="18"/>
                <w:szCs w:val="18"/>
              </w:rPr>
            </w:pPr>
            <w:ins w:id="365" w:author="Raphael Malyankar" w:date="2023-08-31T02:28:00Z">
              <w:r>
                <w:rPr>
                  <w:rFonts w:cs="Arial"/>
                  <w:sz w:val="18"/>
                  <w:szCs w:val="18"/>
                </w:rPr>
                <w:t xml:space="preserve">IF </w:t>
              </w:r>
            </w:ins>
            <w:ins w:id="366" w:author="Raphael Malyankar" w:date="2023-08-31T02:29:00Z">
              <w:r>
                <w:rPr>
                  <w:rFonts w:cs="Arial"/>
                  <w:sz w:val="18"/>
                  <w:szCs w:val="18"/>
                </w:rPr>
                <w:t xml:space="preserve">the dictionary </w:t>
              </w:r>
            </w:ins>
            <w:ins w:id="367" w:author="Raphael Malyankar" w:date="2023-08-31T02:30:00Z">
              <w:r>
                <w:rPr>
                  <w:rFonts w:cs="Arial"/>
                  <w:sz w:val="18"/>
                  <w:szCs w:val="18"/>
                </w:rPr>
                <w:t>does not contain an</w:t>
              </w:r>
            </w:ins>
            <w:ins w:id="368" w:author="Raphael Malyankar" w:date="2023-08-31T02:31:00Z">
              <w:r>
                <w:rPr>
                  <w:rFonts w:cs="Arial"/>
                  <w:sz w:val="18"/>
                  <w:szCs w:val="18"/>
                </w:rPr>
                <w:t>y of</w:t>
              </w:r>
            </w:ins>
            <w:ins w:id="369" w:author="Raphael Malyankar" w:date="2023-08-31T02:29:00Z">
              <w:r>
                <w:rPr>
                  <w:rFonts w:cs="Arial"/>
                  <w:sz w:val="18"/>
                  <w:szCs w:val="18"/>
                </w:rPr>
                <w:t xml:space="preserve"> the </w:t>
              </w:r>
            </w:ins>
            <w:ins w:id="370" w:author="Raphael Malyankar" w:date="2023-08-31T02:31:00Z">
              <w:r>
                <w:rPr>
                  <w:rFonts w:cs="Arial"/>
                  <w:sz w:val="18"/>
                  <w:szCs w:val="18"/>
                </w:rPr>
                <w:t>data products</w:t>
              </w:r>
            </w:ins>
            <w:ins w:id="371" w:author="Raphael Malyankar" w:date="2023-08-31T02:29:00Z">
              <w:r>
                <w:rPr>
                  <w:rFonts w:cs="Arial"/>
                  <w:sz w:val="18"/>
                  <w:szCs w:val="18"/>
                </w:rPr>
                <w:t xml:space="preserve"> listed in</w:t>
              </w:r>
            </w:ins>
            <w:ins w:id="372" w:author="Raphael Malyankar" w:date="2023-08-31T02:31:00Z">
              <w:r>
                <w:rPr>
                  <w:rFonts w:cs="Arial"/>
                  <w:sz w:val="18"/>
                  <w:szCs w:val="18"/>
                </w:rPr>
                <w:t xml:space="preserve"> the PS</w:t>
              </w:r>
            </w:ins>
          </w:p>
        </w:tc>
        <w:tc>
          <w:tcPr>
            <w:tcW w:w="851" w:type="pct"/>
          </w:tcPr>
          <w:p w14:paraId="6155650A" w14:textId="68E7BAF5" w:rsidR="002C229F" w:rsidRPr="0085172A" w:rsidRDefault="002C229F" w:rsidP="005A2A51">
            <w:pPr>
              <w:spacing w:before="60" w:after="60"/>
              <w:ind w:right="-20"/>
              <w:jc w:val="left"/>
              <w:rPr>
                <w:ins w:id="373" w:author="Raphael Malyankar" w:date="2023-08-31T02:28:00Z"/>
                <w:rFonts w:eastAsia="Arial" w:cs="Arial"/>
                <w:sz w:val="18"/>
                <w:szCs w:val="18"/>
              </w:rPr>
            </w:pPr>
            <w:ins w:id="374" w:author="Raphael Malyankar" w:date="2023-08-31T02:31:00Z">
              <w:r>
                <w:rPr>
                  <w:rFonts w:eastAsia="Arial" w:cs="Arial"/>
                  <w:sz w:val="18"/>
                  <w:szCs w:val="18"/>
                </w:rPr>
                <w:t>D</w:t>
              </w:r>
            </w:ins>
            <w:ins w:id="375" w:author="Raphael Malyankar" w:date="2023-08-31T02:30:00Z">
              <w:r>
                <w:rPr>
                  <w:rFonts w:eastAsia="Arial" w:cs="Arial"/>
                  <w:sz w:val="18"/>
                  <w:szCs w:val="18"/>
                </w:rPr>
                <w:t xml:space="preserve">ictionary </w:t>
              </w:r>
            </w:ins>
            <w:ins w:id="376" w:author="Raphael Malyankar" w:date="2023-08-31T02:31:00Z">
              <w:r>
                <w:rPr>
                  <w:rFonts w:eastAsia="Arial" w:cs="Arial"/>
                  <w:sz w:val="18"/>
                  <w:szCs w:val="18"/>
                </w:rPr>
                <w:t xml:space="preserve">of products </w:t>
              </w:r>
            </w:ins>
            <w:ins w:id="377" w:author="Raphael Malyankar" w:date="2023-08-31T02:30:00Z">
              <w:r>
                <w:rPr>
                  <w:rFonts w:eastAsia="Arial" w:cs="Arial"/>
                  <w:sz w:val="18"/>
                  <w:szCs w:val="18"/>
                </w:rPr>
                <w:t xml:space="preserve">does not conform to </w:t>
              </w:r>
            </w:ins>
            <w:ins w:id="378" w:author="Raphael Malyankar" w:date="2023-08-31T02:31:00Z">
              <w:r>
                <w:rPr>
                  <w:rFonts w:eastAsia="Arial" w:cs="Arial"/>
                  <w:sz w:val="18"/>
                  <w:szCs w:val="18"/>
                </w:rPr>
                <w:t xml:space="preserve">S-98 </w:t>
              </w:r>
            </w:ins>
            <w:ins w:id="379" w:author="Raphael Malyankar" w:date="2023-08-31T02:30:00Z">
              <w:r>
                <w:rPr>
                  <w:rFonts w:eastAsia="Arial" w:cs="Arial"/>
                  <w:sz w:val="18"/>
                  <w:szCs w:val="18"/>
                </w:rPr>
                <w:t>PS</w:t>
              </w:r>
            </w:ins>
          </w:p>
        </w:tc>
        <w:tc>
          <w:tcPr>
            <w:tcW w:w="626" w:type="pct"/>
          </w:tcPr>
          <w:p w14:paraId="24121E54" w14:textId="0B9A087C" w:rsidR="002C229F" w:rsidRPr="0085172A" w:rsidRDefault="002C229F" w:rsidP="005A2A51">
            <w:pPr>
              <w:spacing w:before="60" w:after="60"/>
              <w:ind w:right="-20"/>
              <w:jc w:val="left"/>
              <w:rPr>
                <w:ins w:id="380" w:author="Raphael Malyankar" w:date="2023-08-31T02:28:00Z"/>
                <w:rFonts w:eastAsia="Arial" w:cs="Arial"/>
                <w:sz w:val="18"/>
                <w:szCs w:val="18"/>
              </w:rPr>
            </w:pPr>
            <w:ins w:id="381" w:author="Raphael Malyankar" w:date="2023-08-31T02:34:00Z">
              <w:r>
                <w:rPr>
                  <w:rFonts w:eastAsia="Arial" w:cs="Arial"/>
                  <w:sz w:val="18"/>
                  <w:szCs w:val="18"/>
                </w:rPr>
                <w:t>Add missing product to dictionary</w:t>
              </w:r>
            </w:ins>
          </w:p>
        </w:tc>
        <w:tc>
          <w:tcPr>
            <w:tcW w:w="941" w:type="pct"/>
          </w:tcPr>
          <w:p w14:paraId="6622535B" w14:textId="56681C4E" w:rsidR="002C229F" w:rsidRPr="0085172A" w:rsidRDefault="00314324" w:rsidP="005A2A51">
            <w:pPr>
              <w:spacing w:before="60" w:after="60"/>
              <w:jc w:val="left"/>
              <w:rPr>
                <w:ins w:id="382" w:author="Raphael Malyankar" w:date="2023-08-31T02:28:00Z"/>
                <w:rFonts w:cs="Arial"/>
                <w:sz w:val="18"/>
                <w:szCs w:val="18"/>
              </w:rPr>
            </w:pPr>
            <w:ins w:id="383" w:author="Raphael Malyankar" w:date="2023-08-31T02:56:00Z">
              <w:r>
                <w:rPr>
                  <w:rFonts w:cs="Arial"/>
                  <w:sz w:val="18"/>
                  <w:szCs w:val="18"/>
                </w:rPr>
                <w:t>Main 4.1.1</w:t>
              </w:r>
            </w:ins>
          </w:p>
        </w:tc>
        <w:tc>
          <w:tcPr>
            <w:tcW w:w="187" w:type="pct"/>
          </w:tcPr>
          <w:p w14:paraId="4DE4B7E7" w14:textId="3653FD16" w:rsidR="002C229F" w:rsidRPr="0085172A" w:rsidRDefault="002C229F" w:rsidP="005A2A51">
            <w:pPr>
              <w:spacing w:before="60" w:after="60"/>
              <w:rPr>
                <w:ins w:id="384" w:author="Raphael Malyankar" w:date="2023-08-31T02:28:00Z"/>
                <w:rFonts w:cs="Arial"/>
                <w:sz w:val="18"/>
                <w:szCs w:val="18"/>
              </w:rPr>
            </w:pPr>
            <w:ins w:id="385" w:author="Raphael Malyankar" w:date="2023-08-31T02:33:00Z">
              <w:r>
                <w:rPr>
                  <w:rFonts w:cs="Arial"/>
                  <w:sz w:val="18"/>
                  <w:szCs w:val="18"/>
                </w:rPr>
                <w:t>E</w:t>
              </w:r>
            </w:ins>
          </w:p>
        </w:tc>
      </w:tr>
      <w:bookmarkEnd w:id="353"/>
      <w:tr w:rsidR="00541E79" w:rsidRPr="0085172A" w14:paraId="6B5DB721" w14:textId="77777777" w:rsidTr="00541E79">
        <w:tc>
          <w:tcPr>
            <w:tcW w:w="703" w:type="pct"/>
          </w:tcPr>
          <w:p w14:paraId="40E18C8F" w14:textId="01E05F2A" w:rsidR="001E5ED0" w:rsidRPr="0085172A" w:rsidRDefault="001E5ED0" w:rsidP="001E5ED0">
            <w:pPr>
              <w:spacing w:before="60" w:after="60"/>
              <w:jc w:val="left"/>
              <w:rPr>
                <w:rFonts w:eastAsia="Arial" w:cs="Arial"/>
                <w:w w:val="99"/>
                <w:sz w:val="18"/>
                <w:szCs w:val="18"/>
              </w:rPr>
            </w:pPr>
            <w:ins w:id="386" w:author="Raphael Malyankar" w:date="2023-08-31T00:58:00Z">
              <w:r w:rsidRPr="0085172A">
                <w:rPr>
                  <w:rFonts w:eastAsia="Arial" w:cs="Arial"/>
                  <w:w w:val="99"/>
                  <w:sz w:val="18"/>
                  <w:szCs w:val="18"/>
                </w:rPr>
                <w:t>Completeness / omission</w:t>
              </w:r>
            </w:ins>
          </w:p>
        </w:tc>
        <w:tc>
          <w:tcPr>
            <w:tcW w:w="477" w:type="pct"/>
          </w:tcPr>
          <w:p w14:paraId="5A20EBDB" w14:textId="4F0AAE66" w:rsidR="001E5ED0" w:rsidRPr="0085172A" w:rsidRDefault="001E5ED0" w:rsidP="001E5ED0">
            <w:pPr>
              <w:spacing w:before="60" w:after="60"/>
              <w:jc w:val="left"/>
              <w:rPr>
                <w:rFonts w:cs="Arial"/>
                <w:sz w:val="18"/>
                <w:szCs w:val="18"/>
              </w:rPr>
            </w:pPr>
            <w:ins w:id="387" w:author="Raphael Malyankar" w:date="2023-08-31T00:59:00Z">
              <w:r>
                <w:rPr>
                  <w:rFonts w:eastAsia="Arial" w:cs="Arial"/>
                  <w:w w:val="99"/>
                  <w:sz w:val="18"/>
                  <w:szCs w:val="18"/>
                </w:rPr>
                <w:t>S98_X</w:t>
              </w:r>
            </w:ins>
            <w:ins w:id="388" w:author="Raphael Malyankar" w:date="2023-09-01T01:49:00Z">
              <w:r w:rsidR="00082146">
                <w:rPr>
                  <w:rFonts w:eastAsia="Arial" w:cs="Arial"/>
                  <w:w w:val="99"/>
                  <w:sz w:val="18"/>
                  <w:szCs w:val="18"/>
                </w:rPr>
                <w:t>0</w:t>
              </w:r>
            </w:ins>
            <w:ins w:id="389" w:author="Raphael Malyankar" w:date="2023-08-31T00:59:00Z">
              <w:r>
                <w:rPr>
                  <w:rFonts w:eastAsia="Arial" w:cs="Arial"/>
                  <w:w w:val="99"/>
                  <w:sz w:val="18"/>
                  <w:szCs w:val="18"/>
                </w:rPr>
                <w:t>0</w:t>
              </w:r>
            </w:ins>
            <w:ins w:id="390" w:author="Raphael Malyankar" w:date="2023-09-01T01:35:00Z">
              <w:r w:rsidR="00C2581C">
                <w:rPr>
                  <w:rFonts w:eastAsia="Arial" w:cs="Arial"/>
                  <w:w w:val="99"/>
                  <w:sz w:val="18"/>
                  <w:szCs w:val="18"/>
                </w:rPr>
                <w:t>3</w:t>
              </w:r>
            </w:ins>
            <w:del w:id="391" w:author="Raphael Malyankar" w:date="2023-08-31T00:58:00Z">
              <w:r w:rsidRPr="0085172A" w:rsidDel="006962E0">
                <w:rPr>
                  <w:rFonts w:eastAsia="Arial" w:cs="Arial"/>
                  <w:w w:val="99"/>
                  <w:sz w:val="18"/>
                  <w:szCs w:val="18"/>
                </w:rPr>
                <w:delText>X0002</w:delText>
              </w:r>
            </w:del>
          </w:p>
        </w:tc>
        <w:tc>
          <w:tcPr>
            <w:tcW w:w="1215" w:type="pct"/>
          </w:tcPr>
          <w:p w14:paraId="3C0510D8" w14:textId="49867881" w:rsidR="001E5ED0" w:rsidRPr="0085172A" w:rsidRDefault="001E5ED0" w:rsidP="001E5ED0">
            <w:pPr>
              <w:spacing w:before="60" w:after="60"/>
              <w:jc w:val="left"/>
              <w:rPr>
                <w:rFonts w:cs="Arial"/>
                <w:sz w:val="18"/>
                <w:szCs w:val="18"/>
              </w:rPr>
            </w:pPr>
            <w:ins w:id="392" w:author="Raphael Malyankar" w:date="2023-08-31T00:58:00Z">
              <w:r w:rsidRPr="0085172A">
                <w:rPr>
                  <w:rFonts w:cs="Arial"/>
                  <w:sz w:val="18"/>
                  <w:szCs w:val="18"/>
                </w:rPr>
                <w:t xml:space="preserve">IF the value of attribute S100_‌IC_‌Interoperability‌Catalogue.interope‌rability‌Level </w:t>
              </w:r>
            </w:ins>
            <w:ins w:id="393" w:author="Raphael Malyankar" w:date="2023-08-31T00:59:00Z">
              <w:r>
                <w:rPr>
                  <w:rFonts w:cs="Arial"/>
                  <w:sz w:val="18"/>
                  <w:szCs w:val="18"/>
                </w:rPr>
                <w:t xml:space="preserve">does not match the </w:t>
              </w:r>
            </w:ins>
            <w:ins w:id="394" w:author="Raphael Malyankar" w:date="2023-08-31T01:00:00Z">
              <w:r>
                <w:rPr>
                  <w:rFonts w:cs="Arial"/>
                  <w:sz w:val="18"/>
                  <w:szCs w:val="18"/>
                </w:rPr>
                <w:t xml:space="preserve">caalogue </w:t>
              </w:r>
            </w:ins>
            <w:ins w:id="395" w:author="Raphael Malyankar" w:date="2023-08-31T00:59:00Z">
              <w:r>
                <w:rPr>
                  <w:rFonts w:cs="Arial"/>
                  <w:sz w:val="18"/>
                  <w:szCs w:val="18"/>
                </w:rPr>
                <w:t>level</w:t>
              </w:r>
            </w:ins>
          </w:p>
        </w:tc>
        <w:tc>
          <w:tcPr>
            <w:tcW w:w="851" w:type="pct"/>
          </w:tcPr>
          <w:p w14:paraId="2963F19B" w14:textId="7B20F9A7" w:rsidR="001E5ED0" w:rsidRPr="0085172A" w:rsidRDefault="001E5ED0" w:rsidP="001E5ED0">
            <w:pPr>
              <w:spacing w:before="60" w:after="60"/>
              <w:jc w:val="left"/>
              <w:rPr>
                <w:rFonts w:cs="Arial"/>
                <w:sz w:val="18"/>
                <w:szCs w:val="18"/>
              </w:rPr>
            </w:pPr>
            <w:ins w:id="396" w:author="Raphael Malyankar" w:date="2023-08-31T00:58:00Z">
              <w:r w:rsidRPr="0085172A">
                <w:rPr>
                  <w:rFonts w:eastAsia="Arial" w:cs="Arial"/>
                  <w:sz w:val="18"/>
                  <w:szCs w:val="18"/>
                </w:rPr>
                <w:t xml:space="preserve">Interoperability </w:t>
              </w:r>
              <w:r>
                <w:rPr>
                  <w:rFonts w:eastAsia="Arial" w:cs="Arial"/>
                  <w:sz w:val="18"/>
                  <w:szCs w:val="18"/>
                </w:rPr>
                <w:t>L</w:t>
              </w:r>
              <w:r w:rsidRPr="0085172A">
                <w:rPr>
                  <w:rFonts w:eastAsia="Arial" w:cs="Arial"/>
                  <w:sz w:val="18"/>
                  <w:szCs w:val="18"/>
                </w:rPr>
                <w:t xml:space="preserve">evel </w:t>
              </w:r>
            </w:ins>
            <w:ins w:id="397" w:author="Raphael Malyankar" w:date="2023-08-31T01:00:00Z">
              <w:r>
                <w:rPr>
                  <w:rFonts w:eastAsia="Arial" w:cs="Arial"/>
                  <w:sz w:val="18"/>
                  <w:szCs w:val="18"/>
                </w:rPr>
                <w:t xml:space="preserve">not compatible with </w:t>
              </w:r>
            </w:ins>
            <w:ins w:id="398" w:author="Raphael Malyankar" w:date="2023-08-31T02:36:00Z">
              <w:r w:rsidR="0096776D">
                <w:rPr>
                  <w:rFonts w:eastAsia="Arial" w:cs="Arial"/>
                  <w:sz w:val="18"/>
                  <w:szCs w:val="18"/>
                </w:rPr>
                <w:t>IC</w:t>
              </w:r>
            </w:ins>
          </w:p>
        </w:tc>
        <w:tc>
          <w:tcPr>
            <w:tcW w:w="626" w:type="pct"/>
          </w:tcPr>
          <w:p w14:paraId="7A38978E" w14:textId="7D88ADEC" w:rsidR="001E5ED0" w:rsidRPr="0085172A" w:rsidRDefault="001E5ED0" w:rsidP="001E5ED0">
            <w:pPr>
              <w:spacing w:before="60" w:after="60"/>
              <w:jc w:val="left"/>
              <w:rPr>
                <w:rFonts w:cs="Arial"/>
                <w:sz w:val="18"/>
                <w:szCs w:val="18"/>
              </w:rPr>
            </w:pPr>
            <w:ins w:id="399" w:author="Raphael Malyankar" w:date="2023-08-31T00:58:00Z">
              <w:r w:rsidRPr="0085172A">
                <w:rPr>
                  <w:rFonts w:eastAsia="Arial" w:cs="Arial"/>
                  <w:sz w:val="18"/>
                  <w:szCs w:val="18"/>
                </w:rPr>
                <w:t xml:space="preserve">Correct interoperability </w:t>
              </w:r>
              <w:r>
                <w:rPr>
                  <w:rFonts w:eastAsia="Arial" w:cs="Arial"/>
                  <w:sz w:val="18"/>
                  <w:szCs w:val="18"/>
                </w:rPr>
                <w:t>L</w:t>
              </w:r>
              <w:r w:rsidRPr="0085172A">
                <w:rPr>
                  <w:rFonts w:eastAsia="Arial" w:cs="Arial"/>
                  <w:sz w:val="18"/>
                  <w:szCs w:val="18"/>
                </w:rPr>
                <w:t>evel attribute</w:t>
              </w:r>
            </w:ins>
          </w:p>
        </w:tc>
        <w:tc>
          <w:tcPr>
            <w:tcW w:w="941" w:type="pct"/>
          </w:tcPr>
          <w:p w14:paraId="681B1107" w14:textId="3EC2918A" w:rsidR="001E5ED0" w:rsidRPr="0085172A" w:rsidRDefault="001E5ED0" w:rsidP="001E5ED0">
            <w:pPr>
              <w:spacing w:before="60" w:after="60"/>
              <w:jc w:val="left"/>
              <w:rPr>
                <w:rFonts w:cs="Arial"/>
                <w:sz w:val="18"/>
                <w:szCs w:val="18"/>
              </w:rPr>
            </w:pPr>
          </w:p>
        </w:tc>
        <w:tc>
          <w:tcPr>
            <w:tcW w:w="187" w:type="pct"/>
          </w:tcPr>
          <w:p w14:paraId="71692FDA" w14:textId="3235228F" w:rsidR="001E5ED0" w:rsidRPr="0085172A" w:rsidRDefault="001E5ED0" w:rsidP="001E5ED0">
            <w:pPr>
              <w:spacing w:before="60" w:after="60"/>
              <w:rPr>
                <w:rFonts w:cs="Arial"/>
                <w:sz w:val="18"/>
                <w:szCs w:val="18"/>
              </w:rPr>
            </w:pPr>
            <w:ins w:id="400" w:author="Raphael Malyankar" w:date="2023-08-31T00:58:00Z">
              <w:r w:rsidRPr="0085172A">
                <w:rPr>
                  <w:rFonts w:cs="Arial"/>
                  <w:sz w:val="18"/>
                  <w:szCs w:val="18"/>
                </w:rPr>
                <w:t>C</w:t>
              </w:r>
            </w:ins>
          </w:p>
        </w:tc>
      </w:tr>
      <w:tr w:rsidR="00541E79" w:rsidRPr="0085172A" w14:paraId="282B8E8C" w14:textId="77777777" w:rsidTr="00541E79">
        <w:trPr>
          <w:ins w:id="401" w:author="Raphael Malyankar" w:date="2023-08-31T02:32:00Z"/>
        </w:trPr>
        <w:tc>
          <w:tcPr>
            <w:tcW w:w="703" w:type="pct"/>
          </w:tcPr>
          <w:p w14:paraId="4CCEDC86" w14:textId="77777777" w:rsidR="00C2581C" w:rsidRPr="0085172A" w:rsidRDefault="00C2581C" w:rsidP="00C2581C">
            <w:pPr>
              <w:spacing w:before="60" w:after="60"/>
              <w:jc w:val="left"/>
              <w:rPr>
                <w:ins w:id="402" w:author="Raphael Malyankar" w:date="2023-08-31T02:32:00Z"/>
                <w:rFonts w:eastAsia="Arial" w:cs="Arial"/>
                <w:w w:val="99"/>
                <w:sz w:val="18"/>
                <w:szCs w:val="18"/>
              </w:rPr>
            </w:pPr>
          </w:p>
        </w:tc>
        <w:tc>
          <w:tcPr>
            <w:tcW w:w="477" w:type="pct"/>
          </w:tcPr>
          <w:p w14:paraId="36EEE41C" w14:textId="0F2AA3FB" w:rsidR="00C2581C" w:rsidRDefault="00C2581C" w:rsidP="00C2581C">
            <w:pPr>
              <w:spacing w:before="60" w:after="60"/>
              <w:jc w:val="left"/>
              <w:rPr>
                <w:ins w:id="403" w:author="Raphael Malyankar" w:date="2023-08-31T02:32:00Z"/>
                <w:rFonts w:eastAsia="Arial" w:cs="Arial"/>
                <w:w w:val="99"/>
                <w:sz w:val="18"/>
                <w:szCs w:val="18"/>
              </w:rPr>
            </w:pPr>
            <w:ins w:id="404" w:author="Raphael Malyankar" w:date="2023-09-01T01:35:00Z">
              <w:r w:rsidRPr="00CF2EA2">
                <w:rPr>
                  <w:rFonts w:eastAsia="Arial" w:cs="Arial"/>
                  <w:w w:val="99"/>
                  <w:sz w:val="18"/>
                  <w:szCs w:val="18"/>
                </w:rPr>
                <w:t>S98_X</w:t>
              </w:r>
            </w:ins>
            <w:ins w:id="405" w:author="Raphael Malyankar" w:date="2023-09-01T01:49:00Z">
              <w:r w:rsidR="00082146">
                <w:rPr>
                  <w:rFonts w:eastAsia="Arial" w:cs="Arial"/>
                  <w:w w:val="99"/>
                  <w:sz w:val="18"/>
                  <w:szCs w:val="18"/>
                </w:rPr>
                <w:t>0</w:t>
              </w:r>
            </w:ins>
            <w:ins w:id="406" w:author="Raphael Malyankar" w:date="2023-09-01T01:35:00Z">
              <w:r w:rsidRPr="00CF2EA2">
                <w:rPr>
                  <w:rFonts w:eastAsia="Arial" w:cs="Arial"/>
                  <w:w w:val="99"/>
                  <w:sz w:val="18"/>
                  <w:szCs w:val="18"/>
                </w:rPr>
                <w:t>0</w:t>
              </w:r>
              <w:r>
                <w:rPr>
                  <w:rFonts w:eastAsia="Arial" w:cs="Arial"/>
                  <w:w w:val="99"/>
                  <w:sz w:val="18"/>
                  <w:szCs w:val="18"/>
                </w:rPr>
                <w:t>4</w:t>
              </w:r>
            </w:ins>
          </w:p>
        </w:tc>
        <w:tc>
          <w:tcPr>
            <w:tcW w:w="1215" w:type="pct"/>
          </w:tcPr>
          <w:p w14:paraId="05B1E170" w14:textId="5D36D32D" w:rsidR="00C2581C" w:rsidRPr="0085172A" w:rsidRDefault="00C2581C" w:rsidP="00C2581C">
            <w:pPr>
              <w:spacing w:before="60" w:after="60"/>
              <w:jc w:val="left"/>
              <w:rPr>
                <w:ins w:id="407" w:author="Raphael Malyankar" w:date="2023-08-31T02:32:00Z"/>
                <w:rFonts w:cs="Arial"/>
                <w:sz w:val="18"/>
                <w:szCs w:val="18"/>
              </w:rPr>
            </w:pPr>
            <w:ins w:id="408" w:author="Raphael Malyankar" w:date="2023-08-31T02:32:00Z">
              <w:r>
                <w:rPr>
                  <w:rFonts w:cs="Arial"/>
                  <w:sz w:val="18"/>
                  <w:szCs w:val="18"/>
                </w:rPr>
                <w:t>IF</w:t>
              </w:r>
            </w:ins>
            <w:ins w:id="409" w:author="Raphael Malyankar" w:date="2023-08-31T02:33:00Z">
              <w:r>
                <w:rPr>
                  <w:rFonts w:cs="Arial"/>
                  <w:sz w:val="18"/>
                  <w:szCs w:val="18"/>
                </w:rPr>
                <w:t xml:space="preserve"> the </w:t>
              </w:r>
            </w:ins>
            <w:ins w:id="410" w:author="Raphael Malyankar" w:date="2023-08-31T02:35:00Z">
              <w:r>
                <w:rPr>
                  <w:rFonts w:cs="Arial"/>
                  <w:sz w:val="18"/>
                  <w:szCs w:val="18"/>
                </w:rPr>
                <w:t xml:space="preserve">data </w:t>
              </w:r>
            </w:ins>
            <w:ins w:id="411" w:author="Raphael Malyankar" w:date="2023-08-31T02:33:00Z">
              <w:r>
                <w:rPr>
                  <w:rFonts w:cs="Arial"/>
                  <w:sz w:val="18"/>
                  <w:szCs w:val="18"/>
                </w:rPr>
                <w:t xml:space="preserve">product versions </w:t>
              </w:r>
            </w:ins>
            <w:ins w:id="412" w:author="Raphael Malyankar" w:date="2023-08-31T02:35:00Z">
              <w:r>
                <w:rPr>
                  <w:rFonts w:cs="Arial"/>
                  <w:sz w:val="18"/>
                  <w:szCs w:val="18"/>
                </w:rPr>
                <w:t>in</w:t>
              </w:r>
            </w:ins>
            <w:ins w:id="413" w:author="Raphael Malyankar" w:date="2023-08-31T02:34:00Z">
              <w:r>
                <w:rPr>
                  <w:rFonts w:cs="Arial"/>
                  <w:sz w:val="18"/>
                  <w:szCs w:val="18"/>
                </w:rPr>
                <w:t xml:space="preserve"> the datasets do not match </w:t>
              </w:r>
            </w:ins>
            <w:ins w:id="414" w:author="Raphael Malyankar" w:date="2023-08-31T02:35:00Z">
              <w:r>
                <w:rPr>
                  <w:rFonts w:cs="Arial"/>
                  <w:sz w:val="18"/>
                  <w:szCs w:val="18"/>
                </w:rPr>
                <w:t>the product versions in the interoperability catalogue</w:t>
              </w:r>
            </w:ins>
          </w:p>
        </w:tc>
        <w:tc>
          <w:tcPr>
            <w:tcW w:w="851" w:type="pct"/>
          </w:tcPr>
          <w:p w14:paraId="1422424F" w14:textId="3ABD8C30" w:rsidR="00C2581C" w:rsidRPr="0085172A" w:rsidRDefault="00C2581C" w:rsidP="00C2581C">
            <w:pPr>
              <w:spacing w:before="60" w:after="60"/>
              <w:jc w:val="left"/>
              <w:rPr>
                <w:ins w:id="415" w:author="Raphael Malyankar" w:date="2023-08-31T02:32:00Z"/>
                <w:rFonts w:eastAsia="Arial" w:cs="Arial"/>
                <w:sz w:val="18"/>
                <w:szCs w:val="18"/>
              </w:rPr>
            </w:pPr>
            <w:ins w:id="416" w:author="Raphael Malyankar" w:date="2023-08-31T02:35:00Z">
              <w:r>
                <w:rPr>
                  <w:rFonts w:eastAsia="Arial" w:cs="Arial"/>
                  <w:sz w:val="18"/>
                  <w:szCs w:val="18"/>
                </w:rPr>
                <w:t>Product versions of datasets incompatibl</w:t>
              </w:r>
            </w:ins>
            <w:ins w:id="417" w:author="Raphael Malyankar" w:date="2023-08-31T02:36:00Z">
              <w:r>
                <w:rPr>
                  <w:rFonts w:eastAsia="Arial" w:cs="Arial"/>
                  <w:sz w:val="18"/>
                  <w:szCs w:val="18"/>
                </w:rPr>
                <w:t>e with IC</w:t>
              </w:r>
            </w:ins>
          </w:p>
        </w:tc>
        <w:tc>
          <w:tcPr>
            <w:tcW w:w="626" w:type="pct"/>
          </w:tcPr>
          <w:p w14:paraId="01568228" w14:textId="6C3CCA4E" w:rsidR="00C2581C" w:rsidRPr="0085172A" w:rsidRDefault="00C2581C" w:rsidP="00C2581C">
            <w:pPr>
              <w:spacing w:before="60" w:after="60"/>
              <w:jc w:val="left"/>
              <w:rPr>
                <w:ins w:id="418" w:author="Raphael Malyankar" w:date="2023-08-31T02:32:00Z"/>
                <w:rFonts w:eastAsia="Arial" w:cs="Arial"/>
                <w:sz w:val="18"/>
                <w:szCs w:val="18"/>
              </w:rPr>
            </w:pPr>
            <w:ins w:id="419" w:author="Raphael Malyankar" w:date="2023-08-31T02:36:00Z">
              <w:r>
                <w:rPr>
                  <w:rFonts w:eastAsia="Arial" w:cs="Arial"/>
                  <w:sz w:val="18"/>
                  <w:szCs w:val="18"/>
                </w:rPr>
                <w:t>Update or correct IC</w:t>
              </w:r>
            </w:ins>
          </w:p>
        </w:tc>
        <w:tc>
          <w:tcPr>
            <w:tcW w:w="941" w:type="pct"/>
          </w:tcPr>
          <w:p w14:paraId="6ECBE782" w14:textId="77777777" w:rsidR="00C2581C" w:rsidRPr="0085172A" w:rsidRDefault="00C2581C" w:rsidP="00C2581C">
            <w:pPr>
              <w:spacing w:before="60" w:after="60"/>
              <w:jc w:val="left"/>
              <w:rPr>
                <w:ins w:id="420" w:author="Raphael Malyankar" w:date="2023-08-31T02:32:00Z"/>
                <w:rFonts w:cs="Arial"/>
                <w:sz w:val="18"/>
                <w:szCs w:val="18"/>
              </w:rPr>
            </w:pPr>
          </w:p>
        </w:tc>
        <w:tc>
          <w:tcPr>
            <w:tcW w:w="187" w:type="pct"/>
          </w:tcPr>
          <w:p w14:paraId="1F7D6229" w14:textId="026A591B" w:rsidR="00C2581C" w:rsidRPr="0085172A" w:rsidRDefault="00C2581C" w:rsidP="00C2581C">
            <w:pPr>
              <w:spacing w:before="60" w:after="60"/>
              <w:rPr>
                <w:ins w:id="421" w:author="Raphael Malyankar" w:date="2023-08-31T02:32:00Z"/>
                <w:rFonts w:cs="Arial"/>
                <w:sz w:val="18"/>
                <w:szCs w:val="18"/>
              </w:rPr>
            </w:pPr>
            <w:ins w:id="422" w:author="Raphael Malyankar" w:date="2023-08-31T02:36:00Z">
              <w:r>
                <w:rPr>
                  <w:rFonts w:cs="Arial"/>
                  <w:sz w:val="18"/>
                  <w:szCs w:val="18"/>
                </w:rPr>
                <w:t>E</w:t>
              </w:r>
            </w:ins>
          </w:p>
        </w:tc>
      </w:tr>
      <w:tr w:rsidR="00541E79" w:rsidRPr="0085172A" w14:paraId="7440D6C3" w14:textId="77777777" w:rsidTr="00541E79">
        <w:trPr>
          <w:ins w:id="423" w:author="Raphael Malyankar" w:date="2023-08-31T02:36:00Z"/>
        </w:trPr>
        <w:tc>
          <w:tcPr>
            <w:tcW w:w="703" w:type="pct"/>
          </w:tcPr>
          <w:p w14:paraId="37ED7696" w14:textId="77777777" w:rsidR="00C2581C" w:rsidRPr="0085172A" w:rsidRDefault="00C2581C" w:rsidP="00C2581C">
            <w:pPr>
              <w:spacing w:before="60" w:after="60"/>
              <w:jc w:val="left"/>
              <w:rPr>
                <w:ins w:id="424" w:author="Raphael Malyankar" w:date="2023-08-31T02:36:00Z"/>
                <w:rFonts w:eastAsia="Arial" w:cs="Arial"/>
                <w:w w:val="99"/>
                <w:sz w:val="18"/>
                <w:szCs w:val="18"/>
              </w:rPr>
            </w:pPr>
          </w:p>
        </w:tc>
        <w:tc>
          <w:tcPr>
            <w:tcW w:w="477" w:type="pct"/>
          </w:tcPr>
          <w:p w14:paraId="2BEB3448" w14:textId="17B752E1" w:rsidR="00C2581C" w:rsidRDefault="00C2581C" w:rsidP="00C2581C">
            <w:pPr>
              <w:spacing w:before="60" w:after="60"/>
              <w:jc w:val="left"/>
              <w:rPr>
                <w:ins w:id="425" w:author="Raphael Malyankar" w:date="2023-08-31T02:36:00Z"/>
                <w:rFonts w:eastAsia="Arial" w:cs="Arial"/>
                <w:w w:val="99"/>
                <w:sz w:val="18"/>
                <w:szCs w:val="18"/>
              </w:rPr>
            </w:pPr>
            <w:ins w:id="426" w:author="Raphael Malyankar" w:date="2023-09-01T01:35:00Z">
              <w:r w:rsidRPr="00CF2EA2">
                <w:rPr>
                  <w:rFonts w:eastAsia="Arial" w:cs="Arial"/>
                  <w:w w:val="99"/>
                  <w:sz w:val="18"/>
                  <w:szCs w:val="18"/>
                </w:rPr>
                <w:t>S98_X</w:t>
              </w:r>
            </w:ins>
            <w:ins w:id="427" w:author="Raphael Malyankar" w:date="2023-09-01T01:49:00Z">
              <w:r w:rsidR="00082146">
                <w:rPr>
                  <w:rFonts w:eastAsia="Arial" w:cs="Arial"/>
                  <w:w w:val="99"/>
                  <w:sz w:val="18"/>
                  <w:szCs w:val="18"/>
                </w:rPr>
                <w:t>0</w:t>
              </w:r>
            </w:ins>
            <w:ins w:id="428" w:author="Raphael Malyankar" w:date="2023-09-01T01:35:00Z">
              <w:r w:rsidRPr="00CF2EA2">
                <w:rPr>
                  <w:rFonts w:eastAsia="Arial" w:cs="Arial"/>
                  <w:w w:val="99"/>
                  <w:sz w:val="18"/>
                  <w:szCs w:val="18"/>
                </w:rPr>
                <w:t>0</w:t>
              </w:r>
              <w:r>
                <w:rPr>
                  <w:rFonts w:eastAsia="Arial" w:cs="Arial"/>
                  <w:w w:val="99"/>
                  <w:sz w:val="18"/>
                  <w:szCs w:val="18"/>
                </w:rPr>
                <w:t>5</w:t>
              </w:r>
            </w:ins>
          </w:p>
        </w:tc>
        <w:tc>
          <w:tcPr>
            <w:tcW w:w="1215" w:type="pct"/>
          </w:tcPr>
          <w:p w14:paraId="7941752F" w14:textId="2AC196D4" w:rsidR="00C2581C" w:rsidRDefault="00C2581C" w:rsidP="00C2581C">
            <w:pPr>
              <w:spacing w:before="60" w:after="60"/>
              <w:jc w:val="left"/>
              <w:rPr>
                <w:ins w:id="429" w:author="Raphael Malyankar" w:date="2023-08-31T02:36:00Z"/>
                <w:rFonts w:cs="Arial"/>
                <w:sz w:val="18"/>
                <w:szCs w:val="18"/>
              </w:rPr>
            </w:pPr>
            <w:ins w:id="430" w:author="Raphael Malyankar" w:date="2023-08-31T02:36:00Z">
              <w:r>
                <w:rPr>
                  <w:rFonts w:cs="Arial"/>
                  <w:sz w:val="18"/>
                  <w:szCs w:val="18"/>
                </w:rPr>
                <w:t>I</w:t>
              </w:r>
            </w:ins>
            <w:ins w:id="431" w:author="Raphael Malyankar" w:date="2023-09-01T01:36:00Z">
              <w:r>
                <w:rPr>
                  <w:rFonts w:cs="Arial"/>
                  <w:sz w:val="18"/>
                  <w:szCs w:val="18"/>
                </w:rPr>
                <w:t>F</w:t>
              </w:r>
            </w:ins>
            <w:ins w:id="432" w:author="Raphael Malyankar" w:date="2023-08-31T02:36:00Z">
              <w:r>
                <w:rPr>
                  <w:rFonts w:cs="Arial"/>
                  <w:sz w:val="18"/>
                  <w:szCs w:val="18"/>
                </w:rPr>
                <w:t xml:space="preserve"> the horizontal </w:t>
              </w:r>
            </w:ins>
            <w:ins w:id="433" w:author="Raphael Malyankar" w:date="2023-08-31T02:57:00Z">
              <w:r>
                <w:rPr>
                  <w:rFonts w:cs="Arial"/>
                  <w:sz w:val="18"/>
                  <w:szCs w:val="18"/>
                </w:rPr>
                <w:t>CRSs</w:t>
              </w:r>
            </w:ins>
            <w:ins w:id="434" w:author="Raphael Malyankar" w:date="2023-08-31T02:37:00Z">
              <w:r>
                <w:rPr>
                  <w:rFonts w:cs="Arial"/>
                  <w:sz w:val="18"/>
                  <w:szCs w:val="18"/>
                </w:rPr>
                <w:t xml:space="preserve"> in the datasets are different</w:t>
              </w:r>
            </w:ins>
          </w:p>
        </w:tc>
        <w:tc>
          <w:tcPr>
            <w:tcW w:w="851" w:type="pct"/>
          </w:tcPr>
          <w:p w14:paraId="5F3993C5" w14:textId="0A233C4A" w:rsidR="00C2581C" w:rsidRDefault="00C2581C" w:rsidP="00C2581C">
            <w:pPr>
              <w:spacing w:before="60" w:after="60"/>
              <w:jc w:val="left"/>
              <w:rPr>
                <w:ins w:id="435" w:author="Raphael Malyankar" w:date="2023-08-31T02:36:00Z"/>
                <w:rFonts w:eastAsia="Arial" w:cs="Arial"/>
                <w:sz w:val="18"/>
                <w:szCs w:val="18"/>
              </w:rPr>
            </w:pPr>
            <w:ins w:id="436" w:author="Raphael Malyankar" w:date="2023-08-31T02:37:00Z">
              <w:r>
                <w:rPr>
                  <w:rFonts w:eastAsia="Arial" w:cs="Arial"/>
                  <w:sz w:val="18"/>
                  <w:szCs w:val="18"/>
                </w:rPr>
                <w:t>Data products use different horizontal datums.</w:t>
              </w:r>
            </w:ins>
          </w:p>
        </w:tc>
        <w:tc>
          <w:tcPr>
            <w:tcW w:w="626" w:type="pct"/>
          </w:tcPr>
          <w:p w14:paraId="3EE6C49C" w14:textId="45608935" w:rsidR="00C2581C" w:rsidRDefault="00C2581C" w:rsidP="00C2581C">
            <w:pPr>
              <w:spacing w:before="60" w:after="60"/>
              <w:jc w:val="left"/>
              <w:rPr>
                <w:ins w:id="437" w:author="Raphael Malyankar" w:date="2023-08-31T02:36:00Z"/>
                <w:rFonts w:eastAsia="Arial" w:cs="Arial"/>
                <w:sz w:val="18"/>
                <w:szCs w:val="18"/>
              </w:rPr>
            </w:pPr>
            <w:ins w:id="438" w:author="Raphael Malyankar" w:date="2023-08-31T02:37:00Z">
              <w:r>
                <w:rPr>
                  <w:rFonts w:eastAsia="Arial" w:cs="Arial"/>
                  <w:sz w:val="18"/>
                  <w:szCs w:val="18"/>
                </w:rPr>
                <w:t>Use products with matching datums</w:t>
              </w:r>
            </w:ins>
          </w:p>
        </w:tc>
        <w:tc>
          <w:tcPr>
            <w:tcW w:w="941" w:type="pct"/>
          </w:tcPr>
          <w:p w14:paraId="3611588F" w14:textId="77777777" w:rsidR="00C2581C" w:rsidRPr="0085172A" w:rsidRDefault="00C2581C" w:rsidP="00C2581C">
            <w:pPr>
              <w:spacing w:before="60" w:after="60"/>
              <w:jc w:val="left"/>
              <w:rPr>
                <w:ins w:id="439" w:author="Raphael Malyankar" w:date="2023-08-31T02:36:00Z"/>
                <w:rFonts w:cs="Arial"/>
                <w:sz w:val="18"/>
                <w:szCs w:val="18"/>
              </w:rPr>
            </w:pPr>
          </w:p>
        </w:tc>
        <w:tc>
          <w:tcPr>
            <w:tcW w:w="187" w:type="pct"/>
          </w:tcPr>
          <w:p w14:paraId="527F2F27" w14:textId="7618329F" w:rsidR="00C2581C" w:rsidRDefault="00C2581C" w:rsidP="00C2581C">
            <w:pPr>
              <w:spacing w:before="60" w:after="60"/>
              <w:rPr>
                <w:ins w:id="440" w:author="Raphael Malyankar" w:date="2023-08-31T02:36:00Z"/>
                <w:rFonts w:cs="Arial"/>
                <w:sz w:val="18"/>
                <w:szCs w:val="18"/>
              </w:rPr>
            </w:pPr>
            <w:ins w:id="441" w:author="Raphael Malyankar" w:date="2023-08-31T02:37:00Z">
              <w:r>
                <w:rPr>
                  <w:rFonts w:cs="Arial"/>
                  <w:sz w:val="18"/>
                  <w:szCs w:val="18"/>
                </w:rPr>
                <w:t>E</w:t>
              </w:r>
            </w:ins>
          </w:p>
        </w:tc>
      </w:tr>
      <w:tr w:rsidR="00541E79" w:rsidRPr="0085172A" w14:paraId="75D3ED0D" w14:textId="77777777" w:rsidTr="00541E79">
        <w:trPr>
          <w:ins w:id="442" w:author="Raphael Malyankar" w:date="2023-08-31T02:38:00Z"/>
        </w:trPr>
        <w:tc>
          <w:tcPr>
            <w:tcW w:w="703" w:type="pct"/>
          </w:tcPr>
          <w:p w14:paraId="5E9A6C10" w14:textId="77777777" w:rsidR="00C2581C" w:rsidRPr="0085172A" w:rsidRDefault="00C2581C" w:rsidP="00C2581C">
            <w:pPr>
              <w:spacing w:before="60" w:after="60"/>
              <w:jc w:val="left"/>
              <w:rPr>
                <w:ins w:id="443" w:author="Raphael Malyankar" w:date="2023-08-31T02:38:00Z"/>
                <w:rFonts w:eastAsia="Arial" w:cs="Arial"/>
                <w:w w:val="99"/>
                <w:sz w:val="18"/>
                <w:szCs w:val="18"/>
              </w:rPr>
            </w:pPr>
          </w:p>
        </w:tc>
        <w:tc>
          <w:tcPr>
            <w:tcW w:w="477" w:type="pct"/>
          </w:tcPr>
          <w:p w14:paraId="65309D4B" w14:textId="36A72EBF" w:rsidR="00C2581C" w:rsidRDefault="00C2581C" w:rsidP="00C2581C">
            <w:pPr>
              <w:spacing w:before="60" w:after="60"/>
              <w:jc w:val="left"/>
              <w:rPr>
                <w:ins w:id="444" w:author="Raphael Malyankar" w:date="2023-08-31T02:38:00Z"/>
                <w:rFonts w:eastAsia="Arial" w:cs="Arial"/>
                <w:w w:val="99"/>
                <w:sz w:val="18"/>
                <w:szCs w:val="18"/>
              </w:rPr>
            </w:pPr>
            <w:ins w:id="445" w:author="Raphael Malyankar" w:date="2023-09-01T01:35:00Z">
              <w:r w:rsidRPr="00CF2EA2">
                <w:rPr>
                  <w:rFonts w:eastAsia="Arial" w:cs="Arial"/>
                  <w:w w:val="99"/>
                  <w:sz w:val="18"/>
                  <w:szCs w:val="18"/>
                </w:rPr>
                <w:t>S98_X</w:t>
              </w:r>
            </w:ins>
            <w:ins w:id="446" w:author="Raphael Malyankar" w:date="2023-09-01T01:49:00Z">
              <w:r w:rsidR="00082146">
                <w:rPr>
                  <w:rFonts w:eastAsia="Arial" w:cs="Arial"/>
                  <w:w w:val="99"/>
                  <w:sz w:val="18"/>
                  <w:szCs w:val="18"/>
                </w:rPr>
                <w:t>0</w:t>
              </w:r>
            </w:ins>
            <w:ins w:id="447" w:author="Raphael Malyankar" w:date="2023-09-01T01:35:00Z">
              <w:r w:rsidRPr="00CF2EA2">
                <w:rPr>
                  <w:rFonts w:eastAsia="Arial" w:cs="Arial"/>
                  <w:w w:val="99"/>
                  <w:sz w:val="18"/>
                  <w:szCs w:val="18"/>
                </w:rPr>
                <w:t>0</w:t>
              </w:r>
              <w:r>
                <w:rPr>
                  <w:rFonts w:eastAsia="Arial" w:cs="Arial"/>
                  <w:w w:val="99"/>
                  <w:sz w:val="18"/>
                  <w:szCs w:val="18"/>
                </w:rPr>
                <w:t>6</w:t>
              </w:r>
            </w:ins>
          </w:p>
        </w:tc>
        <w:tc>
          <w:tcPr>
            <w:tcW w:w="1215" w:type="pct"/>
          </w:tcPr>
          <w:p w14:paraId="150F4447" w14:textId="4AE57BA1" w:rsidR="00C2581C" w:rsidRDefault="00C2581C" w:rsidP="00C2581C">
            <w:pPr>
              <w:spacing w:before="60" w:after="60"/>
              <w:jc w:val="left"/>
              <w:rPr>
                <w:ins w:id="448" w:author="Raphael Malyankar" w:date="2023-08-31T02:38:00Z"/>
                <w:rFonts w:cs="Arial"/>
                <w:sz w:val="18"/>
                <w:szCs w:val="18"/>
              </w:rPr>
            </w:pPr>
            <w:ins w:id="449" w:author="Raphael Malyankar" w:date="2023-08-31T02:38:00Z">
              <w:r>
                <w:rPr>
                  <w:rFonts w:cs="Arial"/>
                  <w:sz w:val="18"/>
                  <w:szCs w:val="18"/>
                </w:rPr>
                <w:t xml:space="preserve">IF </w:t>
              </w:r>
            </w:ins>
            <w:ins w:id="450" w:author="Raphael Malyankar" w:date="2023-08-31T02:52:00Z">
              <w:r>
                <w:rPr>
                  <w:rFonts w:cs="Arial"/>
                  <w:sz w:val="18"/>
                  <w:szCs w:val="18"/>
                </w:rPr>
                <w:t>for any dataset there is no dataset from other pr</w:t>
              </w:r>
            </w:ins>
            <w:ins w:id="451" w:author="Raphael Malyankar" w:date="2023-08-31T02:53:00Z">
              <w:r>
                <w:rPr>
                  <w:rFonts w:cs="Arial"/>
                  <w:sz w:val="18"/>
                  <w:szCs w:val="18"/>
                </w:rPr>
                <w:t>oduct in any part of its scale range</w:t>
              </w:r>
            </w:ins>
            <w:ins w:id="452" w:author="Raphael Malyankar" w:date="2023-08-31T02:54:00Z">
              <w:r>
                <w:rPr>
                  <w:rFonts w:cs="Arial"/>
                  <w:sz w:val="18"/>
                  <w:szCs w:val="18"/>
                </w:rPr>
                <w:t xml:space="preserve"> (from maximum/minimum display scales in discovery metadata)</w:t>
              </w:r>
            </w:ins>
          </w:p>
        </w:tc>
        <w:tc>
          <w:tcPr>
            <w:tcW w:w="851" w:type="pct"/>
          </w:tcPr>
          <w:p w14:paraId="05BB1F34" w14:textId="0B44ABCA" w:rsidR="00C2581C" w:rsidRDefault="00C2581C" w:rsidP="00C2581C">
            <w:pPr>
              <w:spacing w:before="60" w:after="60"/>
              <w:jc w:val="left"/>
              <w:rPr>
                <w:ins w:id="453" w:author="Raphael Malyankar" w:date="2023-08-31T02:38:00Z"/>
                <w:rFonts w:eastAsia="Arial" w:cs="Arial"/>
                <w:sz w:val="18"/>
                <w:szCs w:val="18"/>
              </w:rPr>
            </w:pPr>
            <w:ins w:id="454" w:author="Raphael Malyankar" w:date="2023-08-31T02:39:00Z">
              <w:r>
                <w:rPr>
                  <w:rFonts w:eastAsia="Arial" w:cs="Arial"/>
                  <w:sz w:val="18"/>
                  <w:szCs w:val="18"/>
                </w:rPr>
                <w:t xml:space="preserve">Datasets </w:t>
              </w:r>
            </w:ins>
            <w:ins w:id="455" w:author="Raphael Malyankar" w:date="2023-08-31T02:50:00Z">
              <w:r>
                <w:rPr>
                  <w:rFonts w:eastAsia="Arial" w:cs="Arial"/>
                  <w:sz w:val="18"/>
                  <w:szCs w:val="18"/>
                </w:rPr>
                <w:t xml:space="preserve">have </w:t>
              </w:r>
            </w:ins>
            <w:ins w:id="456" w:author="Raphael Malyankar" w:date="2023-08-31T02:39:00Z">
              <w:r>
                <w:rPr>
                  <w:rFonts w:eastAsia="Arial" w:cs="Arial"/>
                  <w:sz w:val="18"/>
                  <w:szCs w:val="18"/>
                </w:rPr>
                <w:t xml:space="preserve"> disjoint scale ranges</w:t>
              </w:r>
            </w:ins>
          </w:p>
        </w:tc>
        <w:tc>
          <w:tcPr>
            <w:tcW w:w="626" w:type="pct"/>
          </w:tcPr>
          <w:p w14:paraId="76A8C556" w14:textId="46CFE1A6" w:rsidR="00C2581C" w:rsidRDefault="00C2581C" w:rsidP="00C2581C">
            <w:pPr>
              <w:spacing w:before="60" w:after="60"/>
              <w:jc w:val="left"/>
              <w:rPr>
                <w:ins w:id="457" w:author="Raphael Malyankar" w:date="2023-08-31T02:38:00Z"/>
                <w:rFonts w:eastAsia="Arial" w:cs="Arial"/>
                <w:sz w:val="18"/>
                <w:szCs w:val="18"/>
              </w:rPr>
            </w:pPr>
            <w:ins w:id="458" w:author="Raphael Malyankar" w:date="2023-08-31T02:57:00Z">
              <w:r>
                <w:rPr>
                  <w:rFonts w:eastAsia="Arial" w:cs="Arial"/>
                  <w:sz w:val="18"/>
                  <w:szCs w:val="18"/>
                </w:rPr>
                <w:t xml:space="preserve">Add datasets to cover </w:t>
              </w:r>
            </w:ins>
            <w:ins w:id="459" w:author="Raphael Malyankar" w:date="2023-08-31T02:58:00Z">
              <w:r>
                <w:rPr>
                  <w:rFonts w:eastAsia="Arial" w:cs="Arial"/>
                  <w:sz w:val="18"/>
                  <w:szCs w:val="18"/>
                </w:rPr>
                <w:t>scale gaps, or confirm intent</w:t>
              </w:r>
            </w:ins>
            <w:ins w:id="460" w:author="Raphael Malyankar" w:date="2023-08-31T02:59:00Z">
              <w:r>
                <w:rPr>
                  <w:rFonts w:eastAsia="Arial" w:cs="Arial"/>
                  <w:sz w:val="18"/>
                  <w:szCs w:val="18"/>
                </w:rPr>
                <w:t xml:space="preserve"> to</w:t>
              </w:r>
            </w:ins>
            <w:ins w:id="461" w:author="Raphael Malyankar" w:date="2023-08-31T02:58:00Z">
              <w:r>
                <w:rPr>
                  <w:rFonts w:eastAsia="Arial" w:cs="Arial"/>
                  <w:sz w:val="18"/>
                  <w:szCs w:val="18"/>
                </w:rPr>
                <w:t xml:space="preserve"> omi</w:t>
              </w:r>
            </w:ins>
            <w:ins w:id="462" w:author="Raphael Malyankar" w:date="2023-08-31T02:59:00Z">
              <w:r>
                <w:rPr>
                  <w:rFonts w:eastAsia="Arial" w:cs="Arial"/>
                  <w:sz w:val="18"/>
                  <w:szCs w:val="18"/>
                </w:rPr>
                <w:t>t</w:t>
              </w:r>
            </w:ins>
          </w:p>
        </w:tc>
        <w:tc>
          <w:tcPr>
            <w:tcW w:w="941" w:type="pct"/>
          </w:tcPr>
          <w:p w14:paraId="43A75DF7" w14:textId="0A212B9C" w:rsidR="00C2581C" w:rsidRPr="0085172A" w:rsidRDefault="00C2581C" w:rsidP="00C2581C">
            <w:pPr>
              <w:spacing w:before="60" w:after="60"/>
              <w:jc w:val="left"/>
              <w:rPr>
                <w:ins w:id="463" w:author="Raphael Malyankar" w:date="2023-08-31T02:38:00Z"/>
                <w:rFonts w:cs="Arial"/>
                <w:sz w:val="18"/>
                <w:szCs w:val="18"/>
              </w:rPr>
            </w:pPr>
            <w:ins w:id="464" w:author="Raphael Malyankar" w:date="2023-08-31T02:55:00Z">
              <w:r>
                <w:rPr>
                  <w:rFonts w:cs="Arial"/>
                  <w:sz w:val="18"/>
                  <w:szCs w:val="18"/>
                </w:rPr>
                <w:t>Overlap throughout the scale ranges is not essential,</w:t>
              </w:r>
            </w:ins>
            <w:ins w:id="465" w:author="Raphael Malyankar" w:date="2023-08-31T02:54:00Z">
              <w:r>
                <w:rPr>
                  <w:rFonts w:cs="Arial"/>
                  <w:sz w:val="18"/>
                  <w:szCs w:val="18"/>
                </w:rPr>
                <w:t xml:space="preserve"> </w:t>
              </w:r>
            </w:ins>
            <w:ins w:id="466" w:author="Raphael Malyankar" w:date="2023-08-31T02:48:00Z">
              <w:r>
                <w:rPr>
                  <w:rFonts w:cs="Arial"/>
                  <w:sz w:val="18"/>
                  <w:szCs w:val="18"/>
                </w:rPr>
                <w:t xml:space="preserve">but a warning should </w:t>
              </w:r>
            </w:ins>
            <w:ins w:id="467" w:author="Raphael Malyankar" w:date="2023-08-31T02:51:00Z">
              <w:r>
                <w:rPr>
                  <w:rFonts w:cs="Arial"/>
                  <w:sz w:val="18"/>
                  <w:szCs w:val="18"/>
                </w:rPr>
                <w:t>be produced</w:t>
              </w:r>
            </w:ins>
            <w:ins w:id="468" w:author="Raphael Malyankar" w:date="2023-08-31T02:57:00Z">
              <w:r>
                <w:rPr>
                  <w:rFonts w:cs="Arial"/>
                  <w:sz w:val="18"/>
                  <w:szCs w:val="18"/>
                </w:rPr>
                <w:t xml:space="preserve"> to catch</w:t>
              </w:r>
            </w:ins>
          </w:p>
        </w:tc>
        <w:tc>
          <w:tcPr>
            <w:tcW w:w="187" w:type="pct"/>
          </w:tcPr>
          <w:p w14:paraId="06CCB1F6" w14:textId="4897A8EF" w:rsidR="00C2581C" w:rsidRDefault="00C2581C" w:rsidP="00C2581C">
            <w:pPr>
              <w:spacing w:before="60" w:after="60"/>
              <w:rPr>
                <w:ins w:id="469" w:author="Raphael Malyankar" w:date="2023-08-31T02:38:00Z"/>
                <w:rFonts w:cs="Arial"/>
                <w:sz w:val="18"/>
                <w:szCs w:val="18"/>
              </w:rPr>
            </w:pPr>
            <w:ins w:id="470" w:author="Raphael Malyankar" w:date="2023-08-31T02:39:00Z">
              <w:r>
                <w:rPr>
                  <w:rFonts w:cs="Arial"/>
                  <w:sz w:val="18"/>
                  <w:szCs w:val="18"/>
                </w:rPr>
                <w:t>W</w:t>
              </w:r>
            </w:ins>
          </w:p>
        </w:tc>
      </w:tr>
      <w:tr w:rsidR="00541E79" w:rsidRPr="0085172A" w14:paraId="40AFA498" w14:textId="77777777" w:rsidTr="00541E79">
        <w:trPr>
          <w:ins w:id="471" w:author="Raphael Malyankar" w:date="2023-08-31T02:47:00Z"/>
        </w:trPr>
        <w:tc>
          <w:tcPr>
            <w:tcW w:w="703" w:type="pct"/>
          </w:tcPr>
          <w:p w14:paraId="68F90865" w14:textId="77777777" w:rsidR="00C2581C" w:rsidRPr="0085172A" w:rsidRDefault="00C2581C" w:rsidP="00C2581C">
            <w:pPr>
              <w:spacing w:before="60" w:after="60"/>
              <w:jc w:val="left"/>
              <w:rPr>
                <w:ins w:id="472" w:author="Raphael Malyankar" w:date="2023-08-31T02:47:00Z"/>
                <w:rFonts w:eastAsia="Arial" w:cs="Arial"/>
                <w:w w:val="99"/>
                <w:sz w:val="18"/>
                <w:szCs w:val="18"/>
              </w:rPr>
            </w:pPr>
          </w:p>
        </w:tc>
        <w:tc>
          <w:tcPr>
            <w:tcW w:w="477" w:type="pct"/>
          </w:tcPr>
          <w:p w14:paraId="34C408F2" w14:textId="6658BA50" w:rsidR="00C2581C" w:rsidRDefault="00C2581C" w:rsidP="00C2581C">
            <w:pPr>
              <w:spacing w:before="60" w:after="60"/>
              <w:jc w:val="left"/>
              <w:rPr>
                <w:ins w:id="473" w:author="Raphael Malyankar" w:date="2023-08-31T02:47:00Z"/>
                <w:rFonts w:eastAsia="Arial" w:cs="Arial"/>
                <w:w w:val="99"/>
                <w:sz w:val="18"/>
                <w:szCs w:val="18"/>
              </w:rPr>
            </w:pPr>
            <w:ins w:id="474" w:author="Raphael Malyankar" w:date="2023-09-01T01:35:00Z">
              <w:r w:rsidRPr="00CF2EA2">
                <w:rPr>
                  <w:rFonts w:eastAsia="Arial" w:cs="Arial"/>
                  <w:w w:val="99"/>
                  <w:sz w:val="18"/>
                  <w:szCs w:val="18"/>
                </w:rPr>
                <w:t>S98_X</w:t>
              </w:r>
            </w:ins>
            <w:ins w:id="475" w:author="Raphael Malyankar" w:date="2023-09-01T01:49:00Z">
              <w:r w:rsidR="00082146">
                <w:rPr>
                  <w:rFonts w:eastAsia="Arial" w:cs="Arial"/>
                  <w:w w:val="99"/>
                  <w:sz w:val="18"/>
                  <w:szCs w:val="18"/>
                </w:rPr>
                <w:t>0</w:t>
              </w:r>
            </w:ins>
            <w:ins w:id="476" w:author="Raphael Malyankar" w:date="2023-09-01T01:35:00Z">
              <w:r w:rsidRPr="00CF2EA2">
                <w:rPr>
                  <w:rFonts w:eastAsia="Arial" w:cs="Arial"/>
                  <w:w w:val="99"/>
                  <w:sz w:val="18"/>
                  <w:szCs w:val="18"/>
                </w:rPr>
                <w:t>0</w:t>
              </w:r>
              <w:r>
                <w:rPr>
                  <w:rFonts w:eastAsia="Arial" w:cs="Arial"/>
                  <w:w w:val="99"/>
                  <w:sz w:val="18"/>
                  <w:szCs w:val="18"/>
                </w:rPr>
                <w:t>7</w:t>
              </w:r>
            </w:ins>
          </w:p>
        </w:tc>
        <w:tc>
          <w:tcPr>
            <w:tcW w:w="1215" w:type="pct"/>
          </w:tcPr>
          <w:p w14:paraId="5F980839" w14:textId="3F44A4A8" w:rsidR="00C2581C" w:rsidRDefault="00C2581C" w:rsidP="00C2581C">
            <w:pPr>
              <w:spacing w:before="60" w:after="60"/>
              <w:jc w:val="left"/>
              <w:rPr>
                <w:ins w:id="477" w:author="Raphael Malyankar" w:date="2023-08-31T02:47:00Z"/>
                <w:rFonts w:cs="Arial"/>
                <w:sz w:val="18"/>
                <w:szCs w:val="18"/>
              </w:rPr>
            </w:pPr>
            <w:ins w:id="478" w:author="Raphael Malyankar" w:date="2023-08-31T02:53:00Z">
              <w:r>
                <w:rPr>
                  <w:rFonts w:cs="Arial"/>
                  <w:sz w:val="18"/>
                  <w:szCs w:val="18"/>
                </w:rPr>
                <w:t>IF for any dataset there is no dataset from other product in any part of its geographic extent (from bounding polygon in di</w:t>
              </w:r>
            </w:ins>
            <w:ins w:id="479" w:author="Raphael Malyankar" w:date="2023-08-31T02:54:00Z">
              <w:r>
                <w:rPr>
                  <w:rFonts w:cs="Arial"/>
                  <w:sz w:val="18"/>
                  <w:szCs w:val="18"/>
                </w:rPr>
                <w:t>scovery metadata)</w:t>
              </w:r>
            </w:ins>
            <w:ins w:id="480" w:author="Raphael Malyankar" w:date="2023-08-31T02:53:00Z">
              <w:r>
                <w:rPr>
                  <w:rFonts w:cs="Arial"/>
                  <w:sz w:val="18"/>
                  <w:szCs w:val="18"/>
                </w:rPr>
                <w:t>.</w:t>
              </w:r>
            </w:ins>
          </w:p>
        </w:tc>
        <w:tc>
          <w:tcPr>
            <w:tcW w:w="851" w:type="pct"/>
          </w:tcPr>
          <w:p w14:paraId="66806A84" w14:textId="297F9F76" w:rsidR="00C2581C" w:rsidRDefault="00C2581C" w:rsidP="00C2581C">
            <w:pPr>
              <w:spacing w:before="60" w:after="60"/>
              <w:jc w:val="left"/>
              <w:rPr>
                <w:ins w:id="481" w:author="Raphael Malyankar" w:date="2023-08-31T02:47:00Z"/>
                <w:rFonts w:eastAsia="Arial" w:cs="Arial"/>
                <w:sz w:val="18"/>
                <w:szCs w:val="18"/>
              </w:rPr>
            </w:pPr>
            <w:ins w:id="482" w:author="Raphael Malyankar" w:date="2023-08-31T02:50:00Z">
              <w:r>
                <w:rPr>
                  <w:rFonts w:eastAsia="Arial" w:cs="Arial"/>
                  <w:sz w:val="18"/>
                  <w:szCs w:val="18"/>
                </w:rPr>
                <w:t>Datasets have disjoint geographic extents</w:t>
              </w:r>
            </w:ins>
          </w:p>
        </w:tc>
        <w:tc>
          <w:tcPr>
            <w:tcW w:w="626" w:type="pct"/>
          </w:tcPr>
          <w:p w14:paraId="678334CC" w14:textId="0231ACE2" w:rsidR="00C2581C" w:rsidRDefault="00C2581C" w:rsidP="00C2581C">
            <w:pPr>
              <w:spacing w:before="60" w:after="60"/>
              <w:jc w:val="left"/>
              <w:rPr>
                <w:ins w:id="483" w:author="Raphael Malyankar" w:date="2023-08-31T02:47:00Z"/>
                <w:rFonts w:eastAsia="Arial" w:cs="Arial"/>
                <w:sz w:val="18"/>
                <w:szCs w:val="18"/>
              </w:rPr>
            </w:pPr>
            <w:ins w:id="484" w:author="Raphael Malyankar" w:date="2023-08-31T02:58:00Z">
              <w:r>
                <w:rPr>
                  <w:rFonts w:eastAsia="Arial" w:cs="Arial"/>
                  <w:sz w:val="18"/>
                  <w:szCs w:val="18"/>
                </w:rPr>
                <w:t>Add datasets to cover extent gaps, or confirm intent</w:t>
              </w:r>
            </w:ins>
            <w:ins w:id="485" w:author="Raphael Malyankar" w:date="2023-08-31T02:59:00Z">
              <w:r>
                <w:rPr>
                  <w:rFonts w:eastAsia="Arial" w:cs="Arial"/>
                  <w:sz w:val="18"/>
                  <w:szCs w:val="18"/>
                </w:rPr>
                <w:t xml:space="preserve"> to </w:t>
              </w:r>
            </w:ins>
            <w:ins w:id="486" w:author="Raphael Malyankar" w:date="2023-08-31T02:58:00Z">
              <w:r>
                <w:rPr>
                  <w:rFonts w:eastAsia="Arial" w:cs="Arial"/>
                  <w:sz w:val="18"/>
                  <w:szCs w:val="18"/>
                </w:rPr>
                <w:t>omi</w:t>
              </w:r>
            </w:ins>
            <w:ins w:id="487" w:author="Raphael Malyankar" w:date="2023-08-31T02:59:00Z">
              <w:r>
                <w:rPr>
                  <w:rFonts w:eastAsia="Arial" w:cs="Arial"/>
                  <w:sz w:val="18"/>
                  <w:szCs w:val="18"/>
                </w:rPr>
                <w:t>t</w:t>
              </w:r>
            </w:ins>
          </w:p>
        </w:tc>
        <w:tc>
          <w:tcPr>
            <w:tcW w:w="941" w:type="pct"/>
          </w:tcPr>
          <w:p w14:paraId="2F8D7710" w14:textId="1966E927" w:rsidR="00C2581C" w:rsidRPr="0085172A" w:rsidRDefault="00C2581C" w:rsidP="00C2581C">
            <w:pPr>
              <w:spacing w:before="60" w:after="60"/>
              <w:jc w:val="left"/>
              <w:rPr>
                <w:ins w:id="488" w:author="Raphael Malyankar" w:date="2023-08-31T02:47:00Z"/>
                <w:rFonts w:cs="Arial"/>
                <w:sz w:val="18"/>
                <w:szCs w:val="18"/>
              </w:rPr>
            </w:pPr>
            <w:ins w:id="489" w:author="Raphael Malyankar" w:date="2023-08-31T02:55:00Z">
              <w:r w:rsidRPr="00136396">
                <w:rPr>
                  <w:rFonts w:cs="Arial"/>
                  <w:sz w:val="18"/>
                  <w:szCs w:val="18"/>
                </w:rPr>
                <w:t xml:space="preserve">Overlap </w:t>
              </w:r>
            </w:ins>
            <w:ins w:id="490" w:author="Raphael Malyankar" w:date="2023-08-31T02:56:00Z">
              <w:r>
                <w:rPr>
                  <w:rFonts w:cs="Arial"/>
                  <w:sz w:val="18"/>
                  <w:szCs w:val="18"/>
                </w:rPr>
                <w:t>for</w:t>
              </w:r>
            </w:ins>
            <w:ins w:id="491" w:author="Raphael Malyankar" w:date="2023-08-31T02:55:00Z">
              <w:r w:rsidRPr="00136396">
                <w:rPr>
                  <w:rFonts w:cs="Arial"/>
                  <w:sz w:val="18"/>
                  <w:szCs w:val="18"/>
                </w:rPr>
                <w:t xml:space="preserve"> the </w:t>
              </w:r>
            </w:ins>
            <w:ins w:id="492" w:author="Raphael Malyankar" w:date="2023-08-31T02:56:00Z">
              <w:r>
                <w:rPr>
                  <w:rFonts w:cs="Arial"/>
                  <w:sz w:val="18"/>
                  <w:szCs w:val="18"/>
                </w:rPr>
                <w:t xml:space="preserve">whole </w:t>
              </w:r>
            </w:ins>
            <w:ins w:id="493" w:author="Raphael Malyankar" w:date="2023-08-31T02:55:00Z">
              <w:r>
                <w:rPr>
                  <w:rFonts w:cs="Arial"/>
                  <w:sz w:val="18"/>
                  <w:szCs w:val="18"/>
                </w:rPr>
                <w:t>extent</w:t>
              </w:r>
            </w:ins>
            <w:ins w:id="494" w:author="Raphael Malyankar" w:date="2023-08-31T02:56:00Z">
              <w:r>
                <w:rPr>
                  <w:rFonts w:cs="Arial"/>
                  <w:sz w:val="18"/>
                  <w:szCs w:val="18"/>
                </w:rPr>
                <w:t>s</w:t>
              </w:r>
            </w:ins>
            <w:ins w:id="495" w:author="Raphael Malyankar" w:date="2023-08-31T02:55:00Z">
              <w:r w:rsidRPr="00136396">
                <w:rPr>
                  <w:rFonts w:cs="Arial"/>
                  <w:sz w:val="18"/>
                  <w:szCs w:val="18"/>
                </w:rPr>
                <w:t xml:space="preserve"> is not essential, but a warning should be produced.</w:t>
              </w:r>
            </w:ins>
          </w:p>
        </w:tc>
        <w:tc>
          <w:tcPr>
            <w:tcW w:w="187" w:type="pct"/>
          </w:tcPr>
          <w:p w14:paraId="611D6B70" w14:textId="70A09600" w:rsidR="00C2581C" w:rsidRDefault="00C2581C" w:rsidP="00C2581C">
            <w:pPr>
              <w:spacing w:before="60" w:after="60"/>
              <w:rPr>
                <w:ins w:id="496" w:author="Raphael Malyankar" w:date="2023-08-31T02:47:00Z"/>
                <w:rFonts w:cs="Arial"/>
                <w:sz w:val="18"/>
                <w:szCs w:val="18"/>
              </w:rPr>
            </w:pPr>
            <w:ins w:id="497" w:author="Raphael Malyankar" w:date="2023-08-31T02:56:00Z">
              <w:r>
                <w:rPr>
                  <w:rFonts w:cs="Arial"/>
                  <w:sz w:val="18"/>
                  <w:szCs w:val="18"/>
                </w:rPr>
                <w:t>W</w:t>
              </w:r>
            </w:ins>
          </w:p>
        </w:tc>
      </w:tr>
      <w:tr w:rsidR="00C2581C" w:rsidRPr="0085172A" w14:paraId="00BBC043" w14:textId="77777777" w:rsidTr="00541E79">
        <w:trPr>
          <w:ins w:id="498" w:author="Raphael Malyankar" w:date="2023-09-01T01:36:00Z"/>
        </w:trPr>
        <w:tc>
          <w:tcPr>
            <w:tcW w:w="703" w:type="pct"/>
          </w:tcPr>
          <w:p w14:paraId="5F12163C" w14:textId="77777777" w:rsidR="00C2581C" w:rsidRPr="0085172A" w:rsidRDefault="00C2581C" w:rsidP="00C2581C">
            <w:pPr>
              <w:spacing w:before="60" w:after="60"/>
              <w:jc w:val="left"/>
              <w:rPr>
                <w:ins w:id="499" w:author="Raphael Malyankar" w:date="2023-09-01T01:36:00Z"/>
                <w:rFonts w:eastAsia="Arial" w:cs="Arial"/>
                <w:w w:val="99"/>
                <w:sz w:val="18"/>
                <w:szCs w:val="18"/>
              </w:rPr>
            </w:pPr>
          </w:p>
        </w:tc>
        <w:tc>
          <w:tcPr>
            <w:tcW w:w="477" w:type="pct"/>
          </w:tcPr>
          <w:p w14:paraId="53EBEA8A" w14:textId="31DA04F9" w:rsidR="00C2581C" w:rsidRPr="00CF2EA2" w:rsidRDefault="00C2581C" w:rsidP="00C2581C">
            <w:pPr>
              <w:spacing w:before="60" w:after="60"/>
              <w:jc w:val="left"/>
              <w:rPr>
                <w:ins w:id="500" w:author="Raphael Malyankar" w:date="2023-09-01T01:36:00Z"/>
                <w:rFonts w:eastAsia="Arial" w:cs="Arial"/>
                <w:w w:val="99"/>
                <w:sz w:val="18"/>
                <w:szCs w:val="18"/>
              </w:rPr>
            </w:pPr>
            <w:ins w:id="501" w:author="Raphael Malyankar" w:date="2023-09-01T01:36:00Z">
              <w:r>
                <w:rPr>
                  <w:rFonts w:eastAsia="Arial" w:cs="Arial"/>
                  <w:w w:val="99"/>
                  <w:sz w:val="18"/>
                  <w:szCs w:val="18"/>
                </w:rPr>
                <w:t>S98_X</w:t>
              </w:r>
            </w:ins>
            <w:ins w:id="502" w:author="Raphael Malyankar" w:date="2023-09-01T01:49:00Z">
              <w:r w:rsidR="00082146">
                <w:rPr>
                  <w:rFonts w:eastAsia="Arial" w:cs="Arial"/>
                  <w:w w:val="99"/>
                  <w:sz w:val="18"/>
                  <w:szCs w:val="18"/>
                </w:rPr>
                <w:t>0</w:t>
              </w:r>
            </w:ins>
            <w:ins w:id="503" w:author="Raphael Malyankar" w:date="2023-09-01T01:36:00Z">
              <w:r>
                <w:rPr>
                  <w:rFonts w:eastAsia="Arial" w:cs="Arial"/>
                  <w:w w:val="99"/>
                  <w:sz w:val="18"/>
                  <w:szCs w:val="18"/>
                </w:rPr>
                <w:t>08</w:t>
              </w:r>
            </w:ins>
          </w:p>
        </w:tc>
        <w:tc>
          <w:tcPr>
            <w:tcW w:w="1215" w:type="pct"/>
          </w:tcPr>
          <w:p w14:paraId="1C919BCF" w14:textId="374B6F36" w:rsidR="00C2581C" w:rsidRDefault="00C2581C" w:rsidP="00C2581C">
            <w:pPr>
              <w:spacing w:before="60" w:after="60"/>
              <w:jc w:val="left"/>
              <w:rPr>
                <w:ins w:id="504" w:author="Raphael Malyankar" w:date="2023-09-01T01:36:00Z"/>
                <w:rFonts w:cs="Arial"/>
                <w:sz w:val="18"/>
                <w:szCs w:val="18"/>
              </w:rPr>
            </w:pPr>
            <w:ins w:id="505" w:author="Raphael Malyankar" w:date="2023-09-01T01:36:00Z">
              <w:r>
                <w:rPr>
                  <w:rFonts w:cs="Arial"/>
                  <w:sz w:val="18"/>
                  <w:szCs w:val="18"/>
                </w:rPr>
                <w:t>If overlapping datasets have different vertical datums</w:t>
              </w:r>
            </w:ins>
            <w:ins w:id="506" w:author="Raphael Malyankar" w:date="2023-09-01T02:02:00Z">
              <w:r w:rsidR="002C6A17">
                <w:rPr>
                  <w:rFonts w:cs="Arial"/>
                  <w:sz w:val="18"/>
                  <w:szCs w:val="18"/>
                </w:rPr>
                <w:t xml:space="preserve"> / sounding datums</w:t>
              </w:r>
            </w:ins>
            <w:ins w:id="507" w:author="Raphael Malyankar" w:date="2023-09-01T01:36:00Z">
              <w:r>
                <w:rPr>
                  <w:rFonts w:cs="Arial"/>
                  <w:sz w:val="18"/>
                  <w:szCs w:val="18"/>
                </w:rPr>
                <w:t xml:space="preserve"> for </w:t>
              </w:r>
            </w:ins>
            <w:ins w:id="508" w:author="Raphael Malyankar" w:date="2023-09-01T01:39:00Z">
              <w:r>
                <w:rPr>
                  <w:rFonts w:cs="Arial"/>
                  <w:sz w:val="18"/>
                  <w:szCs w:val="18"/>
                </w:rPr>
                <w:t xml:space="preserve">depth </w:t>
              </w:r>
            </w:ins>
            <w:ins w:id="509" w:author="Raphael Malyankar" w:date="2023-09-01T01:45:00Z">
              <w:r w:rsidR="00082146">
                <w:rPr>
                  <w:rFonts w:cs="Arial"/>
                  <w:sz w:val="18"/>
                  <w:szCs w:val="18"/>
                </w:rPr>
                <w:t>and</w:t>
              </w:r>
            </w:ins>
            <w:ins w:id="510" w:author="Raphael Malyankar" w:date="2023-09-01T01:39:00Z">
              <w:r>
                <w:rPr>
                  <w:rFonts w:cs="Arial"/>
                  <w:sz w:val="18"/>
                  <w:szCs w:val="18"/>
                </w:rPr>
                <w:t xml:space="preserve"> water level attributes</w:t>
              </w:r>
            </w:ins>
            <w:ins w:id="511" w:author="Raphael Malyankar" w:date="2023-09-01T01:37:00Z">
              <w:r>
                <w:rPr>
                  <w:rFonts w:cs="Arial"/>
                  <w:sz w:val="18"/>
                  <w:szCs w:val="18"/>
                </w:rPr>
                <w:t xml:space="preserve"> in the areas of overlap</w:t>
              </w:r>
            </w:ins>
          </w:p>
        </w:tc>
        <w:tc>
          <w:tcPr>
            <w:tcW w:w="851" w:type="pct"/>
          </w:tcPr>
          <w:p w14:paraId="1913085A" w14:textId="10F4549C" w:rsidR="00C2581C" w:rsidRDefault="00C2581C" w:rsidP="00C2581C">
            <w:pPr>
              <w:spacing w:before="60" w:after="60"/>
              <w:jc w:val="left"/>
              <w:rPr>
                <w:ins w:id="512" w:author="Raphael Malyankar" w:date="2023-09-01T01:36:00Z"/>
                <w:rFonts w:eastAsia="Arial" w:cs="Arial"/>
                <w:sz w:val="18"/>
                <w:szCs w:val="18"/>
              </w:rPr>
            </w:pPr>
            <w:ins w:id="513" w:author="Raphael Malyankar" w:date="2023-09-01T01:37:00Z">
              <w:r>
                <w:rPr>
                  <w:rFonts w:eastAsia="Arial" w:cs="Arial"/>
                  <w:sz w:val="18"/>
                  <w:szCs w:val="18"/>
                </w:rPr>
                <w:t>Data products use different vertical datums for depths</w:t>
              </w:r>
            </w:ins>
          </w:p>
        </w:tc>
        <w:tc>
          <w:tcPr>
            <w:tcW w:w="626" w:type="pct"/>
          </w:tcPr>
          <w:p w14:paraId="0A34285C" w14:textId="6328A460" w:rsidR="00C2581C" w:rsidRDefault="00C2581C" w:rsidP="00C2581C">
            <w:pPr>
              <w:spacing w:before="60" w:after="60"/>
              <w:jc w:val="left"/>
              <w:rPr>
                <w:ins w:id="514" w:author="Raphael Malyankar" w:date="2023-09-01T01:36:00Z"/>
                <w:rFonts w:eastAsia="Arial" w:cs="Arial"/>
                <w:sz w:val="18"/>
                <w:szCs w:val="18"/>
              </w:rPr>
            </w:pPr>
            <w:ins w:id="515" w:author="Raphael Malyankar" w:date="2023-09-01T01:42:00Z">
              <w:r>
                <w:rPr>
                  <w:rFonts w:eastAsia="Arial" w:cs="Arial"/>
                  <w:sz w:val="18"/>
                  <w:szCs w:val="18"/>
                </w:rPr>
                <w:t xml:space="preserve">Use datasets </w:t>
              </w:r>
            </w:ins>
            <w:ins w:id="516" w:author="Raphael Malyankar" w:date="2023-09-01T01:41:00Z">
              <w:r>
                <w:rPr>
                  <w:rFonts w:eastAsia="Arial" w:cs="Arial"/>
                  <w:sz w:val="18"/>
                  <w:szCs w:val="18"/>
                </w:rPr>
                <w:t>with</w:t>
              </w:r>
            </w:ins>
            <w:ins w:id="517" w:author="Raphael Malyankar" w:date="2023-09-01T01:42:00Z">
              <w:r>
                <w:rPr>
                  <w:rFonts w:eastAsia="Arial" w:cs="Arial"/>
                  <w:sz w:val="18"/>
                  <w:szCs w:val="18"/>
                </w:rPr>
                <w:t xml:space="preserve"> compatible vertical datums</w:t>
              </w:r>
            </w:ins>
            <w:ins w:id="518" w:author="Raphael Malyankar" w:date="2023-09-01T01:41:00Z">
              <w:r>
                <w:rPr>
                  <w:rFonts w:eastAsia="Arial" w:cs="Arial"/>
                  <w:sz w:val="18"/>
                  <w:szCs w:val="18"/>
                </w:rPr>
                <w:t xml:space="preserve"> </w:t>
              </w:r>
            </w:ins>
          </w:p>
        </w:tc>
        <w:tc>
          <w:tcPr>
            <w:tcW w:w="941" w:type="pct"/>
          </w:tcPr>
          <w:p w14:paraId="0DFD05BA" w14:textId="349EC376" w:rsidR="00C2581C" w:rsidRPr="00136396" w:rsidRDefault="00C2581C" w:rsidP="00C2581C">
            <w:pPr>
              <w:spacing w:before="60" w:after="60"/>
              <w:jc w:val="left"/>
              <w:rPr>
                <w:ins w:id="519" w:author="Raphael Malyankar" w:date="2023-09-01T01:36:00Z"/>
                <w:rFonts w:cs="Arial"/>
                <w:sz w:val="18"/>
                <w:szCs w:val="18"/>
              </w:rPr>
            </w:pPr>
            <w:ins w:id="520" w:author="Raphael Malyankar" w:date="2023-09-01T01:41:00Z">
              <w:r w:rsidRPr="00C2581C">
                <w:rPr>
                  <w:rFonts w:cs="Arial"/>
                  <w:sz w:val="18"/>
                  <w:szCs w:val="18"/>
                </w:rPr>
                <w:t>Datasets with different vertical datums for depths and water levels cannot be used for WLA</w:t>
              </w:r>
            </w:ins>
          </w:p>
        </w:tc>
        <w:tc>
          <w:tcPr>
            <w:tcW w:w="187" w:type="pct"/>
          </w:tcPr>
          <w:p w14:paraId="3ED15BCE" w14:textId="014E85BB" w:rsidR="00C2581C" w:rsidRDefault="00CF613F" w:rsidP="00C2581C">
            <w:pPr>
              <w:spacing w:before="60" w:after="60"/>
              <w:rPr>
                <w:ins w:id="521" w:author="Raphael Malyankar" w:date="2023-09-01T01:36:00Z"/>
                <w:rFonts w:cs="Arial"/>
                <w:sz w:val="18"/>
                <w:szCs w:val="18"/>
              </w:rPr>
            </w:pPr>
            <w:ins w:id="522" w:author="Raphael Malyankar" w:date="2023-09-01T01:42:00Z">
              <w:r>
                <w:rPr>
                  <w:rFonts w:cs="Arial"/>
                  <w:sz w:val="18"/>
                  <w:szCs w:val="18"/>
                </w:rPr>
                <w:t>W</w:t>
              </w:r>
            </w:ins>
          </w:p>
        </w:tc>
      </w:tr>
      <w:tr w:rsidR="005C5D9C" w:rsidRPr="0085172A" w14:paraId="3668100E" w14:textId="77777777" w:rsidTr="00541E79">
        <w:trPr>
          <w:ins w:id="523" w:author="Raphael Malyankar" w:date="2023-09-01T01:37:00Z"/>
        </w:trPr>
        <w:tc>
          <w:tcPr>
            <w:tcW w:w="703" w:type="pct"/>
          </w:tcPr>
          <w:p w14:paraId="05FD6860" w14:textId="77777777" w:rsidR="005C5D9C" w:rsidRPr="0085172A" w:rsidRDefault="005C5D9C" w:rsidP="005C5D9C">
            <w:pPr>
              <w:spacing w:before="60" w:after="60"/>
              <w:jc w:val="left"/>
              <w:rPr>
                <w:ins w:id="524" w:author="Raphael Malyankar" w:date="2023-09-01T01:37:00Z"/>
                <w:rFonts w:eastAsia="Arial" w:cs="Arial"/>
                <w:w w:val="99"/>
                <w:sz w:val="18"/>
                <w:szCs w:val="18"/>
              </w:rPr>
            </w:pPr>
          </w:p>
        </w:tc>
        <w:tc>
          <w:tcPr>
            <w:tcW w:w="477" w:type="pct"/>
          </w:tcPr>
          <w:p w14:paraId="6599D715" w14:textId="07129E6A" w:rsidR="005C5D9C" w:rsidRDefault="005C5D9C" w:rsidP="005C5D9C">
            <w:pPr>
              <w:spacing w:before="60" w:after="60"/>
              <w:jc w:val="left"/>
              <w:rPr>
                <w:ins w:id="525" w:author="Raphael Malyankar" w:date="2023-09-01T01:37:00Z"/>
                <w:rFonts w:eastAsia="Arial" w:cs="Arial"/>
                <w:w w:val="99"/>
                <w:sz w:val="18"/>
                <w:szCs w:val="18"/>
              </w:rPr>
            </w:pPr>
            <w:ins w:id="526" w:author="Raphael Malyankar" w:date="2023-09-01T01:58:00Z">
              <w:r>
                <w:rPr>
                  <w:rFonts w:cs="Arial"/>
                  <w:sz w:val="18"/>
                  <w:szCs w:val="18"/>
                </w:rPr>
                <w:t>S98_X</w:t>
              </w:r>
              <w:r>
                <w:rPr>
                  <w:rFonts w:cs="Arial"/>
                  <w:sz w:val="18"/>
                  <w:szCs w:val="18"/>
                </w:rPr>
                <w:t>0</w:t>
              </w:r>
              <w:r>
                <w:rPr>
                  <w:rFonts w:cs="Arial"/>
                  <w:sz w:val="18"/>
                  <w:szCs w:val="18"/>
                </w:rPr>
                <w:t>0</w:t>
              </w:r>
              <w:r>
                <w:rPr>
                  <w:rFonts w:cs="Arial"/>
                  <w:sz w:val="18"/>
                  <w:szCs w:val="18"/>
                </w:rPr>
                <w:t>9</w:t>
              </w:r>
            </w:ins>
          </w:p>
        </w:tc>
        <w:tc>
          <w:tcPr>
            <w:tcW w:w="1215" w:type="pct"/>
          </w:tcPr>
          <w:p w14:paraId="59DD20E9" w14:textId="495FC793" w:rsidR="005C5D9C" w:rsidRDefault="005C5D9C" w:rsidP="005C5D9C">
            <w:pPr>
              <w:spacing w:before="60" w:after="60"/>
              <w:jc w:val="left"/>
              <w:rPr>
                <w:ins w:id="527" w:author="Raphael Malyankar" w:date="2023-09-01T01:37:00Z"/>
                <w:rFonts w:cs="Arial"/>
                <w:sz w:val="18"/>
                <w:szCs w:val="18"/>
              </w:rPr>
            </w:pPr>
            <w:ins w:id="528" w:author="Raphael Malyankar" w:date="2023-09-01T01:58:00Z">
              <w:r>
                <w:rPr>
                  <w:rFonts w:cs="Arial"/>
                  <w:sz w:val="18"/>
                  <w:szCs w:val="18"/>
                </w:rPr>
                <w:t>If the populated region of an S-102, S-104, or S-111 dataset overlaps a dry land feature in S-101</w:t>
              </w:r>
            </w:ins>
          </w:p>
        </w:tc>
        <w:tc>
          <w:tcPr>
            <w:tcW w:w="851" w:type="pct"/>
          </w:tcPr>
          <w:p w14:paraId="13447426" w14:textId="7A782A71" w:rsidR="005C5D9C" w:rsidRDefault="005C5D9C" w:rsidP="005C5D9C">
            <w:pPr>
              <w:spacing w:before="60" w:after="60"/>
              <w:jc w:val="left"/>
              <w:rPr>
                <w:ins w:id="529" w:author="Raphael Malyankar" w:date="2023-09-01T01:37:00Z"/>
                <w:rFonts w:eastAsia="Arial" w:cs="Arial"/>
                <w:sz w:val="18"/>
                <w:szCs w:val="18"/>
              </w:rPr>
            </w:pPr>
            <w:ins w:id="530" w:author="Raphael Malyankar" w:date="2023-09-01T01:58:00Z">
              <w:r>
                <w:rPr>
                  <w:rFonts w:eastAsia="Arial" w:cs="Arial"/>
                  <w:sz w:val="18"/>
                  <w:szCs w:val="18"/>
                </w:rPr>
                <w:t>Water data overlaps land feature</w:t>
              </w:r>
            </w:ins>
          </w:p>
        </w:tc>
        <w:tc>
          <w:tcPr>
            <w:tcW w:w="626" w:type="pct"/>
          </w:tcPr>
          <w:p w14:paraId="44287FB1" w14:textId="1CCE37EE" w:rsidR="005C5D9C" w:rsidRDefault="005C5D9C" w:rsidP="005C5D9C">
            <w:pPr>
              <w:spacing w:before="60" w:after="60"/>
              <w:jc w:val="left"/>
              <w:rPr>
                <w:ins w:id="531" w:author="Raphael Malyankar" w:date="2023-09-01T01:37:00Z"/>
                <w:rFonts w:eastAsia="Arial" w:cs="Arial"/>
                <w:sz w:val="18"/>
                <w:szCs w:val="18"/>
              </w:rPr>
            </w:pPr>
            <w:ins w:id="532" w:author="Raphael Malyankar" w:date="2023-09-01T01:58:00Z">
              <w:r>
                <w:rPr>
                  <w:rFonts w:eastAsia="Arial" w:cs="Arial"/>
                  <w:sz w:val="18"/>
                  <w:szCs w:val="18"/>
                </w:rPr>
                <w:t xml:space="preserve">Mask the part </w:t>
              </w:r>
            </w:ins>
            <w:ins w:id="533" w:author="Raphael Malyankar" w:date="2023-09-01T01:59:00Z">
              <w:r>
                <w:rPr>
                  <w:rFonts w:eastAsia="Arial" w:cs="Arial"/>
                  <w:sz w:val="18"/>
                  <w:szCs w:val="18"/>
                </w:rPr>
                <w:t xml:space="preserve">S-102, S-104, or S-111 </w:t>
              </w:r>
            </w:ins>
            <w:ins w:id="534" w:author="Raphael Malyankar" w:date="2023-09-01T01:58:00Z">
              <w:r>
                <w:rPr>
                  <w:rFonts w:eastAsia="Arial" w:cs="Arial"/>
                  <w:sz w:val="18"/>
                  <w:szCs w:val="18"/>
                </w:rPr>
                <w:t>overlapping dry land</w:t>
              </w:r>
            </w:ins>
          </w:p>
        </w:tc>
        <w:tc>
          <w:tcPr>
            <w:tcW w:w="941" w:type="pct"/>
          </w:tcPr>
          <w:p w14:paraId="60B77161" w14:textId="59B07780" w:rsidR="005C5D9C" w:rsidRPr="00136396" w:rsidRDefault="005C5D9C" w:rsidP="005C5D9C">
            <w:pPr>
              <w:spacing w:before="60" w:after="60"/>
              <w:jc w:val="left"/>
              <w:rPr>
                <w:ins w:id="535" w:author="Raphael Malyankar" w:date="2023-09-01T01:37:00Z"/>
                <w:rFonts w:cs="Arial"/>
                <w:sz w:val="18"/>
                <w:szCs w:val="18"/>
              </w:rPr>
            </w:pPr>
          </w:p>
        </w:tc>
        <w:tc>
          <w:tcPr>
            <w:tcW w:w="187" w:type="pct"/>
          </w:tcPr>
          <w:p w14:paraId="78858C66" w14:textId="18812255" w:rsidR="005C5D9C" w:rsidRDefault="005C5D9C" w:rsidP="005C5D9C">
            <w:pPr>
              <w:spacing w:before="60" w:after="60"/>
              <w:rPr>
                <w:ins w:id="536" w:author="Raphael Malyankar" w:date="2023-09-01T01:37:00Z"/>
                <w:rFonts w:cs="Arial"/>
                <w:sz w:val="18"/>
                <w:szCs w:val="18"/>
              </w:rPr>
            </w:pPr>
            <w:ins w:id="537" w:author="Raphael Malyankar" w:date="2023-09-01T01:58:00Z">
              <w:r>
                <w:rPr>
                  <w:rFonts w:cs="Arial"/>
                  <w:sz w:val="18"/>
                  <w:szCs w:val="18"/>
                </w:rPr>
                <w:t>W</w:t>
              </w:r>
            </w:ins>
          </w:p>
        </w:tc>
      </w:tr>
      <w:tr w:rsidR="00BC3952" w:rsidRPr="0085172A" w14:paraId="0E031E25" w14:textId="77777777" w:rsidTr="00541E79">
        <w:trPr>
          <w:ins w:id="538" w:author="Raphael Malyankar" w:date="2023-09-01T02:05:00Z"/>
        </w:trPr>
        <w:tc>
          <w:tcPr>
            <w:tcW w:w="703" w:type="pct"/>
          </w:tcPr>
          <w:p w14:paraId="3AEF1162" w14:textId="77777777" w:rsidR="00BC3952" w:rsidRPr="0085172A" w:rsidRDefault="00BC3952" w:rsidP="005C5D9C">
            <w:pPr>
              <w:spacing w:before="60" w:after="60"/>
              <w:jc w:val="left"/>
              <w:rPr>
                <w:ins w:id="539" w:author="Raphael Malyankar" w:date="2023-09-01T02:05:00Z"/>
                <w:rFonts w:eastAsia="Arial" w:cs="Arial"/>
                <w:w w:val="99"/>
                <w:sz w:val="18"/>
                <w:szCs w:val="18"/>
              </w:rPr>
            </w:pPr>
          </w:p>
        </w:tc>
        <w:tc>
          <w:tcPr>
            <w:tcW w:w="477" w:type="pct"/>
          </w:tcPr>
          <w:p w14:paraId="007AA98F" w14:textId="746463C0" w:rsidR="00BC3952" w:rsidRDefault="00BC3952" w:rsidP="005C5D9C">
            <w:pPr>
              <w:spacing w:before="60" w:after="60"/>
              <w:jc w:val="left"/>
              <w:rPr>
                <w:ins w:id="540" w:author="Raphael Malyankar" w:date="2023-09-01T02:05:00Z"/>
                <w:rFonts w:cs="Arial"/>
                <w:sz w:val="18"/>
                <w:szCs w:val="18"/>
              </w:rPr>
            </w:pPr>
            <w:ins w:id="541" w:author="Raphael Malyankar" w:date="2023-09-01T02:05:00Z">
              <w:r>
                <w:rPr>
                  <w:rFonts w:cs="Arial"/>
                  <w:sz w:val="18"/>
                  <w:szCs w:val="18"/>
                </w:rPr>
                <w:t>S98</w:t>
              </w:r>
            </w:ins>
            <w:ins w:id="542" w:author="Raphael Malyankar" w:date="2023-09-01T02:06:00Z">
              <w:r>
                <w:rPr>
                  <w:rFonts w:cs="Arial"/>
                  <w:sz w:val="18"/>
                  <w:szCs w:val="18"/>
                </w:rPr>
                <w:t>_</w:t>
              </w:r>
            </w:ins>
            <w:ins w:id="543" w:author="Raphael Malyankar" w:date="2023-09-01T02:18:00Z">
              <w:r w:rsidR="008D5C6A">
                <w:rPr>
                  <w:rFonts w:cs="Arial"/>
                  <w:sz w:val="18"/>
                  <w:szCs w:val="18"/>
                </w:rPr>
                <w:t>X</w:t>
              </w:r>
            </w:ins>
            <w:ins w:id="544" w:author="Raphael Malyankar" w:date="2023-09-01T02:06:00Z">
              <w:r>
                <w:rPr>
                  <w:rFonts w:cs="Arial"/>
                  <w:sz w:val="18"/>
                  <w:szCs w:val="18"/>
                </w:rPr>
                <w:t>010</w:t>
              </w:r>
            </w:ins>
          </w:p>
        </w:tc>
        <w:tc>
          <w:tcPr>
            <w:tcW w:w="1215" w:type="pct"/>
          </w:tcPr>
          <w:p w14:paraId="7C98B27A" w14:textId="2EDF23DF" w:rsidR="00BC3952" w:rsidRDefault="00BC3952" w:rsidP="005C5D9C">
            <w:pPr>
              <w:spacing w:before="60" w:after="60"/>
              <w:jc w:val="left"/>
              <w:rPr>
                <w:ins w:id="545" w:author="Raphael Malyankar" w:date="2023-09-01T02:11:00Z"/>
                <w:rFonts w:cs="Arial"/>
                <w:sz w:val="18"/>
                <w:szCs w:val="18"/>
              </w:rPr>
            </w:pPr>
            <w:ins w:id="546" w:author="Raphael Malyankar" w:date="2023-09-01T02:06:00Z">
              <w:r>
                <w:rPr>
                  <w:rFonts w:cs="Arial"/>
                  <w:sz w:val="18"/>
                  <w:szCs w:val="18"/>
                </w:rPr>
                <w:t>The uncertainty in depth / sounding /</w:t>
              </w:r>
            </w:ins>
            <w:ins w:id="547" w:author="Raphael Malyankar" w:date="2023-09-01T02:07:00Z">
              <w:r>
                <w:rPr>
                  <w:rFonts w:cs="Arial"/>
                  <w:sz w:val="18"/>
                  <w:szCs w:val="18"/>
                </w:rPr>
                <w:t xml:space="preserve"> </w:t>
              </w:r>
            </w:ins>
            <w:ins w:id="548" w:author="Raphael Malyankar" w:date="2023-09-01T02:06:00Z">
              <w:r>
                <w:rPr>
                  <w:rFonts w:cs="Arial"/>
                  <w:sz w:val="18"/>
                  <w:szCs w:val="18"/>
                </w:rPr>
                <w:t>water level</w:t>
              </w:r>
            </w:ins>
            <w:ins w:id="549" w:author="Raphael Malyankar" w:date="2023-09-01T02:07:00Z">
              <w:r>
                <w:rPr>
                  <w:rFonts w:cs="Arial"/>
                  <w:sz w:val="18"/>
                  <w:szCs w:val="18"/>
                </w:rPr>
                <w:t xml:space="preserve"> </w:t>
              </w:r>
            </w:ins>
            <w:ins w:id="550" w:author="Raphael Malyankar" w:date="2023-09-01T02:11:00Z">
              <w:r w:rsidR="009315C2">
                <w:rPr>
                  <w:rFonts w:cs="Arial"/>
                  <w:sz w:val="18"/>
                  <w:szCs w:val="18"/>
                </w:rPr>
                <w:t xml:space="preserve">on any one of S-101, S-102, S-104 </w:t>
              </w:r>
            </w:ins>
            <w:ins w:id="551" w:author="Raphael Malyankar" w:date="2023-09-01T02:07:00Z">
              <w:r>
                <w:rPr>
                  <w:rFonts w:cs="Arial"/>
                  <w:sz w:val="18"/>
                  <w:szCs w:val="18"/>
                </w:rPr>
                <w:t>is too high</w:t>
              </w:r>
            </w:ins>
          </w:p>
          <w:p w14:paraId="7CC774F7" w14:textId="6474E1D5" w:rsidR="00BC3952" w:rsidRDefault="00BC3952" w:rsidP="005C5D9C">
            <w:pPr>
              <w:spacing w:before="60" w:after="60"/>
              <w:jc w:val="left"/>
              <w:rPr>
                <w:ins w:id="552" w:author="Raphael Malyankar" w:date="2023-09-01T02:05:00Z"/>
                <w:rFonts w:cs="Arial"/>
                <w:sz w:val="18"/>
                <w:szCs w:val="18"/>
              </w:rPr>
            </w:pPr>
            <w:ins w:id="553" w:author="Raphael Malyankar" w:date="2023-09-01T02:11:00Z">
              <w:r>
                <w:rPr>
                  <w:rFonts w:cs="Arial"/>
                  <w:sz w:val="18"/>
                  <w:szCs w:val="18"/>
                </w:rPr>
                <w:t>(Too high d</w:t>
              </w:r>
            </w:ins>
            <w:ins w:id="554" w:author="Raphael Malyankar" w:date="2023-09-01T02:08:00Z">
              <w:r>
                <w:rPr>
                  <w:rFonts w:cs="Arial"/>
                  <w:sz w:val="18"/>
                  <w:szCs w:val="18"/>
                </w:rPr>
                <w:t xml:space="preserve">efined as </w:t>
              </w:r>
            </w:ins>
            <w:ins w:id="555" w:author="Raphael Malyankar" w:date="2023-09-01T02:10:00Z">
              <w:r>
                <w:rPr>
                  <w:rFonts w:cs="Arial"/>
                  <w:sz w:val="18"/>
                  <w:szCs w:val="18"/>
                </w:rPr>
                <w:t>being in a different zone of confidence</w:t>
              </w:r>
            </w:ins>
            <w:ins w:id="556" w:author="Raphael Malyankar" w:date="2023-09-01T02:11:00Z">
              <w:r>
                <w:rPr>
                  <w:rFonts w:cs="Arial"/>
                  <w:sz w:val="18"/>
                  <w:szCs w:val="18"/>
                </w:rPr>
                <w:t>?)</w:t>
              </w:r>
            </w:ins>
          </w:p>
        </w:tc>
        <w:tc>
          <w:tcPr>
            <w:tcW w:w="851" w:type="pct"/>
          </w:tcPr>
          <w:p w14:paraId="0ADF1368" w14:textId="7796109A" w:rsidR="00BC3952" w:rsidRDefault="009315C2" w:rsidP="005C5D9C">
            <w:pPr>
              <w:spacing w:before="60" w:after="60"/>
              <w:jc w:val="left"/>
              <w:rPr>
                <w:ins w:id="557" w:author="Raphael Malyankar" w:date="2023-09-01T02:05:00Z"/>
                <w:rFonts w:eastAsia="Arial" w:cs="Arial"/>
                <w:sz w:val="18"/>
                <w:szCs w:val="18"/>
              </w:rPr>
            </w:pPr>
            <w:ins w:id="558" w:author="Raphael Malyankar" w:date="2023-09-01T02:11:00Z">
              <w:r>
                <w:rPr>
                  <w:rFonts w:eastAsia="Arial" w:cs="Arial"/>
                  <w:sz w:val="18"/>
                  <w:szCs w:val="18"/>
                </w:rPr>
                <w:t xml:space="preserve">Uncertainty too high </w:t>
              </w:r>
            </w:ins>
            <w:ins w:id="559" w:author="Raphael Malyankar" w:date="2023-09-01T02:12:00Z">
              <w:r>
                <w:rPr>
                  <w:rFonts w:eastAsia="Arial" w:cs="Arial"/>
                  <w:sz w:val="18"/>
                  <w:szCs w:val="18"/>
                </w:rPr>
                <w:t>for level adjustment</w:t>
              </w:r>
            </w:ins>
          </w:p>
        </w:tc>
        <w:tc>
          <w:tcPr>
            <w:tcW w:w="626" w:type="pct"/>
          </w:tcPr>
          <w:p w14:paraId="2AF83C8C" w14:textId="46D89D37" w:rsidR="00BC3952" w:rsidRDefault="009315C2" w:rsidP="005C5D9C">
            <w:pPr>
              <w:spacing w:before="60" w:after="60"/>
              <w:jc w:val="left"/>
              <w:rPr>
                <w:ins w:id="560" w:author="Raphael Malyankar" w:date="2023-09-01T02:05:00Z"/>
                <w:rFonts w:eastAsia="Arial" w:cs="Arial"/>
                <w:sz w:val="18"/>
                <w:szCs w:val="18"/>
              </w:rPr>
            </w:pPr>
            <w:ins w:id="561" w:author="Raphael Malyankar" w:date="2023-09-01T02:12:00Z">
              <w:r>
                <w:rPr>
                  <w:rFonts w:eastAsia="Arial" w:cs="Arial"/>
                  <w:sz w:val="18"/>
                  <w:szCs w:val="18"/>
                </w:rPr>
                <w:t>Use datasets wit</w:t>
              </w:r>
            </w:ins>
            <w:ins w:id="562" w:author="Raphael Malyankar" w:date="2023-09-01T02:13:00Z">
              <w:r>
                <w:rPr>
                  <w:rFonts w:eastAsia="Arial" w:cs="Arial"/>
                  <w:sz w:val="18"/>
                  <w:szCs w:val="18"/>
                </w:rPr>
                <w:t>h higher quality data</w:t>
              </w:r>
            </w:ins>
          </w:p>
        </w:tc>
        <w:tc>
          <w:tcPr>
            <w:tcW w:w="941" w:type="pct"/>
          </w:tcPr>
          <w:p w14:paraId="10379071" w14:textId="77777777" w:rsidR="00BC3952" w:rsidRPr="00136396" w:rsidRDefault="00BC3952" w:rsidP="005C5D9C">
            <w:pPr>
              <w:spacing w:before="60" w:after="60"/>
              <w:jc w:val="left"/>
              <w:rPr>
                <w:ins w:id="563" w:author="Raphael Malyankar" w:date="2023-09-01T02:05:00Z"/>
                <w:rFonts w:cs="Arial"/>
                <w:sz w:val="18"/>
                <w:szCs w:val="18"/>
              </w:rPr>
            </w:pPr>
          </w:p>
        </w:tc>
        <w:tc>
          <w:tcPr>
            <w:tcW w:w="187" w:type="pct"/>
          </w:tcPr>
          <w:p w14:paraId="3EAD00C3" w14:textId="02D9D548" w:rsidR="00BC3952" w:rsidRDefault="009315C2" w:rsidP="005C5D9C">
            <w:pPr>
              <w:spacing w:before="60" w:after="60"/>
              <w:rPr>
                <w:ins w:id="564" w:author="Raphael Malyankar" w:date="2023-09-01T02:05:00Z"/>
                <w:rFonts w:cs="Arial"/>
                <w:sz w:val="18"/>
                <w:szCs w:val="18"/>
              </w:rPr>
            </w:pPr>
            <w:ins w:id="565" w:author="Raphael Malyankar" w:date="2023-09-01T02:13:00Z">
              <w:r>
                <w:rPr>
                  <w:rFonts w:cs="Arial"/>
                  <w:sz w:val="18"/>
                  <w:szCs w:val="18"/>
                </w:rPr>
                <w:t>E</w:t>
              </w:r>
            </w:ins>
          </w:p>
        </w:tc>
      </w:tr>
      <w:tr w:rsidR="005C5D9C" w:rsidRPr="0085172A" w14:paraId="2F3BC7A0" w14:textId="77777777" w:rsidTr="00541E79">
        <w:tc>
          <w:tcPr>
            <w:tcW w:w="5000" w:type="pct"/>
            <w:gridSpan w:val="7"/>
            <w:shd w:val="clear" w:color="auto" w:fill="D9D9D9" w:themeFill="background1" w:themeFillShade="D9"/>
          </w:tcPr>
          <w:p w14:paraId="20491873" w14:textId="3D562FB2" w:rsidR="005C5D9C" w:rsidRPr="0085172A" w:rsidRDefault="005C5D9C" w:rsidP="005C5D9C">
            <w:pPr>
              <w:spacing w:before="60" w:after="60"/>
              <w:jc w:val="center"/>
              <w:rPr>
                <w:rFonts w:eastAsia="Arial" w:cs="Arial"/>
                <w:w w:val="99"/>
                <w:sz w:val="18"/>
                <w:szCs w:val="18"/>
              </w:rPr>
            </w:pPr>
            <w:r w:rsidRPr="0085172A">
              <w:rPr>
                <w:rFonts w:cs="Arial"/>
                <w:b/>
                <w:bCs/>
                <w:i/>
                <w:iCs/>
                <w:sz w:val="18"/>
                <w:szCs w:val="18"/>
              </w:rPr>
              <w:t xml:space="preserve">Checks for Level 1 </w:t>
            </w:r>
            <w:r>
              <w:rPr>
                <w:rFonts w:cs="Arial"/>
                <w:b/>
                <w:bCs/>
                <w:i/>
                <w:iCs/>
                <w:sz w:val="18"/>
                <w:szCs w:val="18"/>
              </w:rPr>
              <w:t>I</w:t>
            </w:r>
            <w:r w:rsidRPr="0085172A">
              <w:rPr>
                <w:rFonts w:cs="Arial"/>
                <w:b/>
                <w:bCs/>
                <w:i/>
                <w:iCs/>
                <w:sz w:val="18"/>
                <w:szCs w:val="18"/>
              </w:rPr>
              <w:t xml:space="preserve">nteroperability </w:t>
            </w:r>
            <w:r>
              <w:rPr>
                <w:rFonts w:cs="Arial"/>
                <w:b/>
                <w:bCs/>
                <w:i/>
                <w:iCs/>
                <w:sz w:val="18"/>
                <w:szCs w:val="18"/>
              </w:rPr>
              <w:t>C</w:t>
            </w:r>
            <w:r w:rsidRPr="0085172A">
              <w:rPr>
                <w:rFonts w:cs="Arial"/>
                <w:b/>
                <w:bCs/>
                <w:i/>
                <w:iCs/>
                <w:sz w:val="18"/>
                <w:szCs w:val="18"/>
              </w:rPr>
              <w:t>atalogues</w:t>
            </w:r>
          </w:p>
        </w:tc>
      </w:tr>
      <w:tr w:rsidR="005C5D9C" w:rsidRPr="0085172A" w14:paraId="16E5E6DA" w14:textId="77777777" w:rsidTr="00541E79">
        <w:tc>
          <w:tcPr>
            <w:tcW w:w="703" w:type="pct"/>
          </w:tcPr>
          <w:p w14:paraId="1B327C23" w14:textId="7D482718" w:rsidR="005C5D9C" w:rsidRPr="0085172A" w:rsidRDefault="005C5D9C" w:rsidP="005C5D9C">
            <w:pPr>
              <w:spacing w:before="60" w:after="60"/>
              <w:jc w:val="left"/>
              <w:rPr>
                <w:rFonts w:eastAsia="Arial" w:cs="Arial"/>
                <w:w w:val="99"/>
                <w:sz w:val="18"/>
                <w:szCs w:val="18"/>
              </w:rPr>
            </w:pPr>
            <w:del w:id="566" w:author="Raphael Malyankar" w:date="2023-08-31T00:58:00Z">
              <w:r w:rsidRPr="0085172A" w:rsidDel="001E5ED0">
                <w:rPr>
                  <w:rFonts w:eastAsia="Arial" w:cs="Arial"/>
                  <w:w w:val="99"/>
                  <w:sz w:val="18"/>
                  <w:szCs w:val="18"/>
                </w:rPr>
                <w:delText>Completeness / omission</w:delText>
              </w:r>
            </w:del>
          </w:p>
        </w:tc>
        <w:tc>
          <w:tcPr>
            <w:tcW w:w="477" w:type="pct"/>
          </w:tcPr>
          <w:p w14:paraId="7AD10FCC" w14:textId="5D6BD0EF" w:rsidR="005C5D9C" w:rsidRPr="0085172A" w:rsidRDefault="005C5D9C" w:rsidP="005C5D9C">
            <w:pPr>
              <w:spacing w:before="60" w:after="60"/>
              <w:jc w:val="left"/>
              <w:rPr>
                <w:rFonts w:eastAsia="Arial" w:cs="Arial"/>
                <w:w w:val="99"/>
                <w:sz w:val="18"/>
                <w:szCs w:val="18"/>
              </w:rPr>
            </w:pPr>
            <w:del w:id="567" w:author="Raphael Malyankar" w:date="2023-08-31T00:58:00Z">
              <w:r w:rsidRPr="0085172A" w:rsidDel="001E5ED0">
                <w:rPr>
                  <w:rFonts w:eastAsia="Arial" w:cs="Arial"/>
                  <w:w w:val="99"/>
                  <w:sz w:val="18"/>
                  <w:szCs w:val="18"/>
                </w:rPr>
                <w:delText>A0001</w:delText>
              </w:r>
            </w:del>
          </w:p>
        </w:tc>
        <w:tc>
          <w:tcPr>
            <w:tcW w:w="1215" w:type="pct"/>
          </w:tcPr>
          <w:p w14:paraId="4157F115" w14:textId="303D5E98" w:rsidR="005C5D9C" w:rsidRPr="0085172A" w:rsidRDefault="005C5D9C" w:rsidP="005C5D9C">
            <w:pPr>
              <w:spacing w:before="60" w:after="60"/>
              <w:ind w:right="-20"/>
              <w:jc w:val="left"/>
              <w:rPr>
                <w:rFonts w:eastAsia="Arial" w:cs="Arial"/>
                <w:sz w:val="18"/>
                <w:szCs w:val="18"/>
              </w:rPr>
            </w:pPr>
            <w:del w:id="568" w:author="Raphael Malyankar" w:date="2023-08-31T00:58:00Z">
              <w:r w:rsidRPr="0085172A" w:rsidDel="001E5ED0">
                <w:rPr>
                  <w:rFonts w:cs="Arial"/>
                  <w:sz w:val="18"/>
                  <w:szCs w:val="18"/>
                </w:rPr>
                <w:delText>IF the value of attribute S100_‌IC_‌Interoperability‌Catalogue.interope‌‌rability‌Level is not 1</w:delText>
              </w:r>
            </w:del>
          </w:p>
        </w:tc>
        <w:tc>
          <w:tcPr>
            <w:tcW w:w="851" w:type="pct"/>
          </w:tcPr>
          <w:p w14:paraId="65C882BA" w14:textId="0E3AF406" w:rsidR="005C5D9C" w:rsidRPr="0085172A" w:rsidRDefault="005C5D9C" w:rsidP="005C5D9C">
            <w:pPr>
              <w:spacing w:before="60" w:after="60"/>
              <w:jc w:val="left"/>
              <w:rPr>
                <w:rFonts w:eastAsia="Arial" w:cs="Arial"/>
                <w:sz w:val="18"/>
                <w:szCs w:val="18"/>
              </w:rPr>
            </w:pPr>
            <w:del w:id="569" w:author="Raphael Malyankar" w:date="2023-08-31T00:58:00Z">
              <w:r w:rsidRPr="0085172A" w:rsidDel="001E5ED0">
                <w:rPr>
                  <w:rFonts w:eastAsia="Arial" w:cs="Arial"/>
                  <w:sz w:val="18"/>
                  <w:szCs w:val="18"/>
                </w:rPr>
                <w:delText xml:space="preserve">Interoperability </w:delText>
              </w:r>
              <w:r w:rsidDel="001E5ED0">
                <w:rPr>
                  <w:rFonts w:eastAsia="Arial" w:cs="Arial"/>
                  <w:sz w:val="18"/>
                  <w:szCs w:val="18"/>
                </w:rPr>
                <w:delText>L</w:delText>
              </w:r>
              <w:r w:rsidRPr="0085172A" w:rsidDel="001E5ED0">
                <w:rPr>
                  <w:rFonts w:eastAsia="Arial" w:cs="Arial"/>
                  <w:sz w:val="18"/>
                  <w:szCs w:val="18"/>
                </w:rPr>
                <w:delText>evel must be 1 in Level 1 catalogues</w:delText>
              </w:r>
            </w:del>
          </w:p>
        </w:tc>
        <w:tc>
          <w:tcPr>
            <w:tcW w:w="626" w:type="pct"/>
          </w:tcPr>
          <w:p w14:paraId="584BFA14" w14:textId="1495036A" w:rsidR="005C5D9C" w:rsidRPr="0085172A" w:rsidRDefault="005C5D9C" w:rsidP="005C5D9C">
            <w:pPr>
              <w:spacing w:before="60" w:after="60"/>
              <w:jc w:val="left"/>
              <w:rPr>
                <w:rFonts w:eastAsia="Arial" w:cs="Arial"/>
                <w:spacing w:val="-1"/>
                <w:sz w:val="18"/>
                <w:szCs w:val="18"/>
              </w:rPr>
            </w:pPr>
            <w:del w:id="570" w:author="Raphael Malyankar" w:date="2023-08-31T00:58:00Z">
              <w:r w:rsidRPr="0085172A" w:rsidDel="001E5ED0">
                <w:rPr>
                  <w:rFonts w:eastAsia="Arial" w:cs="Arial"/>
                  <w:sz w:val="18"/>
                  <w:szCs w:val="18"/>
                </w:rPr>
                <w:delText xml:space="preserve">Correct interoperability </w:delText>
              </w:r>
              <w:r w:rsidDel="001E5ED0">
                <w:rPr>
                  <w:rFonts w:eastAsia="Arial" w:cs="Arial"/>
                  <w:sz w:val="18"/>
                  <w:szCs w:val="18"/>
                </w:rPr>
                <w:delText>L</w:delText>
              </w:r>
              <w:r w:rsidRPr="0085172A" w:rsidDel="001E5ED0">
                <w:rPr>
                  <w:rFonts w:eastAsia="Arial" w:cs="Arial"/>
                  <w:sz w:val="18"/>
                  <w:szCs w:val="18"/>
                </w:rPr>
                <w:delText>evel attribute</w:delText>
              </w:r>
            </w:del>
          </w:p>
        </w:tc>
        <w:tc>
          <w:tcPr>
            <w:tcW w:w="941" w:type="pct"/>
          </w:tcPr>
          <w:p w14:paraId="75C5A94E" w14:textId="775957D3" w:rsidR="005C5D9C" w:rsidRPr="0085172A" w:rsidRDefault="005C5D9C" w:rsidP="005C5D9C">
            <w:pPr>
              <w:spacing w:before="60" w:after="60"/>
              <w:jc w:val="left"/>
              <w:rPr>
                <w:rFonts w:eastAsia="Arial" w:cs="Arial"/>
                <w:spacing w:val="-1"/>
                <w:sz w:val="18"/>
                <w:szCs w:val="18"/>
              </w:rPr>
            </w:pPr>
            <w:del w:id="571" w:author="Raphael Malyankar" w:date="2023-08-31T00:58:00Z">
              <w:r w:rsidRPr="0085172A" w:rsidDel="001E5ED0">
                <w:rPr>
                  <w:rFonts w:eastAsia="Arial" w:cs="Arial"/>
                  <w:spacing w:val="-1"/>
                  <w:sz w:val="18"/>
                  <w:szCs w:val="18"/>
                </w:rPr>
                <w:delText>A-3.3, item 4</w:delText>
              </w:r>
            </w:del>
          </w:p>
        </w:tc>
        <w:tc>
          <w:tcPr>
            <w:tcW w:w="187" w:type="pct"/>
          </w:tcPr>
          <w:p w14:paraId="3AFCFF96" w14:textId="009466C8" w:rsidR="005C5D9C" w:rsidRPr="0085172A" w:rsidRDefault="005C5D9C" w:rsidP="005C5D9C">
            <w:pPr>
              <w:spacing w:before="60" w:after="60"/>
              <w:rPr>
                <w:rFonts w:eastAsia="Arial" w:cs="Arial"/>
                <w:w w:val="99"/>
                <w:sz w:val="18"/>
                <w:szCs w:val="18"/>
              </w:rPr>
            </w:pPr>
            <w:del w:id="572" w:author="Raphael Malyankar" w:date="2023-08-31T00:58:00Z">
              <w:r w:rsidRPr="0085172A" w:rsidDel="001E5ED0">
                <w:rPr>
                  <w:rFonts w:cs="Arial"/>
                  <w:sz w:val="18"/>
                  <w:szCs w:val="18"/>
                </w:rPr>
                <w:delText>C</w:delText>
              </w:r>
            </w:del>
          </w:p>
        </w:tc>
      </w:tr>
      <w:tr w:rsidR="005C5D9C" w:rsidRPr="0085172A" w14:paraId="38C6CFAE" w14:textId="77777777" w:rsidTr="00541E79">
        <w:tc>
          <w:tcPr>
            <w:tcW w:w="703" w:type="pct"/>
          </w:tcPr>
          <w:p w14:paraId="61E36244" w14:textId="77777777" w:rsidR="005C5D9C" w:rsidRPr="0085172A" w:rsidRDefault="005C5D9C" w:rsidP="005C5D9C">
            <w:pPr>
              <w:spacing w:before="60" w:after="60"/>
              <w:jc w:val="left"/>
              <w:rPr>
                <w:rFonts w:eastAsia="Arial" w:cs="Arial"/>
                <w:w w:val="99"/>
                <w:sz w:val="18"/>
                <w:szCs w:val="18"/>
              </w:rPr>
            </w:pPr>
          </w:p>
        </w:tc>
        <w:tc>
          <w:tcPr>
            <w:tcW w:w="477" w:type="pct"/>
          </w:tcPr>
          <w:p w14:paraId="6B3DBB18" w14:textId="77777777" w:rsidR="005C5D9C" w:rsidRPr="0085172A" w:rsidRDefault="005C5D9C" w:rsidP="005C5D9C">
            <w:pPr>
              <w:spacing w:before="60" w:after="60"/>
              <w:jc w:val="left"/>
              <w:rPr>
                <w:rFonts w:eastAsia="Arial" w:cs="Arial"/>
                <w:w w:val="99"/>
                <w:sz w:val="18"/>
                <w:szCs w:val="18"/>
              </w:rPr>
            </w:pPr>
          </w:p>
        </w:tc>
        <w:tc>
          <w:tcPr>
            <w:tcW w:w="1215" w:type="pct"/>
          </w:tcPr>
          <w:p w14:paraId="3A3F733E" w14:textId="77777777" w:rsidR="005C5D9C" w:rsidRPr="0085172A" w:rsidRDefault="005C5D9C" w:rsidP="005C5D9C">
            <w:pPr>
              <w:spacing w:before="60" w:after="60"/>
              <w:ind w:right="-20"/>
              <w:jc w:val="left"/>
              <w:rPr>
                <w:rFonts w:cs="Arial"/>
                <w:sz w:val="18"/>
                <w:szCs w:val="18"/>
              </w:rPr>
            </w:pPr>
          </w:p>
        </w:tc>
        <w:tc>
          <w:tcPr>
            <w:tcW w:w="851" w:type="pct"/>
          </w:tcPr>
          <w:p w14:paraId="2F34DE2D" w14:textId="77777777" w:rsidR="005C5D9C" w:rsidRPr="0085172A" w:rsidRDefault="005C5D9C" w:rsidP="005C5D9C">
            <w:pPr>
              <w:spacing w:before="60" w:after="60"/>
              <w:jc w:val="left"/>
              <w:rPr>
                <w:rFonts w:eastAsia="Arial" w:cs="Arial"/>
                <w:sz w:val="18"/>
                <w:szCs w:val="18"/>
              </w:rPr>
            </w:pPr>
          </w:p>
        </w:tc>
        <w:tc>
          <w:tcPr>
            <w:tcW w:w="626" w:type="pct"/>
          </w:tcPr>
          <w:p w14:paraId="1A3C3739" w14:textId="77777777" w:rsidR="005C5D9C" w:rsidRPr="0085172A" w:rsidRDefault="005C5D9C" w:rsidP="005C5D9C">
            <w:pPr>
              <w:spacing w:before="60" w:after="60"/>
              <w:jc w:val="left"/>
              <w:rPr>
                <w:rFonts w:eastAsia="Arial" w:cs="Arial"/>
                <w:sz w:val="18"/>
                <w:szCs w:val="18"/>
              </w:rPr>
            </w:pPr>
          </w:p>
        </w:tc>
        <w:tc>
          <w:tcPr>
            <w:tcW w:w="941" w:type="pct"/>
          </w:tcPr>
          <w:p w14:paraId="131F3524" w14:textId="77777777" w:rsidR="005C5D9C" w:rsidRPr="0085172A" w:rsidRDefault="005C5D9C" w:rsidP="005C5D9C">
            <w:pPr>
              <w:spacing w:before="60" w:after="60"/>
              <w:jc w:val="left"/>
              <w:rPr>
                <w:rFonts w:eastAsia="Arial" w:cs="Arial"/>
                <w:spacing w:val="-1"/>
                <w:sz w:val="18"/>
                <w:szCs w:val="18"/>
              </w:rPr>
            </w:pPr>
          </w:p>
        </w:tc>
        <w:tc>
          <w:tcPr>
            <w:tcW w:w="187" w:type="pct"/>
          </w:tcPr>
          <w:p w14:paraId="2F4658BB" w14:textId="77777777" w:rsidR="005C5D9C" w:rsidRPr="0085172A" w:rsidRDefault="005C5D9C" w:rsidP="005C5D9C">
            <w:pPr>
              <w:spacing w:before="60" w:after="60"/>
              <w:rPr>
                <w:rFonts w:cs="Arial"/>
                <w:sz w:val="18"/>
                <w:szCs w:val="18"/>
              </w:rPr>
            </w:pPr>
          </w:p>
        </w:tc>
      </w:tr>
      <w:tr w:rsidR="005C5D9C" w:rsidRPr="0085172A" w14:paraId="730D2C49" w14:textId="77777777" w:rsidTr="00541E79">
        <w:tblPrEx>
          <w:tblW w:w="5000" w:type="pct"/>
          <w:tblLayout w:type="fixed"/>
          <w:tblCellMar>
            <w:left w:w="72" w:type="dxa"/>
            <w:right w:w="72" w:type="dxa"/>
          </w:tblCellMar>
          <w:tblPrExChange w:id="573" w:author="Raphael Malyankar" w:date="2023-09-01T01:49:00Z">
            <w:tblPrEx>
              <w:tblW w:w="5000" w:type="pct"/>
              <w:tblCellMar>
                <w:left w:w="72" w:type="dxa"/>
                <w:right w:w="72" w:type="dxa"/>
              </w:tblCellMar>
            </w:tblPrEx>
          </w:tblPrExChange>
        </w:tblPrEx>
        <w:tc>
          <w:tcPr>
            <w:tcW w:w="5000" w:type="pct"/>
            <w:gridSpan w:val="7"/>
            <w:shd w:val="clear" w:color="auto" w:fill="D9D9D9" w:themeFill="background1" w:themeFillShade="D9"/>
            <w:tcPrChange w:id="574" w:author="Raphael Malyankar" w:date="2023-09-01T01:49:00Z">
              <w:tcPr>
                <w:tcW w:w="5000" w:type="pct"/>
                <w:gridSpan w:val="7"/>
                <w:shd w:val="clear" w:color="auto" w:fill="D9D9D9" w:themeFill="background1" w:themeFillShade="D9"/>
              </w:tcPr>
            </w:tcPrChange>
          </w:tcPr>
          <w:p w14:paraId="27E0B85A" w14:textId="7B5C2D86" w:rsidR="005C5D9C" w:rsidRPr="0085172A" w:rsidRDefault="005C5D9C" w:rsidP="005C5D9C">
            <w:pPr>
              <w:spacing w:before="60" w:after="60"/>
              <w:jc w:val="center"/>
              <w:rPr>
                <w:rFonts w:eastAsia="Arial" w:cs="Arial"/>
                <w:w w:val="99"/>
                <w:sz w:val="18"/>
                <w:szCs w:val="18"/>
              </w:rPr>
            </w:pPr>
            <w:r w:rsidRPr="0085172A">
              <w:rPr>
                <w:rFonts w:cs="Arial"/>
                <w:b/>
                <w:bCs/>
                <w:i/>
                <w:iCs/>
                <w:sz w:val="18"/>
                <w:szCs w:val="18"/>
              </w:rPr>
              <w:t xml:space="preserve">Checks for Level 2 </w:t>
            </w:r>
            <w:r>
              <w:rPr>
                <w:rFonts w:cs="Arial"/>
                <w:b/>
                <w:bCs/>
                <w:i/>
                <w:iCs/>
                <w:sz w:val="18"/>
                <w:szCs w:val="18"/>
              </w:rPr>
              <w:t>I</w:t>
            </w:r>
            <w:r w:rsidRPr="0085172A">
              <w:rPr>
                <w:rFonts w:cs="Arial"/>
                <w:b/>
                <w:bCs/>
                <w:i/>
                <w:iCs/>
                <w:sz w:val="18"/>
                <w:szCs w:val="18"/>
              </w:rPr>
              <w:t xml:space="preserve">nteroperability </w:t>
            </w:r>
            <w:r>
              <w:rPr>
                <w:rFonts w:cs="Arial"/>
                <w:b/>
                <w:bCs/>
                <w:i/>
                <w:iCs/>
                <w:sz w:val="18"/>
                <w:szCs w:val="18"/>
              </w:rPr>
              <w:t>C</w:t>
            </w:r>
            <w:r w:rsidRPr="0085172A">
              <w:rPr>
                <w:rFonts w:cs="Arial"/>
                <w:b/>
                <w:bCs/>
                <w:i/>
                <w:iCs/>
                <w:sz w:val="18"/>
                <w:szCs w:val="18"/>
              </w:rPr>
              <w:t>atalogues</w:t>
            </w:r>
          </w:p>
        </w:tc>
      </w:tr>
      <w:tr w:rsidR="005C5D9C" w:rsidRPr="0085172A" w14:paraId="0ACB9B03" w14:textId="77777777" w:rsidTr="00541E79">
        <w:tc>
          <w:tcPr>
            <w:tcW w:w="703" w:type="pct"/>
          </w:tcPr>
          <w:p w14:paraId="55C92AF2" w14:textId="77777777" w:rsidR="005C5D9C" w:rsidRPr="0085172A" w:rsidRDefault="005C5D9C" w:rsidP="005C5D9C">
            <w:pPr>
              <w:spacing w:before="60" w:after="60"/>
              <w:jc w:val="left"/>
              <w:rPr>
                <w:rFonts w:eastAsia="Arial" w:cs="Arial"/>
                <w:w w:val="99"/>
                <w:sz w:val="18"/>
                <w:szCs w:val="18"/>
              </w:rPr>
            </w:pPr>
          </w:p>
        </w:tc>
        <w:tc>
          <w:tcPr>
            <w:tcW w:w="477" w:type="pct"/>
          </w:tcPr>
          <w:p w14:paraId="21816BBE" w14:textId="77777777" w:rsidR="005C5D9C" w:rsidRPr="0085172A" w:rsidRDefault="005C5D9C" w:rsidP="005C5D9C">
            <w:pPr>
              <w:spacing w:before="60" w:after="60"/>
              <w:jc w:val="left"/>
              <w:rPr>
                <w:rFonts w:eastAsia="Arial" w:cs="Arial"/>
                <w:w w:val="99"/>
                <w:sz w:val="18"/>
                <w:szCs w:val="18"/>
              </w:rPr>
            </w:pPr>
          </w:p>
        </w:tc>
        <w:tc>
          <w:tcPr>
            <w:tcW w:w="1215" w:type="pct"/>
          </w:tcPr>
          <w:p w14:paraId="7D0F2C17" w14:textId="77777777" w:rsidR="005C5D9C" w:rsidRPr="0085172A" w:rsidRDefault="005C5D9C" w:rsidP="005C5D9C">
            <w:pPr>
              <w:spacing w:before="60" w:after="60"/>
              <w:ind w:right="-20"/>
              <w:jc w:val="left"/>
              <w:rPr>
                <w:rFonts w:eastAsia="Arial" w:cs="Arial"/>
                <w:sz w:val="18"/>
                <w:szCs w:val="18"/>
              </w:rPr>
            </w:pPr>
          </w:p>
        </w:tc>
        <w:tc>
          <w:tcPr>
            <w:tcW w:w="851" w:type="pct"/>
          </w:tcPr>
          <w:p w14:paraId="4A1B66EA" w14:textId="77777777" w:rsidR="005C5D9C" w:rsidRPr="0085172A" w:rsidRDefault="005C5D9C" w:rsidP="005C5D9C">
            <w:pPr>
              <w:spacing w:before="60" w:after="60"/>
              <w:jc w:val="left"/>
              <w:rPr>
                <w:rFonts w:eastAsia="Arial" w:cs="Arial"/>
                <w:sz w:val="18"/>
                <w:szCs w:val="18"/>
              </w:rPr>
            </w:pPr>
          </w:p>
        </w:tc>
        <w:tc>
          <w:tcPr>
            <w:tcW w:w="626" w:type="pct"/>
          </w:tcPr>
          <w:p w14:paraId="184802E4" w14:textId="77777777" w:rsidR="005C5D9C" w:rsidRPr="0085172A" w:rsidRDefault="005C5D9C" w:rsidP="005C5D9C">
            <w:pPr>
              <w:spacing w:before="60" w:after="60"/>
              <w:jc w:val="left"/>
              <w:rPr>
                <w:rFonts w:eastAsia="Arial" w:cs="Arial"/>
                <w:spacing w:val="-1"/>
                <w:sz w:val="18"/>
                <w:szCs w:val="18"/>
              </w:rPr>
            </w:pPr>
          </w:p>
        </w:tc>
        <w:tc>
          <w:tcPr>
            <w:tcW w:w="941" w:type="pct"/>
          </w:tcPr>
          <w:p w14:paraId="1DA39D2D" w14:textId="77777777" w:rsidR="005C5D9C" w:rsidRPr="0085172A" w:rsidRDefault="005C5D9C" w:rsidP="005C5D9C">
            <w:pPr>
              <w:spacing w:before="60" w:after="60"/>
              <w:jc w:val="left"/>
              <w:rPr>
                <w:rFonts w:eastAsia="Arial" w:cs="Arial"/>
                <w:spacing w:val="-1"/>
                <w:sz w:val="18"/>
                <w:szCs w:val="18"/>
              </w:rPr>
            </w:pPr>
          </w:p>
        </w:tc>
        <w:tc>
          <w:tcPr>
            <w:tcW w:w="187" w:type="pct"/>
          </w:tcPr>
          <w:p w14:paraId="28D1919A" w14:textId="77777777" w:rsidR="005C5D9C" w:rsidRPr="0085172A" w:rsidRDefault="005C5D9C" w:rsidP="005C5D9C">
            <w:pPr>
              <w:spacing w:before="60" w:after="60"/>
              <w:rPr>
                <w:rFonts w:eastAsia="Arial" w:cs="Arial"/>
                <w:w w:val="99"/>
                <w:sz w:val="18"/>
                <w:szCs w:val="18"/>
              </w:rPr>
            </w:pPr>
          </w:p>
        </w:tc>
      </w:tr>
      <w:tr w:rsidR="005C5D9C" w:rsidRPr="0085172A" w14:paraId="046AAC7F" w14:textId="77777777" w:rsidTr="00541E79">
        <w:tblPrEx>
          <w:tblW w:w="5000" w:type="pct"/>
          <w:tblLayout w:type="fixed"/>
          <w:tblCellMar>
            <w:left w:w="72" w:type="dxa"/>
            <w:right w:w="72" w:type="dxa"/>
          </w:tblCellMar>
          <w:tblPrExChange w:id="575" w:author="Raphael Malyankar" w:date="2023-09-01T01:49:00Z">
            <w:tblPrEx>
              <w:tblW w:w="5000" w:type="pct"/>
              <w:tblCellMar>
                <w:left w:w="72" w:type="dxa"/>
                <w:right w:w="72" w:type="dxa"/>
              </w:tblCellMar>
            </w:tblPrEx>
          </w:tblPrExChange>
        </w:tblPrEx>
        <w:tc>
          <w:tcPr>
            <w:tcW w:w="5000" w:type="pct"/>
            <w:gridSpan w:val="7"/>
            <w:shd w:val="clear" w:color="auto" w:fill="D9D9D9" w:themeFill="background1" w:themeFillShade="D9"/>
            <w:tcPrChange w:id="576" w:author="Raphael Malyankar" w:date="2023-09-01T01:49:00Z">
              <w:tcPr>
                <w:tcW w:w="5000" w:type="pct"/>
                <w:gridSpan w:val="7"/>
                <w:shd w:val="clear" w:color="auto" w:fill="D9D9D9" w:themeFill="background1" w:themeFillShade="D9"/>
              </w:tcPr>
            </w:tcPrChange>
          </w:tcPr>
          <w:p w14:paraId="3B429569" w14:textId="310E9B73" w:rsidR="005C5D9C" w:rsidRPr="0085172A" w:rsidRDefault="005C5D9C" w:rsidP="005C5D9C">
            <w:pPr>
              <w:spacing w:before="60" w:after="60"/>
              <w:jc w:val="center"/>
              <w:rPr>
                <w:rFonts w:eastAsia="Arial" w:cs="Arial"/>
                <w:w w:val="99"/>
                <w:sz w:val="18"/>
                <w:szCs w:val="18"/>
              </w:rPr>
            </w:pPr>
            <w:r w:rsidRPr="0085172A">
              <w:rPr>
                <w:rFonts w:cs="Arial"/>
                <w:b/>
                <w:bCs/>
                <w:i/>
                <w:iCs/>
                <w:sz w:val="18"/>
                <w:szCs w:val="18"/>
              </w:rPr>
              <w:t xml:space="preserve">Checks for Level 3 </w:t>
            </w:r>
            <w:r>
              <w:rPr>
                <w:rFonts w:cs="Arial"/>
                <w:b/>
                <w:bCs/>
                <w:i/>
                <w:iCs/>
                <w:sz w:val="18"/>
                <w:szCs w:val="18"/>
              </w:rPr>
              <w:t>I</w:t>
            </w:r>
            <w:r w:rsidRPr="0085172A">
              <w:rPr>
                <w:rFonts w:cs="Arial"/>
                <w:b/>
                <w:bCs/>
                <w:i/>
                <w:iCs/>
                <w:sz w:val="18"/>
                <w:szCs w:val="18"/>
              </w:rPr>
              <w:t xml:space="preserve">nteroperability </w:t>
            </w:r>
            <w:r>
              <w:rPr>
                <w:rFonts w:cs="Arial"/>
                <w:b/>
                <w:bCs/>
                <w:i/>
                <w:iCs/>
                <w:sz w:val="18"/>
                <w:szCs w:val="18"/>
              </w:rPr>
              <w:t>C</w:t>
            </w:r>
            <w:r w:rsidRPr="0085172A">
              <w:rPr>
                <w:rFonts w:cs="Arial"/>
                <w:b/>
                <w:bCs/>
                <w:i/>
                <w:iCs/>
                <w:sz w:val="18"/>
                <w:szCs w:val="18"/>
              </w:rPr>
              <w:t>atalogues</w:t>
            </w:r>
          </w:p>
        </w:tc>
      </w:tr>
      <w:tr w:rsidR="005C5D9C" w:rsidRPr="0085172A" w14:paraId="67B78023" w14:textId="77777777" w:rsidTr="00541E79">
        <w:tc>
          <w:tcPr>
            <w:tcW w:w="703" w:type="pct"/>
          </w:tcPr>
          <w:p w14:paraId="0E5ACD37" w14:textId="3A13EBEE" w:rsidR="005C5D9C" w:rsidRPr="0085172A" w:rsidRDefault="005C5D9C" w:rsidP="005C5D9C">
            <w:pPr>
              <w:spacing w:before="60" w:after="60"/>
              <w:jc w:val="left"/>
              <w:rPr>
                <w:rFonts w:eastAsia="Arial" w:cs="Arial"/>
                <w:w w:val="99"/>
                <w:sz w:val="18"/>
                <w:szCs w:val="18"/>
              </w:rPr>
            </w:pPr>
            <w:r w:rsidRPr="0085172A">
              <w:rPr>
                <w:rFonts w:eastAsia="Arial" w:cs="Arial"/>
                <w:w w:val="99"/>
                <w:sz w:val="18"/>
                <w:szCs w:val="18"/>
              </w:rPr>
              <w:t>Completeness / omission</w:t>
            </w:r>
          </w:p>
        </w:tc>
        <w:tc>
          <w:tcPr>
            <w:tcW w:w="477" w:type="pct"/>
          </w:tcPr>
          <w:p w14:paraId="4C7F7B3D" w14:textId="3685B581" w:rsidR="005C5D9C" w:rsidRPr="0085172A" w:rsidRDefault="005C5D9C" w:rsidP="005C5D9C">
            <w:pPr>
              <w:spacing w:before="60" w:after="60"/>
              <w:jc w:val="left"/>
              <w:rPr>
                <w:rFonts w:eastAsia="Arial" w:cs="Arial"/>
                <w:w w:val="99"/>
                <w:sz w:val="18"/>
                <w:szCs w:val="18"/>
              </w:rPr>
            </w:pPr>
            <w:del w:id="577" w:author="Raphael Malyankar" w:date="2023-08-31T01:00:00Z">
              <w:r w:rsidRPr="0085172A" w:rsidDel="001E5ED0">
                <w:rPr>
                  <w:rFonts w:eastAsia="Arial" w:cs="Arial"/>
                  <w:w w:val="99"/>
                  <w:sz w:val="18"/>
                  <w:szCs w:val="18"/>
                </w:rPr>
                <w:delText>C…</w:delText>
              </w:r>
            </w:del>
          </w:p>
        </w:tc>
        <w:tc>
          <w:tcPr>
            <w:tcW w:w="1215" w:type="pct"/>
          </w:tcPr>
          <w:p w14:paraId="51A7BF35" w14:textId="3B8AFFDE" w:rsidR="005C5D9C" w:rsidRPr="0085172A" w:rsidRDefault="005C5D9C" w:rsidP="005C5D9C">
            <w:pPr>
              <w:spacing w:before="60" w:after="60"/>
              <w:ind w:right="-20"/>
              <w:jc w:val="left"/>
              <w:rPr>
                <w:rFonts w:eastAsia="Arial" w:cs="Arial"/>
                <w:sz w:val="18"/>
                <w:szCs w:val="18"/>
              </w:rPr>
            </w:pPr>
            <w:r w:rsidRPr="0085172A">
              <w:rPr>
                <w:rFonts w:eastAsia="Arial" w:cs="Arial"/>
                <w:sz w:val="18"/>
                <w:szCs w:val="18"/>
              </w:rPr>
              <w:t xml:space="preserve">If the IC contains an S100_IC_HybridFeature element with outputproduct=HYBRID but there is no hybrid FC in the </w:t>
            </w:r>
            <w:r>
              <w:rPr>
                <w:rFonts w:eastAsia="Arial" w:cs="Arial"/>
                <w:sz w:val="18"/>
                <w:szCs w:val="18"/>
              </w:rPr>
              <w:t>E</w:t>
            </w:r>
            <w:r w:rsidRPr="0085172A">
              <w:rPr>
                <w:rFonts w:eastAsia="Arial" w:cs="Arial"/>
                <w:sz w:val="18"/>
                <w:szCs w:val="18"/>
              </w:rPr>
              <w:t xml:space="preserve">xchange </w:t>
            </w:r>
            <w:r>
              <w:rPr>
                <w:rFonts w:eastAsia="Arial" w:cs="Arial"/>
                <w:sz w:val="18"/>
                <w:szCs w:val="18"/>
              </w:rPr>
              <w:t>S</w:t>
            </w:r>
            <w:r w:rsidRPr="0085172A">
              <w:rPr>
                <w:rFonts w:eastAsia="Arial" w:cs="Arial"/>
                <w:sz w:val="18"/>
                <w:szCs w:val="18"/>
              </w:rPr>
              <w:t>et</w:t>
            </w:r>
          </w:p>
        </w:tc>
        <w:tc>
          <w:tcPr>
            <w:tcW w:w="851" w:type="pct"/>
          </w:tcPr>
          <w:p w14:paraId="2B5F2B3F" w14:textId="0BC3BBDD" w:rsidR="005C5D9C" w:rsidRPr="0085172A" w:rsidRDefault="005C5D9C" w:rsidP="005C5D9C">
            <w:pPr>
              <w:spacing w:before="60" w:after="60"/>
              <w:jc w:val="left"/>
              <w:rPr>
                <w:rFonts w:eastAsia="Arial" w:cs="Arial"/>
                <w:sz w:val="18"/>
                <w:szCs w:val="18"/>
              </w:rPr>
            </w:pPr>
            <w:r w:rsidRPr="0085172A">
              <w:rPr>
                <w:rFonts w:eastAsia="Arial" w:cs="Arial"/>
                <w:sz w:val="18"/>
                <w:szCs w:val="18"/>
              </w:rPr>
              <w:t>Hybrid FC is missing</w:t>
            </w:r>
          </w:p>
        </w:tc>
        <w:tc>
          <w:tcPr>
            <w:tcW w:w="626" w:type="pct"/>
          </w:tcPr>
          <w:p w14:paraId="7D0AE54D" w14:textId="128F4A7A" w:rsidR="005C5D9C" w:rsidRPr="0085172A" w:rsidRDefault="005C5D9C" w:rsidP="005C5D9C">
            <w:pPr>
              <w:spacing w:before="60" w:after="60"/>
              <w:jc w:val="left"/>
              <w:rPr>
                <w:rFonts w:eastAsia="Arial" w:cs="Arial"/>
                <w:spacing w:val="-1"/>
                <w:sz w:val="18"/>
                <w:szCs w:val="18"/>
              </w:rPr>
            </w:pPr>
            <w:r w:rsidRPr="0085172A">
              <w:rPr>
                <w:rFonts w:eastAsia="Arial" w:cs="Arial"/>
                <w:spacing w:val="-1"/>
                <w:sz w:val="18"/>
                <w:szCs w:val="18"/>
              </w:rPr>
              <w:t>Add Hybrid FC</w:t>
            </w:r>
          </w:p>
        </w:tc>
        <w:tc>
          <w:tcPr>
            <w:tcW w:w="941" w:type="pct"/>
          </w:tcPr>
          <w:p w14:paraId="260BBDE0" w14:textId="2CD7C757" w:rsidR="005C5D9C" w:rsidRPr="0085172A" w:rsidRDefault="005C5D9C" w:rsidP="005C5D9C">
            <w:pPr>
              <w:spacing w:before="60" w:after="60"/>
              <w:jc w:val="left"/>
              <w:rPr>
                <w:rFonts w:eastAsia="Arial" w:cs="Arial"/>
                <w:spacing w:val="-1"/>
                <w:sz w:val="18"/>
                <w:szCs w:val="18"/>
              </w:rPr>
            </w:pPr>
            <w:r w:rsidRPr="0085172A">
              <w:rPr>
                <w:rFonts w:eastAsia="Arial" w:cs="Arial"/>
                <w:spacing w:val="-1"/>
                <w:sz w:val="18"/>
                <w:szCs w:val="18"/>
              </w:rPr>
              <w:t>Logical consistency</w:t>
            </w:r>
          </w:p>
        </w:tc>
        <w:tc>
          <w:tcPr>
            <w:tcW w:w="187" w:type="pct"/>
          </w:tcPr>
          <w:p w14:paraId="2B7FFA71" w14:textId="6D072E84" w:rsidR="005C5D9C" w:rsidRPr="0085172A" w:rsidRDefault="005C5D9C" w:rsidP="005C5D9C">
            <w:pPr>
              <w:spacing w:before="60" w:after="60"/>
              <w:rPr>
                <w:rFonts w:eastAsia="Arial" w:cs="Arial"/>
                <w:w w:val="99"/>
                <w:sz w:val="18"/>
                <w:szCs w:val="18"/>
              </w:rPr>
            </w:pPr>
            <w:r w:rsidRPr="0085172A">
              <w:rPr>
                <w:rFonts w:eastAsia="Arial" w:cs="Arial"/>
                <w:w w:val="99"/>
                <w:sz w:val="18"/>
                <w:szCs w:val="18"/>
              </w:rPr>
              <w:t>C</w:t>
            </w:r>
          </w:p>
        </w:tc>
      </w:tr>
      <w:tr w:rsidR="005C5D9C" w:rsidRPr="0085172A" w14:paraId="46D6A64B" w14:textId="77777777" w:rsidTr="00541E79">
        <w:tc>
          <w:tcPr>
            <w:tcW w:w="703" w:type="pct"/>
          </w:tcPr>
          <w:p w14:paraId="18E0EB9C" w14:textId="77777777" w:rsidR="005C5D9C" w:rsidRPr="0085172A" w:rsidRDefault="005C5D9C" w:rsidP="005C5D9C">
            <w:pPr>
              <w:spacing w:before="60" w:after="60"/>
              <w:jc w:val="left"/>
              <w:rPr>
                <w:rFonts w:eastAsia="Arial" w:cs="Arial"/>
                <w:w w:val="99"/>
                <w:sz w:val="18"/>
                <w:szCs w:val="18"/>
              </w:rPr>
            </w:pPr>
          </w:p>
        </w:tc>
        <w:tc>
          <w:tcPr>
            <w:tcW w:w="477" w:type="pct"/>
          </w:tcPr>
          <w:p w14:paraId="07BB8848" w14:textId="77777777" w:rsidR="005C5D9C" w:rsidRPr="0085172A" w:rsidRDefault="005C5D9C" w:rsidP="005C5D9C">
            <w:pPr>
              <w:spacing w:before="60" w:after="60"/>
              <w:jc w:val="left"/>
              <w:rPr>
                <w:rFonts w:eastAsia="Arial" w:cs="Arial"/>
                <w:w w:val="99"/>
                <w:sz w:val="18"/>
                <w:szCs w:val="18"/>
              </w:rPr>
            </w:pPr>
          </w:p>
        </w:tc>
        <w:tc>
          <w:tcPr>
            <w:tcW w:w="1215" w:type="pct"/>
          </w:tcPr>
          <w:p w14:paraId="4067E602" w14:textId="77777777" w:rsidR="005C5D9C" w:rsidRPr="0085172A" w:rsidRDefault="005C5D9C" w:rsidP="005C5D9C">
            <w:pPr>
              <w:spacing w:before="60" w:after="60"/>
              <w:ind w:right="-20"/>
              <w:jc w:val="left"/>
              <w:rPr>
                <w:rFonts w:eastAsia="Arial" w:cs="Arial"/>
                <w:sz w:val="18"/>
                <w:szCs w:val="18"/>
              </w:rPr>
            </w:pPr>
          </w:p>
        </w:tc>
        <w:tc>
          <w:tcPr>
            <w:tcW w:w="851" w:type="pct"/>
          </w:tcPr>
          <w:p w14:paraId="6CEFA8E0" w14:textId="77777777" w:rsidR="005C5D9C" w:rsidRPr="0085172A" w:rsidRDefault="005C5D9C" w:rsidP="005C5D9C">
            <w:pPr>
              <w:spacing w:before="60" w:after="60"/>
              <w:jc w:val="left"/>
              <w:rPr>
                <w:rFonts w:eastAsia="Arial" w:cs="Arial"/>
                <w:sz w:val="18"/>
                <w:szCs w:val="18"/>
              </w:rPr>
            </w:pPr>
          </w:p>
        </w:tc>
        <w:tc>
          <w:tcPr>
            <w:tcW w:w="626" w:type="pct"/>
          </w:tcPr>
          <w:p w14:paraId="412E8486" w14:textId="77777777" w:rsidR="005C5D9C" w:rsidRPr="0085172A" w:rsidRDefault="005C5D9C" w:rsidP="005C5D9C">
            <w:pPr>
              <w:spacing w:before="60" w:after="60"/>
              <w:jc w:val="left"/>
              <w:rPr>
                <w:rFonts w:eastAsia="Arial" w:cs="Arial"/>
                <w:spacing w:val="-1"/>
                <w:sz w:val="18"/>
                <w:szCs w:val="18"/>
              </w:rPr>
            </w:pPr>
          </w:p>
        </w:tc>
        <w:tc>
          <w:tcPr>
            <w:tcW w:w="941" w:type="pct"/>
          </w:tcPr>
          <w:p w14:paraId="309ED8EE" w14:textId="77777777" w:rsidR="005C5D9C" w:rsidRPr="0085172A" w:rsidRDefault="005C5D9C" w:rsidP="005C5D9C">
            <w:pPr>
              <w:spacing w:before="60" w:after="60"/>
              <w:jc w:val="left"/>
              <w:rPr>
                <w:rFonts w:eastAsia="Arial" w:cs="Arial"/>
                <w:spacing w:val="-1"/>
                <w:sz w:val="18"/>
                <w:szCs w:val="18"/>
              </w:rPr>
            </w:pPr>
          </w:p>
        </w:tc>
        <w:tc>
          <w:tcPr>
            <w:tcW w:w="187" w:type="pct"/>
          </w:tcPr>
          <w:p w14:paraId="58F4EA8A" w14:textId="77777777" w:rsidR="005C5D9C" w:rsidRPr="0085172A" w:rsidRDefault="005C5D9C" w:rsidP="005C5D9C">
            <w:pPr>
              <w:spacing w:before="60" w:after="60"/>
              <w:rPr>
                <w:rFonts w:eastAsia="Arial" w:cs="Arial"/>
                <w:w w:val="99"/>
                <w:sz w:val="18"/>
                <w:szCs w:val="18"/>
              </w:rPr>
            </w:pPr>
          </w:p>
        </w:tc>
      </w:tr>
      <w:tr w:rsidR="005C5D9C" w:rsidRPr="0085172A" w14:paraId="1067F060" w14:textId="77777777" w:rsidTr="00541E79">
        <w:tblPrEx>
          <w:tblW w:w="5000" w:type="pct"/>
          <w:tblLayout w:type="fixed"/>
          <w:tblCellMar>
            <w:left w:w="72" w:type="dxa"/>
            <w:right w:w="72" w:type="dxa"/>
          </w:tblCellMar>
          <w:tblPrExChange w:id="578" w:author="Raphael Malyankar" w:date="2023-09-01T01:49:00Z">
            <w:tblPrEx>
              <w:tblW w:w="5000" w:type="pct"/>
              <w:tblCellMar>
                <w:left w:w="72" w:type="dxa"/>
                <w:right w:w="72" w:type="dxa"/>
              </w:tblCellMar>
            </w:tblPrEx>
          </w:tblPrExChange>
        </w:tblPrEx>
        <w:tc>
          <w:tcPr>
            <w:tcW w:w="5000" w:type="pct"/>
            <w:gridSpan w:val="7"/>
            <w:shd w:val="clear" w:color="auto" w:fill="D9D9D9" w:themeFill="background1" w:themeFillShade="D9"/>
            <w:tcPrChange w:id="579" w:author="Raphael Malyankar" w:date="2023-09-01T01:49:00Z">
              <w:tcPr>
                <w:tcW w:w="5000" w:type="pct"/>
                <w:gridSpan w:val="7"/>
                <w:shd w:val="clear" w:color="auto" w:fill="D9D9D9" w:themeFill="background1" w:themeFillShade="D9"/>
              </w:tcPr>
            </w:tcPrChange>
          </w:tcPr>
          <w:p w14:paraId="34A09B05" w14:textId="2DBB7D48" w:rsidR="005C5D9C" w:rsidRPr="0085172A" w:rsidRDefault="005C5D9C" w:rsidP="005C5D9C">
            <w:pPr>
              <w:spacing w:before="60" w:after="60"/>
              <w:jc w:val="center"/>
              <w:rPr>
                <w:rFonts w:eastAsia="Arial" w:cs="Arial"/>
                <w:w w:val="99"/>
                <w:sz w:val="18"/>
                <w:szCs w:val="18"/>
              </w:rPr>
            </w:pPr>
            <w:r w:rsidRPr="0085172A">
              <w:rPr>
                <w:rFonts w:cs="Arial"/>
                <w:b/>
                <w:bCs/>
                <w:i/>
                <w:iCs/>
                <w:sz w:val="18"/>
                <w:szCs w:val="18"/>
              </w:rPr>
              <w:t xml:space="preserve">Checks for Level 4 </w:t>
            </w:r>
            <w:r>
              <w:rPr>
                <w:rFonts w:cs="Arial"/>
                <w:b/>
                <w:bCs/>
                <w:i/>
                <w:iCs/>
                <w:sz w:val="18"/>
                <w:szCs w:val="18"/>
              </w:rPr>
              <w:t>I</w:t>
            </w:r>
            <w:r w:rsidRPr="0085172A">
              <w:rPr>
                <w:rFonts w:cs="Arial"/>
                <w:b/>
                <w:bCs/>
                <w:i/>
                <w:iCs/>
                <w:sz w:val="18"/>
                <w:szCs w:val="18"/>
              </w:rPr>
              <w:t xml:space="preserve">nteroperability </w:t>
            </w:r>
            <w:r>
              <w:rPr>
                <w:rFonts w:cs="Arial"/>
                <w:b/>
                <w:bCs/>
                <w:i/>
                <w:iCs/>
                <w:sz w:val="18"/>
                <w:szCs w:val="18"/>
              </w:rPr>
              <w:t>C</w:t>
            </w:r>
            <w:r w:rsidRPr="0085172A">
              <w:rPr>
                <w:rFonts w:cs="Arial"/>
                <w:b/>
                <w:bCs/>
                <w:i/>
                <w:iCs/>
                <w:sz w:val="18"/>
                <w:szCs w:val="18"/>
              </w:rPr>
              <w:t>atalogues</w:t>
            </w:r>
          </w:p>
        </w:tc>
      </w:tr>
      <w:tr w:rsidR="005C5D9C" w:rsidRPr="0085172A" w14:paraId="631C7FA9" w14:textId="77777777" w:rsidTr="00541E79">
        <w:tc>
          <w:tcPr>
            <w:tcW w:w="703" w:type="pct"/>
          </w:tcPr>
          <w:p w14:paraId="4673A261" w14:textId="77777777" w:rsidR="005C5D9C" w:rsidRPr="0085172A" w:rsidRDefault="005C5D9C" w:rsidP="005C5D9C">
            <w:pPr>
              <w:spacing w:before="60" w:after="60"/>
              <w:jc w:val="left"/>
              <w:rPr>
                <w:rFonts w:eastAsia="Arial" w:cs="Arial"/>
                <w:w w:val="99"/>
                <w:sz w:val="18"/>
                <w:szCs w:val="18"/>
              </w:rPr>
            </w:pPr>
          </w:p>
        </w:tc>
        <w:tc>
          <w:tcPr>
            <w:tcW w:w="477" w:type="pct"/>
          </w:tcPr>
          <w:p w14:paraId="5D293D4D" w14:textId="77777777" w:rsidR="005C5D9C" w:rsidRPr="0085172A" w:rsidRDefault="005C5D9C" w:rsidP="005C5D9C">
            <w:pPr>
              <w:spacing w:before="60" w:after="60"/>
              <w:jc w:val="left"/>
              <w:rPr>
                <w:rFonts w:eastAsia="Arial" w:cs="Arial"/>
                <w:w w:val="99"/>
                <w:sz w:val="18"/>
                <w:szCs w:val="18"/>
              </w:rPr>
            </w:pPr>
          </w:p>
        </w:tc>
        <w:tc>
          <w:tcPr>
            <w:tcW w:w="1215" w:type="pct"/>
          </w:tcPr>
          <w:p w14:paraId="1221998D" w14:textId="77777777" w:rsidR="005C5D9C" w:rsidRPr="0085172A" w:rsidRDefault="005C5D9C" w:rsidP="005C5D9C">
            <w:pPr>
              <w:spacing w:before="60" w:after="60"/>
              <w:ind w:right="-20"/>
              <w:jc w:val="left"/>
              <w:rPr>
                <w:rFonts w:eastAsia="Arial" w:cs="Arial"/>
                <w:sz w:val="18"/>
                <w:szCs w:val="18"/>
              </w:rPr>
            </w:pPr>
          </w:p>
        </w:tc>
        <w:tc>
          <w:tcPr>
            <w:tcW w:w="851" w:type="pct"/>
          </w:tcPr>
          <w:p w14:paraId="2E0C8340" w14:textId="77777777" w:rsidR="005C5D9C" w:rsidRPr="0085172A" w:rsidRDefault="005C5D9C" w:rsidP="005C5D9C">
            <w:pPr>
              <w:spacing w:before="60" w:after="60"/>
              <w:jc w:val="left"/>
              <w:rPr>
                <w:rFonts w:eastAsia="Arial" w:cs="Arial"/>
                <w:sz w:val="18"/>
                <w:szCs w:val="18"/>
              </w:rPr>
            </w:pPr>
          </w:p>
        </w:tc>
        <w:tc>
          <w:tcPr>
            <w:tcW w:w="626" w:type="pct"/>
          </w:tcPr>
          <w:p w14:paraId="3113FD9A" w14:textId="77777777" w:rsidR="005C5D9C" w:rsidRPr="0085172A" w:rsidRDefault="005C5D9C" w:rsidP="005C5D9C">
            <w:pPr>
              <w:spacing w:before="60" w:after="60"/>
              <w:jc w:val="left"/>
              <w:rPr>
                <w:rFonts w:eastAsia="Arial" w:cs="Arial"/>
                <w:spacing w:val="-1"/>
                <w:sz w:val="18"/>
                <w:szCs w:val="18"/>
              </w:rPr>
            </w:pPr>
          </w:p>
        </w:tc>
        <w:tc>
          <w:tcPr>
            <w:tcW w:w="941" w:type="pct"/>
          </w:tcPr>
          <w:p w14:paraId="66F4BE22" w14:textId="77777777" w:rsidR="005C5D9C" w:rsidRPr="0085172A" w:rsidRDefault="005C5D9C" w:rsidP="005C5D9C">
            <w:pPr>
              <w:spacing w:before="60" w:after="60"/>
              <w:jc w:val="left"/>
              <w:rPr>
                <w:rFonts w:eastAsia="Arial" w:cs="Arial"/>
                <w:spacing w:val="-1"/>
                <w:sz w:val="18"/>
                <w:szCs w:val="18"/>
              </w:rPr>
            </w:pPr>
          </w:p>
        </w:tc>
        <w:tc>
          <w:tcPr>
            <w:tcW w:w="187" w:type="pct"/>
          </w:tcPr>
          <w:p w14:paraId="562EF93D" w14:textId="77777777" w:rsidR="005C5D9C" w:rsidRPr="0085172A" w:rsidRDefault="005C5D9C" w:rsidP="005C5D9C">
            <w:pPr>
              <w:spacing w:before="60" w:after="60"/>
              <w:rPr>
                <w:rFonts w:eastAsia="Arial" w:cs="Arial"/>
                <w:w w:val="99"/>
                <w:sz w:val="18"/>
                <w:szCs w:val="18"/>
              </w:rPr>
            </w:pPr>
          </w:p>
        </w:tc>
      </w:tr>
      <w:bookmarkEnd w:id="352"/>
    </w:tbl>
    <w:p w14:paraId="07992CFF" w14:textId="77777777" w:rsidR="00225316" w:rsidRDefault="00225316" w:rsidP="0085172A"/>
    <w:p w14:paraId="6D8955C2" w14:textId="3C69FFCB" w:rsidR="00225316" w:rsidRDefault="00A41D15" w:rsidP="005A2A51">
      <w:pPr>
        <w:pStyle w:val="Heading2"/>
        <w:tabs>
          <w:tab w:val="clear" w:pos="567"/>
          <w:tab w:val="left" w:pos="709"/>
        </w:tabs>
        <w:spacing w:before="120" w:after="200"/>
      </w:pPr>
      <w:bookmarkStart w:id="580" w:name="_Toc101350508"/>
      <w:r>
        <w:t>Checks for interoperability processing output (OP scope)</w:t>
      </w:r>
      <w:bookmarkEnd w:id="580"/>
    </w:p>
    <w:tbl>
      <w:tblPr>
        <w:tblStyle w:val="TableGrid"/>
        <w:tblW w:w="5000" w:type="pct"/>
        <w:tblCellMar>
          <w:left w:w="72" w:type="dxa"/>
          <w:right w:w="72" w:type="dxa"/>
        </w:tblCellMar>
        <w:tblLook w:val="04A0" w:firstRow="1" w:lastRow="0" w:firstColumn="1" w:lastColumn="0" w:noHBand="0" w:noVBand="1"/>
      </w:tblPr>
      <w:tblGrid>
        <w:gridCol w:w="1297"/>
        <w:gridCol w:w="985"/>
        <w:gridCol w:w="3590"/>
        <w:gridCol w:w="1850"/>
        <w:gridCol w:w="1922"/>
        <w:gridCol w:w="2738"/>
        <w:gridCol w:w="568"/>
      </w:tblGrid>
      <w:tr w:rsidR="00961FEC" w:rsidRPr="005A2A51" w14:paraId="2BAC891A" w14:textId="77777777" w:rsidTr="005A2A51">
        <w:tc>
          <w:tcPr>
            <w:tcW w:w="512" w:type="pct"/>
            <w:shd w:val="clear" w:color="auto" w:fill="D9D9D9" w:themeFill="background1" w:themeFillShade="D9"/>
          </w:tcPr>
          <w:p w14:paraId="631D5481" w14:textId="77777777" w:rsidR="00961FEC" w:rsidRPr="005A2A51" w:rsidRDefault="00961FEC" w:rsidP="005A2A51">
            <w:pPr>
              <w:keepNext/>
              <w:spacing w:before="60" w:after="60"/>
              <w:rPr>
                <w:rFonts w:cs="Arial"/>
                <w:b/>
                <w:bCs/>
                <w:sz w:val="18"/>
                <w:szCs w:val="18"/>
              </w:rPr>
            </w:pPr>
            <w:r w:rsidRPr="005A2A51">
              <w:rPr>
                <w:rFonts w:cs="Arial"/>
                <w:b/>
                <w:bCs/>
                <w:sz w:val="18"/>
                <w:szCs w:val="18"/>
              </w:rPr>
              <w:t>Quality measure</w:t>
            </w:r>
          </w:p>
        </w:tc>
        <w:tc>
          <w:tcPr>
            <w:tcW w:w="315" w:type="pct"/>
            <w:shd w:val="clear" w:color="auto" w:fill="D9D9D9" w:themeFill="background1" w:themeFillShade="D9"/>
          </w:tcPr>
          <w:p w14:paraId="773FCCD9" w14:textId="77777777" w:rsidR="00961FEC" w:rsidRPr="005A2A51" w:rsidRDefault="00961FEC" w:rsidP="005A2A51">
            <w:pPr>
              <w:keepNext/>
              <w:spacing w:before="60" w:after="60"/>
              <w:rPr>
                <w:rFonts w:cs="Arial"/>
                <w:b/>
                <w:bCs/>
                <w:sz w:val="18"/>
                <w:szCs w:val="18"/>
              </w:rPr>
            </w:pPr>
            <w:r w:rsidRPr="005A2A51">
              <w:rPr>
                <w:rFonts w:cs="Arial"/>
                <w:b/>
                <w:bCs/>
                <w:sz w:val="18"/>
                <w:szCs w:val="18"/>
              </w:rPr>
              <w:t>Check no.</w:t>
            </w:r>
          </w:p>
        </w:tc>
        <w:tc>
          <w:tcPr>
            <w:tcW w:w="1397" w:type="pct"/>
            <w:shd w:val="clear" w:color="auto" w:fill="D9D9D9" w:themeFill="background1" w:themeFillShade="D9"/>
          </w:tcPr>
          <w:p w14:paraId="65A2A7ED" w14:textId="77777777" w:rsidR="00961FEC" w:rsidRPr="005A2A51" w:rsidRDefault="00961FEC" w:rsidP="005A2A51">
            <w:pPr>
              <w:keepNext/>
              <w:spacing w:before="60" w:after="60"/>
              <w:rPr>
                <w:rFonts w:cs="Arial"/>
                <w:b/>
                <w:bCs/>
                <w:sz w:val="18"/>
                <w:szCs w:val="18"/>
              </w:rPr>
            </w:pPr>
            <w:r w:rsidRPr="005A2A51">
              <w:rPr>
                <w:rFonts w:cs="Arial"/>
                <w:b/>
                <w:bCs/>
                <w:sz w:val="18"/>
                <w:szCs w:val="18"/>
              </w:rPr>
              <w:t>Check description</w:t>
            </w:r>
          </w:p>
        </w:tc>
        <w:tc>
          <w:tcPr>
            <w:tcW w:w="725" w:type="pct"/>
            <w:shd w:val="clear" w:color="auto" w:fill="D9D9D9" w:themeFill="background1" w:themeFillShade="D9"/>
          </w:tcPr>
          <w:p w14:paraId="2C111C1F" w14:textId="77777777" w:rsidR="00961FEC" w:rsidRPr="005A2A51" w:rsidRDefault="00961FEC" w:rsidP="005A2A51">
            <w:pPr>
              <w:keepNext/>
              <w:spacing w:before="60" w:after="60"/>
              <w:rPr>
                <w:rFonts w:cs="Arial"/>
                <w:b/>
                <w:bCs/>
                <w:sz w:val="18"/>
                <w:szCs w:val="18"/>
              </w:rPr>
            </w:pPr>
            <w:r w:rsidRPr="005A2A51">
              <w:rPr>
                <w:rFonts w:cs="Arial"/>
                <w:b/>
                <w:bCs/>
                <w:sz w:val="18"/>
                <w:szCs w:val="18"/>
              </w:rPr>
              <w:t>Check Message</w:t>
            </w:r>
          </w:p>
        </w:tc>
        <w:tc>
          <w:tcPr>
            <w:tcW w:w="753" w:type="pct"/>
            <w:shd w:val="clear" w:color="auto" w:fill="D9D9D9" w:themeFill="background1" w:themeFillShade="D9"/>
          </w:tcPr>
          <w:p w14:paraId="27708FC1" w14:textId="77777777" w:rsidR="00961FEC" w:rsidRPr="005A2A51" w:rsidRDefault="00961FEC" w:rsidP="005A2A51">
            <w:pPr>
              <w:keepNext/>
              <w:spacing w:before="60" w:after="60"/>
              <w:rPr>
                <w:rFonts w:cs="Arial"/>
                <w:b/>
                <w:bCs/>
                <w:sz w:val="18"/>
                <w:szCs w:val="18"/>
              </w:rPr>
            </w:pPr>
            <w:r w:rsidRPr="005A2A51">
              <w:rPr>
                <w:rFonts w:cs="Arial"/>
                <w:b/>
                <w:bCs/>
                <w:sz w:val="18"/>
                <w:szCs w:val="18"/>
              </w:rPr>
              <w:t>Check solution</w:t>
            </w:r>
          </w:p>
        </w:tc>
        <w:tc>
          <w:tcPr>
            <w:tcW w:w="1068" w:type="pct"/>
            <w:shd w:val="clear" w:color="auto" w:fill="D9D9D9" w:themeFill="background1" w:themeFillShade="D9"/>
          </w:tcPr>
          <w:p w14:paraId="2447A553" w14:textId="77777777" w:rsidR="00961FEC" w:rsidRPr="005A2A51" w:rsidRDefault="00961FEC" w:rsidP="005A2A51">
            <w:pPr>
              <w:keepNext/>
              <w:spacing w:before="60" w:after="60"/>
              <w:rPr>
                <w:rFonts w:cs="Arial"/>
                <w:b/>
                <w:bCs/>
                <w:sz w:val="18"/>
                <w:szCs w:val="18"/>
              </w:rPr>
            </w:pPr>
            <w:r w:rsidRPr="005A2A51">
              <w:rPr>
                <w:rFonts w:cs="Arial"/>
                <w:b/>
                <w:bCs/>
                <w:sz w:val="18"/>
                <w:szCs w:val="18"/>
              </w:rPr>
              <w:t>Conformity</w:t>
            </w:r>
          </w:p>
        </w:tc>
        <w:tc>
          <w:tcPr>
            <w:tcW w:w="230" w:type="pct"/>
            <w:shd w:val="clear" w:color="auto" w:fill="D9D9D9" w:themeFill="background1" w:themeFillShade="D9"/>
          </w:tcPr>
          <w:p w14:paraId="6B9E1C32" w14:textId="77777777" w:rsidR="00961FEC" w:rsidRPr="005A2A51" w:rsidRDefault="00961FEC" w:rsidP="005A2A51">
            <w:pPr>
              <w:keepNext/>
              <w:spacing w:before="60" w:after="60"/>
              <w:rPr>
                <w:rFonts w:cs="Arial"/>
                <w:b/>
                <w:bCs/>
                <w:sz w:val="18"/>
                <w:szCs w:val="18"/>
              </w:rPr>
            </w:pPr>
            <w:r w:rsidRPr="005A2A51">
              <w:rPr>
                <w:rFonts w:cs="Arial"/>
                <w:b/>
                <w:bCs/>
                <w:sz w:val="18"/>
                <w:szCs w:val="18"/>
              </w:rPr>
              <w:t>Cat.</w:t>
            </w:r>
          </w:p>
        </w:tc>
      </w:tr>
      <w:tr w:rsidR="00961FEC" w:rsidRPr="005A2A51" w14:paraId="4A32EF18" w14:textId="77777777" w:rsidTr="005A2A51">
        <w:tc>
          <w:tcPr>
            <w:tcW w:w="5000" w:type="pct"/>
            <w:gridSpan w:val="7"/>
            <w:shd w:val="clear" w:color="auto" w:fill="D9D9D9" w:themeFill="background1" w:themeFillShade="D9"/>
          </w:tcPr>
          <w:p w14:paraId="15146352" w14:textId="18061885" w:rsidR="00961FEC" w:rsidRPr="005A2A51" w:rsidRDefault="00961FEC" w:rsidP="005A2A51">
            <w:pPr>
              <w:keepNext/>
              <w:spacing w:before="60" w:after="60"/>
              <w:jc w:val="center"/>
              <w:rPr>
                <w:rFonts w:cs="Arial"/>
                <w:b/>
                <w:bCs/>
                <w:i/>
                <w:iCs/>
                <w:sz w:val="18"/>
                <w:szCs w:val="18"/>
              </w:rPr>
            </w:pPr>
            <w:r w:rsidRPr="005A2A51">
              <w:rPr>
                <w:rFonts w:cs="Arial"/>
                <w:b/>
                <w:bCs/>
                <w:i/>
                <w:iCs/>
                <w:sz w:val="18"/>
                <w:szCs w:val="18"/>
              </w:rPr>
              <w:t xml:space="preserve">Checks for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 of all levels</w:t>
            </w:r>
          </w:p>
        </w:tc>
      </w:tr>
      <w:tr w:rsidR="00961FEC" w:rsidRPr="005A2A51" w14:paraId="59022D5A" w14:textId="77777777" w:rsidTr="004E6207">
        <w:tc>
          <w:tcPr>
            <w:tcW w:w="512" w:type="pct"/>
          </w:tcPr>
          <w:p w14:paraId="1F0B4F4D" w14:textId="77777777" w:rsidR="00961FEC" w:rsidRPr="005A2A51" w:rsidRDefault="00961FEC" w:rsidP="005A2A51">
            <w:pPr>
              <w:keepNext/>
              <w:spacing w:before="60" w:after="60"/>
              <w:jc w:val="left"/>
              <w:rPr>
                <w:rFonts w:eastAsia="Arial" w:cs="Arial"/>
                <w:w w:val="99"/>
                <w:sz w:val="18"/>
                <w:szCs w:val="18"/>
              </w:rPr>
            </w:pPr>
          </w:p>
        </w:tc>
        <w:tc>
          <w:tcPr>
            <w:tcW w:w="315" w:type="pct"/>
          </w:tcPr>
          <w:p w14:paraId="0FEDFFD0" w14:textId="1CE410D6" w:rsidR="00961FEC" w:rsidRPr="005A2A51" w:rsidRDefault="008D5C6A" w:rsidP="005A2A51">
            <w:pPr>
              <w:keepNext/>
              <w:spacing w:before="60" w:after="60"/>
              <w:rPr>
                <w:rFonts w:cs="Arial"/>
                <w:sz w:val="18"/>
                <w:szCs w:val="18"/>
              </w:rPr>
            </w:pPr>
            <w:ins w:id="581" w:author="Raphael Malyankar" w:date="2023-09-01T02:18:00Z">
              <w:r>
                <w:rPr>
                  <w:rFonts w:cs="Arial"/>
                  <w:sz w:val="18"/>
                  <w:szCs w:val="18"/>
                </w:rPr>
                <w:t>S98_</w:t>
              </w:r>
            </w:ins>
            <w:ins w:id="582" w:author="Raphael Malyankar" w:date="2023-09-01T02:19:00Z">
              <w:r w:rsidR="00D80BBA">
                <w:rPr>
                  <w:rFonts w:cs="Arial"/>
                  <w:sz w:val="18"/>
                  <w:szCs w:val="18"/>
                </w:rPr>
                <w:t>X201</w:t>
              </w:r>
            </w:ins>
          </w:p>
        </w:tc>
        <w:tc>
          <w:tcPr>
            <w:tcW w:w="1397" w:type="pct"/>
          </w:tcPr>
          <w:p w14:paraId="755B09C0" w14:textId="4358597A" w:rsidR="00961FEC" w:rsidRPr="005A2A51" w:rsidRDefault="00D80BBA" w:rsidP="005A2A51">
            <w:pPr>
              <w:keepNext/>
              <w:spacing w:before="60" w:after="60"/>
              <w:jc w:val="left"/>
              <w:rPr>
                <w:rFonts w:cs="Arial"/>
                <w:sz w:val="18"/>
                <w:szCs w:val="18"/>
              </w:rPr>
            </w:pPr>
            <w:ins w:id="583" w:author="Raphael Malyankar" w:date="2023-09-01T02:20:00Z">
              <w:r>
                <w:rPr>
                  <w:rFonts w:cs="Arial"/>
                  <w:sz w:val="18"/>
                  <w:szCs w:val="18"/>
                </w:rPr>
                <w:t>A f</w:t>
              </w:r>
            </w:ins>
            <w:ins w:id="584" w:author="Raphael Malyankar" w:date="2023-09-01T02:19:00Z">
              <w:r>
                <w:rPr>
                  <w:rFonts w:cs="Arial"/>
                  <w:sz w:val="18"/>
                  <w:szCs w:val="18"/>
                </w:rPr>
                <w:t>eature are obscured in output</w:t>
              </w:r>
            </w:ins>
          </w:p>
        </w:tc>
        <w:tc>
          <w:tcPr>
            <w:tcW w:w="725" w:type="pct"/>
          </w:tcPr>
          <w:p w14:paraId="4091FF6A" w14:textId="1F229BB0" w:rsidR="00961FEC" w:rsidRPr="005A2A51" w:rsidRDefault="00D80BBA" w:rsidP="005A2A51">
            <w:pPr>
              <w:keepNext/>
              <w:spacing w:before="60" w:after="60"/>
              <w:ind w:right="-20"/>
              <w:jc w:val="left"/>
              <w:rPr>
                <w:rFonts w:eastAsia="Arial" w:cs="Arial"/>
                <w:sz w:val="18"/>
                <w:szCs w:val="18"/>
              </w:rPr>
            </w:pPr>
            <w:ins w:id="585" w:author="Raphael Malyankar" w:date="2023-09-01T02:20:00Z">
              <w:r>
                <w:rPr>
                  <w:rFonts w:eastAsia="Arial" w:cs="Arial"/>
                  <w:sz w:val="18"/>
                  <w:szCs w:val="18"/>
                </w:rPr>
                <w:t xml:space="preserve">Obscured </w:t>
              </w:r>
            </w:ins>
            <w:ins w:id="586" w:author="Raphael Malyankar" w:date="2023-09-01T02:19:00Z">
              <w:r>
                <w:rPr>
                  <w:rFonts w:eastAsia="Arial" w:cs="Arial"/>
                  <w:sz w:val="18"/>
                  <w:szCs w:val="18"/>
                </w:rPr>
                <w:t>Features</w:t>
              </w:r>
            </w:ins>
          </w:p>
        </w:tc>
        <w:tc>
          <w:tcPr>
            <w:tcW w:w="753" w:type="pct"/>
          </w:tcPr>
          <w:p w14:paraId="3C00584E" w14:textId="2481D97E" w:rsidR="00961FEC" w:rsidRPr="005A2A51" w:rsidRDefault="00D80BBA" w:rsidP="005A2A51">
            <w:pPr>
              <w:keepNext/>
              <w:spacing w:before="60" w:after="60"/>
              <w:ind w:right="-20"/>
              <w:jc w:val="left"/>
              <w:rPr>
                <w:rFonts w:eastAsia="Arial" w:cs="Arial"/>
                <w:sz w:val="18"/>
                <w:szCs w:val="18"/>
              </w:rPr>
            </w:pPr>
            <w:ins w:id="587" w:author="Raphael Malyankar" w:date="2023-09-01T02:19:00Z">
              <w:r>
                <w:rPr>
                  <w:rFonts w:eastAsia="Arial" w:cs="Arial"/>
                  <w:sz w:val="18"/>
                  <w:szCs w:val="18"/>
                </w:rPr>
                <w:t>Try higher level of interoperabityl</w:t>
              </w:r>
            </w:ins>
          </w:p>
        </w:tc>
        <w:tc>
          <w:tcPr>
            <w:tcW w:w="1068" w:type="pct"/>
          </w:tcPr>
          <w:p w14:paraId="74487728" w14:textId="124B7656" w:rsidR="00961FEC" w:rsidRPr="005A2A51" w:rsidRDefault="00961FEC" w:rsidP="005A2A51">
            <w:pPr>
              <w:keepNext/>
              <w:spacing w:before="60" w:after="60"/>
              <w:jc w:val="left"/>
              <w:rPr>
                <w:rFonts w:cs="Arial"/>
                <w:sz w:val="18"/>
                <w:szCs w:val="18"/>
              </w:rPr>
            </w:pPr>
          </w:p>
        </w:tc>
        <w:tc>
          <w:tcPr>
            <w:tcW w:w="230" w:type="pct"/>
          </w:tcPr>
          <w:p w14:paraId="1B103D08" w14:textId="05B79411" w:rsidR="00961FEC" w:rsidRPr="005A2A51" w:rsidRDefault="00D80BBA" w:rsidP="005A2A51">
            <w:pPr>
              <w:keepNext/>
              <w:spacing w:before="60" w:after="60"/>
              <w:rPr>
                <w:rFonts w:cs="Arial"/>
                <w:sz w:val="18"/>
                <w:szCs w:val="18"/>
              </w:rPr>
            </w:pPr>
            <w:ins w:id="588" w:author="Raphael Malyankar" w:date="2023-09-01T02:20:00Z">
              <w:r>
                <w:rPr>
                  <w:rFonts w:cs="Arial"/>
                  <w:sz w:val="18"/>
                  <w:szCs w:val="18"/>
                </w:rPr>
                <w:t>W</w:t>
              </w:r>
            </w:ins>
          </w:p>
        </w:tc>
      </w:tr>
      <w:tr w:rsidR="00961FEC" w:rsidRPr="005A2A51" w14:paraId="161E4BF7" w14:textId="77777777" w:rsidTr="005A2A51">
        <w:tc>
          <w:tcPr>
            <w:tcW w:w="5000" w:type="pct"/>
            <w:gridSpan w:val="7"/>
            <w:shd w:val="clear" w:color="auto" w:fill="D9D9D9" w:themeFill="background1" w:themeFillShade="D9"/>
          </w:tcPr>
          <w:p w14:paraId="6C65BD5B" w14:textId="5DFCCC8C" w:rsidR="00961FEC" w:rsidRPr="005A2A51" w:rsidRDefault="00961FEC" w:rsidP="005A2A51">
            <w:pPr>
              <w:keepNext/>
              <w:spacing w:before="60" w:after="60"/>
              <w:jc w:val="center"/>
              <w:rPr>
                <w:rFonts w:eastAsia="Arial" w:cs="Arial"/>
                <w:w w:val="99"/>
                <w:sz w:val="18"/>
                <w:szCs w:val="18"/>
              </w:rPr>
            </w:pPr>
            <w:r w:rsidRPr="005A2A51">
              <w:rPr>
                <w:rFonts w:cs="Arial"/>
                <w:b/>
                <w:bCs/>
                <w:i/>
                <w:iCs/>
                <w:sz w:val="18"/>
                <w:szCs w:val="18"/>
              </w:rPr>
              <w:t xml:space="preserve">Checks for Level 1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w:t>
            </w:r>
          </w:p>
        </w:tc>
      </w:tr>
      <w:tr w:rsidR="00961FEC" w:rsidRPr="005A2A51" w14:paraId="7158584A" w14:textId="77777777" w:rsidTr="004E6207">
        <w:tc>
          <w:tcPr>
            <w:tcW w:w="512" w:type="pct"/>
          </w:tcPr>
          <w:p w14:paraId="2354F89B" w14:textId="77777777" w:rsidR="00961FEC" w:rsidRPr="005A2A51" w:rsidRDefault="00961FEC" w:rsidP="005A2A51">
            <w:pPr>
              <w:spacing w:before="60" w:after="60"/>
              <w:jc w:val="left"/>
              <w:rPr>
                <w:rFonts w:eastAsia="Arial" w:cs="Arial"/>
                <w:w w:val="99"/>
                <w:sz w:val="18"/>
                <w:szCs w:val="18"/>
              </w:rPr>
            </w:pPr>
          </w:p>
        </w:tc>
        <w:tc>
          <w:tcPr>
            <w:tcW w:w="315" w:type="pct"/>
          </w:tcPr>
          <w:p w14:paraId="0DD21CCA" w14:textId="77777777" w:rsidR="00961FEC" w:rsidRPr="005A2A51" w:rsidRDefault="00961FEC" w:rsidP="005A2A51">
            <w:pPr>
              <w:spacing w:before="60" w:after="60"/>
              <w:rPr>
                <w:rFonts w:eastAsia="Arial" w:cs="Arial"/>
                <w:w w:val="99"/>
                <w:sz w:val="18"/>
                <w:szCs w:val="18"/>
              </w:rPr>
            </w:pPr>
          </w:p>
        </w:tc>
        <w:tc>
          <w:tcPr>
            <w:tcW w:w="1397" w:type="pct"/>
          </w:tcPr>
          <w:p w14:paraId="50A739FD" w14:textId="77777777" w:rsidR="00961FEC" w:rsidRPr="005A2A51" w:rsidRDefault="00961FEC" w:rsidP="005A2A51">
            <w:pPr>
              <w:spacing w:before="60" w:after="60"/>
              <w:ind w:right="-20"/>
              <w:jc w:val="left"/>
              <w:rPr>
                <w:rFonts w:eastAsia="Arial" w:cs="Arial"/>
                <w:sz w:val="18"/>
                <w:szCs w:val="18"/>
              </w:rPr>
            </w:pPr>
          </w:p>
        </w:tc>
        <w:tc>
          <w:tcPr>
            <w:tcW w:w="725" w:type="pct"/>
          </w:tcPr>
          <w:p w14:paraId="3A687920" w14:textId="77777777" w:rsidR="00961FEC" w:rsidRPr="005A2A51" w:rsidRDefault="00961FEC" w:rsidP="005A2A51">
            <w:pPr>
              <w:spacing w:before="60" w:after="60"/>
              <w:jc w:val="left"/>
              <w:rPr>
                <w:rFonts w:eastAsia="Arial" w:cs="Arial"/>
                <w:sz w:val="18"/>
                <w:szCs w:val="18"/>
              </w:rPr>
            </w:pPr>
          </w:p>
        </w:tc>
        <w:tc>
          <w:tcPr>
            <w:tcW w:w="753" w:type="pct"/>
          </w:tcPr>
          <w:p w14:paraId="54FB8EC6" w14:textId="77777777" w:rsidR="00961FEC" w:rsidRPr="005A2A51" w:rsidRDefault="00961FEC" w:rsidP="005A2A51">
            <w:pPr>
              <w:spacing w:before="60" w:after="60"/>
              <w:jc w:val="left"/>
              <w:rPr>
                <w:rFonts w:eastAsia="Arial" w:cs="Arial"/>
                <w:spacing w:val="-1"/>
                <w:sz w:val="18"/>
                <w:szCs w:val="18"/>
              </w:rPr>
            </w:pPr>
          </w:p>
        </w:tc>
        <w:tc>
          <w:tcPr>
            <w:tcW w:w="1068" w:type="pct"/>
          </w:tcPr>
          <w:p w14:paraId="51A12D14" w14:textId="77777777" w:rsidR="00961FEC" w:rsidRPr="005A2A51" w:rsidRDefault="00961FEC" w:rsidP="005A2A51">
            <w:pPr>
              <w:spacing w:before="60" w:after="60"/>
              <w:jc w:val="left"/>
              <w:rPr>
                <w:rFonts w:eastAsia="Arial" w:cs="Arial"/>
                <w:spacing w:val="-1"/>
                <w:sz w:val="18"/>
                <w:szCs w:val="18"/>
              </w:rPr>
            </w:pPr>
          </w:p>
        </w:tc>
        <w:tc>
          <w:tcPr>
            <w:tcW w:w="230" w:type="pct"/>
          </w:tcPr>
          <w:p w14:paraId="2F4B285E" w14:textId="77777777" w:rsidR="00961FEC" w:rsidRPr="005A2A51" w:rsidRDefault="00961FEC" w:rsidP="005A2A51">
            <w:pPr>
              <w:spacing w:before="60" w:after="60"/>
              <w:rPr>
                <w:rFonts w:eastAsia="Arial" w:cs="Arial"/>
                <w:w w:val="99"/>
                <w:sz w:val="18"/>
                <w:szCs w:val="18"/>
              </w:rPr>
            </w:pPr>
          </w:p>
        </w:tc>
      </w:tr>
      <w:tr w:rsidR="00961FEC" w:rsidRPr="005A2A51" w14:paraId="11E1E74A" w14:textId="77777777" w:rsidTr="005A2A51">
        <w:tc>
          <w:tcPr>
            <w:tcW w:w="5000" w:type="pct"/>
            <w:gridSpan w:val="7"/>
            <w:shd w:val="clear" w:color="auto" w:fill="D9D9D9" w:themeFill="background1" w:themeFillShade="D9"/>
          </w:tcPr>
          <w:p w14:paraId="0B428480" w14:textId="3CDCFBC3" w:rsidR="00961FEC" w:rsidRPr="005A2A51" w:rsidRDefault="00961FEC" w:rsidP="005A2A51">
            <w:pPr>
              <w:spacing w:before="60" w:after="60"/>
              <w:jc w:val="center"/>
              <w:rPr>
                <w:rFonts w:eastAsia="Arial" w:cs="Arial"/>
                <w:w w:val="99"/>
                <w:sz w:val="18"/>
                <w:szCs w:val="18"/>
              </w:rPr>
            </w:pPr>
            <w:r w:rsidRPr="005A2A51">
              <w:rPr>
                <w:rFonts w:cs="Arial"/>
                <w:b/>
                <w:bCs/>
                <w:i/>
                <w:iCs/>
                <w:sz w:val="18"/>
                <w:szCs w:val="18"/>
              </w:rPr>
              <w:t xml:space="preserve">Checks for Level 2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w:t>
            </w:r>
          </w:p>
        </w:tc>
      </w:tr>
      <w:tr w:rsidR="00961FEC" w:rsidRPr="005A2A51" w14:paraId="5F5AB8F3" w14:textId="77777777" w:rsidTr="004E6207">
        <w:tc>
          <w:tcPr>
            <w:tcW w:w="512" w:type="pct"/>
          </w:tcPr>
          <w:p w14:paraId="2272AB9F" w14:textId="77777777" w:rsidR="00961FEC" w:rsidRPr="005A2A51" w:rsidRDefault="00961FEC" w:rsidP="005A2A51">
            <w:pPr>
              <w:spacing w:before="60" w:after="60"/>
              <w:jc w:val="left"/>
              <w:rPr>
                <w:rFonts w:eastAsia="Arial" w:cs="Arial"/>
                <w:w w:val="99"/>
                <w:sz w:val="18"/>
                <w:szCs w:val="18"/>
              </w:rPr>
            </w:pPr>
          </w:p>
        </w:tc>
        <w:tc>
          <w:tcPr>
            <w:tcW w:w="315" w:type="pct"/>
          </w:tcPr>
          <w:p w14:paraId="242EACE8" w14:textId="77777777" w:rsidR="00961FEC" w:rsidRPr="005A2A51" w:rsidRDefault="00961FEC" w:rsidP="005A2A51">
            <w:pPr>
              <w:spacing w:before="60" w:after="60"/>
              <w:rPr>
                <w:rFonts w:eastAsia="Arial" w:cs="Arial"/>
                <w:w w:val="99"/>
                <w:sz w:val="18"/>
                <w:szCs w:val="18"/>
              </w:rPr>
            </w:pPr>
          </w:p>
        </w:tc>
        <w:tc>
          <w:tcPr>
            <w:tcW w:w="1397" w:type="pct"/>
          </w:tcPr>
          <w:p w14:paraId="2DAC1853" w14:textId="77777777" w:rsidR="00961FEC" w:rsidRPr="005A2A51" w:rsidRDefault="00961FEC" w:rsidP="005A2A51">
            <w:pPr>
              <w:spacing w:before="60" w:after="60"/>
              <w:ind w:right="-20"/>
              <w:jc w:val="left"/>
              <w:rPr>
                <w:rFonts w:eastAsia="Arial" w:cs="Arial"/>
                <w:sz w:val="18"/>
                <w:szCs w:val="18"/>
              </w:rPr>
            </w:pPr>
          </w:p>
        </w:tc>
        <w:tc>
          <w:tcPr>
            <w:tcW w:w="725" w:type="pct"/>
          </w:tcPr>
          <w:p w14:paraId="3E2DEC0A" w14:textId="77777777" w:rsidR="00961FEC" w:rsidRPr="005A2A51" w:rsidRDefault="00961FEC" w:rsidP="005A2A51">
            <w:pPr>
              <w:spacing w:before="60" w:after="60"/>
              <w:jc w:val="left"/>
              <w:rPr>
                <w:rFonts w:eastAsia="Arial" w:cs="Arial"/>
                <w:sz w:val="18"/>
                <w:szCs w:val="18"/>
              </w:rPr>
            </w:pPr>
          </w:p>
        </w:tc>
        <w:tc>
          <w:tcPr>
            <w:tcW w:w="753" w:type="pct"/>
          </w:tcPr>
          <w:p w14:paraId="02C504D8" w14:textId="77777777" w:rsidR="00961FEC" w:rsidRPr="005A2A51" w:rsidRDefault="00961FEC" w:rsidP="005A2A51">
            <w:pPr>
              <w:spacing w:before="60" w:after="60"/>
              <w:jc w:val="left"/>
              <w:rPr>
                <w:rFonts w:eastAsia="Arial" w:cs="Arial"/>
                <w:spacing w:val="-1"/>
                <w:sz w:val="18"/>
                <w:szCs w:val="18"/>
              </w:rPr>
            </w:pPr>
          </w:p>
        </w:tc>
        <w:tc>
          <w:tcPr>
            <w:tcW w:w="1068" w:type="pct"/>
          </w:tcPr>
          <w:p w14:paraId="5B577156" w14:textId="77777777" w:rsidR="00961FEC" w:rsidRPr="005A2A51" w:rsidRDefault="00961FEC" w:rsidP="005A2A51">
            <w:pPr>
              <w:spacing w:before="60" w:after="60"/>
              <w:jc w:val="left"/>
              <w:rPr>
                <w:rFonts w:eastAsia="Arial" w:cs="Arial"/>
                <w:spacing w:val="-1"/>
                <w:sz w:val="18"/>
                <w:szCs w:val="18"/>
              </w:rPr>
            </w:pPr>
          </w:p>
        </w:tc>
        <w:tc>
          <w:tcPr>
            <w:tcW w:w="230" w:type="pct"/>
          </w:tcPr>
          <w:p w14:paraId="44A3EA27" w14:textId="77777777" w:rsidR="00961FEC" w:rsidRPr="005A2A51" w:rsidRDefault="00961FEC" w:rsidP="005A2A51">
            <w:pPr>
              <w:spacing w:before="60" w:after="60"/>
              <w:rPr>
                <w:rFonts w:eastAsia="Arial" w:cs="Arial"/>
                <w:w w:val="99"/>
                <w:sz w:val="18"/>
                <w:szCs w:val="18"/>
              </w:rPr>
            </w:pPr>
          </w:p>
        </w:tc>
      </w:tr>
      <w:tr w:rsidR="00961FEC" w:rsidRPr="005A2A51" w14:paraId="724B785E" w14:textId="77777777" w:rsidTr="005A2A51">
        <w:tc>
          <w:tcPr>
            <w:tcW w:w="5000" w:type="pct"/>
            <w:gridSpan w:val="7"/>
            <w:shd w:val="clear" w:color="auto" w:fill="D9D9D9" w:themeFill="background1" w:themeFillShade="D9"/>
          </w:tcPr>
          <w:p w14:paraId="1756A6D8" w14:textId="1B5EB253" w:rsidR="00961FEC" w:rsidRPr="005A2A51" w:rsidRDefault="00961FEC" w:rsidP="005A2A51">
            <w:pPr>
              <w:spacing w:before="60" w:after="60"/>
              <w:jc w:val="center"/>
              <w:rPr>
                <w:rFonts w:eastAsia="Arial" w:cs="Arial"/>
                <w:w w:val="99"/>
                <w:sz w:val="18"/>
                <w:szCs w:val="18"/>
              </w:rPr>
            </w:pPr>
            <w:r w:rsidRPr="005A2A51">
              <w:rPr>
                <w:rFonts w:cs="Arial"/>
                <w:b/>
                <w:bCs/>
                <w:i/>
                <w:iCs/>
                <w:sz w:val="18"/>
                <w:szCs w:val="18"/>
              </w:rPr>
              <w:t xml:space="preserve">Checks for Level 3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w:t>
            </w:r>
          </w:p>
        </w:tc>
      </w:tr>
      <w:tr w:rsidR="00961FEC" w:rsidRPr="005A2A51" w14:paraId="25169C74" w14:textId="77777777" w:rsidTr="004E6207">
        <w:tc>
          <w:tcPr>
            <w:tcW w:w="512" w:type="pct"/>
          </w:tcPr>
          <w:p w14:paraId="5455AE6D" w14:textId="77777777" w:rsidR="00961FEC" w:rsidRPr="005A2A51" w:rsidRDefault="00961FEC" w:rsidP="005A2A51">
            <w:pPr>
              <w:spacing w:before="60" w:after="60"/>
              <w:jc w:val="left"/>
              <w:rPr>
                <w:rFonts w:eastAsia="Arial" w:cs="Arial"/>
                <w:w w:val="99"/>
                <w:sz w:val="18"/>
                <w:szCs w:val="18"/>
              </w:rPr>
            </w:pPr>
          </w:p>
        </w:tc>
        <w:tc>
          <w:tcPr>
            <w:tcW w:w="315" w:type="pct"/>
          </w:tcPr>
          <w:p w14:paraId="7611643C" w14:textId="77777777" w:rsidR="00961FEC" w:rsidRPr="005A2A51" w:rsidRDefault="00961FEC" w:rsidP="005A2A51">
            <w:pPr>
              <w:spacing w:before="60" w:after="60"/>
              <w:rPr>
                <w:rFonts w:eastAsia="Arial" w:cs="Arial"/>
                <w:w w:val="99"/>
                <w:sz w:val="18"/>
                <w:szCs w:val="18"/>
              </w:rPr>
            </w:pPr>
          </w:p>
        </w:tc>
        <w:tc>
          <w:tcPr>
            <w:tcW w:w="1397" w:type="pct"/>
          </w:tcPr>
          <w:p w14:paraId="143F4D6E" w14:textId="77777777" w:rsidR="00961FEC" w:rsidRPr="005A2A51" w:rsidRDefault="00961FEC" w:rsidP="005A2A51">
            <w:pPr>
              <w:spacing w:before="60" w:after="60"/>
              <w:ind w:right="-20"/>
              <w:jc w:val="left"/>
              <w:rPr>
                <w:rFonts w:eastAsia="Arial" w:cs="Arial"/>
                <w:sz w:val="18"/>
                <w:szCs w:val="18"/>
              </w:rPr>
            </w:pPr>
          </w:p>
        </w:tc>
        <w:tc>
          <w:tcPr>
            <w:tcW w:w="725" w:type="pct"/>
          </w:tcPr>
          <w:p w14:paraId="5B8A43B6" w14:textId="77777777" w:rsidR="00961FEC" w:rsidRPr="005A2A51" w:rsidRDefault="00961FEC" w:rsidP="005A2A51">
            <w:pPr>
              <w:spacing w:before="60" w:after="60"/>
              <w:jc w:val="left"/>
              <w:rPr>
                <w:rFonts w:eastAsia="Arial" w:cs="Arial"/>
                <w:sz w:val="18"/>
                <w:szCs w:val="18"/>
              </w:rPr>
            </w:pPr>
          </w:p>
        </w:tc>
        <w:tc>
          <w:tcPr>
            <w:tcW w:w="753" w:type="pct"/>
          </w:tcPr>
          <w:p w14:paraId="62547348" w14:textId="77777777" w:rsidR="00961FEC" w:rsidRPr="005A2A51" w:rsidRDefault="00961FEC" w:rsidP="005A2A51">
            <w:pPr>
              <w:spacing w:before="60" w:after="60"/>
              <w:jc w:val="left"/>
              <w:rPr>
                <w:rFonts w:eastAsia="Arial" w:cs="Arial"/>
                <w:spacing w:val="-1"/>
                <w:sz w:val="18"/>
                <w:szCs w:val="18"/>
              </w:rPr>
            </w:pPr>
          </w:p>
        </w:tc>
        <w:tc>
          <w:tcPr>
            <w:tcW w:w="1068" w:type="pct"/>
          </w:tcPr>
          <w:p w14:paraId="5CD78D03" w14:textId="77777777" w:rsidR="00961FEC" w:rsidRPr="005A2A51" w:rsidRDefault="00961FEC" w:rsidP="005A2A51">
            <w:pPr>
              <w:spacing w:before="60" w:after="60"/>
              <w:jc w:val="left"/>
              <w:rPr>
                <w:rFonts w:eastAsia="Arial" w:cs="Arial"/>
                <w:spacing w:val="-1"/>
                <w:sz w:val="18"/>
                <w:szCs w:val="18"/>
              </w:rPr>
            </w:pPr>
          </w:p>
        </w:tc>
        <w:tc>
          <w:tcPr>
            <w:tcW w:w="230" w:type="pct"/>
          </w:tcPr>
          <w:p w14:paraId="54498F98" w14:textId="77777777" w:rsidR="00961FEC" w:rsidRPr="005A2A51" w:rsidRDefault="00961FEC" w:rsidP="005A2A51">
            <w:pPr>
              <w:spacing w:before="60" w:after="60"/>
              <w:rPr>
                <w:rFonts w:eastAsia="Arial" w:cs="Arial"/>
                <w:w w:val="99"/>
                <w:sz w:val="18"/>
                <w:szCs w:val="18"/>
              </w:rPr>
            </w:pPr>
          </w:p>
        </w:tc>
      </w:tr>
      <w:tr w:rsidR="00961FEC" w:rsidRPr="005A2A51" w14:paraId="14DEDF9A" w14:textId="77777777" w:rsidTr="005A2A51">
        <w:tc>
          <w:tcPr>
            <w:tcW w:w="5000" w:type="pct"/>
            <w:gridSpan w:val="7"/>
            <w:shd w:val="clear" w:color="auto" w:fill="D9D9D9" w:themeFill="background1" w:themeFillShade="D9"/>
          </w:tcPr>
          <w:p w14:paraId="1C30BD67" w14:textId="6CE8C484" w:rsidR="00961FEC" w:rsidRPr="005A2A51" w:rsidRDefault="00961FEC" w:rsidP="005A2A51">
            <w:pPr>
              <w:spacing w:before="60" w:after="60"/>
              <w:jc w:val="center"/>
              <w:rPr>
                <w:rFonts w:eastAsia="Arial" w:cs="Arial"/>
                <w:w w:val="99"/>
                <w:sz w:val="18"/>
                <w:szCs w:val="18"/>
              </w:rPr>
            </w:pPr>
            <w:r w:rsidRPr="005A2A51">
              <w:rPr>
                <w:rFonts w:cs="Arial"/>
                <w:b/>
                <w:bCs/>
                <w:i/>
                <w:iCs/>
                <w:sz w:val="18"/>
                <w:szCs w:val="18"/>
              </w:rPr>
              <w:t xml:space="preserve">Checks for Level 4 </w:t>
            </w:r>
            <w:r w:rsidR="005A2A51">
              <w:rPr>
                <w:rFonts w:cs="Arial"/>
                <w:b/>
                <w:bCs/>
                <w:i/>
                <w:iCs/>
                <w:sz w:val="18"/>
                <w:szCs w:val="18"/>
              </w:rPr>
              <w:t>I</w:t>
            </w:r>
            <w:r w:rsidRPr="005A2A51">
              <w:rPr>
                <w:rFonts w:cs="Arial"/>
                <w:b/>
                <w:bCs/>
                <w:i/>
                <w:iCs/>
                <w:sz w:val="18"/>
                <w:szCs w:val="18"/>
              </w:rPr>
              <w:t xml:space="preserve">nteroperability </w:t>
            </w:r>
            <w:r w:rsidR="005A2A51">
              <w:rPr>
                <w:rFonts w:cs="Arial"/>
                <w:b/>
                <w:bCs/>
                <w:i/>
                <w:iCs/>
                <w:sz w:val="18"/>
                <w:szCs w:val="18"/>
              </w:rPr>
              <w:t>C</w:t>
            </w:r>
            <w:r w:rsidRPr="005A2A51">
              <w:rPr>
                <w:rFonts w:cs="Arial"/>
                <w:b/>
                <w:bCs/>
                <w:i/>
                <w:iCs/>
                <w:sz w:val="18"/>
                <w:szCs w:val="18"/>
              </w:rPr>
              <w:t>atalogues</w:t>
            </w:r>
          </w:p>
        </w:tc>
      </w:tr>
      <w:tr w:rsidR="00496BF5" w:rsidRPr="005A2A51" w14:paraId="35D7ECAE" w14:textId="77777777" w:rsidTr="004E6207">
        <w:tc>
          <w:tcPr>
            <w:tcW w:w="512" w:type="pct"/>
          </w:tcPr>
          <w:p w14:paraId="4534DFDA" w14:textId="7968FF31" w:rsidR="00496BF5" w:rsidRPr="005A2A51" w:rsidRDefault="00151B2A" w:rsidP="005A2A51">
            <w:pPr>
              <w:spacing w:before="60" w:after="60"/>
              <w:jc w:val="left"/>
              <w:rPr>
                <w:rFonts w:eastAsia="Arial" w:cs="Arial"/>
                <w:w w:val="99"/>
                <w:sz w:val="18"/>
                <w:szCs w:val="18"/>
              </w:rPr>
            </w:pPr>
            <w:r w:rsidRPr="005A2A51">
              <w:rPr>
                <w:rFonts w:eastAsia="Arial" w:cs="Arial"/>
                <w:w w:val="99"/>
                <w:sz w:val="18"/>
                <w:szCs w:val="18"/>
              </w:rPr>
              <w:t>Logical Consistency / Conceptual Consistency</w:t>
            </w:r>
          </w:p>
        </w:tc>
        <w:tc>
          <w:tcPr>
            <w:tcW w:w="315" w:type="pct"/>
          </w:tcPr>
          <w:p w14:paraId="187C7DEC" w14:textId="7EA29D77" w:rsidR="00496BF5" w:rsidRPr="005A2A51" w:rsidRDefault="004E6207" w:rsidP="005A2A51">
            <w:pPr>
              <w:spacing w:before="60" w:after="60"/>
              <w:rPr>
                <w:rFonts w:eastAsia="Arial" w:cs="Arial"/>
                <w:w w:val="99"/>
                <w:sz w:val="18"/>
                <w:szCs w:val="18"/>
              </w:rPr>
            </w:pPr>
            <w:r w:rsidRPr="005A2A51">
              <w:rPr>
                <w:rFonts w:eastAsia="Arial" w:cs="Arial"/>
                <w:w w:val="99"/>
                <w:sz w:val="18"/>
                <w:szCs w:val="18"/>
              </w:rPr>
              <w:t>D2001</w:t>
            </w:r>
          </w:p>
        </w:tc>
        <w:tc>
          <w:tcPr>
            <w:tcW w:w="1397" w:type="pct"/>
          </w:tcPr>
          <w:p w14:paraId="7AF78466" w14:textId="30B88866" w:rsidR="00496BF5" w:rsidRPr="005A2A51" w:rsidRDefault="00496BF5" w:rsidP="005A2A51">
            <w:pPr>
              <w:spacing w:before="60" w:after="60"/>
              <w:ind w:right="-20"/>
              <w:jc w:val="left"/>
              <w:rPr>
                <w:rFonts w:eastAsia="Arial" w:cs="Arial"/>
                <w:sz w:val="18"/>
                <w:szCs w:val="18"/>
              </w:rPr>
            </w:pPr>
            <w:r w:rsidRPr="005A2A51">
              <w:rPr>
                <w:rFonts w:eastAsia="Arial" w:cs="Arial"/>
                <w:sz w:val="18"/>
                <w:szCs w:val="18"/>
              </w:rPr>
              <w:t>For</w:t>
            </w:r>
            <w:r w:rsidRPr="005A2A51">
              <w:rPr>
                <w:rFonts w:eastAsia="Arial" w:cs="Arial"/>
                <w:spacing w:val="-3"/>
                <w:sz w:val="18"/>
                <w:szCs w:val="18"/>
              </w:rPr>
              <w:t xml:space="preserve"> </w:t>
            </w:r>
            <w:r w:rsidRPr="005A2A51">
              <w:rPr>
                <w:rFonts w:eastAsia="Arial" w:cs="Arial"/>
                <w:sz w:val="18"/>
                <w:szCs w:val="18"/>
              </w:rPr>
              <w:t>ea</w:t>
            </w:r>
            <w:r w:rsidRPr="005A2A51">
              <w:rPr>
                <w:rFonts w:eastAsia="Arial" w:cs="Arial"/>
                <w:spacing w:val="1"/>
                <w:sz w:val="18"/>
                <w:szCs w:val="18"/>
              </w:rPr>
              <w:t>c</w:t>
            </w:r>
            <w:r w:rsidRPr="005A2A51">
              <w:rPr>
                <w:rFonts w:eastAsia="Arial" w:cs="Arial"/>
                <w:sz w:val="18"/>
                <w:szCs w:val="18"/>
              </w:rPr>
              <w:t>h</w:t>
            </w:r>
            <w:r w:rsidRPr="005A2A51">
              <w:rPr>
                <w:rFonts w:eastAsia="Arial" w:cs="Arial"/>
                <w:spacing w:val="-4"/>
                <w:sz w:val="18"/>
                <w:szCs w:val="18"/>
              </w:rPr>
              <w:t xml:space="preserve"> DepthArea</w:t>
            </w:r>
            <w:r w:rsidRPr="005A2A51">
              <w:rPr>
                <w:rFonts w:eastAsia="Arial" w:cs="Arial"/>
                <w:spacing w:val="2"/>
                <w:sz w:val="18"/>
                <w:szCs w:val="18"/>
              </w:rPr>
              <w:t xml:space="preserve">, </w:t>
            </w:r>
            <w:r w:rsidR="00105C24" w:rsidRPr="005A2A51">
              <w:rPr>
                <w:rFonts w:eastAsia="Arial" w:cs="Arial"/>
                <w:spacing w:val="2"/>
                <w:sz w:val="18"/>
                <w:szCs w:val="18"/>
              </w:rPr>
              <w:t xml:space="preserve">DredgedArea, </w:t>
            </w:r>
            <w:r w:rsidRPr="005A2A51">
              <w:rPr>
                <w:rFonts w:eastAsia="Arial" w:cs="Arial"/>
                <w:sz w:val="18"/>
                <w:szCs w:val="18"/>
              </w:rPr>
              <w:t>LandArea,</w:t>
            </w:r>
            <w:r w:rsidRPr="005A2A51">
              <w:rPr>
                <w:rFonts w:eastAsia="Arial" w:cs="Arial"/>
                <w:spacing w:val="-9"/>
                <w:sz w:val="18"/>
                <w:szCs w:val="18"/>
              </w:rPr>
              <w:t xml:space="preserve"> </w:t>
            </w:r>
            <w:r w:rsidR="00105C24" w:rsidRPr="005A2A51">
              <w:rPr>
                <w:rFonts w:eastAsia="Arial" w:cs="Arial"/>
                <w:sz w:val="18"/>
                <w:szCs w:val="18"/>
              </w:rPr>
              <w:t>DockArea</w:t>
            </w:r>
            <w:r w:rsidRPr="005A2A51">
              <w:rPr>
                <w:rFonts w:eastAsia="Arial" w:cs="Arial"/>
                <w:sz w:val="18"/>
                <w:szCs w:val="18"/>
              </w:rPr>
              <w:t xml:space="preserve">, </w:t>
            </w:r>
            <w:r w:rsidR="00105C24" w:rsidRPr="005A2A51">
              <w:rPr>
                <w:rFonts w:eastAsia="Arial" w:cs="Arial"/>
                <w:sz w:val="18"/>
                <w:szCs w:val="18"/>
              </w:rPr>
              <w:t>LockBasin</w:t>
            </w:r>
            <w:r w:rsidRPr="005A2A51">
              <w:rPr>
                <w:rFonts w:eastAsia="Arial" w:cs="Arial"/>
                <w:sz w:val="18"/>
                <w:szCs w:val="18"/>
              </w:rPr>
              <w:t>,</w:t>
            </w:r>
            <w:r w:rsidRPr="005A2A51">
              <w:rPr>
                <w:rFonts w:eastAsia="Arial" w:cs="Arial"/>
                <w:spacing w:val="-9"/>
                <w:sz w:val="18"/>
                <w:szCs w:val="18"/>
              </w:rPr>
              <w:t xml:space="preserve"> </w:t>
            </w:r>
            <w:r w:rsidR="00105C24" w:rsidRPr="005A2A51">
              <w:rPr>
                <w:rFonts w:eastAsia="Arial" w:cs="Arial"/>
                <w:spacing w:val="-1"/>
                <w:sz w:val="18"/>
                <w:szCs w:val="18"/>
              </w:rPr>
              <w:t>UnsurveyedArea</w:t>
            </w:r>
            <w:r w:rsidRPr="005A2A51">
              <w:rPr>
                <w:rFonts w:eastAsia="Arial" w:cs="Arial"/>
                <w:sz w:val="18"/>
                <w:szCs w:val="18"/>
              </w:rPr>
              <w:t xml:space="preserve"> </w:t>
            </w:r>
            <w:r w:rsidRPr="005A2A51">
              <w:rPr>
                <w:rFonts w:eastAsia="Arial" w:cs="Arial"/>
                <w:spacing w:val="2"/>
                <w:sz w:val="18"/>
                <w:szCs w:val="18"/>
              </w:rPr>
              <w:t>f</w:t>
            </w:r>
            <w:r w:rsidRPr="005A2A51">
              <w:rPr>
                <w:rFonts w:eastAsia="Arial" w:cs="Arial"/>
                <w:sz w:val="18"/>
                <w:szCs w:val="18"/>
              </w:rPr>
              <w:t>e</w:t>
            </w:r>
            <w:r w:rsidRPr="005A2A51">
              <w:rPr>
                <w:rFonts w:eastAsia="Arial" w:cs="Arial"/>
                <w:spacing w:val="-1"/>
                <w:sz w:val="18"/>
                <w:szCs w:val="18"/>
              </w:rPr>
              <w:t>a</w:t>
            </w:r>
            <w:r w:rsidRPr="005A2A51">
              <w:rPr>
                <w:rFonts w:eastAsia="Arial" w:cs="Arial"/>
                <w:sz w:val="18"/>
                <w:szCs w:val="18"/>
              </w:rPr>
              <w:t>ture</w:t>
            </w:r>
            <w:r w:rsidRPr="005A2A51">
              <w:rPr>
                <w:rFonts w:eastAsia="Arial" w:cs="Arial"/>
                <w:spacing w:val="-6"/>
                <w:sz w:val="18"/>
                <w:szCs w:val="18"/>
              </w:rPr>
              <w:t xml:space="preserve"> </w:t>
            </w:r>
            <w:r w:rsidRPr="005A2A51">
              <w:rPr>
                <w:rFonts w:eastAsia="Arial" w:cs="Arial"/>
                <w:sz w:val="18"/>
                <w:szCs w:val="18"/>
              </w:rPr>
              <w:t>of</w:t>
            </w:r>
            <w:r w:rsidRPr="005A2A51">
              <w:rPr>
                <w:rFonts w:eastAsia="Arial" w:cs="Arial"/>
                <w:spacing w:val="-1"/>
                <w:sz w:val="18"/>
                <w:szCs w:val="18"/>
              </w:rPr>
              <w:t xml:space="preserve"> </w:t>
            </w:r>
            <w:r w:rsidRPr="005A2A51">
              <w:rPr>
                <w:rFonts w:eastAsia="Arial" w:cs="Arial"/>
                <w:sz w:val="18"/>
                <w:szCs w:val="18"/>
              </w:rPr>
              <w:t>g</w:t>
            </w:r>
            <w:r w:rsidRPr="005A2A51">
              <w:rPr>
                <w:rFonts w:eastAsia="Arial" w:cs="Arial"/>
                <w:spacing w:val="-1"/>
                <w:sz w:val="18"/>
                <w:szCs w:val="18"/>
              </w:rPr>
              <w:t>e</w:t>
            </w:r>
            <w:r w:rsidRPr="005A2A51">
              <w:rPr>
                <w:rFonts w:eastAsia="Arial" w:cs="Arial"/>
                <w:sz w:val="18"/>
                <w:szCs w:val="18"/>
              </w:rPr>
              <w:t>o</w:t>
            </w:r>
            <w:r w:rsidRPr="005A2A51">
              <w:rPr>
                <w:rFonts w:eastAsia="Arial" w:cs="Arial"/>
                <w:spacing w:val="4"/>
                <w:sz w:val="18"/>
                <w:szCs w:val="18"/>
              </w:rPr>
              <w:t>m</w:t>
            </w:r>
            <w:r w:rsidRPr="005A2A51">
              <w:rPr>
                <w:rFonts w:eastAsia="Arial" w:cs="Arial"/>
                <w:sz w:val="18"/>
                <w:szCs w:val="18"/>
              </w:rPr>
              <w:t>etr</w:t>
            </w:r>
            <w:r w:rsidRPr="005A2A51">
              <w:rPr>
                <w:rFonts w:eastAsia="Arial" w:cs="Arial"/>
                <w:spacing w:val="-1"/>
                <w:sz w:val="18"/>
                <w:szCs w:val="18"/>
              </w:rPr>
              <w:t>i</w:t>
            </w:r>
            <w:r w:rsidRPr="005A2A51">
              <w:rPr>
                <w:rFonts w:eastAsia="Arial" w:cs="Arial"/>
                <w:sz w:val="18"/>
                <w:szCs w:val="18"/>
              </w:rPr>
              <w:t>c pri</w:t>
            </w:r>
            <w:r w:rsidRPr="005A2A51">
              <w:rPr>
                <w:rFonts w:eastAsia="Arial" w:cs="Arial"/>
                <w:spacing w:val="4"/>
                <w:sz w:val="18"/>
                <w:szCs w:val="18"/>
              </w:rPr>
              <w:t>m</w:t>
            </w:r>
            <w:r w:rsidRPr="005A2A51">
              <w:rPr>
                <w:rFonts w:eastAsia="Arial" w:cs="Arial"/>
                <w:spacing w:val="-1"/>
                <w:sz w:val="18"/>
                <w:szCs w:val="18"/>
              </w:rPr>
              <w:t>i</w:t>
            </w:r>
            <w:r w:rsidRPr="005A2A51">
              <w:rPr>
                <w:rFonts w:eastAsia="Arial" w:cs="Arial"/>
                <w:sz w:val="18"/>
                <w:szCs w:val="18"/>
              </w:rPr>
              <w:t>t</w:t>
            </w:r>
            <w:r w:rsidRPr="005A2A51">
              <w:rPr>
                <w:rFonts w:eastAsia="Arial" w:cs="Arial"/>
                <w:spacing w:val="-1"/>
                <w:sz w:val="18"/>
                <w:szCs w:val="18"/>
              </w:rPr>
              <w:t>iv</w:t>
            </w:r>
            <w:r w:rsidRPr="005A2A51">
              <w:rPr>
                <w:rFonts w:eastAsia="Arial" w:cs="Arial"/>
                <w:sz w:val="18"/>
                <w:szCs w:val="18"/>
              </w:rPr>
              <w:t>e</w:t>
            </w:r>
            <w:r w:rsidRPr="005A2A51">
              <w:rPr>
                <w:rFonts w:eastAsia="Arial" w:cs="Arial"/>
                <w:spacing w:val="-6"/>
                <w:sz w:val="18"/>
                <w:szCs w:val="18"/>
              </w:rPr>
              <w:t xml:space="preserve"> </w:t>
            </w:r>
            <w:r w:rsidRPr="005A2A51">
              <w:rPr>
                <w:rFonts w:eastAsia="Arial" w:cs="Arial"/>
                <w:sz w:val="18"/>
                <w:szCs w:val="18"/>
              </w:rPr>
              <w:t>area</w:t>
            </w:r>
            <w:r w:rsidRPr="005A2A51">
              <w:rPr>
                <w:rFonts w:eastAsia="Arial" w:cs="Arial"/>
                <w:spacing w:val="-2"/>
                <w:sz w:val="18"/>
                <w:szCs w:val="18"/>
              </w:rPr>
              <w:t xml:space="preserve"> </w:t>
            </w:r>
            <w:r w:rsidRPr="005A2A51">
              <w:rPr>
                <w:rFonts w:eastAsia="Arial" w:cs="Arial"/>
                <w:sz w:val="18"/>
                <w:szCs w:val="18"/>
              </w:rPr>
              <w:t>th</w:t>
            </w:r>
            <w:r w:rsidRPr="005A2A51">
              <w:rPr>
                <w:rFonts w:eastAsia="Arial" w:cs="Arial"/>
                <w:spacing w:val="-1"/>
                <w:sz w:val="18"/>
                <w:szCs w:val="18"/>
              </w:rPr>
              <w:t>a</w:t>
            </w:r>
            <w:r w:rsidRPr="005A2A51">
              <w:rPr>
                <w:rFonts w:eastAsia="Arial" w:cs="Arial"/>
                <w:sz w:val="18"/>
                <w:szCs w:val="18"/>
              </w:rPr>
              <w:t xml:space="preserve">t </w:t>
            </w:r>
            <w:r w:rsidR="00105C24" w:rsidRPr="005A2A51">
              <w:rPr>
                <w:rFonts w:eastAsia="Arial" w:cs="Arial"/>
                <w:sz w:val="18"/>
                <w:szCs w:val="18"/>
              </w:rPr>
              <w:t>is generated by</w:t>
            </w:r>
            <w:r w:rsidR="004E6207" w:rsidRPr="005A2A51">
              <w:rPr>
                <w:rFonts w:eastAsia="Arial" w:cs="Arial"/>
                <w:sz w:val="18"/>
                <w:szCs w:val="18"/>
              </w:rPr>
              <w:t xml:space="preserve"> an</w:t>
            </w:r>
            <w:r w:rsidR="00105C24" w:rsidRPr="005A2A51">
              <w:rPr>
                <w:rFonts w:eastAsia="Arial" w:cs="Arial"/>
                <w:sz w:val="18"/>
                <w:szCs w:val="18"/>
              </w:rPr>
              <w:t xml:space="preserve"> S100_HybridFeature rule AND </w:t>
            </w:r>
            <w:r w:rsidRPr="005A2A51">
              <w:rPr>
                <w:rFonts w:eastAsia="Arial" w:cs="Arial"/>
                <w:spacing w:val="1"/>
                <w:sz w:val="18"/>
                <w:szCs w:val="18"/>
              </w:rPr>
              <w:t>O</w:t>
            </w:r>
            <w:r w:rsidRPr="005A2A51">
              <w:rPr>
                <w:rFonts w:eastAsia="Arial" w:cs="Arial"/>
                <w:spacing w:val="-1"/>
                <w:sz w:val="18"/>
                <w:szCs w:val="18"/>
              </w:rPr>
              <w:t>VE</w:t>
            </w:r>
            <w:r w:rsidRPr="005A2A51">
              <w:rPr>
                <w:rFonts w:eastAsia="Arial" w:cs="Arial"/>
                <w:spacing w:val="2"/>
                <w:sz w:val="18"/>
                <w:szCs w:val="18"/>
              </w:rPr>
              <w:t>R</w:t>
            </w:r>
            <w:r w:rsidRPr="005A2A51">
              <w:rPr>
                <w:rFonts w:eastAsia="Arial" w:cs="Arial"/>
                <w:sz w:val="18"/>
                <w:szCs w:val="18"/>
              </w:rPr>
              <w:t>L</w:t>
            </w:r>
            <w:r w:rsidRPr="005A2A51">
              <w:rPr>
                <w:rFonts w:eastAsia="Arial" w:cs="Arial"/>
                <w:spacing w:val="1"/>
                <w:sz w:val="18"/>
                <w:szCs w:val="18"/>
              </w:rPr>
              <w:t>A</w:t>
            </w:r>
            <w:r w:rsidRPr="005A2A51">
              <w:rPr>
                <w:rFonts w:eastAsia="Arial" w:cs="Arial"/>
                <w:sz w:val="18"/>
                <w:szCs w:val="18"/>
              </w:rPr>
              <w:t>PS</w:t>
            </w:r>
            <w:r w:rsidRPr="005A2A51">
              <w:rPr>
                <w:rFonts w:eastAsia="Arial" w:cs="Arial"/>
                <w:spacing w:val="-10"/>
                <w:sz w:val="18"/>
                <w:szCs w:val="18"/>
              </w:rPr>
              <w:t xml:space="preserve"> </w:t>
            </w:r>
            <w:r w:rsidRPr="005A2A51">
              <w:rPr>
                <w:rFonts w:eastAsia="Arial" w:cs="Arial"/>
                <w:sz w:val="18"/>
                <w:szCs w:val="18"/>
              </w:rPr>
              <w:t>or</w:t>
            </w:r>
            <w:r w:rsidRPr="005A2A51">
              <w:rPr>
                <w:rFonts w:eastAsia="Arial" w:cs="Arial"/>
                <w:spacing w:val="-2"/>
                <w:sz w:val="18"/>
                <w:szCs w:val="18"/>
              </w:rPr>
              <w:t xml:space="preserve"> </w:t>
            </w:r>
            <w:r w:rsidRPr="005A2A51">
              <w:rPr>
                <w:rFonts w:eastAsia="Arial" w:cs="Arial"/>
                <w:spacing w:val="-1"/>
                <w:sz w:val="18"/>
                <w:szCs w:val="18"/>
              </w:rPr>
              <w:t>i</w:t>
            </w:r>
            <w:r w:rsidRPr="005A2A51">
              <w:rPr>
                <w:rFonts w:eastAsia="Arial" w:cs="Arial"/>
                <w:sz w:val="18"/>
                <w:szCs w:val="18"/>
              </w:rPr>
              <w:t>s</w:t>
            </w:r>
            <w:r w:rsidRPr="005A2A51">
              <w:rPr>
                <w:rFonts w:eastAsia="Arial" w:cs="Arial"/>
                <w:spacing w:val="-3"/>
                <w:sz w:val="18"/>
                <w:szCs w:val="18"/>
              </w:rPr>
              <w:t xml:space="preserve"> </w:t>
            </w:r>
            <w:r w:rsidRPr="005A2A51">
              <w:rPr>
                <w:rFonts w:eastAsia="Arial" w:cs="Arial"/>
                <w:spacing w:val="9"/>
                <w:sz w:val="18"/>
                <w:szCs w:val="18"/>
              </w:rPr>
              <w:t>W</w:t>
            </w:r>
            <w:r w:rsidRPr="005A2A51">
              <w:rPr>
                <w:rFonts w:eastAsia="Arial" w:cs="Arial"/>
                <w:spacing w:val="-3"/>
                <w:sz w:val="18"/>
                <w:szCs w:val="18"/>
              </w:rPr>
              <w:t>I</w:t>
            </w:r>
            <w:r w:rsidRPr="005A2A51">
              <w:rPr>
                <w:rFonts w:eastAsia="Arial" w:cs="Arial"/>
                <w:spacing w:val="3"/>
                <w:sz w:val="18"/>
                <w:szCs w:val="18"/>
              </w:rPr>
              <w:t>T</w:t>
            </w:r>
            <w:r w:rsidRPr="005A2A51">
              <w:rPr>
                <w:rFonts w:eastAsia="Arial" w:cs="Arial"/>
                <w:sz w:val="18"/>
                <w:szCs w:val="18"/>
              </w:rPr>
              <w:t>HIN a</w:t>
            </w:r>
            <w:r w:rsidRPr="005A2A51">
              <w:rPr>
                <w:rFonts w:eastAsia="Arial" w:cs="Arial"/>
                <w:spacing w:val="-1"/>
                <w:sz w:val="18"/>
                <w:szCs w:val="18"/>
              </w:rPr>
              <w:t>n</w:t>
            </w:r>
            <w:r w:rsidRPr="005A2A51">
              <w:rPr>
                <w:rFonts w:eastAsia="Arial" w:cs="Arial"/>
                <w:sz w:val="18"/>
                <w:szCs w:val="18"/>
              </w:rPr>
              <w:t>o</w:t>
            </w:r>
            <w:r w:rsidRPr="005A2A51">
              <w:rPr>
                <w:rFonts w:eastAsia="Arial" w:cs="Arial"/>
                <w:spacing w:val="2"/>
                <w:sz w:val="18"/>
                <w:szCs w:val="18"/>
              </w:rPr>
              <w:t>t</w:t>
            </w:r>
            <w:r w:rsidRPr="005A2A51">
              <w:rPr>
                <w:rFonts w:eastAsia="Arial" w:cs="Arial"/>
                <w:sz w:val="18"/>
                <w:szCs w:val="18"/>
              </w:rPr>
              <w:t>h</w:t>
            </w:r>
            <w:r w:rsidRPr="005A2A51">
              <w:rPr>
                <w:rFonts w:eastAsia="Arial" w:cs="Arial"/>
                <w:spacing w:val="-1"/>
                <w:sz w:val="18"/>
                <w:szCs w:val="18"/>
              </w:rPr>
              <w:t>e</w:t>
            </w:r>
            <w:r w:rsidRPr="005A2A51">
              <w:rPr>
                <w:rFonts w:eastAsia="Arial" w:cs="Arial"/>
                <w:sz w:val="18"/>
                <w:szCs w:val="18"/>
              </w:rPr>
              <w:t>r</w:t>
            </w:r>
            <w:r w:rsidRPr="005A2A51">
              <w:rPr>
                <w:rFonts w:eastAsia="Arial" w:cs="Arial"/>
                <w:spacing w:val="-7"/>
                <w:sz w:val="18"/>
                <w:szCs w:val="18"/>
              </w:rPr>
              <w:t xml:space="preserve"> </w:t>
            </w:r>
            <w:r w:rsidR="00105C24" w:rsidRPr="005A2A51">
              <w:rPr>
                <w:rFonts w:eastAsia="Arial" w:cs="Arial"/>
                <w:spacing w:val="-4"/>
                <w:sz w:val="18"/>
                <w:szCs w:val="18"/>
              </w:rPr>
              <w:t>DepthArea</w:t>
            </w:r>
            <w:r w:rsidR="00105C24" w:rsidRPr="005A2A51">
              <w:rPr>
                <w:rFonts w:eastAsia="Arial" w:cs="Arial"/>
                <w:spacing w:val="2"/>
                <w:sz w:val="18"/>
                <w:szCs w:val="18"/>
              </w:rPr>
              <w:t xml:space="preserve">, DredgedArea, </w:t>
            </w:r>
            <w:r w:rsidR="00105C24" w:rsidRPr="005A2A51">
              <w:rPr>
                <w:rFonts w:eastAsia="Arial" w:cs="Arial"/>
                <w:sz w:val="18"/>
                <w:szCs w:val="18"/>
              </w:rPr>
              <w:t>LandArea,</w:t>
            </w:r>
            <w:r w:rsidR="00105C24" w:rsidRPr="005A2A51">
              <w:rPr>
                <w:rFonts w:eastAsia="Arial" w:cs="Arial"/>
                <w:spacing w:val="-9"/>
                <w:sz w:val="18"/>
                <w:szCs w:val="18"/>
              </w:rPr>
              <w:t xml:space="preserve"> </w:t>
            </w:r>
            <w:r w:rsidR="00105C24" w:rsidRPr="005A2A51">
              <w:rPr>
                <w:rFonts w:eastAsia="Arial" w:cs="Arial"/>
                <w:sz w:val="18"/>
                <w:szCs w:val="18"/>
              </w:rPr>
              <w:t>DockArea, LockBasin,</w:t>
            </w:r>
            <w:r w:rsidR="00105C24" w:rsidRPr="005A2A51">
              <w:rPr>
                <w:rFonts w:eastAsia="Arial" w:cs="Arial"/>
                <w:spacing w:val="-9"/>
                <w:sz w:val="18"/>
                <w:szCs w:val="18"/>
              </w:rPr>
              <w:t xml:space="preserve"> </w:t>
            </w:r>
            <w:r w:rsidR="00105C24" w:rsidRPr="005A2A51">
              <w:rPr>
                <w:rFonts w:eastAsia="Arial" w:cs="Arial"/>
                <w:spacing w:val="-1"/>
                <w:sz w:val="18"/>
                <w:szCs w:val="18"/>
              </w:rPr>
              <w:t>UnsurveyedArea</w:t>
            </w:r>
            <w:r w:rsidR="00105C24" w:rsidRPr="005A2A51">
              <w:rPr>
                <w:rFonts w:eastAsia="Arial" w:cs="Arial"/>
                <w:sz w:val="18"/>
                <w:szCs w:val="18"/>
              </w:rPr>
              <w:t xml:space="preserve"> </w:t>
            </w:r>
            <w:r w:rsidRPr="005A2A51">
              <w:rPr>
                <w:rFonts w:eastAsia="Arial" w:cs="Arial"/>
                <w:sz w:val="18"/>
                <w:szCs w:val="18"/>
              </w:rPr>
              <w:t>of g</w:t>
            </w:r>
            <w:r w:rsidRPr="005A2A51">
              <w:rPr>
                <w:rFonts w:eastAsia="Arial" w:cs="Arial"/>
                <w:spacing w:val="-1"/>
                <w:sz w:val="18"/>
                <w:szCs w:val="18"/>
              </w:rPr>
              <w:t>e</w:t>
            </w:r>
            <w:r w:rsidRPr="005A2A51">
              <w:rPr>
                <w:rFonts w:eastAsia="Arial" w:cs="Arial"/>
                <w:sz w:val="18"/>
                <w:szCs w:val="18"/>
              </w:rPr>
              <w:t>o</w:t>
            </w:r>
            <w:r w:rsidRPr="005A2A51">
              <w:rPr>
                <w:rFonts w:eastAsia="Arial" w:cs="Arial"/>
                <w:spacing w:val="4"/>
                <w:sz w:val="18"/>
                <w:szCs w:val="18"/>
              </w:rPr>
              <w:t>m</w:t>
            </w:r>
            <w:r w:rsidRPr="005A2A51">
              <w:rPr>
                <w:rFonts w:eastAsia="Arial" w:cs="Arial"/>
                <w:sz w:val="18"/>
                <w:szCs w:val="18"/>
              </w:rPr>
              <w:t>etr</w:t>
            </w:r>
            <w:r w:rsidRPr="005A2A51">
              <w:rPr>
                <w:rFonts w:eastAsia="Arial" w:cs="Arial"/>
                <w:spacing w:val="-1"/>
                <w:sz w:val="18"/>
                <w:szCs w:val="18"/>
              </w:rPr>
              <w:t>i</w:t>
            </w:r>
            <w:r w:rsidRPr="005A2A51">
              <w:rPr>
                <w:rFonts w:eastAsia="Arial" w:cs="Arial"/>
                <w:sz w:val="18"/>
                <w:szCs w:val="18"/>
              </w:rPr>
              <w:t>c</w:t>
            </w:r>
            <w:r w:rsidRPr="005A2A51">
              <w:rPr>
                <w:rFonts w:eastAsia="Arial" w:cs="Arial"/>
                <w:spacing w:val="-8"/>
                <w:sz w:val="18"/>
                <w:szCs w:val="18"/>
              </w:rPr>
              <w:t xml:space="preserve"> </w:t>
            </w:r>
            <w:r w:rsidRPr="005A2A51">
              <w:rPr>
                <w:rFonts w:eastAsia="Arial" w:cs="Arial"/>
                <w:sz w:val="18"/>
                <w:szCs w:val="18"/>
              </w:rPr>
              <w:t>pr</w:t>
            </w:r>
            <w:r w:rsidRPr="005A2A51">
              <w:rPr>
                <w:rFonts w:eastAsia="Arial" w:cs="Arial"/>
                <w:spacing w:val="-1"/>
                <w:sz w:val="18"/>
                <w:szCs w:val="18"/>
              </w:rPr>
              <w:t>i</w:t>
            </w:r>
            <w:r w:rsidRPr="005A2A51">
              <w:rPr>
                <w:rFonts w:eastAsia="Arial" w:cs="Arial"/>
                <w:spacing w:val="4"/>
                <w:sz w:val="18"/>
                <w:szCs w:val="18"/>
              </w:rPr>
              <w:t>m</w:t>
            </w:r>
            <w:r w:rsidRPr="005A2A51">
              <w:rPr>
                <w:rFonts w:eastAsia="Arial" w:cs="Arial"/>
                <w:spacing w:val="-1"/>
                <w:sz w:val="18"/>
                <w:szCs w:val="18"/>
              </w:rPr>
              <w:t>i</w:t>
            </w:r>
            <w:r w:rsidRPr="005A2A51">
              <w:rPr>
                <w:rFonts w:eastAsia="Arial" w:cs="Arial"/>
                <w:sz w:val="18"/>
                <w:szCs w:val="18"/>
              </w:rPr>
              <w:t>t</w:t>
            </w:r>
            <w:r w:rsidRPr="005A2A51">
              <w:rPr>
                <w:rFonts w:eastAsia="Arial" w:cs="Arial"/>
                <w:spacing w:val="-1"/>
                <w:sz w:val="18"/>
                <w:szCs w:val="18"/>
              </w:rPr>
              <w:t>iv</w:t>
            </w:r>
            <w:r w:rsidRPr="005A2A51">
              <w:rPr>
                <w:rFonts w:eastAsia="Arial" w:cs="Arial"/>
                <w:sz w:val="18"/>
                <w:szCs w:val="18"/>
              </w:rPr>
              <w:t>e</w:t>
            </w:r>
            <w:r w:rsidRPr="005A2A51">
              <w:rPr>
                <w:rFonts w:eastAsia="Arial" w:cs="Arial"/>
                <w:spacing w:val="-6"/>
                <w:sz w:val="18"/>
                <w:szCs w:val="18"/>
              </w:rPr>
              <w:t xml:space="preserve"> </w:t>
            </w:r>
            <w:r w:rsidRPr="005A2A51">
              <w:rPr>
                <w:rFonts w:eastAsia="Arial" w:cs="Arial"/>
                <w:sz w:val="18"/>
                <w:szCs w:val="18"/>
              </w:rPr>
              <w:t>area</w:t>
            </w:r>
            <w:r w:rsidR="00105C24" w:rsidRPr="005A2A51">
              <w:rPr>
                <w:rFonts w:eastAsia="Arial" w:cs="Arial"/>
                <w:sz w:val="18"/>
                <w:szCs w:val="18"/>
              </w:rPr>
              <w:t xml:space="preserve"> produced by a S100_HybridFeatureRule</w:t>
            </w:r>
            <w:r w:rsidRPr="005A2A51">
              <w:rPr>
                <w:rFonts w:eastAsia="Arial" w:cs="Arial"/>
                <w:sz w:val="18"/>
                <w:szCs w:val="18"/>
              </w:rPr>
              <w:t>.</w:t>
            </w:r>
          </w:p>
        </w:tc>
        <w:tc>
          <w:tcPr>
            <w:tcW w:w="725" w:type="pct"/>
          </w:tcPr>
          <w:p w14:paraId="049F29B4" w14:textId="6F192FD7" w:rsidR="00496BF5" w:rsidRPr="005A2A51" w:rsidRDefault="00496BF5" w:rsidP="00E5014A">
            <w:pPr>
              <w:spacing w:before="60" w:after="60"/>
              <w:ind w:right="-20"/>
              <w:jc w:val="left"/>
              <w:rPr>
                <w:rFonts w:eastAsia="Arial" w:cs="Arial"/>
                <w:sz w:val="18"/>
                <w:szCs w:val="18"/>
              </w:rPr>
            </w:pPr>
            <w:r w:rsidRPr="005A2A51">
              <w:rPr>
                <w:rFonts w:eastAsia="Arial" w:cs="Arial"/>
                <w:spacing w:val="-1"/>
                <w:sz w:val="18"/>
                <w:szCs w:val="18"/>
              </w:rPr>
              <w:t>S</w:t>
            </w:r>
            <w:r w:rsidRPr="005A2A51">
              <w:rPr>
                <w:rFonts w:eastAsia="Arial" w:cs="Arial"/>
                <w:spacing w:val="3"/>
                <w:sz w:val="18"/>
                <w:szCs w:val="18"/>
              </w:rPr>
              <w:t>k</w:t>
            </w:r>
            <w:r w:rsidRPr="005A2A51">
              <w:rPr>
                <w:rFonts w:eastAsia="Arial" w:cs="Arial"/>
                <w:spacing w:val="-1"/>
                <w:sz w:val="18"/>
                <w:szCs w:val="18"/>
              </w:rPr>
              <w:t>i</w:t>
            </w:r>
            <w:r w:rsidRPr="005A2A51">
              <w:rPr>
                <w:rFonts w:eastAsia="Arial" w:cs="Arial"/>
                <w:sz w:val="18"/>
                <w:szCs w:val="18"/>
              </w:rPr>
              <w:t>n</w:t>
            </w:r>
            <w:r w:rsidRPr="005A2A51">
              <w:rPr>
                <w:rFonts w:eastAsia="Arial" w:cs="Arial"/>
                <w:spacing w:val="-4"/>
                <w:sz w:val="18"/>
                <w:szCs w:val="18"/>
              </w:rPr>
              <w:t xml:space="preserve"> </w:t>
            </w:r>
            <w:r w:rsidRPr="005A2A51">
              <w:rPr>
                <w:rFonts w:eastAsia="Arial" w:cs="Arial"/>
                <w:spacing w:val="-1"/>
                <w:sz w:val="18"/>
                <w:szCs w:val="18"/>
              </w:rPr>
              <w:t>o</w:t>
            </w:r>
            <w:r w:rsidRPr="005A2A51">
              <w:rPr>
                <w:rFonts w:eastAsia="Arial" w:cs="Arial"/>
                <w:sz w:val="18"/>
                <w:szCs w:val="18"/>
              </w:rPr>
              <w:t>f t</w:t>
            </w:r>
            <w:r w:rsidRPr="005A2A51">
              <w:rPr>
                <w:rFonts w:eastAsia="Arial" w:cs="Arial"/>
                <w:spacing w:val="-1"/>
                <w:sz w:val="18"/>
                <w:szCs w:val="18"/>
              </w:rPr>
              <w:t>h</w:t>
            </w:r>
            <w:r w:rsidRPr="005A2A51">
              <w:rPr>
                <w:rFonts w:eastAsia="Arial" w:cs="Arial"/>
                <w:sz w:val="18"/>
                <w:szCs w:val="18"/>
              </w:rPr>
              <w:t>e</w:t>
            </w:r>
            <w:r w:rsidRPr="005A2A51">
              <w:rPr>
                <w:rFonts w:eastAsia="Arial" w:cs="Arial"/>
                <w:spacing w:val="-3"/>
                <w:sz w:val="18"/>
                <w:szCs w:val="18"/>
              </w:rPr>
              <w:t xml:space="preserve"> </w:t>
            </w:r>
            <w:r w:rsidRPr="005A2A51">
              <w:rPr>
                <w:rFonts w:eastAsia="Arial" w:cs="Arial"/>
                <w:spacing w:val="1"/>
                <w:sz w:val="18"/>
                <w:szCs w:val="18"/>
              </w:rPr>
              <w:t>e</w:t>
            </w:r>
            <w:r w:rsidRPr="005A2A51">
              <w:rPr>
                <w:rFonts w:eastAsia="Arial" w:cs="Arial"/>
                <w:sz w:val="18"/>
                <w:szCs w:val="18"/>
              </w:rPr>
              <w:t>arth</w:t>
            </w:r>
            <w:r w:rsidRPr="005A2A51">
              <w:rPr>
                <w:rFonts w:eastAsia="Arial" w:cs="Arial"/>
                <w:spacing w:val="-8"/>
                <w:sz w:val="18"/>
                <w:szCs w:val="18"/>
              </w:rPr>
              <w:t xml:space="preserve"> </w:t>
            </w:r>
            <w:r w:rsidR="00105C24" w:rsidRPr="005A2A51">
              <w:rPr>
                <w:rFonts w:eastAsia="Arial" w:cs="Arial"/>
                <w:sz w:val="18"/>
                <w:szCs w:val="18"/>
              </w:rPr>
              <w:t>features</w:t>
            </w:r>
            <w:r w:rsidRPr="005A2A51">
              <w:rPr>
                <w:rFonts w:eastAsia="Arial" w:cs="Arial"/>
                <w:sz w:val="18"/>
                <w:szCs w:val="18"/>
              </w:rPr>
              <w:t xml:space="preserve"> o</w:t>
            </w:r>
            <w:r w:rsidRPr="005A2A51">
              <w:rPr>
                <w:rFonts w:eastAsia="Arial" w:cs="Arial"/>
                <w:spacing w:val="-2"/>
                <w:sz w:val="18"/>
                <w:szCs w:val="18"/>
              </w:rPr>
              <w:t>v</w:t>
            </w:r>
            <w:r w:rsidRPr="005A2A51">
              <w:rPr>
                <w:rFonts w:eastAsia="Arial" w:cs="Arial"/>
                <w:sz w:val="18"/>
                <w:szCs w:val="18"/>
              </w:rPr>
              <w:t>e</w:t>
            </w:r>
            <w:r w:rsidRPr="005A2A51">
              <w:rPr>
                <w:rFonts w:eastAsia="Arial" w:cs="Arial"/>
                <w:spacing w:val="3"/>
                <w:sz w:val="18"/>
                <w:szCs w:val="18"/>
              </w:rPr>
              <w:t>r</w:t>
            </w:r>
            <w:r w:rsidRPr="005A2A51">
              <w:rPr>
                <w:rFonts w:eastAsia="Arial" w:cs="Arial"/>
                <w:spacing w:val="-1"/>
                <w:sz w:val="18"/>
                <w:szCs w:val="18"/>
              </w:rPr>
              <w:t>l</w:t>
            </w:r>
            <w:r w:rsidRPr="005A2A51">
              <w:rPr>
                <w:rFonts w:eastAsia="Arial" w:cs="Arial"/>
                <w:sz w:val="18"/>
                <w:szCs w:val="18"/>
              </w:rPr>
              <w:t>a</w:t>
            </w:r>
            <w:r w:rsidRPr="005A2A51">
              <w:rPr>
                <w:rFonts w:eastAsia="Arial" w:cs="Arial"/>
                <w:spacing w:val="-1"/>
                <w:sz w:val="18"/>
                <w:szCs w:val="18"/>
              </w:rPr>
              <w:t>p</w:t>
            </w:r>
            <w:r w:rsidRPr="005A2A51">
              <w:rPr>
                <w:rFonts w:eastAsia="Arial" w:cs="Arial"/>
                <w:sz w:val="18"/>
                <w:szCs w:val="18"/>
              </w:rPr>
              <w:t>.</w:t>
            </w:r>
          </w:p>
        </w:tc>
        <w:tc>
          <w:tcPr>
            <w:tcW w:w="753" w:type="pct"/>
          </w:tcPr>
          <w:p w14:paraId="690FA08D" w14:textId="5DE6DBB5" w:rsidR="00496BF5" w:rsidRPr="005A2A51" w:rsidRDefault="00626BE2" w:rsidP="005A2A51">
            <w:pPr>
              <w:spacing w:before="60" w:after="60"/>
              <w:ind w:right="-20"/>
              <w:jc w:val="left"/>
              <w:rPr>
                <w:rFonts w:eastAsia="Arial" w:cs="Arial"/>
                <w:sz w:val="18"/>
                <w:szCs w:val="18"/>
              </w:rPr>
            </w:pPr>
            <w:r w:rsidRPr="005A2A51">
              <w:rPr>
                <w:rFonts w:eastAsia="Arial" w:cs="Arial"/>
                <w:spacing w:val="-1"/>
                <w:sz w:val="18"/>
                <w:szCs w:val="18"/>
              </w:rPr>
              <w:t>Adapt selection criteria or tolerance to e</w:t>
            </w:r>
            <w:r w:rsidR="00496BF5" w:rsidRPr="005A2A51">
              <w:rPr>
                <w:rFonts w:eastAsia="Arial" w:cs="Arial"/>
                <w:sz w:val="18"/>
                <w:szCs w:val="18"/>
              </w:rPr>
              <w:t>n</w:t>
            </w:r>
            <w:r w:rsidR="00496BF5" w:rsidRPr="005A2A51">
              <w:rPr>
                <w:rFonts w:eastAsia="Arial" w:cs="Arial"/>
                <w:spacing w:val="1"/>
                <w:sz w:val="18"/>
                <w:szCs w:val="18"/>
              </w:rPr>
              <w:t>s</w:t>
            </w:r>
            <w:r w:rsidR="00496BF5" w:rsidRPr="005A2A51">
              <w:rPr>
                <w:rFonts w:eastAsia="Arial" w:cs="Arial"/>
                <w:sz w:val="18"/>
                <w:szCs w:val="18"/>
              </w:rPr>
              <w:t>ure</w:t>
            </w:r>
            <w:r w:rsidR="00496BF5" w:rsidRPr="005A2A51">
              <w:rPr>
                <w:rFonts w:eastAsia="Arial" w:cs="Arial"/>
                <w:spacing w:val="-6"/>
                <w:sz w:val="18"/>
                <w:szCs w:val="18"/>
              </w:rPr>
              <w:t xml:space="preserve"> </w:t>
            </w:r>
            <w:r w:rsidR="004E6207" w:rsidRPr="005A2A51">
              <w:rPr>
                <w:rFonts w:eastAsia="Arial" w:cs="Arial"/>
                <w:sz w:val="18"/>
                <w:szCs w:val="18"/>
              </w:rPr>
              <w:t>features</w:t>
            </w:r>
            <w:r w:rsidR="00105C24" w:rsidRPr="005A2A51">
              <w:rPr>
                <w:rFonts w:eastAsia="Arial" w:cs="Arial"/>
                <w:sz w:val="18"/>
                <w:szCs w:val="18"/>
              </w:rPr>
              <w:t xml:space="preserve"> </w:t>
            </w:r>
            <w:r w:rsidR="00496BF5" w:rsidRPr="005A2A51">
              <w:rPr>
                <w:rFonts w:eastAsia="Arial" w:cs="Arial"/>
                <w:sz w:val="18"/>
                <w:szCs w:val="18"/>
              </w:rPr>
              <w:t>do</w:t>
            </w:r>
            <w:r w:rsidR="00496BF5" w:rsidRPr="005A2A51">
              <w:rPr>
                <w:rFonts w:eastAsia="Arial" w:cs="Arial"/>
                <w:spacing w:val="-3"/>
                <w:sz w:val="18"/>
                <w:szCs w:val="18"/>
              </w:rPr>
              <w:t xml:space="preserve"> </w:t>
            </w:r>
            <w:r w:rsidR="00496BF5" w:rsidRPr="005A2A51">
              <w:rPr>
                <w:rFonts w:eastAsia="Arial" w:cs="Arial"/>
                <w:spacing w:val="2"/>
                <w:sz w:val="18"/>
                <w:szCs w:val="18"/>
              </w:rPr>
              <w:t>n</w:t>
            </w:r>
            <w:r w:rsidR="00496BF5" w:rsidRPr="005A2A51">
              <w:rPr>
                <w:rFonts w:eastAsia="Arial" w:cs="Arial"/>
                <w:sz w:val="18"/>
                <w:szCs w:val="18"/>
              </w:rPr>
              <w:t>ot</w:t>
            </w:r>
            <w:r w:rsidR="00496BF5" w:rsidRPr="005A2A51">
              <w:rPr>
                <w:rFonts w:eastAsia="Arial" w:cs="Arial"/>
                <w:spacing w:val="-4"/>
                <w:sz w:val="18"/>
                <w:szCs w:val="18"/>
              </w:rPr>
              <w:t xml:space="preserve"> </w:t>
            </w:r>
            <w:r w:rsidR="00496BF5" w:rsidRPr="005A2A51">
              <w:rPr>
                <w:rFonts w:eastAsia="Arial" w:cs="Arial"/>
                <w:spacing w:val="2"/>
                <w:sz w:val="18"/>
                <w:szCs w:val="18"/>
              </w:rPr>
              <w:t>o</w:t>
            </w:r>
            <w:r w:rsidR="00496BF5" w:rsidRPr="005A2A51">
              <w:rPr>
                <w:rFonts w:eastAsia="Arial" w:cs="Arial"/>
                <w:spacing w:val="-1"/>
                <w:sz w:val="18"/>
                <w:szCs w:val="18"/>
              </w:rPr>
              <w:t>v</w:t>
            </w:r>
            <w:r w:rsidR="00496BF5" w:rsidRPr="005A2A51">
              <w:rPr>
                <w:rFonts w:eastAsia="Arial" w:cs="Arial"/>
                <w:sz w:val="18"/>
                <w:szCs w:val="18"/>
              </w:rPr>
              <w:t>er</w:t>
            </w:r>
            <w:r w:rsidR="00496BF5" w:rsidRPr="005A2A51">
              <w:rPr>
                <w:rFonts w:eastAsia="Arial" w:cs="Arial"/>
                <w:spacing w:val="2"/>
                <w:sz w:val="18"/>
                <w:szCs w:val="18"/>
              </w:rPr>
              <w:t>l</w:t>
            </w:r>
            <w:r w:rsidR="00496BF5" w:rsidRPr="005A2A51">
              <w:rPr>
                <w:rFonts w:eastAsia="Arial" w:cs="Arial"/>
                <w:sz w:val="18"/>
                <w:szCs w:val="18"/>
              </w:rPr>
              <w:t>a</w:t>
            </w:r>
            <w:r w:rsidR="00496BF5" w:rsidRPr="005A2A51">
              <w:rPr>
                <w:rFonts w:eastAsia="Arial" w:cs="Arial"/>
                <w:spacing w:val="-1"/>
                <w:sz w:val="18"/>
                <w:szCs w:val="18"/>
              </w:rPr>
              <w:t>p</w:t>
            </w:r>
            <w:r w:rsidR="00496BF5" w:rsidRPr="005A2A51">
              <w:rPr>
                <w:rFonts w:eastAsia="Arial" w:cs="Arial"/>
                <w:sz w:val="18"/>
                <w:szCs w:val="18"/>
              </w:rPr>
              <w:t>.</w:t>
            </w:r>
          </w:p>
        </w:tc>
        <w:tc>
          <w:tcPr>
            <w:tcW w:w="1068" w:type="pct"/>
          </w:tcPr>
          <w:p w14:paraId="178F29FA" w14:textId="1F542967" w:rsidR="00496BF5" w:rsidRPr="005A2A51" w:rsidRDefault="004E6207" w:rsidP="005A2A51">
            <w:pPr>
              <w:spacing w:before="60" w:after="60"/>
              <w:jc w:val="left"/>
              <w:rPr>
                <w:rFonts w:eastAsia="Arial" w:cs="Arial"/>
                <w:spacing w:val="-1"/>
                <w:sz w:val="18"/>
                <w:szCs w:val="18"/>
              </w:rPr>
            </w:pPr>
            <w:r w:rsidRPr="005A2A51">
              <w:rPr>
                <w:rFonts w:eastAsia="Arial" w:cs="Arial"/>
                <w:spacing w:val="-1"/>
                <w:sz w:val="18"/>
                <w:szCs w:val="18"/>
              </w:rPr>
              <w:t>D-4.2 (Qual. elem. D4)</w:t>
            </w:r>
          </w:p>
        </w:tc>
        <w:tc>
          <w:tcPr>
            <w:tcW w:w="230" w:type="pct"/>
          </w:tcPr>
          <w:p w14:paraId="6A4A0CBF" w14:textId="7AC50CFC" w:rsidR="00496BF5" w:rsidRPr="005A2A51" w:rsidRDefault="004E6207" w:rsidP="005A2A51">
            <w:pPr>
              <w:spacing w:before="60" w:after="60"/>
              <w:rPr>
                <w:rFonts w:eastAsia="Arial" w:cs="Arial"/>
                <w:w w:val="99"/>
                <w:sz w:val="18"/>
                <w:szCs w:val="18"/>
              </w:rPr>
            </w:pPr>
            <w:r w:rsidRPr="005A2A51">
              <w:rPr>
                <w:rFonts w:eastAsia="Arial" w:cs="Arial"/>
                <w:w w:val="99"/>
                <w:sz w:val="18"/>
                <w:szCs w:val="18"/>
              </w:rPr>
              <w:t>E</w:t>
            </w:r>
          </w:p>
        </w:tc>
      </w:tr>
      <w:tr w:rsidR="00961FEC" w:rsidRPr="005A2A51" w14:paraId="0A641443" w14:textId="77777777" w:rsidTr="004E6207">
        <w:tc>
          <w:tcPr>
            <w:tcW w:w="512" w:type="pct"/>
          </w:tcPr>
          <w:p w14:paraId="379F9B44" w14:textId="77777777" w:rsidR="00961FEC" w:rsidRPr="005A2A51" w:rsidRDefault="00961FEC" w:rsidP="005A2A51">
            <w:pPr>
              <w:spacing w:before="60" w:after="60"/>
              <w:jc w:val="left"/>
              <w:rPr>
                <w:rFonts w:eastAsia="Arial" w:cs="Arial"/>
                <w:w w:val="99"/>
                <w:sz w:val="18"/>
                <w:szCs w:val="18"/>
              </w:rPr>
            </w:pPr>
          </w:p>
        </w:tc>
        <w:tc>
          <w:tcPr>
            <w:tcW w:w="315" w:type="pct"/>
          </w:tcPr>
          <w:p w14:paraId="01144132" w14:textId="77777777" w:rsidR="00961FEC" w:rsidRPr="005A2A51" w:rsidRDefault="00961FEC" w:rsidP="005A2A51">
            <w:pPr>
              <w:spacing w:before="60" w:after="60"/>
              <w:rPr>
                <w:rFonts w:eastAsia="Arial" w:cs="Arial"/>
                <w:w w:val="99"/>
                <w:sz w:val="18"/>
                <w:szCs w:val="18"/>
              </w:rPr>
            </w:pPr>
          </w:p>
        </w:tc>
        <w:tc>
          <w:tcPr>
            <w:tcW w:w="1397" w:type="pct"/>
          </w:tcPr>
          <w:p w14:paraId="0115C534" w14:textId="77777777" w:rsidR="00961FEC" w:rsidRPr="005A2A51" w:rsidRDefault="00961FEC" w:rsidP="005A2A51">
            <w:pPr>
              <w:spacing w:before="60" w:after="60"/>
              <w:ind w:right="-20"/>
              <w:jc w:val="center"/>
              <w:rPr>
                <w:rFonts w:eastAsia="Arial" w:cs="Arial"/>
                <w:sz w:val="18"/>
                <w:szCs w:val="18"/>
              </w:rPr>
            </w:pPr>
          </w:p>
        </w:tc>
        <w:tc>
          <w:tcPr>
            <w:tcW w:w="725" w:type="pct"/>
          </w:tcPr>
          <w:p w14:paraId="3B3B0B8C" w14:textId="77777777" w:rsidR="00961FEC" w:rsidRPr="005A2A51" w:rsidRDefault="00961FEC" w:rsidP="005A2A51">
            <w:pPr>
              <w:spacing w:before="60" w:after="60"/>
              <w:jc w:val="center"/>
              <w:rPr>
                <w:rFonts w:eastAsia="Arial" w:cs="Arial"/>
                <w:sz w:val="18"/>
                <w:szCs w:val="18"/>
              </w:rPr>
            </w:pPr>
          </w:p>
        </w:tc>
        <w:tc>
          <w:tcPr>
            <w:tcW w:w="753" w:type="pct"/>
          </w:tcPr>
          <w:p w14:paraId="6336CCEA" w14:textId="77777777" w:rsidR="00961FEC" w:rsidRPr="005A2A51" w:rsidRDefault="00961FEC" w:rsidP="005A2A51">
            <w:pPr>
              <w:spacing w:before="60" w:after="60"/>
              <w:jc w:val="center"/>
              <w:rPr>
                <w:rFonts w:eastAsia="Arial" w:cs="Arial"/>
                <w:spacing w:val="-1"/>
                <w:sz w:val="18"/>
                <w:szCs w:val="18"/>
              </w:rPr>
            </w:pPr>
          </w:p>
        </w:tc>
        <w:tc>
          <w:tcPr>
            <w:tcW w:w="1068" w:type="pct"/>
          </w:tcPr>
          <w:p w14:paraId="48601070" w14:textId="77777777" w:rsidR="00961FEC" w:rsidRPr="005A2A51" w:rsidRDefault="00961FEC" w:rsidP="005A2A51">
            <w:pPr>
              <w:spacing w:before="60" w:after="60"/>
              <w:jc w:val="center"/>
              <w:rPr>
                <w:rFonts w:eastAsia="Arial" w:cs="Arial"/>
                <w:spacing w:val="-1"/>
                <w:sz w:val="18"/>
                <w:szCs w:val="18"/>
              </w:rPr>
            </w:pPr>
          </w:p>
        </w:tc>
        <w:tc>
          <w:tcPr>
            <w:tcW w:w="230" w:type="pct"/>
          </w:tcPr>
          <w:p w14:paraId="286373F4" w14:textId="77777777" w:rsidR="00961FEC" w:rsidRPr="005A2A51" w:rsidRDefault="00961FEC" w:rsidP="005A2A51">
            <w:pPr>
              <w:spacing w:before="60" w:after="60"/>
              <w:rPr>
                <w:rFonts w:eastAsia="Arial" w:cs="Arial"/>
                <w:w w:val="99"/>
                <w:sz w:val="18"/>
                <w:szCs w:val="18"/>
              </w:rPr>
            </w:pPr>
          </w:p>
        </w:tc>
      </w:tr>
    </w:tbl>
    <w:p w14:paraId="5E6E1C62" w14:textId="4096A4A5" w:rsidR="002A0202" w:rsidRDefault="002A0202" w:rsidP="002A0202"/>
    <w:p w14:paraId="6E3736C3" w14:textId="77777777" w:rsidR="00961FEC" w:rsidRPr="002A0202" w:rsidRDefault="00961FEC" w:rsidP="002A0202"/>
    <w:sectPr w:rsidR="00961FEC" w:rsidRPr="002A0202" w:rsidSect="00A34C64">
      <w:headerReference w:type="even" r:id="rId24"/>
      <w:headerReference w:type="default" r:id="rId25"/>
      <w:footerReference w:type="even" r:id="rId26"/>
      <w:footerReference w:type="default" r:id="rId27"/>
      <w:pgSz w:w="15840" w:h="12240" w:orient="landscape"/>
      <w:pgMar w:top="1400" w:right="1440" w:bottom="140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261F8" w14:textId="77777777" w:rsidR="00FD5298" w:rsidRDefault="00FD5298" w:rsidP="006B114A">
      <w:pPr>
        <w:spacing w:after="0"/>
      </w:pPr>
      <w:r>
        <w:separator/>
      </w:r>
    </w:p>
  </w:endnote>
  <w:endnote w:type="continuationSeparator" w:id="0">
    <w:p w14:paraId="0B10D5F9" w14:textId="77777777" w:rsidR="00FD5298" w:rsidRDefault="00FD5298" w:rsidP="006B11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NeueLT Std Med">
    <w:altName w:val="Arial"/>
    <w:panose1 w:val="00000000000000000000"/>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0892" w14:textId="26966F24" w:rsidR="00BB16AE" w:rsidRPr="00D128DD" w:rsidRDefault="00BB16AE" w:rsidP="00D128DD">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EC3D4" w14:textId="5270DD6A" w:rsidR="00BB16AE" w:rsidRPr="00D128DD" w:rsidRDefault="00BB16AE" w:rsidP="00D128DD">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6C4BE" w14:textId="35722586" w:rsidR="00BB16AE" w:rsidRPr="00B92F50" w:rsidRDefault="00BB16AE" w:rsidP="00B92F50">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Main – Annex B</w:t>
    </w:r>
    <w:r w:rsidRPr="007F6DC7">
      <w:rPr>
        <w:rFonts w:cs="Arial"/>
        <w:sz w:val="16"/>
      </w:rPr>
      <w:tab/>
    </w:r>
    <w:r w:rsidR="009445E6" w:rsidRPr="009445E6">
      <w:rPr>
        <w:rFonts w:cs="Arial"/>
        <w:sz w:val="16"/>
      </w:rPr>
      <w:t>May</w:t>
    </w:r>
    <w:r w:rsidRPr="007F6DC7">
      <w:rPr>
        <w:rFonts w:cs="Arial"/>
        <w:sz w:val="16"/>
      </w:rPr>
      <w:t xml:space="preserve"> </w:t>
    </w:r>
    <w:r>
      <w:rPr>
        <w:rFonts w:cs="Arial"/>
        <w:sz w:val="16"/>
      </w:rPr>
      <w:t>2020</w:t>
    </w:r>
    <w:r w:rsidRPr="007F6DC7">
      <w:rPr>
        <w:rFonts w:cs="Arial"/>
        <w:sz w:val="16"/>
      </w:rPr>
      <w:tab/>
      <w:t xml:space="preserve">Edition </w:t>
    </w:r>
    <w:r>
      <w:rPr>
        <w:rFonts w:cs="Arial"/>
        <w:sz w:val="16"/>
      </w:rPr>
      <w:t>0.4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9E6A1" w14:textId="3D11C0F8" w:rsidR="00BB16AE" w:rsidRPr="00D128DD" w:rsidRDefault="00BB16AE" w:rsidP="00D128DD">
    <w:pPr>
      <w:pStyle w:val="Footer"/>
      <w:tabs>
        <w:tab w:val="clear" w:pos="4680"/>
        <w:tab w:val="clear" w:pos="9360"/>
        <w:tab w:val="center" w:pos="4536"/>
        <w:tab w:val="right" w:pos="907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B8673" w14:textId="79E0DF2B" w:rsidR="00BB16AE" w:rsidRPr="00B92F50" w:rsidRDefault="00BB16AE" w:rsidP="00CE7CFE">
    <w:pPr>
      <w:pStyle w:val="Footer"/>
      <w:tabs>
        <w:tab w:val="clear" w:pos="4680"/>
        <w:tab w:val="clear" w:pos="9360"/>
        <w:tab w:val="center" w:pos="6946"/>
        <w:tab w:val="right" w:pos="1389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C006A" w14:textId="303E8448" w:rsidR="00BB16AE" w:rsidRPr="00B92F50" w:rsidRDefault="00BB16AE" w:rsidP="00CE7CFE">
    <w:pPr>
      <w:pStyle w:val="Footer"/>
      <w:tabs>
        <w:tab w:val="clear" w:pos="4680"/>
        <w:tab w:val="clear" w:pos="9360"/>
        <w:tab w:val="center" w:pos="6946"/>
        <w:tab w:val="right" w:pos="13892"/>
      </w:tabs>
      <w:ind w:right="288"/>
      <w:rPr>
        <w:rFonts w:cs="Arial"/>
        <w:sz w:val="16"/>
      </w:rPr>
    </w:pPr>
    <w:r w:rsidRPr="007F6DC7">
      <w:rPr>
        <w:rFonts w:cs="Arial"/>
        <w:sz w:val="16"/>
      </w:rPr>
      <w:t>S-</w:t>
    </w:r>
    <w:r>
      <w:rPr>
        <w:rFonts w:cs="Arial"/>
        <w:sz w:val="16"/>
      </w:rPr>
      <w:t>98 Annex B</w:t>
    </w:r>
    <w:r w:rsidRPr="007F6DC7">
      <w:rPr>
        <w:rFonts w:cs="Arial"/>
        <w:sz w:val="16"/>
      </w:rPr>
      <w:tab/>
    </w:r>
    <w:r w:rsidR="009445E6">
      <w:rPr>
        <w:rFonts w:cs="Arial"/>
        <w:sz w:val="16"/>
      </w:rPr>
      <w:t>May</w:t>
    </w:r>
    <w:r w:rsidRPr="007F6DC7">
      <w:rPr>
        <w:rFonts w:cs="Arial"/>
        <w:sz w:val="16"/>
      </w:rPr>
      <w:t xml:space="preserve"> </w:t>
    </w:r>
    <w:r>
      <w:rPr>
        <w:rFonts w:cs="Arial"/>
        <w:sz w:val="16"/>
      </w:rPr>
      <w:t>2022</w:t>
    </w:r>
    <w:r w:rsidRPr="007F6DC7">
      <w:rPr>
        <w:rFonts w:cs="Arial"/>
        <w:sz w:val="16"/>
      </w:rPr>
      <w:tab/>
      <w:t xml:space="preserve">Edition </w:t>
    </w:r>
    <w:r>
      <w:rPr>
        <w:rFonts w:cs="Arial"/>
        <w:sz w:val="16"/>
      </w:rPr>
      <w:t>1.0.0</w:t>
    </w:r>
  </w:p>
  <w:p w14:paraId="09496F7B" w14:textId="61468292" w:rsidR="00BB16AE" w:rsidRPr="00CE7CFE" w:rsidRDefault="00BB16AE" w:rsidP="00CE7C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DA3EE" w14:textId="77777777" w:rsidR="00FD5298" w:rsidRDefault="00FD5298" w:rsidP="006B114A">
      <w:pPr>
        <w:spacing w:after="0"/>
      </w:pPr>
      <w:r>
        <w:separator/>
      </w:r>
    </w:p>
  </w:footnote>
  <w:footnote w:type="continuationSeparator" w:id="0">
    <w:p w14:paraId="664C911C" w14:textId="77777777" w:rsidR="00FD5298" w:rsidRDefault="00FD5298" w:rsidP="006B114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B1D00" w14:textId="14386F94" w:rsidR="00BB16AE" w:rsidRPr="00D128DD" w:rsidRDefault="00BB16AE" w:rsidP="00D128DD">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9967E8">
      <w:rPr>
        <w:rFonts w:eastAsia="Times New Roman" w:cs="Arial"/>
        <w:noProof/>
        <w:sz w:val="16"/>
        <w:szCs w:val="16"/>
        <w:lang w:val="en-US"/>
      </w:rPr>
      <w:t>ii</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Validation Checks</w:t>
    </w:r>
    <w:r w:rsidRPr="00FE1217">
      <w:rPr>
        <w:rFonts w:eastAsia="Times New Roman" w:cs="Arial"/>
        <w:sz w:val="16"/>
        <w:szCs w:val="1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D525" w14:textId="10C557C6" w:rsidR="00BB16AE" w:rsidRPr="00B92F50" w:rsidRDefault="00BB16AE" w:rsidP="00B92F50">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Validation Checks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9967E8">
      <w:rPr>
        <w:rFonts w:eastAsia="Times New Roman" w:cs="Arial"/>
        <w:noProof/>
        <w:sz w:val="16"/>
        <w:szCs w:val="16"/>
        <w:lang w:val="en-US"/>
      </w:rPr>
      <w:t>iii</w:t>
    </w:r>
    <w:r w:rsidRPr="00006409">
      <w:rPr>
        <w:rFonts w:eastAsia="Times New Roman" w:cs="Arial"/>
        <w:sz w:val="16"/>
        <w:szCs w:val="16"/>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010FC" w14:textId="77777777" w:rsidR="00BB16AE" w:rsidRPr="00D128DD" w:rsidRDefault="00BB16AE" w:rsidP="00D128DD">
    <w:pPr>
      <w:tabs>
        <w:tab w:val="center" w:pos="4536"/>
        <w:tab w:val="right" w:pos="907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9967E8">
      <w:rPr>
        <w:rFonts w:eastAsia="Times New Roman" w:cs="Arial"/>
        <w:noProof/>
        <w:sz w:val="16"/>
        <w:szCs w:val="16"/>
        <w:lang w:val="en-US"/>
      </w:rPr>
      <w:t>4</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Validation Checks</w:t>
    </w:r>
    <w:r w:rsidRPr="00FE1217">
      <w:rPr>
        <w:rFonts w:eastAsia="Times New Roman" w:cs="Arial"/>
        <w:sz w:val="16"/>
        <w:szCs w:val="16"/>
        <w:lang w:val="en-US"/>
      </w:rPr>
      <w:tab/>
    </w:r>
  </w:p>
  <w:p w14:paraId="7F161039" w14:textId="3A281F93" w:rsidR="00BB16AE" w:rsidRPr="00D128DD" w:rsidRDefault="00BB16AE" w:rsidP="00D128D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A586B" w14:textId="451D6375" w:rsidR="00BB16AE" w:rsidRPr="00D128DD" w:rsidRDefault="00BB16AE" w:rsidP="00D128DD">
    <w:pPr>
      <w:tabs>
        <w:tab w:val="left" w:pos="0"/>
        <w:tab w:val="center" w:pos="4536"/>
        <w:tab w:val="right" w:pos="9072"/>
      </w:tabs>
      <w:spacing w:after="0"/>
      <w:ind w:right="288"/>
      <w:rPr>
        <w:rFonts w:eastAsia="Times New Roman" w:cs="Arial"/>
        <w:sz w:val="16"/>
        <w:szCs w:val="16"/>
        <w:lang w:val="en-US"/>
      </w:rPr>
    </w:pPr>
    <w:r>
      <w:rPr>
        <w:rFonts w:eastAsia="Times New Roman" w:cs="Arial"/>
        <w:sz w:val="16"/>
        <w:szCs w:val="16"/>
        <w:lang w:val="en-US"/>
      </w:rPr>
      <w:tab/>
      <w:t>Validation Checks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9967E8">
      <w:rPr>
        <w:rFonts w:eastAsia="Times New Roman" w:cs="Arial"/>
        <w:noProof/>
        <w:sz w:val="16"/>
        <w:szCs w:val="16"/>
        <w:lang w:val="en-US"/>
      </w:rPr>
      <w:t>3</w:t>
    </w:r>
    <w:r w:rsidRPr="00006409">
      <w:rPr>
        <w:rFonts w:eastAsia="Times New Roman" w:cs="Arial"/>
        <w:sz w:val="16"/>
        <w:szCs w:val="16"/>
        <w:lang w:val="en-US"/>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A41EA" w14:textId="77777777" w:rsidR="00BB16AE" w:rsidRPr="00D128DD" w:rsidRDefault="00BB16AE" w:rsidP="00CE7CFE">
    <w:pPr>
      <w:tabs>
        <w:tab w:val="center" w:pos="6946"/>
        <w:tab w:val="right" w:pos="13892"/>
      </w:tabs>
      <w:spacing w:after="0"/>
      <w:ind w:right="368"/>
      <w:rPr>
        <w:rFonts w:eastAsia="Times New Roman" w:cs="Arial"/>
        <w:sz w:val="16"/>
        <w:szCs w:val="16"/>
        <w:lang w:val="en-US"/>
      </w:rPr>
    </w:pPr>
    <w:r w:rsidRPr="00EA3C28">
      <w:rPr>
        <w:rFonts w:eastAsia="Times New Roman" w:cs="Arial"/>
        <w:sz w:val="16"/>
        <w:szCs w:val="16"/>
        <w:lang w:val="en-US"/>
      </w:rPr>
      <w:fldChar w:fldCharType="begin"/>
    </w:r>
    <w:r w:rsidRPr="00EA3C28">
      <w:rPr>
        <w:rFonts w:eastAsia="Times New Roman" w:cs="Arial"/>
        <w:sz w:val="16"/>
        <w:szCs w:val="16"/>
        <w:lang w:val="en-US"/>
      </w:rPr>
      <w:instrText xml:space="preserve"> PAGE </w:instrText>
    </w:r>
    <w:r w:rsidRPr="00EA3C28">
      <w:rPr>
        <w:rFonts w:eastAsia="Times New Roman" w:cs="Arial"/>
        <w:sz w:val="16"/>
        <w:szCs w:val="16"/>
        <w:lang w:val="en-US"/>
      </w:rPr>
      <w:fldChar w:fldCharType="separate"/>
    </w:r>
    <w:r w:rsidR="009967E8">
      <w:rPr>
        <w:rFonts w:eastAsia="Times New Roman" w:cs="Arial"/>
        <w:noProof/>
        <w:sz w:val="16"/>
        <w:szCs w:val="16"/>
        <w:lang w:val="en-US"/>
      </w:rPr>
      <w:t>6</w:t>
    </w:r>
    <w:r w:rsidRPr="00EA3C28">
      <w:rPr>
        <w:rFonts w:eastAsia="Times New Roman" w:cs="Arial"/>
        <w:sz w:val="16"/>
        <w:szCs w:val="16"/>
        <w:lang w:val="en-US"/>
      </w:rPr>
      <w:fldChar w:fldCharType="end"/>
    </w:r>
    <w:r w:rsidRPr="00EA3C28">
      <w:rPr>
        <w:rFonts w:eastAsia="Times New Roman" w:cs="Arial"/>
        <w:sz w:val="16"/>
        <w:szCs w:val="16"/>
        <w:lang w:val="en-US"/>
      </w:rPr>
      <w:tab/>
    </w:r>
    <w:r>
      <w:rPr>
        <w:rFonts w:eastAsia="Times New Roman" w:cs="Arial"/>
        <w:sz w:val="16"/>
        <w:szCs w:val="16"/>
        <w:lang w:val="en-US"/>
      </w:rPr>
      <w:t>Validation Checks</w:t>
    </w:r>
    <w:r w:rsidRPr="00FE1217">
      <w:rPr>
        <w:rFonts w:eastAsia="Times New Roman" w:cs="Arial"/>
        <w:sz w:val="16"/>
        <w:szCs w:val="16"/>
        <w:lang w:val="en-US"/>
      </w:rPr>
      <w:tab/>
    </w:r>
  </w:p>
  <w:p w14:paraId="68AF9DE0" w14:textId="77777777" w:rsidR="00BB16AE" w:rsidRPr="00D128DD" w:rsidRDefault="00BB16AE" w:rsidP="00D128D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977EE" w14:textId="77777777" w:rsidR="00BB16AE" w:rsidRPr="00D128DD" w:rsidRDefault="00BB16AE" w:rsidP="00CE7CFE">
    <w:pPr>
      <w:tabs>
        <w:tab w:val="center" w:pos="6946"/>
        <w:tab w:val="right" w:pos="13892"/>
      </w:tabs>
      <w:spacing w:after="0"/>
      <w:ind w:right="288"/>
      <w:rPr>
        <w:rFonts w:eastAsia="Times New Roman" w:cs="Arial"/>
        <w:sz w:val="16"/>
        <w:szCs w:val="16"/>
        <w:lang w:val="en-US"/>
      </w:rPr>
    </w:pPr>
    <w:r>
      <w:rPr>
        <w:rFonts w:eastAsia="Times New Roman" w:cs="Arial"/>
        <w:sz w:val="16"/>
        <w:szCs w:val="16"/>
        <w:lang w:val="en-US"/>
      </w:rPr>
      <w:tab/>
      <w:t>Validation Checks</w:t>
    </w:r>
    <w:r>
      <w:rPr>
        <w:rFonts w:eastAsia="Times New Roman" w:cs="Arial"/>
        <w:sz w:val="16"/>
        <w:szCs w:val="16"/>
        <w:lang w:val="en-US"/>
      </w:rPr>
      <w:tab/>
    </w:r>
    <w:r w:rsidRPr="00006409">
      <w:rPr>
        <w:rFonts w:eastAsia="Times New Roman" w:cs="Arial"/>
        <w:sz w:val="16"/>
        <w:szCs w:val="16"/>
        <w:lang w:val="en-US"/>
      </w:rPr>
      <w:fldChar w:fldCharType="begin"/>
    </w:r>
    <w:r w:rsidRPr="00006409">
      <w:rPr>
        <w:rFonts w:eastAsia="Times New Roman" w:cs="Arial"/>
        <w:sz w:val="16"/>
        <w:szCs w:val="16"/>
        <w:lang w:val="en-US"/>
      </w:rPr>
      <w:instrText xml:space="preserve"> PAGE </w:instrText>
    </w:r>
    <w:r w:rsidRPr="00006409">
      <w:rPr>
        <w:rFonts w:eastAsia="Times New Roman" w:cs="Arial"/>
        <w:sz w:val="16"/>
        <w:szCs w:val="16"/>
        <w:lang w:val="en-US"/>
      </w:rPr>
      <w:fldChar w:fldCharType="separate"/>
    </w:r>
    <w:r w:rsidR="009967E8">
      <w:rPr>
        <w:rFonts w:eastAsia="Times New Roman" w:cs="Arial"/>
        <w:noProof/>
        <w:sz w:val="16"/>
        <w:szCs w:val="16"/>
        <w:lang w:val="en-US"/>
      </w:rPr>
      <w:t>5</w:t>
    </w:r>
    <w:r w:rsidRPr="00006409">
      <w:rPr>
        <w:rFonts w:eastAsia="Times New Roman" w:cs="Arial"/>
        <w:sz w:val="16"/>
        <w:szCs w:val="16"/>
        <w:lang w:val="en-U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C61A574A"/>
    <w:lvl w:ilvl="0">
      <w:start w:val="1"/>
      <w:numFmt w:val="bullet"/>
      <w:pStyle w:val="ListNumber4"/>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193C76E6"/>
    <w:lvl w:ilvl="0">
      <w:start w:val="1"/>
      <w:numFmt w:val="bullet"/>
      <w:pStyle w:val="ListNumber3"/>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61BE3B8C"/>
    <w:lvl w:ilvl="0">
      <w:start w:val="1"/>
      <w:numFmt w:val="bullet"/>
      <w:pStyle w:val="ListNumber2"/>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76AAC642"/>
    <w:lvl w:ilvl="0">
      <w:start w:val="1"/>
      <w:numFmt w:val="bullet"/>
      <w:pStyle w:val="ListNumber"/>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641914"/>
    <w:lvl w:ilvl="0">
      <w:start w:val="1"/>
      <w:numFmt w:val="bullet"/>
      <w:pStyle w:val="ListContinue4"/>
      <w:lvlText w:val=""/>
      <w:lvlJc w:val="left"/>
      <w:pPr>
        <w:tabs>
          <w:tab w:val="num" w:pos="360"/>
        </w:tabs>
        <w:ind w:left="360" w:hanging="360"/>
      </w:pPr>
      <w:rPr>
        <w:rFonts w:ascii="Symbol" w:hAnsi="Symbol" w:hint="default"/>
      </w:rPr>
    </w:lvl>
  </w:abstractNum>
  <w:abstractNum w:abstractNumId="5" w15:restartNumberingAfterBreak="0">
    <w:nsid w:val="025C4031"/>
    <w:multiLevelType w:val="hybridMultilevel"/>
    <w:tmpl w:val="FE4A2BAA"/>
    <w:lvl w:ilvl="0" w:tplc="9C0848DE">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25D4976"/>
    <w:multiLevelType w:val="hybridMultilevel"/>
    <w:tmpl w:val="D2824FA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36D1DDC"/>
    <w:multiLevelType w:val="hybridMultilevel"/>
    <w:tmpl w:val="6936B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703C99"/>
    <w:multiLevelType w:val="hybridMultilevel"/>
    <w:tmpl w:val="823803D8"/>
    <w:lvl w:ilvl="0" w:tplc="511E5714">
      <w:start w:val="5"/>
      <w:numFmt w:val="bullet"/>
      <w:lvlText w:val="-"/>
      <w:lvlJc w:val="left"/>
      <w:pPr>
        <w:ind w:left="720" w:hanging="360"/>
      </w:pPr>
      <w:rPr>
        <w:rFonts w:ascii="Arial Narrow" w:eastAsia="Times New Roman" w:hAnsi="Arial Narrow" w:cs="Arial"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5F252BD"/>
    <w:multiLevelType w:val="singleLevel"/>
    <w:tmpl w:val="074C56F8"/>
    <w:lvl w:ilvl="0">
      <w:start w:val="1"/>
      <w:numFmt w:val="decimal"/>
      <w:pStyle w:val="ListBullet5"/>
      <w:lvlText w:val="[%1]"/>
      <w:lvlJc w:val="left"/>
      <w:pPr>
        <w:tabs>
          <w:tab w:val="num" w:pos="360"/>
        </w:tabs>
        <w:ind w:left="360" w:hanging="360"/>
      </w:pPr>
    </w:lvl>
  </w:abstractNum>
  <w:abstractNum w:abstractNumId="10" w15:restartNumberingAfterBreak="0">
    <w:nsid w:val="06BB6D41"/>
    <w:multiLevelType w:val="hybridMultilevel"/>
    <w:tmpl w:val="7A8E18D2"/>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15:restartNumberingAfterBreak="0">
    <w:nsid w:val="07476A83"/>
    <w:multiLevelType w:val="hybridMultilevel"/>
    <w:tmpl w:val="78A82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72EF8"/>
    <w:multiLevelType w:val="hybridMultilevel"/>
    <w:tmpl w:val="21F0408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0AB456D8"/>
    <w:multiLevelType w:val="hybridMultilevel"/>
    <w:tmpl w:val="A9E8C1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0D9F47BF"/>
    <w:multiLevelType w:val="hybridMultilevel"/>
    <w:tmpl w:val="55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914F94"/>
    <w:multiLevelType w:val="hybridMultilevel"/>
    <w:tmpl w:val="BF14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66BB9"/>
    <w:multiLevelType w:val="hybridMultilevel"/>
    <w:tmpl w:val="DDD4AC50"/>
    <w:lvl w:ilvl="0" w:tplc="3B24385E">
      <w:start w:val="16"/>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15E52E75"/>
    <w:multiLevelType w:val="hybridMultilevel"/>
    <w:tmpl w:val="19927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7D21372"/>
    <w:multiLevelType w:val="hybridMultilevel"/>
    <w:tmpl w:val="6A6ABAD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1C5F84"/>
    <w:multiLevelType w:val="hybridMultilevel"/>
    <w:tmpl w:val="226AC04C"/>
    <w:lvl w:ilvl="0" w:tplc="040C0001">
      <w:start w:val="1"/>
      <w:numFmt w:val="bullet"/>
      <w:lvlText w:val=""/>
      <w:lvlJc w:val="left"/>
      <w:pPr>
        <w:ind w:left="732"/>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390621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2E63CA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C00F5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1C2885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1A8CEF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1D2F03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4847F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78CB0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1A5D22C5"/>
    <w:multiLevelType w:val="hybridMultilevel"/>
    <w:tmpl w:val="2A288C40"/>
    <w:lvl w:ilvl="0" w:tplc="A692D754">
      <w:start w:val="1"/>
      <w:numFmt w:val="decimal"/>
      <w:lvlText w:val="%1)"/>
      <w:lvlJc w:val="left"/>
      <w:pPr>
        <w:tabs>
          <w:tab w:val="num" w:pos="360"/>
        </w:tabs>
        <w:ind w:left="360" w:hanging="360"/>
      </w:pPr>
      <w:rPr>
        <w:b w:val="0"/>
        <w:color w:val="auto"/>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1DD24A0C"/>
    <w:multiLevelType w:val="hybridMultilevel"/>
    <w:tmpl w:val="E2FC5B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E334CD8"/>
    <w:multiLevelType w:val="hybridMultilevel"/>
    <w:tmpl w:val="5F04B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B00287"/>
    <w:multiLevelType w:val="hybridMultilevel"/>
    <w:tmpl w:val="3DA42FD0"/>
    <w:lvl w:ilvl="0" w:tplc="04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4" w15:restartNumberingAfterBreak="0">
    <w:nsid w:val="23C27880"/>
    <w:multiLevelType w:val="hybridMultilevel"/>
    <w:tmpl w:val="1E6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E323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66475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293A5307"/>
    <w:multiLevelType w:val="multilevel"/>
    <w:tmpl w:val="C3BECE1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4.%2.%3"/>
      <w:lvlJc w:val="left"/>
      <w:pPr>
        <w:tabs>
          <w:tab w:val="num" w:pos="360"/>
        </w:tabs>
        <w:snapToGrid w:val="0"/>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numFmt w:val="decimal"/>
      <w:pStyle w:val="Annex"/>
      <w:lvlText w:val="%4"/>
      <w:lvlJc w:val="left"/>
      <w:pPr>
        <w:snapToGrid w:val="0"/>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8" w15:restartNumberingAfterBreak="0">
    <w:nsid w:val="29F71811"/>
    <w:multiLevelType w:val="hybridMultilevel"/>
    <w:tmpl w:val="8F2284EE"/>
    <w:lvl w:ilvl="0" w:tplc="2D62870E">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5912F4"/>
    <w:multiLevelType w:val="hybridMultilevel"/>
    <w:tmpl w:val="B5A06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2CEC05A8"/>
    <w:multiLevelType w:val="hybridMultilevel"/>
    <w:tmpl w:val="111CACA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1" w15:restartNumberingAfterBreak="0">
    <w:nsid w:val="2F5E5677"/>
    <w:multiLevelType w:val="hybridMultilevel"/>
    <w:tmpl w:val="CE427A3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2" w15:restartNumberingAfterBreak="0">
    <w:nsid w:val="3155344A"/>
    <w:multiLevelType w:val="hybridMultilevel"/>
    <w:tmpl w:val="4E0ED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3AC7EB8"/>
    <w:multiLevelType w:val="multilevel"/>
    <w:tmpl w:val="AC64227E"/>
    <w:lvl w:ilvl="0">
      <w:numFmt w:val="decimal"/>
      <w:pStyle w:val="Bibliography1"/>
      <w:lvlText w:val=""/>
      <w:lvlJc w:val="left"/>
      <w:pPr>
        <w:ind w:left="0" w:firstLine="0"/>
      </w:pPr>
    </w:lvl>
    <w:lvl w:ilvl="1">
      <w:numFmt w:val="decimal"/>
      <w:pStyle w:val="ListContinue2"/>
      <w:lvlText w:val=""/>
      <w:lvlJc w:val="left"/>
      <w:pPr>
        <w:ind w:left="0" w:firstLine="0"/>
      </w:pPr>
    </w:lvl>
    <w:lvl w:ilvl="2">
      <w:numFmt w:val="decimal"/>
      <w:pStyle w:val="ListContinue3"/>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4" w15:restartNumberingAfterBreak="0">
    <w:nsid w:val="361E5830"/>
    <w:multiLevelType w:val="hybridMultilevel"/>
    <w:tmpl w:val="D24AF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6BD2B0A"/>
    <w:multiLevelType w:val="hybridMultilevel"/>
    <w:tmpl w:val="A7EECA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87D4433"/>
    <w:multiLevelType w:val="multilevel"/>
    <w:tmpl w:val="EF029DE6"/>
    <w:name w:val="heading"/>
    <w:lvl w:ilvl="0">
      <w:numFmt w:val="decimal"/>
      <w:pStyle w:val="ANNEX0"/>
      <w:lvlText w:val=""/>
      <w:lvlJc w:val="left"/>
      <w:pPr>
        <w:ind w:left="0" w:firstLine="0"/>
      </w:pPr>
    </w:lvl>
    <w:lvl w:ilvl="1">
      <w:numFmt w:val="decimal"/>
      <w:pStyle w:val="a2"/>
      <w:lvlText w:val=""/>
      <w:lvlJc w:val="left"/>
      <w:pPr>
        <w:ind w:left="0" w:firstLine="0"/>
      </w:pPr>
    </w:lvl>
    <w:lvl w:ilvl="2">
      <w:numFmt w:val="decimal"/>
      <w:pStyle w:val="a3"/>
      <w:lvlText w:val=""/>
      <w:lvlJc w:val="left"/>
      <w:pPr>
        <w:ind w:left="0" w:firstLine="0"/>
      </w:pPr>
    </w:lvl>
    <w:lvl w:ilvl="3">
      <w:numFmt w:val="decimal"/>
      <w:pStyle w:val="a4"/>
      <w:lvlText w:val=""/>
      <w:lvlJc w:val="left"/>
      <w:pPr>
        <w:ind w:left="0" w:firstLine="0"/>
      </w:pPr>
    </w:lvl>
    <w:lvl w:ilvl="4">
      <w:numFmt w:val="decimal"/>
      <w:pStyle w:val="a5"/>
      <w:lvlText w:val=""/>
      <w:lvlJc w:val="left"/>
      <w:pPr>
        <w:ind w:left="0" w:firstLine="0"/>
      </w:pPr>
    </w:lvl>
    <w:lvl w:ilvl="5">
      <w:numFmt w:val="decimal"/>
      <w:pStyle w:val="a6"/>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7" w15:restartNumberingAfterBreak="0">
    <w:nsid w:val="38C40774"/>
    <w:multiLevelType w:val="hybridMultilevel"/>
    <w:tmpl w:val="5B08DFD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38" w15:restartNumberingAfterBreak="0">
    <w:nsid w:val="38E90AF5"/>
    <w:multiLevelType w:val="hybridMultilevel"/>
    <w:tmpl w:val="FA367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A533A1"/>
    <w:multiLevelType w:val="multilevel"/>
    <w:tmpl w:val="DC3C7028"/>
    <w:lvl w:ilvl="0">
      <w:start w:val="1"/>
      <w:numFmt w:val="decimal"/>
      <w:pStyle w:val="Heading1"/>
      <w:lvlText w:val="B-%1"/>
      <w:lvlJc w:val="left"/>
      <w:pPr>
        <w:tabs>
          <w:tab w:val="num" w:pos="567"/>
        </w:tabs>
        <w:ind w:left="567" w:hanging="567"/>
      </w:pPr>
      <w:rPr>
        <w:rFonts w:hint="default"/>
      </w:rPr>
    </w:lvl>
    <w:lvl w:ilvl="1">
      <w:start w:val="1"/>
      <w:numFmt w:val="decimal"/>
      <w:pStyle w:val="Heading2"/>
      <w:lvlText w:val="B-%1.%2"/>
      <w:lvlJc w:val="left"/>
      <w:pPr>
        <w:tabs>
          <w:tab w:val="num" w:pos="709"/>
        </w:tabs>
        <w:ind w:left="709" w:hanging="709"/>
      </w:pPr>
      <w:rPr>
        <w:rFonts w:hint="default"/>
        <w:i w:val="0"/>
      </w:rPr>
    </w:lvl>
    <w:lvl w:ilvl="2">
      <w:start w:val="1"/>
      <w:numFmt w:val="decimal"/>
      <w:pStyle w:val="Heading3"/>
      <w:lvlText w:val="B-%1.%2.%3"/>
      <w:lvlJc w:val="left"/>
      <w:pPr>
        <w:tabs>
          <w:tab w:val="num" w:pos="851"/>
        </w:tabs>
        <w:ind w:left="851" w:hanging="851"/>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0" w15:restartNumberingAfterBreak="0">
    <w:nsid w:val="3C751F8F"/>
    <w:multiLevelType w:val="hybridMultilevel"/>
    <w:tmpl w:val="D12400B2"/>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1" w15:restartNumberingAfterBreak="0">
    <w:nsid w:val="3E190362"/>
    <w:multiLevelType w:val="hybridMultilevel"/>
    <w:tmpl w:val="22928F7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15:restartNumberingAfterBreak="0">
    <w:nsid w:val="3E5512DF"/>
    <w:multiLevelType w:val="hybridMultilevel"/>
    <w:tmpl w:val="FCDAFEC0"/>
    <w:lvl w:ilvl="0" w:tplc="04090001">
      <w:numFmt w:val="decimal"/>
      <w:lvlText w:val=""/>
      <w:lvlJc w:val="left"/>
    </w:lvl>
    <w:lvl w:ilvl="1" w:tplc="99026A0A">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3" w15:restartNumberingAfterBreak="0">
    <w:nsid w:val="3E6320E2"/>
    <w:multiLevelType w:val="singleLevel"/>
    <w:tmpl w:val="04090001"/>
    <w:lvl w:ilvl="0">
      <w:numFmt w:val="decimal"/>
      <w:lvlText w:val=""/>
      <w:lvlJc w:val="left"/>
    </w:lvl>
  </w:abstractNum>
  <w:abstractNum w:abstractNumId="44" w15:restartNumberingAfterBreak="0">
    <w:nsid w:val="3EE16BCC"/>
    <w:multiLevelType w:val="hybridMultilevel"/>
    <w:tmpl w:val="97E6D9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04969F7"/>
    <w:multiLevelType w:val="hybridMultilevel"/>
    <w:tmpl w:val="10AABD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46" w15:restartNumberingAfterBreak="0">
    <w:nsid w:val="41371CA5"/>
    <w:multiLevelType w:val="hybridMultilevel"/>
    <w:tmpl w:val="3E70C1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45307B3F"/>
    <w:multiLevelType w:val="hybridMultilevel"/>
    <w:tmpl w:val="CB0C3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B35252"/>
    <w:multiLevelType w:val="hybridMultilevel"/>
    <w:tmpl w:val="FF142880"/>
    <w:lvl w:ilvl="0" w:tplc="31BA1B6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9" w15:restartNumberingAfterBreak="0">
    <w:nsid w:val="47B47BD3"/>
    <w:multiLevelType w:val="hybridMultilevel"/>
    <w:tmpl w:val="C202406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50" w15:restartNumberingAfterBreak="0">
    <w:nsid w:val="47CA4D3D"/>
    <w:multiLevelType w:val="hybridMultilevel"/>
    <w:tmpl w:val="4BAC529A"/>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51" w15:restartNumberingAfterBreak="0">
    <w:nsid w:val="48E826B0"/>
    <w:multiLevelType w:val="hybridMultilevel"/>
    <w:tmpl w:val="D96A6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B3A45C4"/>
    <w:multiLevelType w:val="hybridMultilevel"/>
    <w:tmpl w:val="77544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676D92"/>
    <w:multiLevelType w:val="hybridMultilevel"/>
    <w:tmpl w:val="9482E45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54" w15:restartNumberingAfterBreak="0">
    <w:nsid w:val="4BFE216D"/>
    <w:multiLevelType w:val="hybridMultilevel"/>
    <w:tmpl w:val="BF46597E"/>
    <w:lvl w:ilvl="0" w:tplc="24BA54D6">
      <w:numFmt w:val="decimal"/>
      <w:lvlText w:val=""/>
      <w:lvlJc w:val="left"/>
    </w:lvl>
    <w:lvl w:ilvl="1" w:tplc="EE02566E">
      <w:numFmt w:val="decimal"/>
      <w:lvlText w:val=""/>
      <w:lvlJc w:val="left"/>
    </w:lvl>
    <w:lvl w:ilvl="2" w:tplc="31A25C3A">
      <w:numFmt w:val="decimal"/>
      <w:lvlText w:val=""/>
      <w:lvlJc w:val="left"/>
    </w:lvl>
    <w:lvl w:ilvl="3" w:tplc="86CEFA6A">
      <w:numFmt w:val="decimal"/>
      <w:lvlText w:val=""/>
      <w:lvlJc w:val="left"/>
    </w:lvl>
    <w:lvl w:ilvl="4" w:tplc="71C2C158">
      <w:numFmt w:val="decimal"/>
      <w:lvlText w:val=""/>
      <w:lvlJc w:val="left"/>
    </w:lvl>
    <w:lvl w:ilvl="5" w:tplc="F1FCF8D2">
      <w:numFmt w:val="decimal"/>
      <w:lvlText w:val=""/>
      <w:lvlJc w:val="left"/>
    </w:lvl>
    <w:lvl w:ilvl="6" w:tplc="36B2C522">
      <w:numFmt w:val="decimal"/>
      <w:lvlText w:val=""/>
      <w:lvlJc w:val="left"/>
    </w:lvl>
    <w:lvl w:ilvl="7" w:tplc="23EC6892">
      <w:numFmt w:val="decimal"/>
      <w:lvlText w:val=""/>
      <w:lvlJc w:val="left"/>
    </w:lvl>
    <w:lvl w:ilvl="8" w:tplc="015A5910">
      <w:numFmt w:val="decimal"/>
      <w:lvlText w:val=""/>
      <w:lvlJc w:val="left"/>
    </w:lvl>
  </w:abstractNum>
  <w:abstractNum w:abstractNumId="55" w15:restartNumberingAfterBreak="0">
    <w:nsid w:val="4CEE13EB"/>
    <w:multiLevelType w:val="hybridMultilevel"/>
    <w:tmpl w:val="B2DA0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FA68EC"/>
    <w:multiLevelType w:val="hybridMultilevel"/>
    <w:tmpl w:val="FBC0B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E000B79"/>
    <w:multiLevelType w:val="hybridMultilevel"/>
    <w:tmpl w:val="8B7A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04D7121"/>
    <w:multiLevelType w:val="hybridMultilevel"/>
    <w:tmpl w:val="920EAE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15:restartNumberingAfterBreak="0">
    <w:nsid w:val="5142123F"/>
    <w:multiLevelType w:val="hybridMultilevel"/>
    <w:tmpl w:val="BE544664"/>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0" w15:restartNumberingAfterBreak="0">
    <w:nsid w:val="51933C9B"/>
    <w:multiLevelType w:val="hybridMultilevel"/>
    <w:tmpl w:val="916E9D6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1" w15:restartNumberingAfterBreak="0">
    <w:nsid w:val="531C2047"/>
    <w:multiLevelType w:val="hybridMultilevel"/>
    <w:tmpl w:val="D856D38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2" w15:restartNumberingAfterBreak="0">
    <w:nsid w:val="53867B31"/>
    <w:multiLevelType w:val="hybridMultilevel"/>
    <w:tmpl w:val="E5BCED0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3" w15:restartNumberingAfterBreak="0">
    <w:nsid w:val="54186891"/>
    <w:multiLevelType w:val="hybridMultilevel"/>
    <w:tmpl w:val="534E648C"/>
    <w:lvl w:ilvl="0" w:tplc="57FA713A">
      <w:numFmt w:val="bullet"/>
      <w:lvlText w:val="•"/>
      <w:lvlJc w:val="left"/>
      <w:pPr>
        <w:ind w:left="720" w:hanging="360"/>
      </w:pPr>
      <w:rPr>
        <w:rFonts w:ascii="Arial" w:eastAsia="MS Mincho"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64" w15:restartNumberingAfterBreak="0">
    <w:nsid w:val="54A92342"/>
    <w:multiLevelType w:val="hybridMultilevel"/>
    <w:tmpl w:val="A1969E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5" w15:restartNumberingAfterBreak="0">
    <w:nsid w:val="560427FB"/>
    <w:multiLevelType w:val="hybridMultilevel"/>
    <w:tmpl w:val="10364A10"/>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6" w15:restartNumberingAfterBreak="0">
    <w:nsid w:val="58807BD7"/>
    <w:multiLevelType w:val="hybridMultilevel"/>
    <w:tmpl w:val="64126F02"/>
    <w:lvl w:ilvl="0" w:tplc="04090001">
      <w:numFmt w:val="decimal"/>
      <w:lvlText w:val=""/>
      <w:lvlJc w:val="left"/>
    </w:lvl>
    <w:lvl w:ilvl="1" w:tplc="04090001">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67" w15:restartNumberingAfterBreak="0">
    <w:nsid w:val="58BF4D98"/>
    <w:multiLevelType w:val="hybridMultilevel"/>
    <w:tmpl w:val="F35EFE64"/>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68" w15:restartNumberingAfterBreak="0">
    <w:nsid w:val="5AA93C1B"/>
    <w:multiLevelType w:val="hybridMultilevel"/>
    <w:tmpl w:val="0A78F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B5339CA"/>
    <w:multiLevelType w:val="hybridMultilevel"/>
    <w:tmpl w:val="383A846E"/>
    <w:lvl w:ilvl="0" w:tplc="68E6DF06">
      <w:numFmt w:val="decimal"/>
      <w:lvlText w:val=""/>
      <w:lvlJc w:val="left"/>
    </w:lvl>
    <w:lvl w:ilvl="1" w:tplc="9F064806">
      <w:numFmt w:val="decimal"/>
      <w:lvlText w:val=""/>
      <w:lvlJc w:val="left"/>
    </w:lvl>
    <w:lvl w:ilvl="2" w:tplc="7E642940">
      <w:numFmt w:val="decimal"/>
      <w:lvlText w:val=""/>
      <w:lvlJc w:val="left"/>
    </w:lvl>
    <w:lvl w:ilvl="3" w:tplc="FA2E733C">
      <w:numFmt w:val="decimal"/>
      <w:lvlText w:val=""/>
      <w:lvlJc w:val="left"/>
    </w:lvl>
    <w:lvl w:ilvl="4" w:tplc="40F0AB96">
      <w:numFmt w:val="decimal"/>
      <w:lvlText w:val=""/>
      <w:lvlJc w:val="left"/>
    </w:lvl>
    <w:lvl w:ilvl="5" w:tplc="3C060BBA">
      <w:numFmt w:val="decimal"/>
      <w:lvlText w:val=""/>
      <w:lvlJc w:val="left"/>
    </w:lvl>
    <w:lvl w:ilvl="6" w:tplc="260CF74A">
      <w:numFmt w:val="decimal"/>
      <w:lvlText w:val=""/>
      <w:lvlJc w:val="left"/>
    </w:lvl>
    <w:lvl w:ilvl="7" w:tplc="71869E1E">
      <w:numFmt w:val="decimal"/>
      <w:lvlText w:val=""/>
      <w:lvlJc w:val="left"/>
    </w:lvl>
    <w:lvl w:ilvl="8" w:tplc="92AEB5DE">
      <w:numFmt w:val="decimal"/>
      <w:lvlText w:val=""/>
      <w:lvlJc w:val="left"/>
    </w:lvl>
  </w:abstractNum>
  <w:abstractNum w:abstractNumId="70" w15:restartNumberingAfterBreak="0">
    <w:nsid w:val="5B982D7C"/>
    <w:multiLevelType w:val="hybridMultilevel"/>
    <w:tmpl w:val="3AEE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5BD71861"/>
    <w:multiLevelType w:val="hybridMultilevel"/>
    <w:tmpl w:val="DEDC5742"/>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2" w15:restartNumberingAfterBreak="0">
    <w:nsid w:val="5C515518"/>
    <w:multiLevelType w:val="hybridMultilevel"/>
    <w:tmpl w:val="E88CC47C"/>
    <w:lvl w:ilvl="0" w:tplc="477A9926">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73" w15:restartNumberingAfterBreak="0">
    <w:nsid w:val="5DB94FCC"/>
    <w:multiLevelType w:val="hybridMultilevel"/>
    <w:tmpl w:val="07ACA0E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4" w15:restartNumberingAfterBreak="0">
    <w:nsid w:val="5F0764C4"/>
    <w:multiLevelType w:val="hybridMultilevel"/>
    <w:tmpl w:val="0494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4A5587F"/>
    <w:multiLevelType w:val="hybridMultilevel"/>
    <w:tmpl w:val="AAF03E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6" w15:restartNumberingAfterBreak="0">
    <w:nsid w:val="64D51214"/>
    <w:multiLevelType w:val="hybridMultilevel"/>
    <w:tmpl w:val="94FCEC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7" w15:restartNumberingAfterBreak="0">
    <w:nsid w:val="652D4974"/>
    <w:multiLevelType w:val="singleLevel"/>
    <w:tmpl w:val="4E548580"/>
    <w:lvl w:ilvl="0">
      <w:numFmt w:val="decimal"/>
      <w:lvlText w:val=""/>
      <w:lvlJc w:val="left"/>
    </w:lvl>
  </w:abstractNum>
  <w:abstractNum w:abstractNumId="78" w15:restartNumberingAfterBreak="0">
    <w:nsid w:val="65831836"/>
    <w:multiLevelType w:val="hybridMultilevel"/>
    <w:tmpl w:val="278C94D8"/>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79" w15:restartNumberingAfterBreak="0">
    <w:nsid w:val="662F54D1"/>
    <w:multiLevelType w:val="hybridMultilevel"/>
    <w:tmpl w:val="5F2CAC7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0" w15:restartNumberingAfterBreak="0">
    <w:nsid w:val="69A94FA5"/>
    <w:multiLevelType w:val="hybridMultilevel"/>
    <w:tmpl w:val="4FA01002"/>
    <w:lvl w:ilvl="0" w:tplc="C2A01A38">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1" w15:restartNumberingAfterBreak="0">
    <w:nsid w:val="6A1C7C73"/>
    <w:multiLevelType w:val="hybridMultilevel"/>
    <w:tmpl w:val="42B6A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B097413"/>
    <w:multiLevelType w:val="hybridMultilevel"/>
    <w:tmpl w:val="760C3BBC"/>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3" w15:restartNumberingAfterBreak="0">
    <w:nsid w:val="6D3013D1"/>
    <w:multiLevelType w:val="hybridMultilevel"/>
    <w:tmpl w:val="C61E12E6"/>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84" w15:restartNumberingAfterBreak="0">
    <w:nsid w:val="6F432724"/>
    <w:multiLevelType w:val="hybridMultilevel"/>
    <w:tmpl w:val="AA3AFE84"/>
    <w:lvl w:ilvl="0" w:tplc="04090001">
      <w:numFmt w:val="decimal"/>
      <w:lvlText w:val=""/>
      <w:lvlJc w:val="left"/>
      <w:pPr>
        <w:ind w:left="0" w:firstLine="0"/>
      </w:pPr>
    </w:lvl>
    <w:lvl w:ilvl="1" w:tplc="04090003">
      <w:numFmt w:val="decimal"/>
      <w:lvlText w:val=""/>
      <w:lvlJc w:val="left"/>
      <w:pPr>
        <w:ind w:left="0" w:firstLine="0"/>
      </w:pPr>
    </w:lvl>
    <w:lvl w:ilvl="2" w:tplc="04090005">
      <w:numFmt w:val="decimal"/>
      <w:lvlText w:val=""/>
      <w:lvlJc w:val="left"/>
      <w:pPr>
        <w:ind w:left="0" w:firstLine="0"/>
      </w:pPr>
    </w:lvl>
    <w:lvl w:ilvl="3" w:tplc="04090001">
      <w:numFmt w:val="decimal"/>
      <w:lvlText w:val=""/>
      <w:lvlJc w:val="left"/>
      <w:pPr>
        <w:ind w:left="0" w:firstLine="0"/>
      </w:pPr>
    </w:lvl>
    <w:lvl w:ilvl="4" w:tplc="04090003">
      <w:numFmt w:val="decimal"/>
      <w:lvlText w:val=""/>
      <w:lvlJc w:val="left"/>
      <w:pPr>
        <w:ind w:left="0" w:firstLine="0"/>
      </w:pPr>
    </w:lvl>
    <w:lvl w:ilvl="5" w:tplc="04090005">
      <w:numFmt w:val="decimal"/>
      <w:lvlText w:val=""/>
      <w:lvlJc w:val="left"/>
      <w:pPr>
        <w:ind w:left="0" w:firstLine="0"/>
      </w:pPr>
    </w:lvl>
    <w:lvl w:ilvl="6" w:tplc="04090001">
      <w:numFmt w:val="decimal"/>
      <w:lvlText w:val=""/>
      <w:lvlJc w:val="left"/>
      <w:pPr>
        <w:ind w:left="0" w:firstLine="0"/>
      </w:pPr>
    </w:lvl>
    <w:lvl w:ilvl="7" w:tplc="04090003">
      <w:numFmt w:val="decimal"/>
      <w:lvlText w:val=""/>
      <w:lvlJc w:val="left"/>
      <w:pPr>
        <w:ind w:left="0" w:firstLine="0"/>
      </w:pPr>
    </w:lvl>
    <w:lvl w:ilvl="8" w:tplc="04090005">
      <w:numFmt w:val="decimal"/>
      <w:lvlText w:val=""/>
      <w:lvlJc w:val="left"/>
      <w:pPr>
        <w:ind w:left="0" w:firstLine="0"/>
      </w:pPr>
    </w:lvl>
  </w:abstractNum>
  <w:abstractNum w:abstractNumId="85" w15:restartNumberingAfterBreak="0">
    <w:nsid w:val="70BF2EAB"/>
    <w:multiLevelType w:val="hybridMultilevel"/>
    <w:tmpl w:val="333831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6" w15:restartNumberingAfterBreak="0">
    <w:nsid w:val="76240D32"/>
    <w:multiLevelType w:val="hybridMultilevel"/>
    <w:tmpl w:val="10A61D98"/>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7" w15:restartNumberingAfterBreak="0">
    <w:nsid w:val="76AB5F8D"/>
    <w:multiLevelType w:val="hybridMultilevel"/>
    <w:tmpl w:val="120223EC"/>
    <w:lvl w:ilvl="0" w:tplc="0409000F">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88" w15:restartNumberingAfterBreak="0">
    <w:nsid w:val="76DA5F66"/>
    <w:multiLevelType w:val="hybridMultilevel"/>
    <w:tmpl w:val="33F8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859483E"/>
    <w:multiLevelType w:val="singleLevel"/>
    <w:tmpl w:val="04090001"/>
    <w:lvl w:ilvl="0">
      <w:numFmt w:val="decimal"/>
      <w:lvlText w:val=""/>
      <w:lvlJc w:val="left"/>
    </w:lvl>
  </w:abstractNum>
  <w:abstractNum w:abstractNumId="90" w15:restartNumberingAfterBreak="0">
    <w:nsid w:val="78A81FFB"/>
    <w:multiLevelType w:val="hybridMultilevel"/>
    <w:tmpl w:val="2AA20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78AC3861"/>
    <w:multiLevelType w:val="hybridMultilevel"/>
    <w:tmpl w:val="31F0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9963374"/>
    <w:multiLevelType w:val="hybridMultilevel"/>
    <w:tmpl w:val="4896177E"/>
    <w:lvl w:ilvl="0" w:tplc="04090001">
      <w:numFmt w:val="decimal"/>
      <w:lvlText w:val=""/>
      <w:lvlJc w:val="left"/>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93" w15:restartNumberingAfterBreak="0">
    <w:nsid w:val="7A2F3D6B"/>
    <w:multiLevelType w:val="hybridMultilevel"/>
    <w:tmpl w:val="C5DAD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ABF4FA8"/>
    <w:multiLevelType w:val="hybridMultilevel"/>
    <w:tmpl w:val="828811E6"/>
    <w:lvl w:ilvl="0" w:tplc="0ABC4410">
      <w:numFmt w:val="decimal"/>
      <w:lvlText w:val=""/>
      <w:lvlJc w:val="left"/>
    </w:lvl>
    <w:lvl w:ilvl="1" w:tplc="9B7682CA">
      <w:numFmt w:val="decimal"/>
      <w:lvlText w:val=""/>
      <w:lvlJc w:val="left"/>
    </w:lvl>
    <w:lvl w:ilvl="2" w:tplc="1C486488">
      <w:numFmt w:val="decimal"/>
      <w:lvlText w:val=""/>
      <w:lvlJc w:val="left"/>
    </w:lvl>
    <w:lvl w:ilvl="3" w:tplc="51325958">
      <w:numFmt w:val="decimal"/>
      <w:lvlText w:val=""/>
      <w:lvlJc w:val="left"/>
    </w:lvl>
    <w:lvl w:ilvl="4" w:tplc="14EC1CAA">
      <w:numFmt w:val="decimal"/>
      <w:lvlText w:val=""/>
      <w:lvlJc w:val="left"/>
    </w:lvl>
    <w:lvl w:ilvl="5" w:tplc="038C90F0">
      <w:numFmt w:val="decimal"/>
      <w:lvlText w:val=""/>
      <w:lvlJc w:val="left"/>
    </w:lvl>
    <w:lvl w:ilvl="6" w:tplc="B9E4CDB8">
      <w:numFmt w:val="decimal"/>
      <w:lvlText w:val=""/>
      <w:lvlJc w:val="left"/>
    </w:lvl>
    <w:lvl w:ilvl="7" w:tplc="B7164B5A">
      <w:numFmt w:val="decimal"/>
      <w:lvlText w:val=""/>
      <w:lvlJc w:val="left"/>
    </w:lvl>
    <w:lvl w:ilvl="8" w:tplc="2D86F818">
      <w:numFmt w:val="decimal"/>
      <w:lvlText w:val=""/>
      <w:lvlJc w:val="left"/>
    </w:lvl>
  </w:abstractNum>
  <w:abstractNum w:abstractNumId="95" w15:restartNumberingAfterBreak="0">
    <w:nsid w:val="7AC648BB"/>
    <w:multiLevelType w:val="hybridMultilevel"/>
    <w:tmpl w:val="01F67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D627C7C"/>
    <w:multiLevelType w:val="hybridMultilevel"/>
    <w:tmpl w:val="0294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7" w15:restartNumberingAfterBreak="0">
    <w:nsid w:val="7DEE6D2A"/>
    <w:multiLevelType w:val="hybridMultilevel"/>
    <w:tmpl w:val="7DB40326"/>
    <w:lvl w:ilvl="0" w:tplc="09B4B924">
      <w:numFmt w:val="decimal"/>
      <w:lvlText w:val=""/>
      <w:lvlJc w:val="left"/>
    </w:lvl>
    <w:lvl w:ilvl="1" w:tplc="4B2E9544">
      <w:numFmt w:val="decimal"/>
      <w:lvlText w:val=""/>
      <w:lvlJc w:val="left"/>
    </w:lvl>
    <w:lvl w:ilvl="2" w:tplc="DAAA28C8">
      <w:numFmt w:val="decimal"/>
      <w:lvlText w:val=""/>
      <w:lvlJc w:val="left"/>
    </w:lvl>
    <w:lvl w:ilvl="3" w:tplc="EF38E116">
      <w:numFmt w:val="decimal"/>
      <w:lvlText w:val=""/>
      <w:lvlJc w:val="left"/>
    </w:lvl>
    <w:lvl w:ilvl="4" w:tplc="B1A69B44">
      <w:numFmt w:val="decimal"/>
      <w:lvlText w:val=""/>
      <w:lvlJc w:val="left"/>
    </w:lvl>
    <w:lvl w:ilvl="5" w:tplc="0936AF1A">
      <w:numFmt w:val="decimal"/>
      <w:lvlText w:val=""/>
      <w:lvlJc w:val="left"/>
    </w:lvl>
    <w:lvl w:ilvl="6" w:tplc="17E651AE">
      <w:numFmt w:val="decimal"/>
      <w:lvlText w:val=""/>
      <w:lvlJc w:val="left"/>
    </w:lvl>
    <w:lvl w:ilvl="7" w:tplc="F38CE010">
      <w:numFmt w:val="decimal"/>
      <w:lvlText w:val=""/>
      <w:lvlJc w:val="left"/>
    </w:lvl>
    <w:lvl w:ilvl="8" w:tplc="726AC0BA">
      <w:numFmt w:val="decimal"/>
      <w:lvlText w:val=""/>
      <w:lvlJc w:val="left"/>
    </w:lvl>
  </w:abstractNum>
  <w:num w:numId="1" w16cid:durableId="1638996563">
    <w:abstractNumId w:val="39"/>
  </w:num>
  <w:num w:numId="2" w16cid:durableId="1697347187">
    <w:abstractNumId w:val="50"/>
  </w:num>
  <w:num w:numId="3" w16cid:durableId="1489202224">
    <w:abstractNumId w:val="39"/>
  </w:num>
  <w:num w:numId="4" w16cid:durableId="1999534711">
    <w:abstractNumId w:val="29"/>
  </w:num>
  <w:num w:numId="5" w16cid:durableId="17449820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90406588">
    <w:abstractNumId w:val="88"/>
  </w:num>
  <w:num w:numId="7" w16cid:durableId="1721326427">
    <w:abstractNumId w:val="32"/>
  </w:num>
  <w:num w:numId="8" w16cid:durableId="1001398732">
    <w:abstractNumId w:val="7"/>
  </w:num>
  <w:num w:numId="9" w16cid:durableId="678702080">
    <w:abstractNumId w:val="13"/>
  </w:num>
  <w:num w:numId="10" w16cid:durableId="1176773488">
    <w:abstractNumId w:val="63"/>
  </w:num>
  <w:num w:numId="11" w16cid:durableId="1735542527">
    <w:abstractNumId w:val="96"/>
  </w:num>
  <w:num w:numId="12" w16cid:durableId="1694308370">
    <w:abstractNumId w:val="48"/>
  </w:num>
  <w:num w:numId="13" w16cid:durableId="1157307659">
    <w:abstractNumId w:val="3"/>
  </w:num>
  <w:num w:numId="14" w16cid:durableId="1587692365">
    <w:abstractNumId w:val="9"/>
    <w:lvlOverride w:ilvl="0">
      <w:startOverride w:val="1"/>
    </w:lvlOverride>
  </w:num>
  <w:num w:numId="15" w16cid:durableId="1213351884">
    <w:abstractNumId w:val="2"/>
  </w:num>
  <w:num w:numId="16" w16cid:durableId="594939085">
    <w:abstractNumId w:val="1"/>
  </w:num>
  <w:num w:numId="17" w16cid:durableId="1464620307">
    <w:abstractNumId w:val="0"/>
  </w:num>
  <w:num w:numId="18" w16cid:durableId="603005032">
    <w:abstractNumId w:val="33"/>
  </w:num>
  <w:num w:numId="19" w16cid:durableId="1223785197">
    <w:abstractNumId w:val="4"/>
  </w:num>
  <w:num w:numId="20" w16cid:durableId="1729300148">
    <w:abstractNumId w:val="36"/>
  </w:num>
  <w:num w:numId="21" w16cid:durableId="860432758">
    <w:abstractNumId w:val="27"/>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2" w16cid:durableId="1909682754">
    <w:abstractNumId w:val="5"/>
  </w:num>
  <w:num w:numId="23" w16cid:durableId="16912957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34298834">
    <w:abstractNumId w:val="84"/>
  </w:num>
  <w:num w:numId="25" w16cid:durableId="930814490">
    <w:abstractNumId w:val="16"/>
  </w:num>
  <w:num w:numId="26" w16cid:durableId="565533310">
    <w:abstractNumId w:val="9"/>
  </w:num>
  <w:num w:numId="27" w16cid:durableId="1709723716">
    <w:abstractNumId w:val="43"/>
  </w:num>
  <w:num w:numId="28" w16cid:durableId="1278221661">
    <w:abstractNumId w:val="26"/>
  </w:num>
  <w:num w:numId="29" w16cid:durableId="1300185625">
    <w:abstractNumId w:val="89"/>
  </w:num>
  <w:num w:numId="30" w16cid:durableId="707339989">
    <w:abstractNumId w:val="69"/>
  </w:num>
  <w:num w:numId="31" w16cid:durableId="961106936">
    <w:abstractNumId w:val="94"/>
  </w:num>
  <w:num w:numId="32" w16cid:durableId="1290238046">
    <w:abstractNumId w:val="54"/>
  </w:num>
  <w:num w:numId="33" w16cid:durableId="1581715682">
    <w:abstractNumId w:val="30"/>
  </w:num>
  <w:num w:numId="34" w16cid:durableId="196748027">
    <w:abstractNumId w:val="97"/>
  </w:num>
  <w:num w:numId="35" w16cid:durableId="1658145466">
    <w:abstractNumId w:val="24"/>
  </w:num>
  <w:num w:numId="36" w16cid:durableId="511452776">
    <w:abstractNumId w:val="61"/>
  </w:num>
  <w:num w:numId="37" w16cid:durableId="820921930">
    <w:abstractNumId w:val="11"/>
  </w:num>
  <w:num w:numId="38" w16cid:durableId="149567388">
    <w:abstractNumId w:val="37"/>
  </w:num>
  <w:num w:numId="39" w16cid:durableId="418254815">
    <w:abstractNumId w:val="62"/>
  </w:num>
  <w:num w:numId="40" w16cid:durableId="344327490">
    <w:abstractNumId w:val="92"/>
  </w:num>
  <w:num w:numId="41" w16cid:durableId="1517378028">
    <w:abstractNumId w:val="53"/>
  </w:num>
  <w:num w:numId="42" w16cid:durableId="1963531376">
    <w:abstractNumId w:val="60"/>
  </w:num>
  <w:num w:numId="43" w16cid:durableId="789587379">
    <w:abstractNumId w:val="82"/>
  </w:num>
  <w:num w:numId="44" w16cid:durableId="1872838754">
    <w:abstractNumId w:val="67"/>
  </w:num>
  <w:num w:numId="45" w16cid:durableId="2027560956">
    <w:abstractNumId w:val="87"/>
  </w:num>
  <w:num w:numId="46" w16cid:durableId="506942543">
    <w:abstractNumId w:val="86"/>
  </w:num>
  <w:num w:numId="47" w16cid:durableId="1108350149">
    <w:abstractNumId w:val="65"/>
  </w:num>
  <w:num w:numId="48" w16cid:durableId="1347440444">
    <w:abstractNumId w:val="71"/>
  </w:num>
  <w:num w:numId="49" w16cid:durableId="11344415">
    <w:abstractNumId w:val="45"/>
  </w:num>
  <w:num w:numId="50" w16cid:durableId="1146626515">
    <w:abstractNumId w:val="72"/>
  </w:num>
  <w:num w:numId="51" w16cid:durableId="326789023">
    <w:abstractNumId w:val="49"/>
  </w:num>
  <w:num w:numId="52" w16cid:durableId="580455333">
    <w:abstractNumId w:val="76"/>
  </w:num>
  <w:num w:numId="53" w16cid:durableId="947935276">
    <w:abstractNumId w:val="27"/>
  </w:num>
  <w:num w:numId="54" w16cid:durableId="1633249961">
    <w:abstractNumId w:val="73"/>
  </w:num>
  <w:num w:numId="55" w16cid:durableId="404761603">
    <w:abstractNumId w:val="31"/>
  </w:num>
  <w:num w:numId="56" w16cid:durableId="1000039953">
    <w:abstractNumId w:val="40"/>
  </w:num>
  <w:num w:numId="57" w16cid:durableId="1516338272">
    <w:abstractNumId w:val="64"/>
  </w:num>
  <w:num w:numId="58" w16cid:durableId="1358583724">
    <w:abstractNumId w:val="83"/>
  </w:num>
  <w:num w:numId="59" w16cid:durableId="1915584290">
    <w:abstractNumId w:val="10"/>
  </w:num>
  <w:num w:numId="60" w16cid:durableId="1338340126">
    <w:abstractNumId w:val="41"/>
  </w:num>
  <w:num w:numId="61" w16cid:durableId="1202327989">
    <w:abstractNumId w:val="59"/>
  </w:num>
  <w:num w:numId="62" w16cid:durableId="1902668885">
    <w:abstractNumId w:val="77"/>
    <w:lvlOverride w:ilvl="0">
      <w:startOverride w:val="1"/>
    </w:lvlOverride>
  </w:num>
  <w:num w:numId="63" w16cid:durableId="1298492738">
    <w:abstractNumId w:val="77"/>
  </w:num>
  <w:num w:numId="64" w16cid:durableId="1003820602">
    <w:abstractNumId w:val="42"/>
  </w:num>
  <w:num w:numId="65" w16cid:durableId="967318681">
    <w:abstractNumId w:val="79"/>
  </w:num>
  <w:num w:numId="66" w16cid:durableId="120880930">
    <w:abstractNumId w:val="66"/>
  </w:num>
  <w:num w:numId="67" w16cid:durableId="383063275">
    <w:abstractNumId w:val="15"/>
  </w:num>
  <w:num w:numId="68" w16cid:durableId="1192912741">
    <w:abstractNumId w:val="78"/>
  </w:num>
  <w:num w:numId="69" w16cid:durableId="565917486">
    <w:abstractNumId w:val="20"/>
  </w:num>
  <w:num w:numId="70" w16cid:durableId="1417556724">
    <w:abstractNumId w:val="80"/>
  </w:num>
  <w:num w:numId="71" w16cid:durableId="518399697">
    <w:abstractNumId w:val="75"/>
  </w:num>
  <w:num w:numId="72" w16cid:durableId="457185262">
    <w:abstractNumId w:val="58"/>
  </w:num>
  <w:num w:numId="73" w16cid:durableId="1922374238">
    <w:abstractNumId w:val="38"/>
  </w:num>
  <w:num w:numId="74" w16cid:durableId="1620989813">
    <w:abstractNumId w:val="22"/>
  </w:num>
  <w:num w:numId="75" w16cid:durableId="1785952862">
    <w:abstractNumId w:val="95"/>
  </w:num>
  <w:num w:numId="76" w16cid:durableId="1510372052">
    <w:abstractNumId w:val="35"/>
  </w:num>
  <w:num w:numId="77" w16cid:durableId="322634130">
    <w:abstractNumId w:val="18"/>
  </w:num>
  <w:num w:numId="78" w16cid:durableId="1366368874">
    <w:abstractNumId w:val="56"/>
  </w:num>
  <w:num w:numId="79" w16cid:durableId="124007357">
    <w:abstractNumId w:val="14"/>
  </w:num>
  <w:num w:numId="80" w16cid:durableId="270354845">
    <w:abstractNumId w:val="12"/>
  </w:num>
  <w:num w:numId="81" w16cid:durableId="2045515828">
    <w:abstractNumId w:val="6"/>
  </w:num>
  <w:num w:numId="82" w16cid:durableId="209500722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138105019">
    <w:abstractNumId w:val="51"/>
  </w:num>
  <w:num w:numId="84" w16cid:durableId="798299982">
    <w:abstractNumId w:val="81"/>
  </w:num>
  <w:num w:numId="85" w16cid:durableId="144860142">
    <w:abstractNumId w:val="46"/>
  </w:num>
  <w:num w:numId="86" w16cid:durableId="2069840524">
    <w:abstractNumId w:val="85"/>
  </w:num>
  <w:num w:numId="87" w16cid:durableId="1346129209">
    <w:abstractNumId w:val="57"/>
  </w:num>
  <w:num w:numId="88" w16cid:durableId="772825873">
    <w:abstractNumId w:val="8"/>
  </w:num>
  <w:num w:numId="89" w16cid:durableId="1758356214">
    <w:abstractNumId w:val="19"/>
  </w:num>
  <w:num w:numId="90" w16cid:durableId="878514008">
    <w:abstractNumId w:val="23"/>
  </w:num>
  <w:num w:numId="91" w16cid:durableId="1031145052">
    <w:abstractNumId w:val="44"/>
  </w:num>
  <w:num w:numId="92" w16cid:durableId="2012682591">
    <w:abstractNumId w:val="17"/>
  </w:num>
  <w:num w:numId="93" w16cid:durableId="1057708968">
    <w:abstractNumId w:val="21"/>
  </w:num>
  <w:num w:numId="94" w16cid:durableId="44764061">
    <w:abstractNumId w:val="28"/>
  </w:num>
  <w:num w:numId="95" w16cid:durableId="1358002244">
    <w:abstractNumId w:val="68"/>
  </w:num>
  <w:num w:numId="96" w16cid:durableId="1138644768">
    <w:abstractNumId w:val="91"/>
  </w:num>
  <w:num w:numId="97" w16cid:durableId="2086105724">
    <w:abstractNumId w:val="70"/>
  </w:num>
  <w:num w:numId="98" w16cid:durableId="718674687">
    <w:abstractNumId w:val="52"/>
  </w:num>
  <w:num w:numId="99" w16cid:durableId="442000751">
    <w:abstractNumId w:val="34"/>
  </w:num>
  <w:num w:numId="100" w16cid:durableId="1580746378">
    <w:abstractNumId w:val="47"/>
  </w:num>
  <w:num w:numId="101" w16cid:durableId="1575894397">
    <w:abstractNumId w:val="90"/>
  </w:num>
  <w:num w:numId="102" w16cid:durableId="1255167542">
    <w:abstractNumId w:val="55"/>
  </w:num>
  <w:num w:numId="103" w16cid:durableId="1403872653">
    <w:abstractNumId w:val="93"/>
  </w:num>
  <w:num w:numId="104" w16cid:durableId="1938127677">
    <w:abstractNumId w:val="74"/>
  </w:num>
  <w:numIdMacAtCleanup w:val="9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phael Malyankar">
    <w15:presenceInfo w15:providerId="None" w15:userId="Raphael Malyan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B8D"/>
    <w:rsid w:val="0000078F"/>
    <w:rsid w:val="00003AC1"/>
    <w:rsid w:val="00006FE3"/>
    <w:rsid w:val="000112C9"/>
    <w:rsid w:val="000113CB"/>
    <w:rsid w:val="000122B8"/>
    <w:rsid w:val="000135B9"/>
    <w:rsid w:val="00013AF4"/>
    <w:rsid w:val="00013BD2"/>
    <w:rsid w:val="000157D1"/>
    <w:rsid w:val="00016F92"/>
    <w:rsid w:val="00021BF2"/>
    <w:rsid w:val="00021D40"/>
    <w:rsid w:val="00022D31"/>
    <w:rsid w:val="00022F96"/>
    <w:rsid w:val="00023BDB"/>
    <w:rsid w:val="00023E95"/>
    <w:rsid w:val="000241CC"/>
    <w:rsid w:val="00027971"/>
    <w:rsid w:val="000303A3"/>
    <w:rsid w:val="0003046E"/>
    <w:rsid w:val="000304B8"/>
    <w:rsid w:val="00030C14"/>
    <w:rsid w:val="00031F2D"/>
    <w:rsid w:val="00034F35"/>
    <w:rsid w:val="00035B7D"/>
    <w:rsid w:val="00035CC1"/>
    <w:rsid w:val="00040843"/>
    <w:rsid w:val="0004120D"/>
    <w:rsid w:val="00042348"/>
    <w:rsid w:val="00043B56"/>
    <w:rsid w:val="00044059"/>
    <w:rsid w:val="00044B10"/>
    <w:rsid w:val="00044B8A"/>
    <w:rsid w:val="00044EB2"/>
    <w:rsid w:val="00045D98"/>
    <w:rsid w:val="00045EC0"/>
    <w:rsid w:val="000460AD"/>
    <w:rsid w:val="0004633D"/>
    <w:rsid w:val="000511EE"/>
    <w:rsid w:val="0005132C"/>
    <w:rsid w:val="000518B1"/>
    <w:rsid w:val="00051B11"/>
    <w:rsid w:val="00053321"/>
    <w:rsid w:val="000535EC"/>
    <w:rsid w:val="00055FA7"/>
    <w:rsid w:val="00057987"/>
    <w:rsid w:val="0006128A"/>
    <w:rsid w:val="0006277B"/>
    <w:rsid w:val="000644F3"/>
    <w:rsid w:val="000664A1"/>
    <w:rsid w:val="000667B8"/>
    <w:rsid w:val="000675EC"/>
    <w:rsid w:val="00067FCC"/>
    <w:rsid w:val="00073775"/>
    <w:rsid w:val="0007435C"/>
    <w:rsid w:val="0007485D"/>
    <w:rsid w:val="00075D60"/>
    <w:rsid w:val="00076557"/>
    <w:rsid w:val="00077584"/>
    <w:rsid w:val="00077829"/>
    <w:rsid w:val="00080639"/>
    <w:rsid w:val="00080A01"/>
    <w:rsid w:val="000811A5"/>
    <w:rsid w:val="00081EFB"/>
    <w:rsid w:val="00082146"/>
    <w:rsid w:val="00082A2E"/>
    <w:rsid w:val="00090BA8"/>
    <w:rsid w:val="00090D8F"/>
    <w:rsid w:val="00092412"/>
    <w:rsid w:val="00095C26"/>
    <w:rsid w:val="000970AC"/>
    <w:rsid w:val="000A0A6F"/>
    <w:rsid w:val="000A13C3"/>
    <w:rsid w:val="000A1AC1"/>
    <w:rsid w:val="000A2BFA"/>
    <w:rsid w:val="000A2FCD"/>
    <w:rsid w:val="000A3228"/>
    <w:rsid w:val="000A353B"/>
    <w:rsid w:val="000A39D7"/>
    <w:rsid w:val="000A5598"/>
    <w:rsid w:val="000B0901"/>
    <w:rsid w:val="000B1543"/>
    <w:rsid w:val="000B1DF4"/>
    <w:rsid w:val="000B2771"/>
    <w:rsid w:val="000B34DC"/>
    <w:rsid w:val="000B37E1"/>
    <w:rsid w:val="000B48DE"/>
    <w:rsid w:val="000B6356"/>
    <w:rsid w:val="000B648E"/>
    <w:rsid w:val="000B6BF9"/>
    <w:rsid w:val="000B6F1D"/>
    <w:rsid w:val="000B777C"/>
    <w:rsid w:val="000C1EB8"/>
    <w:rsid w:val="000C2455"/>
    <w:rsid w:val="000C2EA8"/>
    <w:rsid w:val="000C5C63"/>
    <w:rsid w:val="000C7043"/>
    <w:rsid w:val="000C775A"/>
    <w:rsid w:val="000D05E4"/>
    <w:rsid w:val="000D1EB4"/>
    <w:rsid w:val="000D2260"/>
    <w:rsid w:val="000D22AD"/>
    <w:rsid w:val="000D3ABE"/>
    <w:rsid w:val="000D3DFC"/>
    <w:rsid w:val="000D49C0"/>
    <w:rsid w:val="000E0801"/>
    <w:rsid w:val="000E22EB"/>
    <w:rsid w:val="000E268F"/>
    <w:rsid w:val="000E4D52"/>
    <w:rsid w:val="000F1817"/>
    <w:rsid w:val="000F1C6E"/>
    <w:rsid w:val="000F34CB"/>
    <w:rsid w:val="000F387D"/>
    <w:rsid w:val="000F3C7A"/>
    <w:rsid w:val="000F45D2"/>
    <w:rsid w:val="000F67CB"/>
    <w:rsid w:val="000F7C75"/>
    <w:rsid w:val="001018B4"/>
    <w:rsid w:val="0010234E"/>
    <w:rsid w:val="0010278D"/>
    <w:rsid w:val="00105995"/>
    <w:rsid w:val="00105C24"/>
    <w:rsid w:val="001071EE"/>
    <w:rsid w:val="001072A9"/>
    <w:rsid w:val="00107592"/>
    <w:rsid w:val="0010798D"/>
    <w:rsid w:val="0011005A"/>
    <w:rsid w:val="00110371"/>
    <w:rsid w:val="0011049A"/>
    <w:rsid w:val="00112F31"/>
    <w:rsid w:val="0011385C"/>
    <w:rsid w:val="00114A9A"/>
    <w:rsid w:val="00114B3F"/>
    <w:rsid w:val="00114BC6"/>
    <w:rsid w:val="00116C24"/>
    <w:rsid w:val="001200CB"/>
    <w:rsid w:val="00120B23"/>
    <w:rsid w:val="00122FFC"/>
    <w:rsid w:val="0012355F"/>
    <w:rsid w:val="00124C10"/>
    <w:rsid w:val="001257CE"/>
    <w:rsid w:val="00127184"/>
    <w:rsid w:val="00127F2E"/>
    <w:rsid w:val="00127FBA"/>
    <w:rsid w:val="001308FD"/>
    <w:rsid w:val="00132AC2"/>
    <w:rsid w:val="00133673"/>
    <w:rsid w:val="00133811"/>
    <w:rsid w:val="00135C77"/>
    <w:rsid w:val="00136396"/>
    <w:rsid w:val="00136D72"/>
    <w:rsid w:val="00136D81"/>
    <w:rsid w:val="0014093B"/>
    <w:rsid w:val="00141A53"/>
    <w:rsid w:val="00142E6D"/>
    <w:rsid w:val="0014343C"/>
    <w:rsid w:val="0014440E"/>
    <w:rsid w:val="00144A3E"/>
    <w:rsid w:val="00144B5C"/>
    <w:rsid w:val="00147422"/>
    <w:rsid w:val="00147ADD"/>
    <w:rsid w:val="00150043"/>
    <w:rsid w:val="001502A5"/>
    <w:rsid w:val="00151B2A"/>
    <w:rsid w:val="00152225"/>
    <w:rsid w:val="001549C0"/>
    <w:rsid w:val="00156532"/>
    <w:rsid w:val="001567C5"/>
    <w:rsid w:val="001576E3"/>
    <w:rsid w:val="001606FF"/>
    <w:rsid w:val="001630C2"/>
    <w:rsid w:val="00163D7D"/>
    <w:rsid w:val="00167169"/>
    <w:rsid w:val="00167404"/>
    <w:rsid w:val="00171136"/>
    <w:rsid w:val="00172025"/>
    <w:rsid w:val="001721BE"/>
    <w:rsid w:val="00172B6A"/>
    <w:rsid w:val="001731FA"/>
    <w:rsid w:val="00173CF7"/>
    <w:rsid w:val="00173ECF"/>
    <w:rsid w:val="00180CEC"/>
    <w:rsid w:val="00182A8E"/>
    <w:rsid w:val="00182C8D"/>
    <w:rsid w:val="0018449E"/>
    <w:rsid w:val="0018487C"/>
    <w:rsid w:val="00184B28"/>
    <w:rsid w:val="00185B50"/>
    <w:rsid w:val="00190264"/>
    <w:rsid w:val="00191CAE"/>
    <w:rsid w:val="0019670C"/>
    <w:rsid w:val="00197CE6"/>
    <w:rsid w:val="001A22EC"/>
    <w:rsid w:val="001A2A37"/>
    <w:rsid w:val="001B1338"/>
    <w:rsid w:val="001B1AB8"/>
    <w:rsid w:val="001B4ED0"/>
    <w:rsid w:val="001B7195"/>
    <w:rsid w:val="001B77A0"/>
    <w:rsid w:val="001B77C3"/>
    <w:rsid w:val="001C0938"/>
    <w:rsid w:val="001C0CDC"/>
    <w:rsid w:val="001C11D7"/>
    <w:rsid w:val="001C5485"/>
    <w:rsid w:val="001D06C2"/>
    <w:rsid w:val="001D1693"/>
    <w:rsid w:val="001D1B22"/>
    <w:rsid w:val="001D2227"/>
    <w:rsid w:val="001D28D2"/>
    <w:rsid w:val="001D3E14"/>
    <w:rsid w:val="001D4315"/>
    <w:rsid w:val="001D497D"/>
    <w:rsid w:val="001D66C2"/>
    <w:rsid w:val="001D73F1"/>
    <w:rsid w:val="001E4346"/>
    <w:rsid w:val="001E5B06"/>
    <w:rsid w:val="001E5ED0"/>
    <w:rsid w:val="001E61D1"/>
    <w:rsid w:val="001F02DE"/>
    <w:rsid w:val="001F04C5"/>
    <w:rsid w:val="001F09A5"/>
    <w:rsid w:val="001F167C"/>
    <w:rsid w:val="001F1EB0"/>
    <w:rsid w:val="001F28DF"/>
    <w:rsid w:val="001F3482"/>
    <w:rsid w:val="001F41C8"/>
    <w:rsid w:val="001F59AF"/>
    <w:rsid w:val="001F5E97"/>
    <w:rsid w:val="001F6416"/>
    <w:rsid w:val="001F6C88"/>
    <w:rsid w:val="001F77EE"/>
    <w:rsid w:val="001F7CC9"/>
    <w:rsid w:val="0020057C"/>
    <w:rsid w:val="00200D52"/>
    <w:rsid w:val="002013E5"/>
    <w:rsid w:val="002015C0"/>
    <w:rsid w:val="002023AD"/>
    <w:rsid w:val="002023B0"/>
    <w:rsid w:val="00203859"/>
    <w:rsid w:val="00203D11"/>
    <w:rsid w:val="00204981"/>
    <w:rsid w:val="00204AAE"/>
    <w:rsid w:val="00204FFA"/>
    <w:rsid w:val="00205548"/>
    <w:rsid w:val="00206008"/>
    <w:rsid w:val="00206169"/>
    <w:rsid w:val="0021123A"/>
    <w:rsid w:val="002132F3"/>
    <w:rsid w:val="002133AA"/>
    <w:rsid w:val="0021479E"/>
    <w:rsid w:val="002161F1"/>
    <w:rsid w:val="00216B10"/>
    <w:rsid w:val="0021713D"/>
    <w:rsid w:val="002174DB"/>
    <w:rsid w:val="0022127E"/>
    <w:rsid w:val="0022141E"/>
    <w:rsid w:val="0022150E"/>
    <w:rsid w:val="00223B99"/>
    <w:rsid w:val="00225316"/>
    <w:rsid w:val="002258FC"/>
    <w:rsid w:val="0022605D"/>
    <w:rsid w:val="00226CDD"/>
    <w:rsid w:val="002310BB"/>
    <w:rsid w:val="002316ED"/>
    <w:rsid w:val="00232BC7"/>
    <w:rsid w:val="00235C4B"/>
    <w:rsid w:val="002363BF"/>
    <w:rsid w:val="00237C41"/>
    <w:rsid w:val="002400DE"/>
    <w:rsid w:val="00241A3C"/>
    <w:rsid w:val="00242AC2"/>
    <w:rsid w:val="002432F0"/>
    <w:rsid w:val="00245774"/>
    <w:rsid w:val="00246D85"/>
    <w:rsid w:val="0025021B"/>
    <w:rsid w:val="00250C5A"/>
    <w:rsid w:val="00251AD1"/>
    <w:rsid w:val="0025381A"/>
    <w:rsid w:val="002543AB"/>
    <w:rsid w:val="00254BD1"/>
    <w:rsid w:val="00256364"/>
    <w:rsid w:val="00256513"/>
    <w:rsid w:val="00263146"/>
    <w:rsid w:val="00264442"/>
    <w:rsid w:val="002648A8"/>
    <w:rsid w:val="00264BAA"/>
    <w:rsid w:val="00265133"/>
    <w:rsid w:val="002658CD"/>
    <w:rsid w:val="0026684D"/>
    <w:rsid w:val="00266BAE"/>
    <w:rsid w:val="0026713A"/>
    <w:rsid w:val="00271311"/>
    <w:rsid w:val="0027214F"/>
    <w:rsid w:val="00272F47"/>
    <w:rsid w:val="00273541"/>
    <w:rsid w:val="00274464"/>
    <w:rsid w:val="00274A0B"/>
    <w:rsid w:val="002753EC"/>
    <w:rsid w:val="00275625"/>
    <w:rsid w:val="002758C5"/>
    <w:rsid w:val="0027752D"/>
    <w:rsid w:val="00277DA4"/>
    <w:rsid w:val="002808C5"/>
    <w:rsid w:val="00280F4E"/>
    <w:rsid w:val="002837FF"/>
    <w:rsid w:val="00285100"/>
    <w:rsid w:val="00290DA7"/>
    <w:rsid w:val="00291738"/>
    <w:rsid w:val="00291D1B"/>
    <w:rsid w:val="00293D16"/>
    <w:rsid w:val="002944A3"/>
    <w:rsid w:val="002945C8"/>
    <w:rsid w:val="00294894"/>
    <w:rsid w:val="00294D52"/>
    <w:rsid w:val="0029556D"/>
    <w:rsid w:val="00296E93"/>
    <w:rsid w:val="00297507"/>
    <w:rsid w:val="002A0202"/>
    <w:rsid w:val="002A05A8"/>
    <w:rsid w:val="002A2E2E"/>
    <w:rsid w:val="002A3E3A"/>
    <w:rsid w:val="002A4761"/>
    <w:rsid w:val="002A4B93"/>
    <w:rsid w:val="002B1977"/>
    <w:rsid w:val="002B24E3"/>
    <w:rsid w:val="002B3821"/>
    <w:rsid w:val="002B3837"/>
    <w:rsid w:val="002B3B98"/>
    <w:rsid w:val="002B4544"/>
    <w:rsid w:val="002C012C"/>
    <w:rsid w:val="002C229F"/>
    <w:rsid w:val="002C28F1"/>
    <w:rsid w:val="002C4E77"/>
    <w:rsid w:val="002C6A17"/>
    <w:rsid w:val="002C6A29"/>
    <w:rsid w:val="002C79C1"/>
    <w:rsid w:val="002D2332"/>
    <w:rsid w:val="002D3975"/>
    <w:rsid w:val="002D5ECE"/>
    <w:rsid w:val="002D6846"/>
    <w:rsid w:val="002D6E5A"/>
    <w:rsid w:val="002D7AB6"/>
    <w:rsid w:val="002D7B10"/>
    <w:rsid w:val="002D7CAB"/>
    <w:rsid w:val="002D7D0C"/>
    <w:rsid w:val="002E10E8"/>
    <w:rsid w:val="002E440F"/>
    <w:rsid w:val="002E5BD7"/>
    <w:rsid w:val="002E6E57"/>
    <w:rsid w:val="002E780A"/>
    <w:rsid w:val="002F002B"/>
    <w:rsid w:val="002F00AE"/>
    <w:rsid w:val="002F069F"/>
    <w:rsid w:val="002F1127"/>
    <w:rsid w:val="002F3994"/>
    <w:rsid w:val="002F5F61"/>
    <w:rsid w:val="002F6921"/>
    <w:rsid w:val="002F70FD"/>
    <w:rsid w:val="002F7F88"/>
    <w:rsid w:val="003001F0"/>
    <w:rsid w:val="0030078A"/>
    <w:rsid w:val="00300CBA"/>
    <w:rsid w:val="0030138B"/>
    <w:rsid w:val="00301475"/>
    <w:rsid w:val="00301C3A"/>
    <w:rsid w:val="00304ACD"/>
    <w:rsid w:val="00306041"/>
    <w:rsid w:val="00307A3B"/>
    <w:rsid w:val="00311520"/>
    <w:rsid w:val="00311746"/>
    <w:rsid w:val="00311985"/>
    <w:rsid w:val="00311FB9"/>
    <w:rsid w:val="003124A8"/>
    <w:rsid w:val="003125C8"/>
    <w:rsid w:val="00312E08"/>
    <w:rsid w:val="00314324"/>
    <w:rsid w:val="0031434F"/>
    <w:rsid w:val="00315A5C"/>
    <w:rsid w:val="00317BFF"/>
    <w:rsid w:val="00320BE4"/>
    <w:rsid w:val="00320FA4"/>
    <w:rsid w:val="003212E9"/>
    <w:rsid w:val="00321529"/>
    <w:rsid w:val="00322BC0"/>
    <w:rsid w:val="00322FEE"/>
    <w:rsid w:val="0032309D"/>
    <w:rsid w:val="00323FDF"/>
    <w:rsid w:val="00325A4A"/>
    <w:rsid w:val="003278E3"/>
    <w:rsid w:val="00330C57"/>
    <w:rsid w:val="00330E2C"/>
    <w:rsid w:val="00330ED2"/>
    <w:rsid w:val="003315C8"/>
    <w:rsid w:val="003329CB"/>
    <w:rsid w:val="00332CC5"/>
    <w:rsid w:val="0033306B"/>
    <w:rsid w:val="0033357A"/>
    <w:rsid w:val="00333833"/>
    <w:rsid w:val="0033456B"/>
    <w:rsid w:val="00335ED3"/>
    <w:rsid w:val="003371FF"/>
    <w:rsid w:val="00337956"/>
    <w:rsid w:val="00345C3A"/>
    <w:rsid w:val="00345EC0"/>
    <w:rsid w:val="00346190"/>
    <w:rsid w:val="00346D17"/>
    <w:rsid w:val="0035121B"/>
    <w:rsid w:val="00352D42"/>
    <w:rsid w:val="003541FA"/>
    <w:rsid w:val="003556CE"/>
    <w:rsid w:val="003558D5"/>
    <w:rsid w:val="00355CEA"/>
    <w:rsid w:val="00355D32"/>
    <w:rsid w:val="003569D1"/>
    <w:rsid w:val="0036045B"/>
    <w:rsid w:val="003609B9"/>
    <w:rsid w:val="00361284"/>
    <w:rsid w:val="0036130E"/>
    <w:rsid w:val="00362AE1"/>
    <w:rsid w:val="00363DFA"/>
    <w:rsid w:val="00363E99"/>
    <w:rsid w:val="003645AB"/>
    <w:rsid w:val="00365D2F"/>
    <w:rsid w:val="003735BC"/>
    <w:rsid w:val="00375F32"/>
    <w:rsid w:val="00384B7D"/>
    <w:rsid w:val="0038570A"/>
    <w:rsid w:val="003875B1"/>
    <w:rsid w:val="00394996"/>
    <w:rsid w:val="00394C8B"/>
    <w:rsid w:val="00394D9E"/>
    <w:rsid w:val="003A096D"/>
    <w:rsid w:val="003A149E"/>
    <w:rsid w:val="003A2EFC"/>
    <w:rsid w:val="003A43D3"/>
    <w:rsid w:val="003A531C"/>
    <w:rsid w:val="003A5956"/>
    <w:rsid w:val="003A60E0"/>
    <w:rsid w:val="003A6846"/>
    <w:rsid w:val="003A68DE"/>
    <w:rsid w:val="003A6EFD"/>
    <w:rsid w:val="003A7AE3"/>
    <w:rsid w:val="003A7FDE"/>
    <w:rsid w:val="003B30B1"/>
    <w:rsid w:val="003B448B"/>
    <w:rsid w:val="003B5823"/>
    <w:rsid w:val="003B593B"/>
    <w:rsid w:val="003B6114"/>
    <w:rsid w:val="003B61A9"/>
    <w:rsid w:val="003C00A7"/>
    <w:rsid w:val="003C033C"/>
    <w:rsid w:val="003C107C"/>
    <w:rsid w:val="003C167C"/>
    <w:rsid w:val="003C4582"/>
    <w:rsid w:val="003C5AFA"/>
    <w:rsid w:val="003C604D"/>
    <w:rsid w:val="003C6D6F"/>
    <w:rsid w:val="003C7BFD"/>
    <w:rsid w:val="003D0163"/>
    <w:rsid w:val="003D059B"/>
    <w:rsid w:val="003D1A62"/>
    <w:rsid w:val="003D31AD"/>
    <w:rsid w:val="003D6847"/>
    <w:rsid w:val="003D6E02"/>
    <w:rsid w:val="003D70D1"/>
    <w:rsid w:val="003D7AA6"/>
    <w:rsid w:val="003D7D69"/>
    <w:rsid w:val="003E2142"/>
    <w:rsid w:val="003E26C3"/>
    <w:rsid w:val="003E32E3"/>
    <w:rsid w:val="003E408D"/>
    <w:rsid w:val="003E454E"/>
    <w:rsid w:val="003E5A9E"/>
    <w:rsid w:val="003E72BC"/>
    <w:rsid w:val="003E7A49"/>
    <w:rsid w:val="003E7B57"/>
    <w:rsid w:val="003F00C1"/>
    <w:rsid w:val="003F04E1"/>
    <w:rsid w:val="003F144D"/>
    <w:rsid w:val="003F14E4"/>
    <w:rsid w:val="003F2FBE"/>
    <w:rsid w:val="003F3476"/>
    <w:rsid w:val="003F3976"/>
    <w:rsid w:val="003F4DE4"/>
    <w:rsid w:val="003F7E9B"/>
    <w:rsid w:val="003F7FA9"/>
    <w:rsid w:val="00401746"/>
    <w:rsid w:val="0040261F"/>
    <w:rsid w:val="00403DA0"/>
    <w:rsid w:val="004049F2"/>
    <w:rsid w:val="00405484"/>
    <w:rsid w:val="00405A12"/>
    <w:rsid w:val="00405BE2"/>
    <w:rsid w:val="00410B18"/>
    <w:rsid w:val="0041131D"/>
    <w:rsid w:val="00411A52"/>
    <w:rsid w:val="00413568"/>
    <w:rsid w:val="00413675"/>
    <w:rsid w:val="00416D89"/>
    <w:rsid w:val="0041712A"/>
    <w:rsid w:val="00420615"/>
    <w:rsid w:val="004229BD"/>
    <w:rsid w:val="00426DC8"/>
    <w:rsid w:val="004279AB"/>
    <w:rsid w:val="0043151F"/>
    <w:rsid w:val="00432586"/>
    <w:rsid w:val="004332A6"/>
    <w:rsid w:val="004334EE"/>
    <w:rsid w:val="00436A0C"/>
    <w:rsid w:val="004378E5"/>
    <w:rsid w:val="00437DA3"/>
    <w:rsid w:val="00437F25"/>
    <w:rsid w:val="0044006D"/>
    <w:rsid w:val="00441ACE"/>
    <w:rsid w:val="00441B6E"/>
    <w:rsid w:val="00441E9E"/>
    <w:rsid w:val="00442053"/>
    <w:rsid w:val="00442945"/>
    <w:rsid w:val="004436AB"/>
    <w:rsid w:val="004436FB"/>
    <w:rsid w:val="00443ADA"/>
    <w:rsid w:val="00443C46"/>
    <w:rsid w:val="00446152"/>
    <w:rsid w:val="00446707"/>
    <w:rsid w:val="00450918"/>
    <w:rsid w:val="00450EFF"/>
    <w:rsid w:val="004522CD"/>
    <w:rsid w:val="004538CB"/>
    <w:rsid w:val="00454C9D"/>
    <w:rsid w:val="004558C2"/>
    <w:rsid w:val="00456204"/>
    <w:rsid w:val="0045691C"/>
    <w:rsid w:val="00461BAC"/>
    <w:rsid w:val="004637C6"/>
    <w:rsid w:val="00463929"/>
    <w:rsid w:val="004644CB"/>
    <w:rsid w:val="00464E7E"/>
    <w:rsid w:val="00466E78"/>
    <w:rsid w:val="00467180"/>
    <w:rsid w:val="004672FE"/>
    <w:rsid w:val="00471468"/>
    <w:rsid w:val="00471A58"/>
    <w:rsid w:val="00472C4C"/>
    <w:rsid w:val="004731B3"/>
    <w:rsid w:val="004733A5"/>
    <w:rsid w:val="0047495D"/>
    <w:rsid w:val="004762A2"/>
    <w:rsid w:val="00476B58"/>
    <w:rsid w:val="00480E42"/>
    <w:rsid w:val="00482D50"/>
    <w:rsid w:val="0048578B"/>
    <w:rsid w:val="00485A70"/>
    <w:rsid w:val="0048607D"/>
    <w:rsid w:val="004909F8"/>
    <w:rsid w:val="00494739"/>
    <w:rsid w:val="00495098"/>
    <w:rsid w:val="004955F8"/>
    <w:rsid w:val="00495965"/>
    <w:rsid w:val="004965A1"/>
    <w:rsid w:val="00496BF5"/>
    <w:rsid w:val="00496C57"/>
    <w:rsid w:val="0049725E"/>
    <w:rsid w:val="00497D3D"/>
    <w:rsid w:val="004A15D1"/>
    <w:rsid w:val="004A30FE"/>
    <w:rsid w:val="004A5899"/>
    <w:rsid w:val="004A6012"/>
    <w:rsid w:val="004A7878"/>
    <w:rsid w:val="004B00D2"/>
    <w:rsid w:val="004B0856"/>
    <w:rsid w:val="004B086A"/>
    <w:rsid w:val="004B0E01"/>
    <w:rsid w:val="004B11DA"/>
    <w:rsid w:val="004B2DF6"/>
    <w:rsid w:val="004B68AF"/>
    <w:rsid w:val="004B6956"/>
    <w:rsid w:val="004C174F"/>
    <w:rsid w:val="004C463B"/>
    <w:rsid w:val="004C4961"/>
    <w:rsid w:val="004C58A9"/>
    <w:rsid w:val="004C5D92"/>
    <w:rsid w:val="004C61AB"/>
    <w:rsid w:val="004C61B7"/>
    <w:rsid w:val="004C6E34"/>
    <w:rsid w:val="004C711B"/>
    <w:rsid w:val="004D0C4A"/>
    <w:rsid w:val="004D2451"/>
    <w:rsid w:val="004D253D"/>
    <w:rsid w:val="004D3ECB"/>
    <w:rsid w:val="004D5950"/>
    <w:rsid w:val="004D7049"/>
    <w:rsid w:val="004D791B"/>
    <w:rsid w:val="004D7F5D"/>
    <w:rsid w:val="004E05C7"/>
    <w:rsid w:val="004E084F"/>
    <w:rsid w:val="004E16CF"/>
    <w:rsid w:val="004E3688"/>
    <w:rsid w:val="004E4EE1"/>
    <w:rsid w:val="004E6207"/>
    <w:rsid w:val="004E6E2A"/>
    <w:rsid w:val="004E70D4"/>
    <w:rsid w:val="004E74B7"/>
    <w:rsid w:val="004E7CA8"/>
    <w:rsid w:val="004F06D6"/>
    <w:rsid w:val="004F2664"/>
    <w:rsid w:val="004F5A6C"/>
    <w:rsid w:val="004F70BC"/>
    <w:rsid w:val="004F7445"/>
    <w:rsid w:val="00500FD4"/>
    <w:rsid w:val="00502464"/>
    <w:rsid w:val="00502C4D"/>
    <w:rsid w:val="00503E99"/>
    <w:rsid w:val="005042E3"/>
    <w:rsid w:val="0050464D"/>
    <w:rsid w:val="005050CB"/>
    <w:rsid w:val="00505DB3"/>
    <w:rsid w:val="005061EB"/>
    <w:rsid w:val="00507BDB"/>
    <w:rsid w:val="00510814"/>
    <w:rsid w:val="00510FE3"/>
    <w:rsid w:val="00511151"/>
    <w:rsid w:val="00511993"/>
    <w:rsid w:val="0051278D"/>
    <w:rsid w:val="00512FBA"/>
    <w:rsid w:val="00514EEF"/>
    <w:rsid w:val="00515EA7"/>
    <w:rsid w:val="005168F4"/>
    <w:rsid w:val="005171FB"/>
    <w:rsid w:val="0051777D"/>
    <w:rsid w:val="005177DD"/>
    <w:rsid w:val="0052050D"/>
    <w:rsid w:val="00520656"/>
    <w:rsid w:val="00521803"/>
    <w:rsid w:val="0052214B"/>
    <w:rsid w:val="00522749"/>
    <w:rsid w:val="0052347D"/>
    <w:rsid w:val="00523EB4"/>
    <w:rsid w:val="005248F4"/>
    <w:rsid w:val="00525FE7"/>
    <w:rsid w:val="0053135F"/>
    <w:rsid w:val="00531FA2"/>
    <w:rsid w:val="00534906"/>
    <w:rsid w:val="00535CDD"/>
    <w:rsid w:val="0053659E"/>
    <w:rsid w:val="005369EA"/>
    <w:rsid w:val="00536D6A"/>
    <w:rsid w:val="00536E7F"/>
    <w:rsid w:val="00537134"/>
    <w:rsid w:val="00541E79"/>
    <w:rsid w:val="00542D7F"/>
    <w:rsid w:val="005435AB"/>
    <w:rsid w:val="00543AB7"/>
    <w:rsid w:val="00544D99"/>
    <w:rsid w:val="00545000"/>
    <w:rsid w:val="00545359"/>
    <w:rsid w:val="005455D6"/>
    <w:rsid w:val="00546F68"/>
    <w:rsid w:val="005500B4"/>
    <w:rsid w:val="0055072B"/>
    <w:rsid w:val="00551A6C"/>
    <w:rsid w:val="00551B7E"/>
    <w:rsid w:val="00553007"/>
    <w:rsid w:val="005530BE"/>
    <w:rsid w:val="0055354D"/>
    <w:rsid w:val="00554ED5"/>
    <w:rsid w:val="005572DE"/>
    <w:rsid w:val="00561C60"/>
    <w:rsid w:val="00561CC6"/>
    <w:rsid w:val="005626C1"/>
    <w:rsid w:val="005627B4"/>
    <w:rsid w:val="00563C35"/>
    <w:rsid w:val="00565733"/>
    <w:rsid w:val="00570886"/>
    <w:rsid w:val="00570DB1"/>
    <w:rsid w:val="005712D8"/>
    <w:rsid w:val="00571369"/>
    <w:rsid w:val="0057255D"/>
    <w:rsid w:val="00574763"/>
    <w:rsid w:val="00574B55"/>
    <w:rsid w:val="0057570A"/>
    <w:rsid w:val="005775A7"/>
    <w:rsid w:val="005818D9"/>
    <w:rsid w:val="00582C49"/>
    <w:rsid w:val="00582D6F"/>
    <w:rsid w:val="005840E0"/>
    <w:rsid w:val="00584895"/>
    <w:rsid w:val="005858A2"/>
    <w:rsid w:val="00586FE0"/>
    <w:rsid w:val="005871D4"/>
    <w:rsid w:val="00590460"/>
    <w:rsid w:val="00590D93"/>
    <w:rsid w:val="0059172C"/>
    <w:rsid w:val="005921B6"/>
    <w:rsid w:val="0059465F"/>
    <w:rsid w:val="00595513"/>
    <w:rsid w:val="005955FA"/>
    <w:rsid w:val="00595FD6"/>
    <w:rsid w:val="00595FF4"/>
    <w:rsid w:val="00596B6D"/>
    <w:rsid w:val="00596D02"/>
    <w:rsid w:val="0059747C"/>
    <w:rsid w:val="005978EE"/>
    <w:rsid w:val="005A2A51"/>
    <w:rsid w:val="005A2D81"/>
    <w:rsid w:val="005A4FB8"/>
    <w:rsid w:val="005A572D"/>
    <w:rsid w:val="005A5B8D"/>
    <w:rsid w:val="005A5CEF"/>
    <w:rsid w:val="005A695B"/>
    <w:rsid w:val="005A6FF2"/>
    <w:rsid w:val="005B1CD1"/>
    <w:rsid w:val="005B2B0F"/>
    <w:rsid w:val="005B2D3E"/>
    <w:rsid w:val="005B477F"/>
    <w:rsid w:val="005B6288"/>
    <w:rsid w:val="005B6899"/>
    <w:rsid w:val="005B7724"/>
    <w:rsid w:val="005C139E"/>
    <w:rsid w:val="005C2CA2"/>
    <w:rsid w:val="005C2D24"/>
    <w:rsid w:val="005C2DA7"/>
    <w:rsid w:val="005C4813"/>
    <w:rsid w:val="005C5474"/>
    <w:rsid w:val="005C5BBC"/>
    <w:rsid w:val="005C5D9C"/>
    <w:rsid w:val="005C720C"/>
    <w:rsid w:val="005D1797"/>
    <w:rsid w:val="005D19FD"/>
    <w:rsid w:val="005D1E62"/>
    <w:rsid w:val="005D253F"/>
    <w:rsid w:val="005D2A04"/>
    <w:rsid w:val="005D3426"/>
    <w:rsid w:val="005D49D9"/>
    <w:rsid w:val="005D4C65"/>
    <w:rsid w:val="005D5E2F"/>
    <w:rsid w:val="005D69A3"/>
    <w:rsid w:val="005D6CCC"/>
    <w:rsid w:val="005D7AD0"/>
    <w:rsid w:val="005E1567"/>
    <w:rsid w:val="005E2091"/>
    <w:rsid w:val="005E31B4"/>
    <w:rsid w:val="005E4640"/>
    <w:rsid w:val="005E593A"/>
    <w:rsid w:val="005E5FFF"/>
    <w:rsid w:val="005E643F"/>
    <w:rsid w:val="005F0741"/>
    <w:rsid w:val="005F20B9"/>
    <w:rsid w:val="005F5493"/>
    <w:rsid w:val="005F6F6F"/>
    <w:rsid w:val="0060089B"/>
    <w:rsid w:val="00600D6A"/>
    <w:rsid w:val="006011F4"/>
    <w:rsid w:val="00602777"/>
    <w:rsid w:val="0060421D"/>
    <w:rsid w:val="006056C0"/>
    <w:rsid w:val="0060585A"/>
    <w:rsid w:val="00606097"/>
    <w:rsid w:val="00606361"/>
    <w:rsid w:val="00607B20"/>
    <w:rsid w:val="00607DCB"/>
    <w:rsid w:val="006117D3"/>
    <w:rsid w:val="00611AF4"/>
    <w:rsid w:val="00611BC0"/>
    <w:rsid w:val="00611F87"/>
    <w:rsid w:val="006139B4"/>
    <w:rsid w:val="006150C7"/>
    <w:rsid w:val="00615918"/>
    <w:rsid w:val="00615CC2"/>
    <w:rsid w:val="00615CFF"/>
    <w:rsid w:val="00616014"/>
    <w:rsid w:val="0061645D"/>
    <w:rsid w:val="006179BB"/>
    <w:rsid w:val="00617F40"/>
    <w:rsid w:val="00620677"/>
    <w:rsid w:val="00621CB6"/>
    <w:rsid w:val="00625973"/>
    <w:rsid w:val="00626BE2"/>
    <w:rsid w:val="006319D6"/>
    <w:rsid w:val="00632245"/>
    <w:rsid w:val="006331DA"/>
    <w:rsid w:val="006337EC"/>
    <w:rsid w:val="0063417A"/>
    <w:rsid w:val="00634982"/>
    <w:rsid w:val="00635578"/>
    <w:rsid w:val="0063635A"/>
    <w:rsid w:val="0063697E"/>
    <w:rsid w:val="00636B5B"/>
    <w:rsid w:val="006374B7"/>
    <w:rsid w:val="006401AD"/>
    <w:rsid w:val="0064162D"/>
    <w:rsid w:val="00642960"/>
    <w:rsid w:val="00643A52"/>
    <w:rsid w:val="00643C3D"/>
    <w:rsid w:val="006442AD"/>
    <w:rsid w:val="00645511"/>
    <w:rsid w:val="006456D7"/>
    <w:rsid w:val="00646379"/>
    <w:rsid w:val="0064639B"/>
    <w:rsid w:val="00647A84"/>
    <w:rsid w:val="006509A1"/>
    <w:rsid w:val="00651F7C"/>
    <w:rsid w:val="00653633"/>
    <w:rsid w:val="00654655"/>
    <w:rsid w:val="00655364"/>
    <w:rsid w:val="006569AF"/>
    <w:rsid w:val="00660DB2"/>
    <w:rsid w:val="00660F36"/>
    <w:rsid w:val="00664F96"/>
    <w:rsid w:val="00665BFC"/>
    <w:rsid w:val="006661C8"/>
    <w:rsid w:val="00673985"/>
    <w:rsid w:val="00674718"/>
    <w:rsid w:val="00675072"/>
    <w:rsid w:val="006764CD"/>
    <w:rsid w:val="00676D57"/>
    <w:rsid w:val="0067721E"/>
    <w:rsid w:val="0068004F"/>
    <w:rsid w:val="006802C3"/>
    <w:rsid w:val="00681272"/>
    <w:rsid w:val="00681950"/>
    <w:rsid w:val="00681C85"/>
    <w:rsid w:val="00682053"/>
    <w:rsid w:val="00682369"/>
    <w:rsid w:val="00682D00"/>
    <w:rsid w:val="006834E9"/>
    <w:rsid w:val="00684447"/>
    <w:rsid w:val="00686DF2"/>
    <w:rsid w:val="006911A6"/>
    <w:rsid w:val="00691562"/>
    <w:rsid w:val="00694653"/>
    <w:rsid w:val="006946F2"/>
    <w:rsid w:val="006946FE"/>
    <w:rsid w:val="006962AC"/>
    <w:rsid w:val="006971C4"/>
    <w:rsid w:val="00697207"/>
    <w:rsid w:val="00697789"/>
    <w:rsid w:val="00697F7A"/>
    <w:rsid w:val="006A2F85"/>
    <w:rsid w:val="006A58D6"/>
    <w:rsid w:val="006A709B"/>
    <w:rsid w:val="006A7435"/>
    <w:rsid w:val="006A7DF0"/>
    <w:rsid w:val="006A7F4E"/>
    <w:rsid w:val="006B0012"/>
    <w:rsid w:val="006B0234"/>
    <w:rsid w:val="006B058A"/>
    <w:rsid w:val="006B114A"/>
    <w:rsid w:val="006B39DB"/>
    <w:rsid w:val="006B4630"/>
    <w:rsid w:val="006B4A08"/>
    <w:rsid w:val="006B66ED"/>
    <w:rsid w:val="006B76CA"/>
    <w:rsid w:val="006B7F7A"/>
    <w:rsid w:val="006C3479"/>
    <w:rsid w:val="006C4F13"/>
    <w:rsid w:val="006C53DB"/>
    <w:rsid w:val="006C5417"/>
    <w:rsid w:val="006C555B"/>
    <w:rsid w:val="006C73B1"/>
    <w:rsid w:val="006D0390"/>
    <w:rsid w:val="006D2A43"/>
    <w:rsid w:val="006D36D1"/>
    <w:rsid w:val="006D3C54"/>
    <w:rsid w:val="006D484A"/>
    <w:rsid w:val="006D4934"/>
    <w:rsid w:val="006D54AF"/>
    <w:rsid w:val="006D5631"/>
    <w:rsid w:val="006D5AB2"/>
    <w:rsid w:val="006D5D87"/>
    <w:rsid w:val="006D7572"/>
    <w:rsid w:val="006D7A6D"/>
    <w:rsid w:val="006D7C1F"/>
    <w:rsid w:val="006D7C53"/>
    <w:rsid w:val="006D7DD3"/>
    <w:rsid w:val="006E1F1E"/>
    <w:rsid w:val="006E4872"/>
    <w:rsid w:val="006E544F"/>
    <w:rsid w:val="006E5F36"/>
    <w:rsid w:val="006E6F42"/>
    <w:rsid w:val="006F0D13"/>
    <w:rsid w:val="006F2521"/>
    <w:rsid w:val="006F25E8"/>
    <w:rsid w:val="006F4274"/>
    <w:rsid w:val="006F431F"/>
    <w:rsid w:val="006F4939"/>
    <w:rsid w:val="006F4AB3"/>
    <w:rsid w:val="006F6096"/>
    <w:rsid w:val="006F779F"/>
    <w:rsid w:val="007001C3"/>
    <w:rsid w:val="007006B8"/>
    <w:rsid w:val="00700E88"/>
    <w:rsid w:val="007031D4"/>
    <w:rsid w:val="00703D2E"/>
    <w:rsid w:val="0070616B"/>
    <w:rsid w:val="00706F93"/>
    <w:rsid w:val="007072D0"/>
    <w:rsid w:val="00710F7E"/>
    <w:rsid w:val="007127CB"/>
    <w:rsid w:val="0071464E"/>
    <w:rsid w:val="0071605C"/>
    <w:rsid w:val="00717358"/>
    <w:rsid w:val="00720BF3"/>
    <w:rsid w:val="00722498"/>
    <w:rsid w:val="00725C26"/>
    <w:rsid w:val="00725C71"/>
    <w:rsid w:val="0072622F"/>
    <w:rsid w:val="00730CD0"/>
    <w:rsid w:val="00730D95"/>
    <w:rsid w:val="00731267"/>
    <w:rsid w:val="00732B18"/>
    <w:rsid w:val="007340DF"/>
    <w:rsid w:val="007351BF"/>
    <w:rsid w:val="00735905"/>
    <w:rsid w:val="00735912"/>
    <w:rsid w:val="007364BD"/>
    <w:rsid w:val="00737375"/>
    <w:rsid w:val="00737378"/>
    <w:rsid w:val="00737608"/>
    <w:rsid w:val="00742731"/>
    <w:rsid w:val="007432A8"/>
    <w:rsid w:val="0074535F"/>
    <w:rsid w:val="00746091"/>
    <w:rsid w:val="007463F1"/>
    <w:rsid w:val="0074716F"/>
    <w:rsid w:val="00750D65"/>
    <w:rsid w:val="00751148"/>
    <w:rsid w:val="007512FD"/>
    <w:rsid w:val="00751A9F"/>
    <w:rsid w:val="00752EB0"/>
    <w:rsid w:val="00754BE6"/>
    <w:rsid w:val="007556BC"/>
    <w:rsid w:val="007578F3"/>
    <w:rsid w:val="00763E87"/>
    <w:rsid w:val="00764871"/>
    <w:rsid w:val="00764914"/>
    <w:rsid w:val="00765AEC"/>
    <w:rsid w:val="007679DB"/>
    <w:rsid w:val="007701A6"/>
    <w:rsid w:val="00770B28"/>
    <w:rsid w:val="00772546"/>
    <w:rsid w:val="007738C0"/>
    <w:rsid w:val="00773C91"/>
    <w:rsid w:val="00773DB2"/>
    <w:rsid w:val="00773FFF"/>
    <w:rsid w:val="0077520D"/>
    <w:rsid w:val="007754E7"/>
    <w:rsid w:val="007759A5"/>
    <w:rsid w:val="00775AA7"/>
    <w:rsid w:val="00775C93"/>
    <w:rsid w:val="00777C4C"/>
    <w:rsid w:val="00781D6A"/>
    <w:rsid w:val="00783A2E"/>
    <w:rsid w:val="00783C01"/>
    <w:rsid w:val="00784286"/>
    <w:rsid w:val="00785468"/>
    <w:rsid w:val="00785794"/>
    <w:rsid w:val="00786BF9"/>
    <w:rsid w:val="00786FE4"/>
    <w:rsid w:val="007872D3"/>
    <w:rsid w:val="0078747F"/>
    <w:rsid w:val="00787F35"/>
    <w:rsid w:val="00792039"/>
    <w:rsid w:val="00793FA7"/>
    <w:rsid w:val="00794819"/>
    <w:rsid w:val="00794A7E"/>
    <w:rsid w:val="00794B13"/>
    <w:rsid w:val="007974A1"/>
    <w:rsid w:val="00797DEA"/>
    <w:rsid w:val="007A20D7"/>
    <w:rsid w:val="007A37E3"/>
    <w:rsid w:val="007A3B13"/>
    <w:rsid w:val="007A4635"/>
    <w:rsid w:val="007A4D84"/>
    <w:rsid w:val="007A6063"/>
    <w:rsid w:val="007B0294"/>
    <w:rsid w:val="007B2B44"/>
    <w:rsid w:val="007B3625"/>
    <w:rsid w:val="007B373C"/>
    <w:rsid w:val="007B52AA"/>
    <w:rsid w:val="007B5503"/>
    <w:rsid w:val="007B5B70"/>
    <w:rsid w:val="007B5E52"/>
    <w:rsid w:val="007B6037"/>
    <w:rsid w:val="007B71F9"/>
    <w:rsid w:val="007C0317"/>
    <w:rsid w:val="007C0661"/>
    <w:rsid w:val="007C1726"/>
    <w:rsid w:val="007C1949"/>
    <w:rsid w:val="007C3678"/>
    <w:rsid w:val="007C385A"/>
    <w:rsid w:val="007C3F1A"/>
    <w:rsid w:val="007C4A80"/>
    <w:rsid w:val="007C7A57"/>
    <w:rsid w:val="007D040B"/>
    <w:rsid w:val="007D0835"/>
    <w:rsid w:val="007D1447"/>
    <w:rsid w:val="007D193E"/>
    <w:rsid w:val="007D2302"/>
    <w:rsid w:val="007D24D5"/>
    <w:rsid w:val="007D28C7"/>
    <w:rsid w:val="007D2B47"/>
    <w:rsid w:val="007D315F"/>
    <w:rsid w:val="007D3D0F"/>
    <w:rsid w:val="007D4361"/>
    <w:rsid w:val="007D4B34"/>
    <w:rsid w:val="007D4D0C"/>
    <w:rsid w:val="007D59FB"/>
    <w:rsid w:val="007E0444"/>
    <w:rsid w:val="007E12DF"/>
    <w:rsid w:val="007E1A82"/>
    <w:rsid w:val="007E2160"/>
    <w:rsid w:val="007E2C34"/>
    <w:rsid w:val="007E2D66"/>
    <w:rsid w:val="007E32D3"/>
    <w:rsid w:val="007E4FAC"/>
    <w:rsid w:val="007E5FFD"/>
    <w:rsid w:val="007E6CA0"/>
    <w:rsid w:val="007E7D4C"/>
    <w:rsid w:val="007E7DB1"/>
    <w:rsid w:val="007F0F12"/>
    <w:rsid w:val="007F1A68"/>
    <w:rsid w:val="007F1AE9"/>
    <w:rsid w:val="007F325E"/>
    <w:rsid w:val="007F3AB5"/>
    <w:rsid w:val="007F4197"/>
    <w:rsid w:val="007F5F3C"/>
    <w:rsid w:val="007F6907"/>
    <w:rsid w:val="007F6FC1"/>
    <w:rsid w:val="007F7420"/>
    <w:rsid w:val="007F7B08"/>
    <w:rsid w:val="007F7B91"/>
    <w:rsid w:val="0080139C"/>
    <w:rsid w:val="00802134"/>
    <w:rsid w:val="00802AEC"/>
    <w:rsid w:val="00802BA6"/>
    <w:rsid w:val="0080303C"/>
    <w:rsid w:val="00803758"/>
    <w:rsid w:val="00807915"/>
    <w:rsid w:val="00810578"/>
    <w:rsid w:val="00812B67"/>
    <w:rsid w:val="00813C10"/>
    <w:rsid w:val="008143E3"/>
    <w:rsid w:val="008144E5"/>
    <w:rsid w:val="00815D9A"/>
    <w:rsid w:val="00820BA8"/>
    <w:rsid w:val="00820DC8"/>
    <w:rsid w:val="008216C3"/>
    <w:rsid w:val="00823364"/>
    <w:rsid w:val="0082362A"/>
    <w:rsid w:val="00827369"/>
    <w:rsid w:val="00827830"/>
    <w:rsid w:val="00831F7C"/>
    <w:rsid w:val="00832B29"/>
    <w:rsid w:val="00834AA5"/>
    <w:rsid w:val="0083507E"/>
    <w:rsid w:val="00835873"/>
    <w:rsid w:val="00835F87"/>
    <w:rsid w:val="00836981"/>
    <w:rsid w:val="00840327"/>
    <w:rsid w:val="008414BA"/>
    <w:rsid w:val="00841930"/>
    <w:rsid w:val="00843A3B"/>
    <w:rsid w:val="00843B93"/>
    <w:rsid w:val="00850F71"/>
    <w:rsid w:val="00851260"/>
    <w:rsid w:val="0085172A"/>
    <w:rsid w:val="008517EF"/>
    <w:rsid w:val="0085337A"/>
    <w:rsid w:val="00853CC4"/>
    <w:rsid w:val="00854A8D"/>
    <w:rsid w:val="00855987"/>
    <w:rsid w:val="00856ABC"/>
    <w:rsid w:val="00862FE1"/>
    <w:rsid w:val="008664C2"/>
    <w:rsid w:val="008664F0"/>
    <w:rsid w:val="00867CC2"/>
    <w:rsid w:val="00870D27"/>
    <w:rsid w:val="0087231E"/>
    <w:rsid w:val="0087237C"/>
    <w:rsid w:val="00872BC7"/>
    <w:rsid w:val="00872BE5"/>
    <w:rsid w:val="00872E2E"/>
    <w:rsid w:val="008738ED"/>
    <w:rsid w:val="00874B9F"/>
    <w:rsid w:val="0087550B"/>
    <w:rsid w:val="00875EB0"/>
    <w:rsid w:val="00876602"/>
    <w:rsid w:val="008767C2"/>
    <w:rsid w:val="00880131"/>
    <w:rsid w:val="008803D8"/>
    <w:rsid w:val="00880D93"/>
    <w:rsid w:val="00881271"/>
    <w:rsid w:val="008821C0"/>
    <w:rsid w:val="00882C16"/>
    <w:rsid w:val="008852F2"/>
    <w:rsid w:val="00885D67"/>
    <w:rsid w:val="00887C4D"/>
    <w:rsid w:val="0089028C"/>
    <w:rsid w:val="00891324"/>
    <w:rsid w:val="00891AC0"/>
    <w:rsid w:val="00892342"/>
    <w:rsid w:val="00892BFF"/>
    <w:rsid w:val="00892C39"/>
    <w:rsid w:val="00894220"/>
    <w:rsid w:val="00894303"/>
    <w:rsid w:val="00894A29"/>
    <w:rsid w:val="0089566B"/>
    <w:rsid w:val="00895905"/>
    <w:rsid w:val="008A0F94"/>
    <w:rsid w:val="008A15C7"/>
    <w:rsid w:val="008A1EE8"/>
    <w:rsid w:val="008A2FDB"/>
    <w:rsid w:val="008A46C3"/>
    <w:rsid w:val="008A69B1"/>
    <w:rsid w:val="008B169B"/>
    <w:rsid w:val="008B3D8D"/>
    <w:rsid w:val="008B6691"/>
    <w:rsid w:val="008B66A1"/>
    <w:rsid w:val="008B715C"/>
    <w:rsid w:val="008B73F5"/>
    <w:rsid w:val="008B7B8D"/>
    <w:rsid w:val="008C0215"/>
    <w:rsid w:val="008C0F8A"/>
    <w:rsid w:val="008C4886"/>
    <w:rsid w:val="008C6FFB"/>
    <w:rsid w:val="008D31D1"/>
    <w:rsid w:val="008D5C6A"/>
    <w:rsid w:val="008D5D20"/>
    <w:rsid w:val="008D6CFB"/>
    <w:rsid w:val="008D7B00"/>
    <w:rsid w:val="008E08BA"/>
    <w:rsid w:val="008E2191"/>
    <w:rsid w:val="008E2E6F"/>
    <w:rsid w:val="008E4BCB"/>
    <w:rsid w:val="008E7A9E"/>
    <w:rsid w:val="008F149B"/>
    <w:rsid w:val="008F16B5"/>
    <w:rsid w:val="008F18A3"/>
    <w:rsid w:val="008F194A"/>
    <w:rsid w:val="008F298E"/>
    <w:rsid w:val="008F3F12"/>
    <w:rsid w:val="008F4037"/>
    <w:rsid w:val="008F468E"/>
    <w:rsid w:val="008F492D"/>
    <w:rsid w:val="008F544F"/>
    <w:rsid w:val="009016E7"/>
    <w:rsid w:val="00901EC6"/>
    <w:rsid w:val="0090299B"/>
    <w:rsid w:val="00902DBF"/>
    <w:rsid w:val="00904D17"/>
    <w:rsid w:val="00905DD6"/>
    <w:rsid w:val="009071E4"/>
    <w:rsid w:val="00910856"/>
    <w:rsid w:val="00910EA9"/>
    <w:rsid w:val="00912452"/>
    <w:rsid w:val="00912900"/>
    <w:rsid w:val="00913737"/>
    <w:rsid w:val="00913E5F"/>
    <w:rsid w:val="009143D2"/>
    <w:rsid w:val="009161FC"/>
    <w:rsid w:val="00917295"/>
    <w:rsid w:val="0091785D"/>
    <w:rsid w:val="009202C7"/>
    <w:rsid w:val="009223B8"/>
    <w:rsid w:val="00922BAD"/>
    <w:rsid w:val="009234B5"/>
    <w:rsid w:val="009235CB"/>
    <w:rsid w:val="00923BE4"/>
    <w:rsid w:val="00923EBC"/>
    <w:rsid w:val="0092450C"/>
    <w:rsid w:val="009257DC"/>
    <w:rsid w:val="009261A0"/>
    <w:rsid w:val="009262D0"/>
    <w:rsid w:val="00926306"/>
    <w:rsid w:val="009268BF"/>
    <w:rsid w:val="009271E6"/>
    <w:rsid w:val="009315C2"/>
    <w:rsid w:val="009320B8"/>
    <w:rsid w:val="00935715"/>
    <w:rsid w:val="00942EB7"/>
    <w:rsid w:val="0094355E"/>
    <w:rsid w:val="00943CFF"/>
    <w:rsid w:val="009445E6"/>
    <w:rsid w:val="00945748"/>
    <w:rsid w:val="00946146"/>
    <w:rsid w:val="0094736B"/>
    <w:rsid w:val="0095193F"/>
    <w:rsid w:val="0095208B"/>
    <w:rsid w:val="009537FB"/>
    <w:rsid w:val="00954B4A"/>
    <w:rsid w:val="009568C7"/>
    <w:rsid w:val="009570A1"/>
    <w:rsid w:val="00957392"/>
    <w:rsid w:val="0095781F"/>
    <w:rsid w:val="009607B1"/>
    <w:rsid w:val="00960BDB"/>
    <w:rsid w:val="00960F9A"/>
    <w:rsid w:val="00961D5C"/>
    <w:rsid w:val="00961FEC"/>
    <w:rsid w:val="00962D7A"/>
    <w:rsid w:val="00963E00"/>
    <w:rsid w:val="009641B5"/>
    <w:rsid w:val="00964C1C"/>
    <w:rsid w:val="00965A8C"/>
    <w:rsid w:val="009663E3"/>
    <w:rsid w:val="00967182"/>
    <w:rsid w:val="0096744C"/>
    <w:rsid w:val="0096776D"/>
    <w:rsid w:val="00973B6E"/>
    <w:rsid w:val="0097559B"/>
    <w:rsid w:val="00976619"/>
    <w:rsid w:val="00977E45"/>
    <w:rsid w:val="009812CD"/>
    <w:rsid w:val="00983B0A"/>
    <w:rsid w:val="00984608"/>
    <w:rsid w:val="009847D7"/>
    <w:rsid w:val="00985F88"/>
    <w:rsid w:val="009861CD"/>
    <w:rsid w:val="00987806"/>
    <w:rsid w:val="00987ABE"/>
    <w:rsid w:val="00990523"/>
    <w:rsid w:val="00991DCB"/>
    <w:rsid w:val="00992462"/>
    <w:rsid w:val="009937E8"/>
    <w:rsid w:val="00993B00"/>
    <w:rsid w:val="00993F78"/>
    <w:rsid w:val="00994920"/>
    <w:rsid w:val="009950D1"/>
    <w:rsid w:val="00995946"/>
    <w:rsid w:val="009967E8"/>
    <w:rsid w:val="00996B38"/>
    <w:rsid w:val="009A00CB"/>
    <w:rsid w:val="009A28EA"/>
    <w:rsid w:val="009A33A3"/>
    <w:rsid w:val="009A5717"/>
    <w:rsid w:val="009A6656"/>
    <w:rsid w:val="009B09AC"/>
    <w:rsid w:val="009B1CB0"/>
    <w:rsid w:val="009B1D73"/>
    <w:rsid w:val="009B3472"/>
    <w:rsid w:val="009B3BF8"/>
    <w:rsid w:val="009C22C2"/>
    <w:rsid w:val="009C2B20"/>
    <w:rsid w:val="009C3AD5"/>
    <w:rsid w:val="009C537F"/>
    <w:rsid w:val="009C5674"/>
    <w:rsid w:val="009D030C"/>
    <w:rsid w:val="009D4300"/>
    <w:rsid w:val="009D48D0"/>
    <w:rsid w:val="009D5E7D"/>
    <w:rsid w:val="009D7C88"/>
    <w:rsid w:val="009E0A0D"/>
    <w:rsid w:val="009E0A74"/>
    <w:rsid w:val="009E17CE"/>
    <w:rsid w:val="009E1BEF"/>
    <w:rsid w:val="009E2279"/>
    <w:rsid w:val="009E24D3"/>
    <w:rsid w:val="009E25E8"/>
    <w:rsid w:val="009E2603"/>
    <w:rsid w:val="009E34A0"/>
    <w:rsid w:val="009E3FB8"/>
    <w:rsid w:val="009E5F89"/>
    <w:rsid w:val="009E60D1"/>
    <w:rsid w:val="009F0165"/>
    <w:rsid w:val="009F0E4B"/>
    <w:rsid w:val="009F1A51"/>
    <w:rsid w:val="009F259B"/>
    <w:rsid w:val="009F2693"/>
    <w:rsid w:val="009F3087"/>
    <w:rsid w:val="009F670D"/>
    <w:rsid w:val="00A00341"/>
    <w:rsid w:val="00A00BCE"/>
    <w:rsid w:val="00A02386"/>
    <w:rsid w:val="00A032F4"/>
    <w:rsid w:val="00A05697"/>
    <w:rsid w:val="00A05765"/>
    <w:rsid w:val="00A05F4F"/>
    <w:rsid w:val="00A06BBE"/>
    <w:rsid w:val="00A06CA9"/>
    <w:rsid w:val="00A06FFE"/>
    <w:rsid w:val="00A076E3"/>
    <w:rsid w:val="00A079B1"/>
    <w:rsid w:val="00A13518"/>
    <w:rsid w:val="00A1356E"/>
    <w:rsid w:val="00A137A8"/>
    <w:rsid w:val="00A14AB5"/>
    <w:rsid w:val="00A14E60"/>
    <w:rsid w:val="00A161B2"/>
    <w:rsid w:val="00A22AC9"/>
    <w:rsid w:val="00A23DCC"/>
    <w:rsid w:val="00A23DE1"/>
    <w:rsid w:val="00A2606F"/>
    <w:rsid w:val="00A27F98"/>
    <w:rsid w:val="00A300E7"/>
    <w:rsid w:val="00A30797"/>
    <w:rsid w:val="00A309DD"/>
    <w:rsid w:val="00A324FE"/>
    <w:rsid w:val="00A325F0"/>
    <w:rsid w:val="00A33442"/>
    <w:rsid w:val="00A336F5"/>
    <w:rsid w:val="00A3399E"/>
    <w:rsid w:val="00A34C64"/>
    <w:rsid w:val="00A365CC"/>
    <w:rsid w:val="00A374AE"/>
    <w:rsid w:val="00A37598"/>
    <w:rsid w:val="00A3792A"/>
    <w:rsid w:val="00A41AEE"/>
    <w:rsid w:val="00A41D15"/>
    <w:rsid w:val="00A420D9"/>
    <w:rsid w:val="00A42CBC"/>
    <w:rsid w:val="00A42EF8"/>
    <w:rsid w:val="00A465DE"/>
    <w:rsid w:val="00A47BD1"/>
    <w:rsid w:val="00A50FF5"/>
    <w:rsid w:val="00A517BC"/>
    <w:rsid w:val="00A522F4"/>
    <w:rsid w:val="00A52894"/>
    <w:rsid w:val="00A56DE1"/>
    <w:rsid w:val="00A57C17"/>
    <w:rsid w:val="00A57D6F"/>
    <w:rsid w:val="00A609FA"/>
    <w:rsid w:val="00A63C60"/>
    <w:rsid w:val="00A63DE3"/>
    <w:rsid w:val="00A6654A"/>
    <w:rsid w:val="00A70C95"/>
    <w:rsid w:val="00A71B8B"/>
    <w:rsid w:val="00A71C55"/>
    <w:rsid w:val="00A71F72"/>
    <w:rsid w:val="00A726B3"/>
    <w:rsid w:val="00A73236"/>
    <w:rsid w:val="00A73A8F"/>
    <w:rsid w:val="00A744A5"/>
    <w:rsid w:val="00A76A51"/>
    <w:rsid w:val="00A76B32"/>
    <w:rsid w:val="00A76D91"/>
    <w:rsid w:val="00A8049D"/>
    <w:rsid w:val="00A80EC3"/>
    <w:rsid w:val="00A82055"/>
    <w:rsid w:val="00A82AAD"/>
    <w:rsid w:val="00A83B10"/>
    <w:rsid w:val="00A83CDF"/>
    <w:rsid w:val="00A84663"/>
    <w:rsid w:val="00A86200"/>
    <w:rsid w:val="00A86711"/>
    <w:rsid w:val="00A86CF6"/>
    <w:rsid w:val="00A90F20"/>
    <w:rsid w:val="00A91210"/>
    <w:rsid w:val="00A91A32"/>
    <w:rsid w:val="00A93816"/>
    <w:rsid w:val="00A9437A"/>
    <w:rsid w:val="00A94EB3"/>
    <w:rsid w:val="00A952AA"/>
    <w:rsid w:val="00A961BE"/>
    <w:rsid w:val="00A963DE"/>
    <w:rsid w:val="00A9758C"/>
    <w:rsid w:val="00AA119A"/>
    <w:rsid w:val="00AA2A4D"/>
    <w:rsid w:val="00AA2DE4"/>
    <w:rsid w:val="00AA32CE"/>
    <w:rsid w:val="00AA354B"/>
    <w:rsid w:val="00AA3C4C"/>
    <w:rsid w:val="00AA63D2"/>
    <w:rsid w:val="00AA7A7C"/>
    <w:rsid w:val="00AB0DD9"/>
    <w:rsid w:val="00AB1170"/>
    <w:rsid w:val="00AB2807"/>
    <w:rsid w:val="00AB2C47"/>
    <w:rsid w:val="00AB2E62"/>
    <w:rsid w:val="00AC1A9F"/>
    <w:rsid w:val="00AC2E5D"/>
    <w:rsid w:val="00AC3CCF"/>
    <w:rsid w:val="00AC3CDC"/>
    <w:rsid w:val="00AC482B"/>
    <w:rsid w:val="00AC4F3B"/>
    <w:rsid w:val="00AC51D3"/>
    <w:rsid w:val="00AC6563"/>
    <w:rsid w:val="00AD1462"/>
    <w:rsid w:val="00AD1832"/>
    <w:rsid w:val="00AD1F03"/>
    <w:rsid w:val="00AD6E76"/>
    <w:rsid w:val="00AD758F"/>
    <w:rsid w:val="00AE0AEF"/>
    <w:rsid w:val="00AE1B4A"/>
    <w:rsid w:val="00AE1D38"/>
    <w:rsid w:val="00AE1D74"/>
    <w:rsid w:val="00AE1EFB"/>
    <w:rsid w:val="00AE2238"/>
    <w:rsid w:val="00AE5743"/>
    <w:rsid w:val="00AE6132"/>
    <w:rsid w:val="00AF006B"/>
    <w:rsid w:val="00AF0250"/>
    <w:rsid w:val="00AF2A9D"/>
    <w:rsid w:val="00AF3481"/>
    <w:rsid w:val="00AF5698"/>
    <w:rsid w:val="00AF5E1C"/>
    <w:rsid w:val="00AF6B28"/>
    <w:rsid w:val="00AF6EDD"/>
    <w:rsid w:val="00AF7A89"/>
    <w:rsid w:val="00B00002"/>
    <w:rsid w:val="00B001F4"/>
    <w:rsid w:val="00B00E3C"/>
    <w:rsid w:val="00B018DC"/>
    <w:rsid w:val="00B01AA6"/>
    <w:rsid w:val="00B03775"/>
    <w:rsid w:val="00B05766"/>
    <w:rsid w:val="00B06A09"/>
    <w:rsid w:val="00B070D7"/>
    <w:rsid w:val="00B07213"/>
    <w:rsid w:val="00B10DB4"/>
    <w:rsid w:val="00B1340D"/>
    <w:rsid w:val="00B13868"/>
    <w:rsid w:val="00B138A4"/>
    <w:rsid w:val="00B1591E"/>
    <w:rsid w:val="00B15C78"/>
    <w:rsid w:val="00B17624"/>
    <w:rsid w:val="00B2795C"/>
    <w:rsid w:val="00B315E7"/>
    <w:rsid w:val="00B33339"/>
    <w:rsid w:val="00B366FF"/>
    <w:rsid w:val="00B36990"/>
    <w:rsid w:val="00B374A0"/>
    <w:rsid w:val="00B37C37"/>
    <w:rsid w:val="00B40D04"/>
    <w:rsid w:val="00B413B5"/>
    <w:rsid w:val="00B42F63"/>
    <w:rsid w:val="00B430E7"/>
    <w:rsid w:val="00B431F4"/>
    <w:rsid w:val="00B4556E"/>
    <w:rsid w:val="00B45FAC"/>
    <w:rsid w:val="00B462E1"/>
    <w:rsid w:val="00B475FC"/>
    <w:rsid w:val="00B506B7"/>
    <w:rsid w:val="00B517EF"/>
    <w:rsid w:val="00B51F49"/>
    <w:rsid w:val="00B52CA0"/>
    <w:rsid w:val="00B52D59"/>
    <w:rsid w:val="00B53191"/>
    <w:rsid w:val="00B54FD1"/>
    <w:rsid w:val="00B5540B"/>
    <w:rsid w:val="00B5546D"/>
    <w:rsid w:val="00B5547D"/>
    <w:rsid w:val="00B55E36"/>
    <w:rsid w:val="00B561C0"/>
    <w:rsid w:val="00B57428"/>
    <w:rsid w:val="00B577C6"/>
    <w:rsid w:val="00B57C0E"/>
    <w:rsid w:val="00B60285"/>
    <w:rsid w:val="00B604EC"/>
    <w:rsid w:val="00B60D95"/>
    <w:rsid w:val="00B614F5"/>
    <w:rsid w:val="00B61D10"/>
    <w:rsid w:val="00B625B0"/>
    <w:rsid w:val="00B65B9B"/>
    <w:rsid w:val="00B65D27"/>
    <w:rsid w:val="00B6658C"/>
    <w:rsid w:val="00B66C20"/>
    <w:rsid w:val="00B672C9"/>
    <w:rsid w:val="00B70CA8"/>
    <w:rsid w:val="00B71BC0"/>
    <w:rsid w:val="00B72974"/>
    <w:rsid w:val="00B754F7"/>
    <w:rsid w:val="00B76580"/>
    <w:rsid w:val="00B76743"/>
    <w:rsid w:val="00B770CD"/>
    <w:rsid w:val="00B77CB0"/>
    <w:rsid w:val="00B77D74"/>
    <w:rsid w:val="00B80D91"/>
    <w:rsid w:val="00B81EC2"/>
    <w:rsid w:val="00B83BC5"/>
    <w:rsid w:val="00B84736"/>
    <w:rsid w:val="00B84D00"/>
    <w:rsid w:val="00B86423"/>
    <w:rsid w:val="00B86462"/>
    <w:rsid w:val="00B918F2"/>
    <w:rsid w:val="00B91CC7"/>
    <w:rsid w:val="00B91F56"/>
    <w:rsid w:val="00B92F50"/>
    <w:rsid w:val="00B9438B"/>
    <w:rsid w:val="00B9606B"/>
    <w:rsid w:val="00B9702D"/>
    <w:rsid w:val="00BA0438"/>
    <w:rsid w:val="00BA05AC"/>
    <w:rsid w:val="00BA1CDD"/>
    <w:rsid w:val="00BA306E"/>
    <w:rsid w:val="00BA372F"/>
    <w:rsid w:val="00BA4DF5"/>
    <w:rsid w:val="00BA6371"/>
    <w:rsid w:val="00BA728E"/>
    <w:rsid w:val="00BA7292"/>
    <w:rsid w:val="00BA7457"/>
    <w:rsid w:val="00BB0DEE"/>
    <w:rsid w:val="00BB0FCC"/>
    <w:rsid w:val="00BB16AE"/>
    <w:rsid w:val="00BB1BDC"/>
    <w:rsid w:val="00BB1F90"/>
    <w:rsid w:val="00BB2BE7"/>
    <w:rsid w:val="00BB3374"/>
    <w:rsid w:val="00BB3460"/>
    <w:rsid w:val="00BB4C26"/>
    <w:rsid w:val="00BB7F93"/>
    <w:rsid w:val="00BC00DE"/>
    <w:rsid w:val="00BC0A67"/>
    <w:rsid w:val="00BC3952"/>
    <w:rsid w:val="00BC555A"/>
    <w:rsid w:val="00BC5E27"/>
    <w:rsid w:val="00BC6BF1"/>
    <w:rsid w:val="00BD0E3C"/>
    <w:rsid w:val="00BD14AB"/>
    <w:rsid w:val="00BD35A5"/>
    <w:rsid w:val="00BD3C90"/>
    <w:rsid w:val="00BD58C2"/>
    <w:rsid w:val="00BD63F8"/>
    <w:rsid w:val="00BD7469"/>
    <w:rsid w:val="00BD7E43"/>
    <w:rsid w:val="00BE075A"/>
    <w:rsid w:val="00BE1BE0"/>
    <w:rsid w:val="00BE1D0F"/>
    <w:rsid w:val="00BE2F27"/>
    <w:rsid w:val="00BE371C"/>
    <w:rsid w:val="00BE4E49"/>
    <w:rsid w:val="00BE510B"/>
    <w:rsid w:val="00BE63B7"/>
    <w:rsid w:val="00BE65ED"/>
    <w:rsid w:val="00BE6EEA"/>
    <w:rsid w:val="00BE7DFA"/>
    <w:rsid w:val="00BF03C4"/>
    <w:rsid w:val="00BF1ED8"/>
    <w:rsid w:val="00BF3814"/>
    <w:rsid w:val="00BF4357"/>
    <w:rsid w:val="00BF5768"/>
    <w:rsid w:val="00BF770D"/>
    <w:rsid w:val="00BF7CCB"/>
    <w:rsid w:val="00BF7F28"/>
    <w:rsid w:val="00C00B8B"/>
    <w:rsid w:val="00C00BB5"/>
    <w:rsid w:val="00C0159F"/>
    <w:rsid w:val="00C02AEC"/>
    <w:rsid w:val="00C04900"/>
    <w:rsid w:val="00C0508D"/>
    <w:rsid w:val="00C10C0F"/>
    <w:rsid w:val="00C10E66"/>
    <w:rsid w:val="00C160FA"/>
    <w:rsid w:val="00C162B7"/>
    <w:rsid w:val="00C171C2"/>
    <w:rsid w:val="00C17929"/>
    <w:rsid w:val="00C2319D"/>
    <w:rsid w:val="00C24A33"/>
    <w:rsid w:val="00C24EA0"/>
    <w:rsid w:val="00C253F9"/>
    <w:rsid w:val="00C2581C"/>
    <w:rsid w:val="00C260B2"/>
    <w:rsid w:val="00C275FB"/>
    <w:rsid w:val="00C277F9"/>
    <w:rsid w:val="00C31312"/>
    <w:rsid w:val="00C31F2B"/>
    <w:rsid w:val="00C342AF"/>
    <w:rsid w:val="00C35306"/>
    <w:rsid w:val="00C369E7"/>
    <w:rsid w:val="00C36A8B"/>
    <w:rsid w:val="00C3761B"/>
    <w:rsid w:val="00C41BE8"/>
    <w:rsid w:val="00C42C96"/>
    <w:rsid w:val="00C4345D"/>
    <w:rsid w:val="00C43678"/>
    <w:rsid w:val="00C43AFE"/>
    <w:rsid w:val="00C44157"/>
    <w:rsid w:val="00C442AC"/>
    <w:rsid w:val="00C4475F"/>
    <w:rsid w:val="00C46911"/>
    <w:rsid w:val="00C47652"/>
    <w:rsid w:val="00C47791"/>
    <w:rsid w:val="00C47C82"/>
    <w:rsid w:val="00C53AD6"/>
    <w:rsid w:val="00C54A75"/>
    <w:rsid w:val="00C5608B"/>
    <w:rsid w:val="00C5612D"/>
    <w:rsid w:val="00C567F3"/>
    <w:rsid w:val="00C62FD0"/>
    <w:rsid w:val="00C64FCB"/>
    <w:rsid w:val="00C65984"/>
    <w:rsid w:val="00C65FAE"/>
    <w:rsid w:val="00C701BE"/>
    <w:rsid w:val="00C71906"/>
    <w:rsid w:val="00C73034"/>
    <w:rsid w:val="00C74A09"/>
    <w:rsid w:val="00C74B38"/>
    <w:rsid w:val="00C75E80"/>
    <w:rsid w:val="00C7605F"/>
    <w:rsid w:val="00C7779C"/>
    <w:rsid w:val="00C84523"/>
    <w:rsid w:val="00C845E0"/>
    <w:rsid w:val="00C845EE"/>
    <w:rsid w:val="00C854A0"/>
    <w:rsid w:val="00C85DD6"/>
    <w:rsid w:val="00C86A0A"/>
    <w:rsid w:val="00C86E09"/>
    <w:rsid w:val="00C86F62"/>
    <w:rsid w:val="00C87EC4"/>
    <w:rsid w:val="00C9060A"/>
    <w:rsid w:val="00C92742"/>
    <w:rsid w:val="00C9330C"/>
    <w:rsid w:val="00C942D5"/>
    <w:rsid w:val="00C94AB7"/>
    <w:rsid w:val="00C96277"/>
    <w:rsid w:val="00C96B9D"/>
    <w:rsid w:val="00C96BC2"/>
    <w:rsid w:val="00C96FBF"/>
    <w:rsid w:val="00C9727C"/>
    <w:rsid w:val="00CA0245"/>
    <w:rsid w:val="00CA0301"/>
    <w:rsid w:val="00CA03D4"/>
    <w:rsid w:val="00CA0A33"/>
    <w:rsid w:val="00CA0CED"/>
    <w:rsid w:val="00CA0F8C"/>
    <w:rsid w:val="00CA165B"/>
    <w:rsid w:val="00CA2166"/>
    <w:rsid w:val="00CA309F"/>
    <w:rsid w:val="00CA40C1"/>
    <w:rsid w:val="00CA5555"/>
    <w:rsid w:val="00CA5B89"/>
    <w:rsid w:val="00CA6641"/>
    <w:rsid w:val="00CA69B1"/>
    <w:rsid w:val="00CA7090"/>
    <w:rsid w:val="00CA717C"/>
    <w:rsid w:val="00CA7314"/>
    <w:rsid w:val="00CA7805"/>
    <w:rsid w:val="00CB0AC0"/>
    <w:rsid w:val="00CB10F6"/>
    <w:rsid w:val="00CB11A0"/>
    <w:rsid w:val="00CB309C"/>
    <w:rsid w:val="00CB4559"/>
    <w:rsid w:val="00CB5CE8"/>
    <w:rsid w:val="00CB5E1B"/>
    <w:rsid w:val="00CB6A60"/>
    <w:rsid w:val="00CB780A"/>
    <w:rsid w:val="00CC009C"/>
    <w:rsid w:val="00CC0DD8"/>
    <w:rsid w:val="00CC2715"/>
    <w:rsid w:val="00CC285D"/>
    <w:rsid w:val="00CC2959"/>
    <w:rsid w:val="00CC3335"/>
    <w:rsid w:val="00CC3A5A"/>
    <w:rsid w:val="00CC522D"/>
    <w:rsid w:val="00CC5691"/>
    <w:rsid w:val="00CC6E2F"/>
    <w:rsid w:val="00CC76BB"/>
    <w:rsid w:val="00CC788B"/>
    <w:rsid w:val="00CC790E"/>
    <w:rsid w:val="00CD1170"/>
    <w:rsid w:val="00CD333E"/>
    <w:rsid w:val="00CD394B"/>
    <w:rsid w:val="00CD4E45"/>
    <w:rsid w:val="00CD5277"/>
    <w:rsid w:val="00CD6822"/>
    <w:rsid w:val="00CD7721"/>
    <w:rsid w:val="00CD78C4"/>
    <w:rsid w:val="00CD79BE"/>
    <w:rsid w:val="00CE07E6"/>
    <w:rsid w:val="00CE0961"/>
    <w:rsid w:val="00CE1263"/>
    <w:rsid w:val="00CE1831"/>
    <w:rsid w:val="00CE1BAC"/>
    <w:rsid w:val="00CE1BEC"/>
    <w:rsid w:val="00CE1E3B"/>
    <w:rsid w:val="00CE3386"/>
    <w:rsid w:val="00CE35CA"/>
    <w:rsid w:val="00CE664D"/>
    <w:rsid w:val="00CE6F6E"/>
    <w:rsid w:val="00CE7B6A"/>
    <w:rsid w:val="00CE7CFE"/>
    <w:rsid w:val="00CE7F77"/>
    <w:rsid w:val="00CF0C8A"/>
    <w:rsid w:val="00CF17A6"/>
    <w:rsid w:val="00CF3CA4"/>
    <w:rsid w:val="00CF51BD"/>
    <w:rsid w:val="00CF55CE"/>
    <w:rsid w:val="00CF613F"/>
    <w:rsid w:val="00CF6172"/>
    <w:rsid w:val="00D02023"/>
    <w:rsid w:val="00D03D81"/>
    <w:rsid w:val="00D060DE"/>
    <w:rsid w:val="00D0742D"/>
    <w:rsid w:val="00D0748F"/>
    <w:rsid w:val="00D07C5C"/>
    <w:rsid w:val="00D115B2"/>
    <w:rsid w:val="00D12672"/>
    <w:rsid w:val="00D128DD"/>
    <w:rsid w:val="00D135AD"/>
    <w:rsid w:val="00D141DE"/>
    <w:rsid w:val="00D15B1C"/>
    <w:rsid w:val="00D17EF3"/>
    <w:rsid w:val="00D21516"/>
    <w:rsid w:val="00D232F9"/>
    <w:rsid w:val="00D264B9"/>
    <w:rsid w:val="00D27546"/>
    <w:rsid w:val="00D27AFF"/>
    <w:rsid w:val="00D30806"/>
    <w:rsid w:val="00D30EC2"/>
    <w:rsid w:val="00D30F65"/>
    <w:rsid w:val="00D31A8C"/>
    <w:rsid w:val="00D3223C"/>
    <w:rsid w:val="00D33129"/>
    <w:rsid w:val="00D33DC6"/>
    <w:rsid w:val="00D353B6"/>
    <w:rsid w:val="00D35CB4"/>
    <w:rsid w:val="00D372F5"/>
    <w:rsid w:val="00D40A60"/>
    <w:rsid w:val="00D41184"/>
    <w:rsid w:val="00D41419"/>
    <w:rsid w:val="00D42968"/>
    <w:rsid w:val="00D435A2"/>
    <w:rsid w:val="00D44EAA"/>
    <w:rsid w:val="00D4643E"/>
    <w:rsid w:val="00D466F8"/>
    <w:rsid w:val="00D47C3D"/>
    <w:rsid w:val="00D525AD"/>
    <w:rsid w:val="00D53A12"/>
    <w:rsid w:val="00D53B4E"/>
    <w:rsid w:val="00D53C4F"/>
    <w:rsid w:val="00D572C9"/>
    <w:rsid w:val="00D6197C"/>
    <w:rsid w:val="00D62185"/>
    <w:rsid w:val="00D62CE9"/>
    <w:rsid w:val="00D63383"/>
    <w:rsid w:val="00D650B5"/>
    <w:rsid w:val="00D650D2"/>
    <w:rsid w:val="00D666BD"/>
    <w:rsid w:val="00D666E5"/>
    <w:rsid w:val="00D67389"/>
    <w:rsid w:val="00D71907"/>
    <w:rsid w:val="00D73C4B"/>
    <w:rsid w:val="00D75E51"/>
    <w:rsid w:val="00D80BBA"/>
    <w:rsid w:val="00D81975"/>
    <w:rsid w:val="00D81C48"/>
    <w:rsid w:val="00D822DC"/>
    <w:rsid w:val="00D837A0"/>
    <w:rsid w:val="00D845C1"/>
    <w:rsid w:val="00D85005"/>
    <w:rsid w:val="00D853B3"/>
    <w:rsid w:val="00D85971"/>
    <w:rsid w:val="00D86387"/>
    <w:rsid w:val="00D8664F"/>
    <w:rsid w:val="00D86EFA"/>
    <w:rsid w:val="00D90126"/>
    <w:rsid w:val="00D90D6C"/>
    <w:rsid w:val="00D92278"/>
    <w:rsid w:val="00D967DB"/>
    <w:rsid w:val="00D9735E"/>
    <w:rsid w:val="00DA0846"/>
    <w:rsid w:val="00DA1585"/>
    <w:rsid w:val="00DA29FC"/>
    <w:rsid w:val="00DA47E8"/>
    <w:rsid w:val="00DA58DD"/>
    <w:rsid w:val="00DA72B6"/>
    <w:rsid w:val="00DA766D"/>
    <w:rsid w:val="00DA7F8F"/>
    <w:rsid w:val="00DB0551"/>
    <w:rsid w:val="00DB20A9"/>
    <w:rsid w:val="00DB24C3"/>
    <w:rsid w:val="00DB4485"/>
    <w:rsid w:val="00DB45AB"/>
    <w:rsid w:val="00DB4EAD"/>
    <w:rsid w:val="00DB567C"/>
    <w:rsid w:val="00DB5B09"/>
    <w:rsid w:val="00DB7448"/>
    <w:rsid w:val="00DC0B5B"/>
    <w:rsid w:val="00DC1C54"/>
    <w:rsid w:val="00DC2227"/>
    <w:rsid w:val="00DC268C"/>
    <w:rsid w:val="00DC31AB"/>
    <w:rsid w:val="00DC3A30"/>
    <w:rsid w:val="00DC5AB9"/>
    <w:rsid w:val="00DD044B"/>
    <w:rsid w:val="00DD1F43"/>
    <w:rsid w:val="00DD37D0"/>
    <w:rsid w:val="00DD3A88"/>
    <w:rsid w:val="00DD756E"/>
    <w:rsid w:val="00DD77DF"/>
    <w:rsid w:val="00DE11BF"/>
    <w:rsid w:val="00DE2744"/>
    <w:rsid w:val="00DE3D77"/>
    <w:rsid w:val="00DF0621"/>
    <w:rsid w:val="00DF0DC8"/>
    <w:rsid w:val="00DF0DD6"/>
    <w:rsid w:val="00DF1B0B"/>
    <w:rsid w:val="00DF2245"/>
    <w:rsid w:val="00DF6EF8"/>
    <w:rsid w:val="00DF7823"/>
    <w:rsid w:val="00DF7F5B"/>
    <w:rsid w:val="00E01F41"/>
    <w:rsid w:val="00E033E6"/>
    <w:rsid w:val="00E03B46"/>
    <w:rsid w:val="00E052B5"/>
    <w:rsid w:val="00E06992"/>
    <w:rsid w:val="00E070FD"/>
    <w:rsid w:val="00E07F1B"/>
    <w:rsid w:val="00E118DF"/>
    <w:rsid w:val="00E11B24"/>
    <w:rsid w:val="00E132EE"/>
    <w:rsid w:val="00E134E5"/>
    <w:rsid w:val="00E14483"/>
    <w:rsid w:val="00E15F44"/>
    <w:rsid w:val="00E160D1"/>
    <w:rsid w:val="00E1616B"/>
    <w:rsid w:val="00E16C9D"/>
    <w:rsid w:val="00E210A7"/>
    <w:rsid w:val="00E21BAC"/>
    <w:rsid w:val="00E21F35"/>
    <w:rsid w:val="00E22CE3"/>
    <w:rsid w:val="00E22D58"/>
    <w:rsid w:val="00E24E40"/>
    <w:rsid w:val="00E24EFC"/>
    <w:rsid w:val="00E272CE"/>
    <w:rsid w:val="00E30556"/>
    <w:rsid w:val="00E30876"/>
    <w:rsid w:val="00E3109B"/>
    <w:rsid w:val="00E31725"/>
    <w:rsid w:val="00E341EE"/>
    <w:rsid w:val="00E3455A"/>
    <w:rsid w:val="00E347E2"/>
    <w:rsid w:val="00E350F6"/>
    <w:rsid w:val="00E356D0"/>
    <w:rsid w:val="00E3617F"/>
    <w:rsid w:val="00E37403"/>
    <w:rsid w:val="00E37BBA"/>
    <w:rsid w:val="00E37DEC"/>
    <w:rsid w:val="00E40519"/>
    <w:rsid w:val="00E40A49"/>
    <w:rsid w:val="00E43755"/>
    <w:rsid w:val="00E462CC"/>
    <w:rsid w:val="00E5014A"/>
    <w:rsid w:val="00E50D8F"/>
    <w:rsid w:val="00E511D5"/>
    <w:rsid w:val="00E53205"/>
    <w:rsid w:val="00E53515"/>
    <w:rsid w:val="00E54358"/>
    <w:rsid w:val="00E54D05"/>
    <w:rsid w:val="00E57F36"/>
    <w:rsid w:val="00E60A46"/>
    <w:rsid w:val="00E622ED"/>
    <w:rsid w:val="00E6247C"/>
    <w:rsid w:val="00E62C89"/>
    <w:rsid w:val="00E638EA"/>
    <w:rsid w:val="00E64374"/>
    <w:rsid w:val="00E6517B"/>
    <w:rsid w:val="00E6538D"/>
    <w:rsid w:val="00E66F17"/>
    <w:rsid w:val="00E67941"/>
    <w:rsid w:val="00E700D1"/>
    <w:rsid w:val="00E70FF1"/>
    <w:rsid w:val="00E71271"/>
    <w:rsid w:val="00E71C1F"/>
    <w:rsid w:val="00E72A6A"/>
    <w:rsid w:val="00E75ED9"/>
    <w:rsid w:val="00E76411"/>
    <w:rsid w:val="00E8020C"/>
    <w:rsid w:val="00E82083"/>
    <w:rsid w:val="00E84FC5"/>
    <w:rsid w:val="00E85100"/>
    <w:rsid w:val="00E90429"/>
    <w:rsid w:val="00E9065D"/>
    <w:rsid w:val="00E93C5F"/>
    <w:rsid w:val="00E94E5D"/>
    <w:rsid w:val="00E960DD"/>
    <w:rsid w:val="00E96B9E"/>
    <w:rsid w:val="00E97F9A"/>
    <w:rsid w:val="00EA089E"/>
    <w:rsid w:val="00EA29B4"/>
    <w:rsid w:val="00EA3216"/>
    <w:rsid w:val="00EA4A51"/>
    <w:rsid w:val="00EA4E10"/>
    <w:rsid w:val="00EA5169"/>
    <w:rsid w:val="00EA6D8D"/>
    <w:rsid w:val="00EA7524"/>
    <w:rsid w:val="00EA7ECA"/>
    <w:rsid w:val="00EB05D3"/>
    <w:rsid w:val="00EB2338"/>
    <w:rsid w:val="00EB2FD3"/>
    <w:rsid w:val="00EB3BA6"/>
    <w:rsid w:val="00EB5B84"/>
    <w:rsid w:val="00EB5F12"/>
    <w:rsid w:val="00EB5F68"/>
    <w:rsid w:val="00EB6CDD"/>
    <w:rsid w:val="00EB6EA0"/>
    <w:rsid w:val="00EB7642"/>
    <w:rsid w:val="00EC11DE"/>
    <w:rsid w:val="00EC1AAF"/>
    <w:rsid w:val="00EC2C8B"/>
    <w:rsid w:val="00EC3EA5"/>
    <w:rsid w:val="00EC3FDE"/>
    <w:rsid w:val="00EC6CF6"/>
    <w:rsid w:val="00EC75DA"/>
    <w:rsid w:val="00ED07DD"/>
    <w:rsid w:val="00ED0F4B"/>
    <w:rsid w:val="00ED1461"/>
    <w:rsid w:val="00ED2332"/>
    <w:rsid w:val="00ED3134"/>
    <w:rsid w:val="00ED3A47"/>
    <w:rsid w:val="00ED4785"/>
    <w:rsid w:val="00ED51DB"/>
    <w:rsid w:val="00ED5CA8"/>
    <w:rsid w:val="00ED5CD8"/>
    <w:rsid w:val="00ED65A6"/>
    <w:rsid w:val="00ED75B5"/>
    <w:rsid w:val="00ED7645"/>
    <w:rsid w:val="00ED7E49"/>
    <w:rsid w:val="00EE265D"/>
    <w:rsid w:val="00EE2DFB"/>
    <w:rsid w:val="00EE3E0B"/>
    <w:rsid w:val="00EE43E2"/>
    <w:rsid w:val="00EE4D5F"/>
    <w:rsid w:val="00EE4F03"/>
    <w:rsid w:val="00EE5AA8"/>
    <w:rsid w:val="00EE69E7"/>
    <w:rsid w:val="00EE6DA5"/>
    <w:rsid w:val="00EF1868"/>
    <w:rsid w:val="00EF2155"/>
    <w:rsid w:val="00EF2313"/>
    <w:rsid w:val="00EF2E79"/>
    <w:rsid w:val="00EF5990"/>
    <w:rsid w:val="00EF630C"/>
    <w:rsid w:val="00EF7DA7"/>
    <w:rsid w:val="00F003D9"/>
    <w:rsid w:val="00F00513"/>
    <w:rsid w:val="00F00A84"/>
    <w:rsid w:val="00F027CE"/>
    <w:rsid w:val="00F02DE6"/>
    <w:rsid w:val="00F032F3"/>
    <w:rsid w:val="00F0642A"/>
    <w:rsid w:val="00F0692D"/>
    <w:rsid w:val="00F0730F"/>
    <w:rsid w:val="00F104DA"/>
    <w:rsid w:val="00F13023"/>
    <w:rsid w:val="00F14D96"/>
    <w:rsid w:val="00F162A3"/>
    <w:rsid w:val="00F168E4"/>
    <w:rsid w:val="00F16B4F"/>
    <w:rsid w:val="00F17DFF"/>
    <w:rsid w:val="00F2161B"/>
    <w:rsid w:val="00F217C5"/>
    <w:rsid w:val="00F232D4"/>
    <w:rsid w:val="00F24B39"/>
    <w:rsid w:val="00F2623E"/>
    <w:rsid w:val="00F26466"/>
    <w:rsid w:val="00F30C5B"/>
    <w:rsid w:val="00F30D39"/>
    <w:rsid w:val="00F3290E"/>
    <w:rsid w:val="00F32921"/>
    <w:rsid w:val="00F337CA"/>
    <w:rsid w:val="00F3584E"/>
    <w:rsid w:val="00F363D7"/>
    <w:rsid w:val="00F371BE"/>
    <w:rsid w:val="00F37717"/>
    <w:rsid w:val="00F37EFB"/>
    <w:rsid w:val="00F425DE"/>
    <w:rsid w:val="00F428E3"/>
    <w:rsid w:val="00F438AC"/>
    <w:rsid w:val="00F455F0"/>
    <w:rsid w:val="00F46106"/>
    <w:rsid w:val="00F46696"/>
    <w:rsid w:val="00F46D8E"/>
    <w:rsid w:val="00F47D12"/>
    <w:rsid w:val="00F516F6"/>
    <w:rsid w:val="00F5222B"/>
    <w:rsid w:val="00F52A5F"/>
    <w:rsid w:val="00F52CDB"/>
    <w:rsid w:val="00F55528"/>
    <w:rsid w:val="00F55CB2"/>
    <w:rsid w:val="00F61C95"/>
    <w:rsid w:val="00F656C9"/>
    <w:rsid w:val="00F67FC6"/>
    <w:rsid w:val="00F7421D"/>
    <w:rsid w:val="00F761DF"/>
    <w:rsid w:val="00F81E01"/>
    <w:rsid w:val="00F824AE"/>
    <w:rsid w:val="00F82C48"/>
    <w:rsid w:val="00F83648"/>
    <w:rsid w:val="00F84F78"/>
    <w:rsid w:val="00F92B62"/>
    <w:rsid w:val="00F931F2"/>
    <w:rsid w:val="00F95530"/>
    <w:rsid w:val="00F95A97"/>
    <w:rsid w:val="00F960E6"/>
    <w:rsid w:val="00F975DF"/>
    <w:rsid w:val="00FA14E9"/>
    <w:rsid w:val="00FA287F"/>
    <w:rsid w:val="00FA5423"/>
    <w:rsid w:val="00FA657E"/>
    <w:rsid w:val="00FB05DD"/>
    <w:rsid w:val="00FB07E9"/>
    <w:rsid w:val="00FB26BF"/>
    <w:rsid w:val="00FB2DF8"/>
    <w:rsid w:val="00FB2E21"/>
    <w:rsid w:val="00FB44C6"/>
    <w:rsid w:val="00FB4911"/>
    <w:rsid w:val="00FB6804"/>
    <w:rsid w:val="00FB7205"/>
    <w:rsid w:val="00FB7C3E"/>
    <w:rsid w:val="00FB7F9C"/>
    <w:rsid w:val="00FC0D14"/>
    <w:rsid w:val="00FC123F"/>
    <w:rsid w:val="00FC12E8"/>
    <w:rsid w:val="00FC2445"/>
    <w:rsid w:val="00FC2822"/>
    <w:rsid w:val="00FC333E"/>
    <w:rsid w:val="00FC34BE"/>
    <w:rsid w:val="00FC5E09"/>
    <w:rsid w:val="00FC76AA"/>
    <w:rsid w:val="00FC7F13"/>
    <w:rsid w:val="00FD10E8"/>
    <w:rsid w:val="00FD3A75"/>
    <w:rsid w:val="00FD437F"/>
    <w:rsid w:val="00FD4A87"/>
    <w:rsid w:val="00FD4C1A"/>
    <w:rsid w:val="00FD5298"/>
    <w:rsid w:val="00FD568E"/>
    <w:rsid w:val="00FD585A"/>
    <w:rsid w:val="00FD632D"/>
    <w:rsid w:val="00FD6F4A"/>
    <w:rsid w:val="00FD7189"/>
    <w:rsid w:val="00FD7792"/>
    <w:rsid w:val="00FD7EBA"/>
    <w:rsid w:val="00FE23AD"/>
    <w:rsid w:val="00FE3F15"/>
    <w:rsid w:val="00FE52D7"/>
    <w:rsid w:val="00FE55C5"/>
    <w:rsid w:val="00FE5694"/>
    <w:rsid w:val="00FF18A8"/>
    <w:rsid w:val="00FF18B1"/>
    <w:rsid w:val="00FF26AC"/>
    <w:rsid w:val="00FF27B1"/>
    <w:rsid w:val="00FF3519"/>
    <w:rsid w:val="00FF3F89"/>
    <w:rsid w:val="00FF764F"/>
    <w:rsid w:val="00FF7E5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A8CF8A"/>
  <w15:chartTrackingRefBased/>
  <w15:docId w15:val="{7CE0E9F1-1139-4C87-8794-560F4C70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qFormat="1"/>
    <w:lsdException w:name="index heading" w:semiHidden="1" w:uiPriority="0" w:unhideWhenUsed="1"/>
    <w:lsdException w:name="caption" w:semiHidden="1" w:uiPriority="0" w:unhideWhenUsed="1" w:qFormat="1"/>
    <w:lsdException w:name="table of figures" w:semiHidden="1" w:uiPriority="0"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7C3E"/>
    <w:pPr>
      <w:spacing w:after="120" w:line="240" w:lineRule="auto"/>
      <w:jc w:val="both"/>
    </w:pPr>
    <w:rPr>
      <w:rFonts w:ascii="Arial" w:eastAsia="MS Mincho" w:hAnsi="Arial" w:cs="Times New Roman"/>
      <w:sz w:val="20"/>
      <w:szCs w:val="20"/>
      <w:lang w:val="en-GB" w:eastAsia="ja-JP"/>
    </w:rPr>
  </w:style>
  <w:style w:type="paragraph" w:styleId="Heading1">
    <w:name w:val="heading 1"/>
    <w:basedOn w:val="Normal"/>
    <w:next w:val="Normal"/>
    <w:link w:val="Heading1Char"/>
    <w:qFormat/>
    <w:rsid w:val="000A39D7"/>
    <w:pPr>
      <w:keepNext/>
      <w:numPr>
        <w:numId w:val="1"/>
      </w:numPr>
      <w:tabs>
        <w:tab w:val="left" w:pos="425"/>
      </w:tabs>
      <w:suppressAutoHyphens/>
      <w:spacing w:before="60"/>
      <w:outlineLvl w:val="0"/>
    </w:pPr>
    <w:rPr>
      <w:rFonts w:eastAsia="Times New Roman"/>
      <w:b/>
      <w:bCs/>
      <w:sz w:val="24"/>
    </w:rPr>
  </w:style>
  <w:style w:type="paragraph" w:styleId="Heading2">
    <w:name w:val="heading 2"/>
    <w:basedOn w:val="Heading1"/>
    <w:next w:val="Normal"/>
    <w:link w:val="Heading2Char"/>
    <w:unhideWhenUsed/>
    <w:qFormat/>
    <w:rsid w:val="00FB2DF8"/>
    <w:pPr>
      <w:numPr>
        <w:ilvl w:val="1"/>
      </w:numPr>
      <w:tabs>
        <w:tab w:val="clear" w:pos="425"/>
        <w:tab w:val="left" w:pos="567"/>
      </w:tabs>
      <w:outlineLvl w:val="1"/>
    </w:pPr>
    <w:rPr>
      <w:sz w:val="22"/>
    </w:rPr>
  </w:style>
  <w:style w:type="paragraph" w:styleId="Heading3">
    <w:name w:val="heading 3"/>
    <w:basedOn w:val="Heading1"/>
    <w:next w:val="Normal"/>
    <w:link w:val="Heading3Char"/>
    <w:unhideWhenUsed/>
    <w:qFormat/>
    <w:rsid w:val="00044B8A"/>
    <w:pPr>
      <w:numPr>
        <w:ilvl w:val="2"/>
      </w:numPr>
      <w:tabs>
        <w:tab w:val="clear" w:pos="425"/>
        <w:tab w:val="left" w:pos="851"/>
      </w:tabs>
      <w:jc w:val="left"/>
      <w:outlineLvl w:val="2"/>
    </w:pPr>
    <w:rPr>
      <w:rFonts w:eastAsia="MS Mincho"/>
      <w:sz w:val="20"/>
    </w:rPr>
  </w:style>
  <w:style w:type="paragraph" w:styleId="Heading4">
    <w:name w:val="heading 4"/>
    <w:basedOn w:val="Heading3"/>
    <w:next w:val="Normal"/>
    <w:link w:val="Heading4Char"/>
    <w:autoRedefine/>
    <w:unhideWhenUsed/>
    <w:qFormat/>
    <w:rsid w:val="0010234E"/>
    <w:pPr>
      <w:numPr>
        <w:ilvl w:val="3"/>
      </w:numPr>
      <w:outlineLvl w:val="3"/>
    </w:pPr>
  </w:style>
  <w:style w:type="paragraph" w:styleId="Heading5">
    <w:name w:val="heading 5"/>
    <w:basedOn w:val="Heading4"/>
    <w:next w:val="Normal"/>
    <w:link w:val="Heading5Char"/>
    <w:autoRedefine/>
    <w:unhideWhenUsed/>
    <w:qFormat/>
    <w:rsid w:val="00D27546"/>
    <w:pPr>
      <w:numPr>
        <w:ilvl w:val="4"/>
      </w:numPr>
      <w:tabs>
        <w:tab w:val="clear" w:pos="851"/>
        <w:tab w:val="left" w:pos="992"/>
      </w:tabs>
      <w:outlineLvl w:val="4"/>
    </w:pPr>
  </w:style>
  <w:style w:type="paragraph" w:styleId="Heading6">
    <w:name w:val="heading 6"/>
    <w:basedOn w:val="Heading5"/>
    <w:next w:val="Normal"/>
    <w:link w:val="Heading6Char"/>
    <w:unhideWhenUsed/>
    <w:qFormat/>
    <w:rsid w:val="00676D57"/>
    <w:pPr>
      <w:numPr>
        <w:ilvl w:val="5"/>
      </w:numPr>
      <w:outlineLvl w:val="5"/>
    </w:pPr>
  </w:style>
  <w:style w:type="paragraph" w:styleId="Heading7">
    <w:name w:val="heading 7"/>
    <w:basedOn w:val="Heading6"/>
    <w:next w:val="Normal"/>
    <w:link w:val="Heading7Char"/>
    <w:unhideWhenUsed/>
    <w:qFormat/>
    <w:rsid w:val="00676D57"/>
    <w:pPr>
      <w:numPr>
        <w:ilvl w:val="6"/>
      </w:numPr>
      <w:outlineLvl w:val="6"/>
    </w:pPr>
  </w:style>
  <w:style w:type="paragraph" w:styleId="Heading8">
    <w:name w:val="heading 8"/>
    <w:basedOn w:val="Heading6"/>
    <w:next w:val="Normal"/>
    <w:link w:val="Heading8Char"/>
    <w:unhideWhenUsed/>
    <w:qFormat/>
    <w:rsid w:val="00676D57"/>
    <w:pPr>
      <w:numPr>
        <w:ilvl w:val="7"/>
      </w:numPr>
      <w:outlineLvl w:val="7"/>
    </w:pPr>
  </w:style>
  <w:style w:type="paragraph" w:styleId="Heading9">
    <w:name w:val="heading 9"/>
    <w:basedOn w:val="Heading6"/>
    <w:next w:val="Normal"/>
    <w:link w:val="Heading9Char"/>
    <w:unhideWhenUsed/>
    <w:qFormat/>
    <w:rsid w:val="00676D5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9D7"/>
    <w:rPr>
      <w:rFonts w:ascii="Arial" w:eastAsia="Times New Roman" w:hAnsi="Arial" w:cs="Times New Roman"/>
      <w:b/>
      <w:bCs/>
      <w:sz w:val="24"/>
      <w:szCs w:val="20"/>
      <w:lang w:val="en-GB" w:eastAsia="ja-JP"/>
    </w:rPr>
  </w:style>
  <w:style w:type="character" w:customStyle="1" w:styleId="Heading2Char">
    <w:name w:val="Heading 2 Char"/>
    <w:basedOn w:val="DefaultParagraphFont"/>
    <w:link w:val="Heading2"/>
    <w:rsid w:val="00FB2DF8"/>
    <w:rPr>
      <w:rFonts w:ascii="Arial" w:eastAsia="Times New Roman" w:hAnsi="Arial" w:cs="Times New Roman"/>
      <w:b/>
      <w:bCs/>
      <w:szCs w:val="20"/>
      <w:lang w:val="en-GB" w:eastAsia="ja-JP"/>
    </w:rPr>
  </w:style>
  <w:style w:type="character" w:customStyle="1" w:styleId="Heading3Char">
    <w:name w:val="Heading 3 Char"/>
    <w:basedOn w:val="DefaultParagraphFont"/>
    <w:link w:val="Heading3"/>
    <w:rsid w:val="00044B8A"/>
    <w:rPr>
      <w:rFonts w:ascii="Arial" w:eastAsia="MS Mincho" w:hAnsi="Arial" w:cs="Times New Roman"/>
      <w:b/>
      <w:bCs/>
      <w:sz w:val="20"/>
      <w:szCs w:val="20"/>
      <w:lang w:val="en-GB" w:eastAsia="ja-JP"/>
    </w:rPr>
  </w:style>
  <w:style w:type="character" w:customStyle="1" w:styleId="Heading4Char">
    <w:name w:val="Heading 4 Char"/>
    <w:basedOn w:val="DefaultParagraphFont"/>
    <w:link w:val="Heading4"/>
    <w:rsid w:val="0010234E"/>
    <w:rPr>
      <w:rFonts w:ascii="Arial" w:eastAsia="MS Mincho" w:hAnsi="Arial" w:cs="Times New Roman"/>
      <w:b/>
      <w:bCs/>
      <w:sz w:val="20"/>
      <w:szCs w:val="20"/>
      <w:lang w:val="en-GB" w:eastAsia="ja-JP"/>
    </w:rPr>
  </w:style>
  <w:style w:type="character" w:customStyle="1" w:styleId="Heading5Char">
    <w:name w:val="Heading 5 Char"/>
    <w:basedOn w:val="DefaultParagraphFont"/>
    <w:link w:val="Heading5"/>
    <w:rsid w:val="00D27546"/>
    <w:rPr>
      <w:rFonts w:ascii="Arial" w:eastAsia="MS Mincho" w:hAnsi="Arial" w:cs="Times New Roman"/>
      <w:b/>
      <w:bCs/>
      <w:sz w:val="20"/>
      <w:szCs w:val="20"/>
      <w:lang w:val="en-GB" w:eastAsia="ja-JP"/>
    </w:rPr>
  </w:style>
  <w:style w:type="character" w:customStyle="1" w:styleId="Heading6Char">
    <w:name w:val="Heading 6 Char"/>
    <w:basedOn w:val="DefaultParagraphFont"/>
    <w:link w:val="Heading6"/>
    <w:rsid w:val="00676D57"/>
    <w:rPr>
      <w:rFonts w:ascii="Arial" w:eastAsia="Times New Roman" w:hAnsi="Arial" w:cs="Times New Roman"/>
      <w:b/>
      <w:bCs/>
      <w:sz w:val="20"/>
      <w:szCs w:val="20"/>
      <w:lang w:val="en-GB" w:eastAsia="ja-JP"/>
    </w:rPr>
  </w:style>
  <w:style w:type="character" w:customStyle="1" w:styleId="Heading7Char">
    <w:name w:val="Heading 7 Char"/>
    <w:basedOn w:val="DefaultParagraphFont"/>
    <w:link w:val="Heading7"/>
    <w:rsid w:val="00676D57"/>
    <w:rPr>
      <w:rFonts w:ascii="Arial" w:eastAsia="MS Mincho" w:hAnsi="Arial" w:cs="Times New Roman"/>
      <w:b/>
      <w:bCs/>
      <w:sz w:val="20"/>
      <w:szCs w:val="20"/>
      <w:lang w:val="en-GB" w:eastAsia="ja-JP"/>
    </w:rPr>
  </w:style>
  <w:style w:type="character" w:customStyle="1" w:styleId="Heading8Char">
    <w:name w:val="Heading 8 Char"/>
    <w:basedOn w:val="DefaultParagraphFont"/>
    <w:link w:val="Heading8"/>
    <w:rsid w:val="00676D57"/>
    <w:rPr>
      <w:rFonts w:ascii="Arial" w:eastAsia="MS Mincho" w:hAnsi="Arial" w:cs="Times New Roman"/>
      <w:b/>
      <w:bCs/>
      <w:sz w:val="20"/>
      <w:szCs w:val="20"/>
      <w:lang w:val="en-GB" w:eastAsia="ja-JP"/>
    </w:rPr>
  </w:style>
  <w:style w:type="character" w:customStyle="1" w:styleId="Heading9Char">
    <w:name w:val="Heading 9 Char"/>
    <w:basedOn w:val="DefaultParagraphFont"/>
    <w:link w:val="Heading9"/>
    <w:rsid w:val="00676D57"/>
    <w:rPr>
      <w:rFonts w:ascii="Arial" w:eastAsia="MS Mincho" w:hAnsi="Arial" w:cs="Times New Roman"/>
      <w:b/>
      <w:bCs/>
      <w:sz w:val="20"/>
      <w:szCs w:val="20"/>
      <w:lang w:val="en-GB" w:eastAsia="ja-JP"/>
    </w:rPr>
  </w:style>
  <w:style w:type="paragraph" w:styleId="CommentText">
    <w:name w:val="annotation text"/>
    <w:basedOn w:val="Normal"/>
    <w:link w:val="CommentTextChar"/>
    <w:uiPriority w:val="99"/>
    <w:unhideWhenUsed/>
    <w:rsid w:val="00676D57"/>
  </w:style>
  <w:style w:type="character" w:customStyle="1" w:styleId="CommentTextChar">
    <w:name w:val="Comment Text Char"/>
    <w:basedOn w:val="DefaultParagraphFont"/>
    <w:link w:val="CommentText"/>
    <w:uiPriority w:val="99"/>
    <w:rsid w:val="00676D57"/>
    <w:rPr>
      <w:rFonts w:ascii="Arial" w:eastAsia="MS Mincho" w:hAnsi="Arial" w:cs="Times New Roman"/>
      <w:sz w:val="20"/>
      <w:szCs w:val="20"/>
      <w:lang w:val="en-GB" w:eastAsia="ja-JP"/>
    </w:rPr>
  </w:style>
  <w:style w:type="paragraph" w:styleId="BodyTextIndent2">
    <w:name w:val="Body Text Indent 2"/>
    <w:basedOn w:val="Normal"/>
    <w:link w:val="BodyTextIndent2Char"/>
    <w:uiPriority w:val="99"/>
    <w:unhideWhenUsed/>
    <w:rsid w:val="00676D57"/>
    <w:pPr>
      <w:spacing w:line="480" w:lineRule="auto"/>
      <w:ind w:left="283"/>
    </w:pPr>
  </w:style>
  <w:style w:type="character" w:customStyle="1" w:styleId="BodyTextIndent2Char">
    <w:name w:val="Body Text Indent 2 Char"/>
    <w:basedOn w:val="DefaultParagraphFont"/>
    <w:link w:val="BodyTextIndent2"/>
    <w:uiPriority w:val="99"/>
    <w:rsid w:val="00676D57"/>
    <w:rPr>
      <w:rFonts w:ascii="Arial" w:eastAsia="MS Mincho" w:hAnsi="Arial" w:cs="Times New Roman"/>
      <w:sz w:val="20"/>
      <w:szCs w:val="20"/>
      <w:lang w:val="en-GB" w:eastAsia="ja-JP"/>
    </w:rPr>
  </w:style>
  <w:style w:type="paragraph" w:customStyle="1" w:styleId="ISOSecretObservations">
    <w:name w:val="ISO_Secret_Observations"/>
    <w:basedOn w:val="Normal"/>
    <w:rsid w:val="00676D57"/>
    <w:pPr>
      <w:spacing w:before="210" w:after="0" w:line="210" w:lineRule="exact"/>
      <w:jc w:val="left"/>
    </w:pPr>
    <w:rPr>
      <w:rFonts w:eastAsia="Times New Roman"/>
      <w:sz w:val="18"/>
      <w:lang w:eastAsia="en-US"/>
    </w:rPr>
  </w:style>
  <w:style w:type="character" w:customStyle="1" w:styleId="noteChar">
    <w:name w:val="note Char"/>
    <w:link w:val="note"/>
    <w:locked/>
    <w:rsid w:val="00676D57"/>
    <w:rPr>
      <w:rFonts w:ascii="Arial" w:hAnsi="Arial" w:cs="Arial"/>
      <w:i/>
      <w:color w:val="FF0000"/>
      <w:lang w:val="en-GB" w:eastAsia="ja-JP"/>
    </w:rPr>
  </w:style>
  <w:style w:type="paragraph" w:customStyle="1" w:styleId="note">
    <w:name w:val="note"/>
    <w:basedOn w:val="Normal"/>
    <w:link w:val="noteChar"/>
    <w:qFormat/>
    <w:rsid w:val="00676D57"/>
    <w:rPr>
      <w:rFonts w:eastAsiaTheme="minorHAnsi" w:cs="Arial"/>
      <w:i/>
      <w:color w:val="FF0000"/>
      <w:sz w:val="22"/>
      <w:szCs w:val="22"/>
    </w:rPr>
  </w:style>
  <w:style w:type="character" w:customStyle="1" w:styleId="Label1Char">
    <w:name w:val="Label1 Char"/>
    <w:link w:val="Label1"/>
    <w:locked/>
    <w:rsid w:val="00B51F49"/>
    <w:rPr>
      <w:rFonts w:ascii="Arial" w:hAnsi="Arial" w:cs="Arial"/>
      <w:b/>
      <w:sz w:val="20"/>
      <w:lang w:val="en-GB" w:eastAsia="ja-JP"/>
    </w:rPr>
  </w:style>
  <w:style w:type="paragraph" w:customStyle="1" w:styleId="Label1">
    <w:name w:val="Label1"/>
    <w:basedOn w:val="Normal"/>
    <w:link w:val="Label1Char"/>
    <w:qFormat/>
    <w:rsid w:val="00B51F49"/>
    <w:pPr>
      <w:autoSpaceDE w:val="0"/>
      <w:autoSpaceDN w:val="0"/>
      <w:adjustRightInd w:val="0"/>
      <w:spacing w:after="0" w:line="480" w:lineRule="auto"/>
      <w:ind w:left="1695" w:hanging="1695"/>
    </w:pPr>
    <w:rPr>
      <w:rFonts w:eastAsiaTheme="minorHAnsi" w:cs="Arial"/>
      <w:b/>
      <w:szCs w:val="22"/>
    </w:rPr>
  </w:style>
  <w:style w:type="character" w:styleId="CommentReference">
    <w:name w:val="annotation reference"/>
    <w:uiPriority w:val="99"/>
    <w:unhideWhenUsed/>
    <w:rsid w:val="00676D57"/>
    <w:rPr>
      <w:noProof w:val="0"/>
      <w:sz w:val="16"/>
      <w:lang w:val="fr-FR"/>
    </w:rPr>
  </w:style>
  <w:style w:type="paragraph" w:styleId="BalloonText">
    <w:name w:val="Balloon Text"/>
    <w:basedOn w:val="Normal"/>
    <w:link w:val="BalloonTextChar"/>
    <w:uiPriority w:val="99"/>
    <w:semiHidden/>
    <w:unhideWhenUsed/>
    <w:rsid w:val="00676D5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6D57"/>
    <w:rPr>
      <w:rFonts w:ascii="Segoe UI" w:eastAsia="MS Mincho" w:hAnsi="Segoe UI" w:cs="Segoe UI"/>
      <w:sz w:val="18"/>
      <w:szCs w:val="18"/>
      <w:lang w:val="en-GB" w:eastAsia="ja-JP"/>
    </w:rPr>
  </w:style>
  <w:style w:type="paragraph" w:styleId="CommentSubject">
    <w:name w:val="annotation subject"/>
    <w:basedOn w:val="CommentText"/>
    <w:next w:val="CommentText"/>
    <w:link w:val="CommentSubjectChar"/>
    <w:uiPriority w:val="99"/>
    <w:semiHidden/>
    <w:unhideWhenUsed/>
    <w:rsid w:val="00EF2E79"/>
    <w:rPr>
      <w:b/>
      <w:bCs/>
    </w:rPr>
  </w:style>
  <w:style w:type="character" w:customStyle="1" w:styleId="CommentSubjectChar">
    <w:name w:val="Comment Subject Char"/>
    <w:basedOn w:val="CommentTextChar"/>
    <w:link w:val="CommentSubject"/>
    <w:uiPriority w:val="99"/>
    <w:semiHidden/>
    <w:rsid w:val="00EF2E79"/>
    <w:rPr>
      <w:rFonts w:ascii="Arial" w:eastAsia="MS Mincho" w:hAnsi="Arial" w:cs="Times New Roman"/>
      <w:b/>
      <w:bCs/>
      <w:sz w:val="20"/>
      <w:szCs w:val="20"/>
      <w:lang w:val="en-GB" w:eastAsia="ja-JP"/>
    </w:rPr>
  </w:style>
  <w:style w:type="paragraph" w:styleId="Caption">
    <w:name w:val="caption"/>
    <w:basedOn w:val="Normal"/>
    <w:next w:val="Normal"/>
    <w:unhideWhenUsed/>
    <w:qFormat/>
    <w:rsid w:val="00E033E6"/>
    <w:pPr>
      <w:spacing w:before="120"/>
    </w:pPr>
    <w:rPr>
      <w:b/>
    </w:rPr>
  </w:style>
  <w:style w:type="character" w:styleId="Hyperlink">
    <w:name w:val="Hyperlink"/>
    <w:basedOn w:val="DefaultParagraphFont"/>
    <w:uiPriority w:val="99"/>
    <w:unhideWhenUsed/>
    <w:rsid w:val="00E033E6"/>
    <w:rPr>
      <w:color w:val="0000FF"/>
      <w:u w:val="single"/>
    </w:rPr>
  </w:style>
  <w:style w:type="paragraph" w:customStyle="1" w:styleId="DescriptionTag">
    <w:name w:val="DescriptionTag"/>
    <w:basedOn w:val="Normal"/>
    <w:qFormat/>
    <w:rsid w:val="00C845EE"/>
    <w:pPr>
      <w:keepNext/>
      <w:spacing w:after="60"/>
    </w:pPr>
    <w:rPr>
      <w:b/>
    </w:rPr>
  </w:style>
  <w:style w:type="paragraph" w:customStyle="1" w:styleId="Abbreviation">
    <w:name w:val="Abbreviation"/>
    <w:basedOn w:val="Normal"/>
    <w:qFormat/>
    <w:rsid w:val="001072A9"/>
    <w:pPr>
      <w:tabs>
        <w:tab w:val="left" w:pos="1152"/>
      </w:tabs>
    </w:pPr>
  </w:style>
  <w:style w:type="paragraph" w:styleId="BodyTextIndent3">
    <w:name w:val="Body Text Indent 3"/>
    <w:basedOn w:val="Normal"/>
    <w:link w:val="BodyTextIndent3Char"/>
    <w:unhideWhenUsed/>
    <w:rsid w:val="006834E9"/>
    <w:pPr>
      <w:ind w:left="360"/>
    </w:pPr>
    <w:rPr>
      <w:sz w:val="16"/>
      <w:szCs w:val="16"/>
    </w:rPr>
  </w:style>
  <w:style w:type="character" w:customStyle="1" w:styleId="BodyTextIndent3Char">
    <w:name w:val="Body Text Indent 3 Char"/>
    <w:basedOn w:val="DefaultParagraphFont"/>
    <w:link w:val="BodyTextIndent3"/>
    <w:uiPriority w:val="99"/>
    <w:semiHidden/>
    <w:rsid w:val="006834E9"/>
    <w:rPr>
      <w:rFonts w:ascii="Arial" w:eastAsia="MS Mincho" w:hAnsi="Arial" w:cs="Times New Roman"/>
      <w:sz w:val="16"/>
      <w:szCs w:val="16"/>
      <w:lang w:val="en-GB" w:eastAsia="ja-JP"/>
    </w:rPr>
  </w:style>
  <w:style w:type="character" w:customStyle="1" w:styleId="LabeldataChar">
    <w:name w:val="Label data Char"/>
    <w:link w:val="Labeldata"/>
    <w:locked/>
    <w:rsid w:val="006B114A"/>
    <w:rPr>
      <w:rFonts w:ascii="Arial" w:hAnsi="Arial" w:cs="Arial"/>
      <w:lang w:val="en-GB" w:eastAsia="ja-JP"/>
    </w:rPr>
  </w:style>
  <w:style w:type="paragraph" w:customStyle="1" w:styleId="Labeldata">
    <w:name w:val="Label data"/>
    <w:basedOn w:val="Normal"/>
    <w:link w:val="LabeldataChar"/>
    <w:qFormat/>
    <w:rsid w:val="006B114A"/>
    <w:pPr>
      <w:autoSpaceDE w:val="0"/>
      <w:autoSpaceDN w:val="0"/>
      <w:adjustRightInd w:val="0"/>
      <w:spacing w:after="0"/>
    </w:pPr>
    <w:rPr>
      <w:rFonts w:eastAsiaTheme="minorHAnsi" w:cs="Arial"/>
      <w:sz w:val="22"/>
      <w:szCs w:val="22"/>
    </w:rPr>
  </w:style>
  <w:style w:type="paragraph" w:styleId="BodyText">
    <w:name w:val="Body Text"/>
    <w:basedOn w:val="Normal"/>
    <w:link w:val="BodyTextChar"/>
    <w:unhideWhenUsed/>
    <w:rsid w:val="006B114A"/>
    <w:pPr>
      <w:spacing w:before="60" w:after="60" w:line="210" w:lineRule="atLeast"/>
    </w:pPr>
    <w:rPr>
      <w:sz w:val="18"/>
    </w:rPr>
  </w:style>
  <w:style w:type="character" w:customStyle="1" w:styleId="BodyTextChar">
    <w:name w:val="Body Text Char"/>
    <w:basedOn w:val="DefaultParagraphFont"/>
    <w:link w:val="BodyText"/>
    <w:uiPriority w:val="99"/>
    <w:semiHidden/>
    <w:rsid w:val="006B114A"/>
    <w:rPr>
      <w:rFonts w:ascii="Arial" w:eastAsia="MS Mincho" w:hAnsi="Arial" w:cs="Times New Roman"/>
      <w:sz w:val="18"/>
      <w:szCs w:val="20"/>
      <w:lang w:val="en-GB" w:eastAsia="ja-JP"/>
    </w:rPr>
  </w:style>
  <w:style w:type="paragraph" w:styleId="ListParagraph">
    <w:name w:val="List Paragraph"/>
    <w:basedOn w:val="Normal"/>
    <w:qFormat/>
    <w:rsid w:val="004733A5"/>
    <w:pPr>
      <w:ind w:left="720"/>
    </w:pPr>
  </w:style>
  <w:style w:type="paragraph" w:styleId="FootnoteText">
    <w:name w:val="footnote text"/>
    <w:basedOn w:val="Normal"/>
    <w:link w:val="FootnoteTextChar"/>
    <w:semiHidden/>
    <w:unhideWhenUsed/>
    <w:rsid w:val="006B114A"/>
    <w:pPr>
      <w:tabs>
        <w:tab w:val="left" w:pos="340"/>
      </w:tabs>
      <w:spacing w:line="210" w:lineRule="atLeast"/>
    </w:pPr>
    <w:rPr>
      <w:rFonts w:ascii="Arial Narrow" w:hAnsi="Arial Narrow"/>
      <w:sz w:val="18"/>
    </w:rPr>
  </w:style>
  <w:style w:type="character" w:customStyle="1" w:styleId="FootnoteTextChar">
    <w:name w:val="Footnote Text Char"/>
    <w:basedOn w:val="DefaultParagraphFont"/>
    <w:link w:val="FootnoteText"/>
    <w:uiPriority w:val="99"/>
    <w:semiHidden/>
    <w:rsid w:val="006B114A"/>
    <w:rPr>
      <w:rFonts w:ascii="Arial Narrow" w:eastAsia="MS Mincho" w:hAnsi="Arial Narrow" w:cs="Times New Roman"/>
      <w:sz w:val="18"/>
      <w:szCs w:val="20"/>
      <w:lang w:val="en-GB" w:eastAsia="ja-JP"/>
    </w:rPr>
  </w:style>
  <w:style w:type="character" w:styleId="FootnoteReference">
    <w:name w:val="footnote reference"/>
    <w:semiHidden/>
    <w:unhideWhenUsed/>
    <w:rsid w:val="006B114A"/>
    <w:rPr>
      <w:noProof/>
      <w:position w:val="6"/>
      <w:sz w:val="16"/>
      <w:vertAlign w:val="baseline"/>
      <w:lang w:val="fr-FR"/>
    </w:rPr>
  </w:style>
  <w:style w:type="paragraph" w:customStyle="1" w:styleId="Default">
    <w:name w:val="Default"/>
    <w:rsid w:val="006B114A"/>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Revision">
    <w:name w:val="Revision"/>
    <w:hidden/>
    <w:uiPriority w:val="99"/>
    <w:semiHidden/>
    <w:rsid w:val="006B114A"/>
    <w:pPr>
      <w:spacing w:after="0" w:line="240" w:lineRule="auto"/>
    </w:pPr>
    <w:rPr>
      <w:rFonts w:ascii="Arial" w:eastAsia="MS Mincho" w:hAnsi="Arial" w:cs="Times New Roman"/>
      <w:sz w:val="20"/>
      <w:szCs w:val="20"/>
      <w:lang w:val="en-GB" w:eastAsia="ja-JP"/>
    </w:rPr>
  </w:style>
  <w:style w:type="paragraph" w:styleId="Header">
    <w:name w:val="header"/>
    <w:basedOn w:val="Normal"/>
    <w:link w:val="HeaderChar"/>
    <w:unhideWhenUsed/>
    <w:rsid w:val="006B114A"/>
    <w:pPr>
      <w:tabs>
        <w:tab w:val="center" w:pos="4680"/>
        <w:tab w:val="right" w:pos="9360"/>
      </w:tabs>
      <w:spacing w:after="0"/>
    </w:pPr>
  </w:style>
  <w:style w:type="character" w:customStyle="1" w:styleId="HeaderChar">
    <w:name w:val="Header Char"/>
    <w:basedOn w:val="DefaultParagraphFont"/>
    <w:link w:val="Header"/>
    <w:rsid w:val="006B114A"/>
    <w:rPr>
      <w:rFonts w:ascii="Arial" w:eastAsia="MS Mincho" w:hAnsi="Arial" w:cs="Times New Roman"/>
      <w:sz w:val="20"/>
      <w:szCs w:val="20"/>
      <w:lang w:val="en-GB" w:eastAsia="ja-JP"/>
    </w:rPr>
  </w:style>
  <w:style w:type="paragraph" w:styleId="Footer">
    <w:name w:val="footer"/>
    <w:basedOn w:val="Normal"/>
    <w:link w:val="FooterChar"/>
    <w:uiPriority w:val="99"/>
    <w:unhideWhenUsed/>
    <w:qFormat/>
    <w:rsid w:val="006B114A"/>
    <w:pPr>
      <w:tabs>
        <w:tab w:val="center" w:pos="4680"/>
        <w:tab w:val="right" w:pos="9360"/>
      </w:tabs>
      <w:spacing w:after="0"/>
    </w:pPr>
  </w:style>
  <w:style w:type="character" w:customStyle="1" w:styleId="FooterChar">
    <w:name w:val="Footer Char"/>
    <w:basedOn w:val="DefaultParagraphFont"/>
    <w:link w:val="Footer"/>
    <w:rsid w:val="006B114A"/>
    <w:rPr>
      <w:rFonts w:ascii="Arial" w:eastAsia="MS Mincho" w:hAnsi="Arial" w:cs="Times New Roman"/>
      <w:sz w:val="20"/>
      <w:szCs w:val="20"/>
      <w:lang w:val="en-GB" w:eastAsia="ja-JP"/>
    </w:rPr>
  </w:style>
  <w:style w:type="table" w:styleId="TableGrid">
    <w:name w:val="Table Grid"/>
    <w:basedOn w:val="TableNormal"/>
    <w:uiPriority w:val="59"/>
    <w:rsid w:val="006B1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nhideWhenUsed/>
    <w:rsid w:val="006B114A"/>
    <w:rPr>
      <w:noProof w:val="0"/>
      <w:color w:val="800080"/>
      <w:u w:val="single"/>
      <w:lang w:val="fr-FR"/>
    </w:rPr>
  </w:style>
  <w:style w:type="paragraph" w:styleId="HTMLAddress">
    <w:name w:val="HTML Address"/>
    <w:basedOn w:val="Normal"/>
    <w:link w:val="HTMLAddressChar"/>
    <w:uiPriority w:val="99"/>
    <w:semiHidden/>
    <w:unhideWhenUsed/>
    <w:rsid w:val="006B114A"/>
    <w:rPr>
      <w:i/>
      <w:iCs/>
    </w:rPr>
  </w:style>
  <w:style w:type="character" w:customStyle="1" w:styleId="HTMLAddressChar">
    <w:name w:val="HTML Address Char"/>
    <w:basedOn w:val="DefaultParagraphFont"/>
    <w:link w:val="HTMLAddress"/>
    <w:uiPriority w:val="99"/>
    <w:semiHidden/>
    <w:rsid w:val="006B114A"/>
    <w:rPr>
      <w:rFonts w:ascii="Arial" w:eastAsia="MS Mincho" w:hAnsi="Arial" w:cs="Times New Roman"/>
      <w:i/>
      <w:iCs/>
      <w:sz w:val="20"/>
      <w:szCs w:val="20"/>
      <w:lang w:val="en-GB" w:eastAsia="ja-JP"/>
    </w:rPr>
  </w:style>
  <w:style w:type="character" w:styleId="Emphasis">
    <w:name w:val="Emphasis"/>
    <w:qFormat/>
    <w:rsid w:val="006B114A"/>
    <w:rPr>
      <w:i/>
      <w:iCs w:val="0"/>
      <w:noProof w:val="0"/>
      <w:lang w:val="fr-FR"/>
    </w:rPr>
  </w:style>
  <w:style w:type="paragraph" w:styleId="HTMLPreformatted">
    <w:name w:val="HTML Preformatted"/>
    <w:basedOn w:val="Normal"/>
    <w:link w:val="HTMLPreformattedChar"/>
    <w:uiPriority w:val="99"/>
    <w:semiHidden/>
    <w:unhideWhenUsed/>
    <w:rsid w:val="006B1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uiPriority w:val="99"/>
    <w:semiHidden/>
    <w:rsid w:val="006B114A"/>
    <w:rPr>
      <w:rFonts w:ascii="Courier New" w:eastAsia="MS Mincho" w:hAnsi="Courier New" w:cs="Times New Roman"/>
      <w:sz w:val="20"/>
      <w:szCs w:val="20"/>
      <w:lang w:val="en-GB" w:eastAsia="ja-JP"/>
    </w:rPr>
  </w:style>
  <w:style w:type="character" w:styleId="Strong">
    <w:name w:val="Strong"/>
    <w:qFormat/>
    <w:rsid w:val="006B114A"/>
    <w:rPr>
      <w:b/>
      <w:bCs w:val="0"/>
      <w:noProof w:val="0"/>
      <w:lang w:val="fr-FR"/>
    </w:rPr>
  </w:style>
  <w:style w:type="character" w:customStyle="1" w:styleId="NormalWebChar">
    <w:name w:val="Normal (Web) Char"/>
    <w:link w:val="NormalWeb"/>
    <w:uiPriority w:val="99"/>
    <w:locked/>
    <w:rsid w:val="006B114A"/>
    <w:rPr>
      <w:rFonts w:ascii="Times New Roman" w:eastAsia="Times New Roman" w:hAnsi="Times New Roman" w:cs="Times New Roman"/>
      <w:sz w:val="24"/>
      <w:szCs w:val="24"/>
      <w:lang w:val="en-GB" w:eastAsia="en-GB"/>
    </w:rPr>
  </w:style>
  <w:style w:type="paragraph" w:styleId="NormalWeb">
    <w:name w:val="Normal (Web)"/>
    <w:basedOn w:val="Normal"/>
    <w:link w:val="NormalWebChar"/>
    <w:uiPriority w:val="99"/>
    <w:unhideWhenUsed/>
    <w:rsid w:val="006B114A"/>
    <w:pPr>
      <w:spacing w:before="100" w:beforeAutospacing="1" w:after="100" w:afterAutospacing="1"/>
      <w:jc w:val="left"/>
    </w:pPr>
    <w:rPr>
      <w:rFonts w:ascii="Times New Roman" w:eastAsia="Times New Roman" w:hAnsi="Times New Roman"/>
      <w:sz w:val="24"/>
      <w:szCs w:val="24"/>
      <w:lang w:eastAsia="en-GB"/>
    </w:rPr>
  </w:style>
  <w:style w:type="paragraph" w:customStyle="1" w:styleId="msonormal0">
    <w:name w:val="msonormal"/>
    <w:basedOn w:val="Normal"/>
    <w:uiPriority w:val="99"/>
    <w:rsid w:val="006B114A"/>
    <w:pPr>
      <w:spacing w:before="100" w:beforeAutospacing="1" w:after="100" w:afterAutospacing="1"/>
      <w:jc w:val="left"/>
    </w:pPr>
    <w:rPr>
      <w:rFonts w:ascii="Times New Roman" w:eastAsia="Times New Roman" w:hAnsi="Times New Roman"/>
      <w:sz w:val="24"/>
      <w:szCs w:val="24"/>
      <w:lang w:eastAsia="en-GB"/>
    </w:rPr>
  </w:style>
  <w:style w:type="paragraph" w:styleId="Index1">
    <w:name w:val="index 1"/>
    <w:basedOn w:val="Normal"/>
    <w:autoRedefine/>
    <w:semiHidden/>
    <w:unhideWhenUsed/>
    <w:rsid w:val="006B114A"/>
    <w:pPr>
      <w:spacing w:after="0" w:line="210" w:lineRule="atLeast"/>
      <w:ind w:left="142" w:hanging="142"/>
      <w:jc w:val="left"/>
    </w:pPr>
    <w:rPr>
      <w:b/>
      <w:sz w:val="18"/>
    </w:rPr>
  </w:style>
  <w:style w:type="paragraph" w:styleId="Index2">
    <w:name w:val="index 2"/>
    <w:basedOn w:val="Normal"/>
    <w:next w:val="Normal"/>
    <w:autoRedefine/>
    <w:semiHidden/>
    <w:unhideWhenUsed/>
    <w:rsid w:val="006B114A"/>
    <w:pPr>
      <w:spacing w:line="210" w:lineRule="atLeast"/>
      <w:ind w:left="600" w:hanging="200"/>
    </w:pPr>
    <w:rPr>
      <w:b/>
      <w:sz w:val="18"/>
    </w:rPr>
  </w:style>
  <w:style w:type="paragraph" w:styleId="Index3">
    <w:name w:val="index 3"/>
    <w:basedOn w:val="Normal"/>
    <w:next w:val="Normal"/>
    <w:autoRedefine/>
    <w:semiHidden/>
    <w:unhideWhenUsed/>
    <w:rsid w:val="006B114A"/>
    <w:pPr>
      <w:spacing w:line="220" w:lineRule="atLeast"/>
      <w:ind w:left="600" w:hanging="200"/>
    </w:pPr>
    <w:rPr>
      <w:b/>
    </w:rPr>
  </w:style>
  <w:style w:type="paragraph" w:styleId="Index4">
    <w:name w:val="index 4"/>
    <w:basedOn w:val="Normal"/>
    <w:next w:val="Normal"/>
    <w:autoRedefine/>
    <w:semiHidden/>
    <w:unhideWhenUsed/>
    <w:rsid w:val="006B114A"/>
    <w:pPr>
      <w:spacing w:line="220" w:lineRule="atLeast"/>
      <w:ind w:left="800" w:hanging="200"/>
    </w:pPr>
    <w:rPr>
      <w:b/>
    </w:rPr>
  </w:style>
  <w:style w:type="paragraph" w:styleId="Index5">
    <w:name w:val="index 5"/>
    <w:basedOn w:val="Normal"/>
    <w:next w:val="Normal"/>
    <w:autoRedefine/>
    <w:semiHidden/>
    <w:unhideWhenUsed/>
    <w:rsid w:val="006B114A"/>
    <w:pPr>
      <w:spacing w:line="220" w:lineRule="atLeast"/>
      <w:ind w:left="1000" w:hanging="200"/>
    </w:pPr>
    <w:rPr>
      <w:b/>
    </w:rPr>
  </w:style>
  <w:style w:type="paragraph" w:styleId="Index6">
    <w:name w:val="index 6"/>
    <w:basedOn w:val="Normal"/>
    <w:next w:val="Normal"/>
    <w:autoRedefine/>
    <w:semiHidden/>
    <w:unhideWhenUsed/>
    <w:rsid w:val="006B114A"/>
    <w:pPr>
      <w:spacing w:line="220" w:lineRule="atLeast"/>
      <w:ind w:left="1200" w:hanging="200"/>
    </w:pPr>
    <w:rPr>
      <w:b/>
    </w:rPr>
  </w:style>
  <w:style w:type="paragraph" w:styleId="Index7">
    <w:name w:val="index 7"/>
    <w:basedOn w:val="Normal"/>
    <w:next w:val="Normal"/>
    <w:autoRedefine/>
    <w:semiHidden/>
    <w:unhideWhenUsed/>
    <w:rsid w:val="006B114A"/>
    <w:pPr>
      <w:spacing w:line="220" w:lineRule="atLeast"/>
      <w:ind w:left="1400" w:hanging="200"/>
    </w:pPr>
    <w:rPr>
      <w:b/>
    </w:rPr>
  </w:style>
  <w:style w:type="paragraph" w:styleId="Index8">
    <w:name w:val="index 8"/>
    <w:basedOn w:val="Normal"/>
    <w:next w:val="Normal"/>
    <w:autoRedefine/>
    <w:semiHidden/>
    <w:unhideWhenUsed/>
    <w:rsid w:val="006B114A"/>
    <w:pPr>
      <w:spacing w:line="220" w:lineRule="atLeast"/>
      <w:ind w:left="1600" w:hanging="200"/>
    </w:pPr>
    <w:rPr>
      <w:b/>
    </w:rPr>
  </w:style>
  <w:style w:type="paragraph" w:styleId="Index9">
    <w:name w:val="index 9"/>
    <w:basedOn w:val="Normal"/>
    <w:next w:val="Normal"/>
    <w:autoRedefine/>
    <w:semiHidden/>
    <w:unhideWhenUsed/>
    <w:rsid w:val="006B114A"/>
    <w:pPr>
      <w:spacing w:line="220" w:lineRule="atLeast"/>
      <w:ind w:left="1800" w:hanging="200"/>
    </w:pPr>
    <w:rPr>
      <w:b/>
    </w:rPr>
  </w:style>
  <w:style w:type="paragraph" w:styleId="TOC1">
    <w:name w:val="toc 1"/>
    <w:basedOn w:val="Normal"/>
    <w:next w:val="Normal"/>
    <w:autoRedefine/>
    <w:uiPriority w:val="39"/>
    <w:unhideWhenUsed/>
    <w:rsid w:val="0060585A"/>
    <w:pPr>
      <w:tabs>
        <w:tab w:val="left" w:pos="400"/>
        <w:tab w:val="right" w:leader="dot" w:pos="9350"/>
      </w:tabs>
      <w:spacing w:before="120"/>
      <w:jc w:val="left"/>
    </w:pPr>
    <w:rPr>
      <w:bCs/>
    </w:rPr>
  </w:style>
  <w:style w:type="paragraph" w:styleId="TOC2">
    <w:name w:val="toc 2"/>
    <w:basedOn w:val="TOC1"/>
    <w:next w:val="Normal"/>
    <w:autoRedefine/>
    <w:uiPriority w:val="39"/>
    <w:unhideWhenUsed/>
    <w:rsid w:val="00E30556"/>
    <w:pPr>
      <w:tabs>
        <w:tab w:val="clear" w:pos="400"/>
        <w:tab w:val="left" w:pos="800"/>
      </w:tabs>
      <w:spacing w:before="0" w:after="0"/>
    </w:pPr>
    <w:rPr>
      <w:bCs w:val="0"/>
    </w:rPr>
  </w:style>
  <w:style w:type="paragraph" w:styleId="TOC3">
    <w:name w:val="toc 3"/>
    <w:basedOn w:val="TOC2"/>
    <w:next w:val="Normal"/>
    <w:autoRedefine/>
    <w:uiPriority w:val="39"/>
    <w:unhideWhenUsed/>
    <w:rsid w:val="00E30556"/>
    <w:rPr>
      <w:iCs/>
    </w:rPr>
  </w:style>
  <w:style w:type="paragraph" w:styleId="TOC4">
    <w:name w:val="toc 4"/>
    <w:basedOn w:val="TOC2"/>
    <w:next w:val="Normal"/>
    <w:autoRedefine/>
    <w:uiPriority w:val="39"/>
    <w:unhideWhenUsed/>
    <w:rsid w:val="006B114A"/>
    <w:pPr>
      <w:ind w:left="600"/>
    </w:pPr>
    <w:rPr>
      <w:smallCaps/>
      <w:sz w:val="18"/>
      <w:szCs w:val="18"/>
    </w:rPr>
  </w:style>
  <w:style w:type="paragraph" w:styleId="TOC5">
    <w:name w:val="toc 5"/>
    <w:basedOn w:val="TOC4"/>
    <w:next w:val="Normal"/>
    <w:autoRedefine/>
    <w:uiPriority w:val="39"/>
    <w:unhideWhenUsed/>
    <w:rsid w:val="006B114A"/>
    <w:pPr>
      <w:ind w:left="800"/>
    </w:pPr>
  </w:style>
  <w:style w:type="paragraph" w:styleId="TOC6">
    <w:name w:val="toc 6"/>
    <w:basedOn w:val="TOC4"/>
    <w:next w:val="Normal"/>
    <w:autoRedefine/>
    <w:uiPriority w:val="39"/>
    <w:unhideWhenUsed/>
    <w:rsid w:val="006B114A"/>
    <w:pPr>
      <w:ind w:left="1000"/>
    </w:pPr>
  </w:style>
  <w:style w:type="paragraph" w:styleId="TOC7">
    <w:name w:val="toc 7"/>
    <w:basedOn w:val="TOC4"/>
    <w:next w:val="Normal"/>
    <w:autoRedefine/>
    <w:uiPriority w:val="39"/>
    <w:unhideWhenUsed/>
    <w:rsid w:val="006B114A"/>
    <w:pPr>
      <w:ind w:left="1200"/>
    </w:pPr>
  </w:style>
  <w:style w:type="paragraph" w:styleId="TOC8">
    <w:name w:val="toc 8"/>
    <w:basedOn w:val="TOC4"/>
    <w:next w:val="Normal"/>
    <w:autoRedefine/>
    <w:uiPriority w:val="39"/>
    <w:unhideWhenUsed/>
    <w:rsid w:val="006B114A"/>
    <w:pPr>
      <w:ind w:left="1400"/>
    </w:pPr>
  </w:style>
  <w:style w:type="paragraph" w:styleId="TOC9">
    <w:name w:val="toc 9"/>
    <w:basedOn w:val="TOC1"/>
    <w:next w:val="Normal"/>
    <w:autoRedefine/>
    <w:uiPriority w:val="39"/>
    <w:unhideWhenUsed/>
    <w:rsid w:val="006B114A"/>
    <w:pPr>
      <w:spacing w:before="0" w:after="0"/>
      <w:ind w:left="1600"/>
    </w:pPr>
    <w:rPr>
      <w:b/>
      <w:bCs w:val="0"/>
      <w:caps/>
      <w:sz w:val="18"/>
      <w:szCs w:val="18"/>
    </w:rPr>
  </w:style>
  <w:style w:type="paragraph" w:styleId="NormalIndent">
    <w:name w:val="Normal Indent"/>
    <w:basedOn w:val="Normal"/>
    <w:unhideWhenUsed/>
    <w:rsid w:val="006B114A"/>
    <w:pPr>
      <w:ind w:left="708"/>
    </w:pPr>
  </w:style>
  <w:style w:type="paragraph" w:styleId="IndexHeading">
    <w:name w:val="index heading"/>
    <w:basedOn w:val="Normal"/>
    <w:next w:val="Index1"/>
    <w:semiHidden/>
    <w:unhideWhenUsed/>
    <w:rsid w:val="006B114A"/>
    <w:pPr>
      <w:keepNext/>
      <w:spacing w:before="400" w:after="210"/>
      <w:jc w:val="center"/>
    </w:pPr>
  </w:style>
  <w:style w:type="paragraph" w:styleId="TableofFigures">
    <w:name w:val="table of figures"/>
    <w:basedOn w:val="Normal"/>
    <w:next w:val="Normal"/>
    <w:semiHidden/>
    <w:unhideWhenUsed/>
    <w:rsid w:val="006B114A"/>
    <w:pPr>
      <w:ind w:left="400" w:hanging="400"/>
    </w:pPr>
  </w:style>
  <w:style w:type="paragraph" w:styleId="EnvelopeAddress">
    <w:name w:val="envelope address"/>
    <w:basedOn w:val="Normal"/>
    <w:unhideWhenUsed/>
    <w:rsid w:val="006B114A"/>
    <w:pPr>
      <w:framePr w:w="7938" w:h="1985" w:hSpace="141" w:wrap="auto" w:hAnchor="page" w:xAlign="center" w:yAlign="bottom"/>
      <w:ind w:left="2835"/>
    </w:pPr>
    <w:rPr>
      <w:sz w:val="24"/>
    </w:rPr>
  </w:style>
  <w:style w:type="paragraph" w:styleId="EnvelopeReturn">
    <w:name w:val="envelope return"/>
    <w:basedOn w:val="Normal"/>
    <w:unhideWhenUsed/>
    <w:rsid w:val="006B114A"/>
  </w:style>
  <w:style w:type="paragraph" w:styleId="EndnoteText">
    <w:name w:val="endnote text"/>
    <w:basedOn w:val="Normal"/>
    <w:link w:val="EndnoteTextChar"/>
    <w:semiHidden/>
    <w:unhideWhenUsed/>
    <w:rsid w:val="006B114A"/>
  </w:style>
  <w:style w:type="character" w:customStyle="1" w:styleId="EndnoteTextChar">
    <w:name w:val="Endnote Text Char"/>
    <w:basedOn w:val="DefaultParagraphFont"/>
    <w:link w:val="EndnoteText"/>
    <w:uiPriority w:val="99"/>
    <w:semiHidden/>
    <w:rsid w:val="006B114A"/>
    <w:rPr>
      <w:rFonts w:ascii="Arial" w:eastAsia="MS Mincho" w:hAnsi="Arial" w:cs="Times New Roman"/>
      <w:sz w:val="20"/>
      <w:szCs w:val="20"/>
      <w:lang w:val="en-GB" w:eastAsia="ja-JP"/>
    </w:rPr>
  </w:style>
  <w:style w:type="paragraph" w:styleId="TableofAuthorities">
    <w:name w:val="table of authorities"/>
    <w:basedOn w:val="Normal"/>
    <w:next w:val="Normal"/>
    <w:semiHidden/>
    <w:unhideWhenUsed/>
    <w:rsid w:val="006B114A"/>
    <w:pPr>
      <w:ind w:left="200" w:hanging="200"/>
    </w:pPr>
  </w:style>
  <w:style w:type="paragraph" w:styleId="MacroText">
    <w:name w:val="macro"/>
    <w:link w:val="MacroTextChar"/>
    <w:semiHidden/>
    <w:unhideWhenUsed/>
    <w:rsid w:val="006B114A"/>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Times New Roman"/>
      <w:sz w:val="20"/>
      <w:szCs w:val="20"/>
      <w:lang w:val="en-GB" w:eastAsia="ja-JP"/>
    </w:rPr>
  </w:style>
  <w:style w:type="character" w:customStyle="1" w:styleId="MacroTextChar">
    <w:name w:val="Macro Text Char"/>
    <w:basedOn w:val="DefaultParagraphFont"/>
    <w:link w:val="MacroText"/>
    <w:uiPriority w:val="99"/>
    <w:semiHidden/>
    <w:rsid w:val="006B114A"/>
    <w:rPr>
      <w:rFonts w:ascii="Courier New" w:eastAsia="MS Mincho" w:hAnsi="Courier New" w:cs="Times New Roman"/>
      <w:sz w:val="20"/>
      <w:szCs w:val="20"/>
      <w:lang w:val="en-GB" w:eastAsia="ja-JP"/>
    </w:rPr>
  </w:style>
  <w:style w:type="paragraph" w:styleId="TOAHeading">
    <w:name w:val="toa heading"/>
    <w:basedOn w:val="Normal"/>
    <w:next w:val="Normal"/>
    <w:semiHidden/>
    <w:unhideWhenUsed/>
    <w:rsid w:val="006B114A"/>
    <w:pPr>
      <w:spacing w:before="120"/>
    </w:pPr>
    <w:rPr>
      <w:b/>
      <w:sz w:val="24"/>
    </w:rPr>
  </w:style>
  <w:style w:type="paragraph" w:styleId="List">
    <w:name w:val="List"/>
    <w:basedOn w:val="Normal"/>
    <w:unhideWhenUsed/>
    <w:rsid w:val="006B114A"/>
    <w:pPr>
      <w:ind w:left="283" w:hanging="283"/>
    </w:pPr>
  </w:style>
  <w:style w:type="paragraph" w:styleId="ListBullet">
    <w:name w:val="List Bullet"/>
    <w:basedOn w:val="Normal"/>
    <w:autoRedefine/>
    <w:unhideWhenUsed/>
    <w:rsid w:val="006B114A"/>
    <w:pPr>
      <w:tabs>
        <w:tab w:val="num" w:pos="360"/>
      </w:tabs>
      <w:ind w:left="360" w:hanging="360"/>
    </w:pPr>
  </w:style>
  <w:style w:type="paragraph" w:styleId="ListNumber">
    <w:name w:val="List Number"/>
    <w:basedOn w:val="Normal"/>
    <w:unhideWhenUsed/>
    <w:rsid w:val="006B114A"/>
    <w:pPr>
      <w:numPr>
        <w:numId w:val="13"/>
      </w:numPr>
      <w:tabs>
        <w:tab w:val="left" w:pos="400"/>
      </w:tabs>
      <w:ind w:left="400" w:hanging="400"/>
    </w:pPr>
  </w:style>
  <w:style w:type="paragraph" w:styleId="List2">
    <w:name w:val="List 2"/>
    <w:basedOn w:val="Normal"/>
    <w:unhideWhenUsed/>
    <w:rsid w:val="006B114A"/>
    <w:pPr>
      <w:ind w:left="566" w:hanging="283"/>
    </w:pPr>
  </w:style>
  <w:style w:type="paragraph" w:styleId="List3">
    <w:name w:val="List 3"/>
    <w:basedOn w:val="Normal"/>
    <w:unhideWhenUsed/>
    <w:rsid w:val="006B114A"/>
    <w:pPr>
      <w:ind w:left="849" w:hanging="283"/>
    </w:pPr>
  </w:style>
  <w:style w:type="paragraph" w:styleId="List4">
    <w:name w:val="List 4"/>
    <w:basedOn w:val="Normal"/>
    <w:unhideWhenUsed/>
    <w:rsid w:val="006B114A"/>
    <w:pPr>
      <w:ind w:left="1132" w:hanging="283"/>
    </w:pPr>
  </w:style>
  <w:style w:type="paragraph" w:styleId="List5">
    <w:name w:val="List 5"/>
    <w:basedOn w:val="Normal"/>
    <w:unhideWhenUsed/>
    <w:rsid w:val="006B114A"/>
    <w:pPr>
      <w:ind w:left="1415" w:hanging="283"/>
    </w:pPr>
  </w:style>
  <w:style w:type="paragraph" w:styleId="ListBullet2">
    <w:name w:val="List Bullet 2"/>
    <w:basedOn w:val="Normal"/>
    <w:autoRedefine/>
    <w:unhideWhenUsed/>
    <w:rsid w:val="006B114A"/>
    <w:pPr>
      <w:tabs>
        <w:tab w:val="num" w:pos="643"/>
      </w:tabs>
      <w:ind w:left="643" w:hanging="360"/>
    </w:pPr>
  </w:style>
  <w:style w:type="paragraph" w:styleId="ListBullet3">
    <w:name w:val="List Bullet 3"/>
    <w:basedOn w:val="Normal"/>
    <w:autoRedefine/>
    <w:unhideWhenUsed/>
    <w:rsid w:val="006B114A"/>
    <w:pPr>
      <w:tabs>
        <w:tab w:val="num" w:pos="926"/>
      </w:tabs>
      <w:ind w:left="926" w:hanging="360"/>
    </w:pPr>
  </w:style>
  <w:style w:type="paragraph" w:styleId="ListBullet4">
    <w:name w:val="List Bullet 4"/>
    <w:basedOn w:val="Normal"/>
    <w:autoRedefine/>
    <w:unhideWhenUsed/>
    <w:rsid w:val="006B114A"/>
    <w:pPr>
      <w:tabs>
        <w:tab w:val="num" w:pos="1209"/>
      </w:tabs>
      <w:ind w:left="1209" w:hanging="360"/>
    </w:pPr>
  </w:style>
  <w:style w:type="paragraph" w:styleId="ListBullet5">
    <w:name w:val="List Bullet 5"/>
    <w:basedOn w:val="Normal"/>
    <w:autoRedefine/>
    <w:unhideWhenUsed/>
    <w:rsid w:val="006B114A"/>
    <w:pPr>
      <w:numPr>
        <w:numId w:val="14"/>
      </w:numPr>
      <w:tabs>
        <w:tab w:val="clear" w:pos="360"/>
        <w:tab w:val="num" w:pos="1492"/>
      </w:tabs>
      <w:ind w:left="1492"/>
    </w:pPr>
  </w:style>
  <w:style w:type="paragraph" w:styleId="ListNumber2">
    <w:name w:val="List Number 2"/>
    <w:basedOn w:val="Normal"/>
    <w:unhideWhenUsed/>
    <w:rsid w:val="006B114A"/>
    <w:pPr>
      <w:numPr>
        <w:numId w:val="15"/>
      </w:numPr>
      <w:tabs>
        <w:tab w:val="left" w:pos="800"/>
      </w:tabs>
      <w:ind w:left="800" w:hanging="400"/>
    </w:pPr>
  </w:style>
  <w:style w:type="paragraph" w:styleId="ListNumber3">
    <w:name w:val="List Number 3"/>
    <w:basedOn w:val="Normal"/>
    <w:unhideWhenUsed/>
    <w:rsid w:val="006B114A"/>
    <w:pPr>
      <w:numPr>
        <w:numId w:val="16"/>
      </w:numPr>
      <w:tabs>
        <w:tab w:val="clear" w:pos="1209"/>
        <w:tab w:val="left" w:pos="1200"/>
      </w:tabs>
      <w:ind w:left="1200" w:hanging="400"/>
    </w:pPr>
  </w:style>
  <w:style w:type="paragraph" w:styleId="ListNumber4">
    <w:name w:val="List Number 4"/>
    <w:basedOn w:val="Normal"/>
    <w:unhideWhenUsed/>
    <w:rsid w:val="006B114A"/>
    <w:pPr>
      <w:numPr>
        <w:numId w:val="17"/>
      </w:numPr>
      <w:tabs>
        <w:tab w:val="clear" w:pos="1492"/>
        <w:tab w:val="left" w:pos="1600"/>
      </w:tabs>
      <w:ind w:left="1600" w:hanging="400"/>
    </w:pPr>
  </w:style>
  <w:style w:type="paragraph" w:styleId="ListNumber5">
    <w:name w:val="List Number 5"/>
    <w:basedOn w:val="Normal"/>
    <w:unhideWhenUsed/>
    <w:rsid w:val="006B114A"/>
    <w:pPr>
      <w:tabs>
        <w:tab w:val="num" w:pos="1492"/>
      </w:tabs>
      <w:ind w:left="1492" w:hanging="360"/>
    </w:pPr>
  </w:style>
  <w:style w:type="paragraph" w:styleId="Title">
    <w:name w:val="Title"/>
    <w:basedOn w:val="Normal"/>
    <w:link w:val="TitleChar"/>
    <w:qFormat/>
    <w:rsid w:val="006B114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outlineLvl w:val="0"/>
    </w:pPr>
    <w:rPr>
      <w:b/>
      <w:sz w:val="28"/>
    </w:rPr>
  </w:style>
  <w:style w:type="character" w:customStyle="1" w:styleId="TitleChar">
    <w:name w:val="Title Char"/>
    <w:basedOn w:val="DefaultParagraphFont"/>
    <w:link w:val="Title"/>
    <w:uiPriority w:val="99"/>
    <w:rsid w:val="006B114A"/>
    <w:rPr>
      <w:rFonts w:ascii="Arial" w:eastAsia="MS Mincho" w:hAnsi="Arial" w:cs="Times New Roman"/>
      <w:b/>
      <w:sz w:val="28"/>
      <w:szCs w:val="20"/>
      <w:lang w:val="en-GB" w:eastAsia="ja-JP"/>
    </w:rPr>
  </w:style>
  <w:style w:type="paragraph" w:styleId="Closing">
    <w:name w:val="Closing"/>
    <w:basedOn w:val="Normal"/>
    <w:link w:val="ClosingChar"/>
    <w:unhideWhenUsed/>
    <w:rsid w:val="006B114A"/>
    <w:pPr>
      <w:ind w:left="4252"/>
    </w:pPr>
  </w:style>
  <w:style w:type="character" w:customStyle="1" w:styleId="ClosingChar">
    <w:name w:val="Closing Char"/>
    <w:basedOn w:val="DefaultParagraphFont"/>
    <w:link w:val="Closing"/>
    <w:uiPriority w:val="99"/>
    <w:semiHidden/>
    <w:rsid w:val="006B114A"/>
    <w:rPr>
      <w:rFonts w:ascii="Arial" w:eastAsia="MS Mincho" w:hAnsi="Arial" w:cs="Times New Roman"/>
      <w:sz w:val="20"/>
      <w:szCs w:val="20"/>
      <w:lang w:val="en-GB" w:eastAsia="ja-JP"/>
    </w:rPr>
  </w:style>
  <w:style w:type="paragraph" w:styleId="Signature">
    <w:name w:val="Signature"/>
    <w:basedOn w:val="Normal"/>
    <w:link w:val="SignatureChar"/>
    <w:unhideWhenUsed/>
    <w:rsid w:val="006B114A"/>
    <w:pPr>
      <w:ind w:left="4252"/>
    </w:pPr>
  </w:style>
  <w:style w:type="character" w:customStyle="1" w:styleId="SignatureChar">
    <w:name w:val="Signature Char"/>
    <w:basedOn w:val="DefaultParagraphFont"/>
    <w:link w:val="Signature"/>
    <w:uiPriority w:val="99"/>
    <w:semiHidden/>
    <w:rsid w:val="006B114A"/>
    <w:rPr>
      <w:rFonts w:ascii="Arial" w:eastAsia="MS Mincho" w:hAnsi="Arial" w:cs="Times New Roman"/>
      <w:sz w:val="20"/>
      <w:szCs w:val="20"/>
      <w:lang w:val="en-GB" w:eastAsia="ja-JP"/>
    </w:rPr>
  </w:style>
  <w:style w:type="paragraph" w:styleId="BodyTextIndent">
    <w:name w:val="Body Text Indent"/>
    <w:basedOn w:val="Normal"/>
    <w:link w:val="BodyTextIndentChar"/>
    <w:uiPriority w:val="99"/>
    <w:unhideWhenUsed/>
    <w:rsid w:val="006B114A"/>
    <w:pPr>
      <w:ind w:left="283"/>
    </w:pPr>
  </w:style>
  <w:style w:type="character" w:customStyle="1" w:styleId="BodyTextIndentChar">
    <w:name w:val="Body Text Indent Char"/>
    <w:basedOn w:val="DefaultParagraphFont"/>
    <w:link w:val="BodyTextIndent"/>
    <w:uiPriority w:val="99"/>
    <w:rsid w:val="006B114A"/>
    <w:rPr>
      <w:rFonts w:ascii="Arial" w:eastAsia="MS Mincho" w:hAnsi="Arial" w:cs="Times New Roman"/>
      <w:sz w:val="20"/>
      <w:szCs w:val="20"/>
      <w:lang w:val="en-GB" w:eastAsia="ja-JP"/>
    </w:rPr>
  </w:style>
  <w:style w:type="paragraph" w:styleId="ListContinue">
    <w:name w:val="List Continue"/>
    <w:basedOn w:val="Normal"/>
    <w:unhideWhenUsed/>
    <w:rsid w:val="006B114A"/>
    <w:pPr>
      <w:tabs>
        <w:tab w:val="left" w:pos="400"/>
      </w:tabs>
      <w:ind w:left="400" w:hanging="400"/>
    </w:pPr>
  </w:style>
  <w:style w:type="paragraph" w:styleId="ListContinue2">
    <w:name w:val="List Continue 2"/>
    <w:basedOn w:val="ListContinue"/>
    <w:unhideWhenUsed/>
    <w:rsid w:val="006B114A"/>
    <w:pPr>
      <w:numPr>
        <w:ilvl w:val="1"/>
        <w:numId w:val="18"/>
      </w:numPr>
      <w:tabs>
        <w:tab w:val="clear" w:pos="400"/>
        <w:tab w:val="left" w:pos="800"/>
      </w:tabs>
      <w:ind w:left="400" w:hanging="400"/>
    </w:pPr>
  </w:style>
  <w:style w:type="paragraph" w:styleId="ListContinue3">
    <w:name w:val="List Continue 3"/>
    <w:basedOn w:val="ListContinue"/>
    <w:unhideWhenUsed/>
    <w:rsid w:val="006B114A"/>
    <w:pPr>
      <w:numPr>
        <w:ilvl w:val="2"/>
        <w:numId w:val="18"/>
      </w:numPr>
      <w:tabs>
        <w:tab w:val="clear" w:pos="400"/>
        <w:tab w:val="left" w:pos="1200"/>
      </w:tabs>
      <w:ind w:left="400" w:hanging="400"/>
    </w:pPr>
  </w:style>
  <w:style w:type="paragraph" w:styleId="ListContinue4">
    <w:name w:val="List Continue 4"/>
    <w:basedOn w:val="ListContinue"/>
    <w:unhideWhenUsed/>
    <w:rsid w:val="006B114A"/>
    <w:pPr>
      <w:numPr>
        <w:numId w:val="19"/>
      </w:numPr>
      <w:tabs>
        <w:tab w:val="clear" w:pos="360"/>
        <w:tab w:val="clear" w:pos="400"/>
        <w:tab w:val="left" w:pos="1600"/>
      </w:tabs>
      <w:ind w:left="1600" w:hanging="400"/>
    </w:pPr>
  </w:style>
  <w:style w:type="paragraph" w:styleId="ListContinue5">
    <w:name w:val="List Continue 5"/>
    <w:basedOn w:val="Normal"/>
    <w:unhideWhenUsed/>
    <w:rsid w:val="006B114A"/>
    <w:pPr>
      <w:ind w:left="1415"/>
    </w:pPr>
  </w:style>
  <w:style w:type="paragraph" w:styleId="MessageHeader">
    <w:name w:val="Message Header"/>
    <w:basedOn w:val="Normal"/>
    <w:link w:val="MessageHeaderChar"/>
    <w:unhideWhenUsed/>
    <w:rsid w:val="006B114A"/>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character" w:customStyle="1" w:styleId="MessageHeaderChar">
    <w:name w:val="Message Header Char"/>
    <w:basedOn w:val="DefaultParagraphFont"/>
    <w:link w:val="MessageHeader"/>
    <w:uiPriority w:val="99"/>
    <w:semiHidden/>
    <w:rsid w:val="006B114A"/>
    <w:rPr>
      <w:rFonts w:ascii="Arial" w:eastAsia="MS Mincho" w:hAnsi="Arial" w:cs="Times New Roman"/>
      <w:sz w:val="24"/>
      <w:szCs w:val="20"/>
      <w:shd w:val="pct20" w:color="auto" w:fill="auto"/>
      <w:lang w:val="en-GB" w:eastAsia="ja-JP"/>
    </w:rPr>
  </w:style>
  <w:style w:type="paragraph" w:styleId="Subtitle">
    <w:name w:val="Subtitle"/>
    <w:basedOn w:val="Normal"/>
    <w:link w:val="SubtitleChar"/>
    <w:qFormat/>
    <w:rsid w:val="006B114A"/>
    <w:pPr>
      <w:spacing w:after="60"/>
      <w:jc w:val="center"/>
      <w:outlineLvl w:val="1"/>
    </w:pPr>
    <w:rPr>
      <w:sz w:val="24"/>
    </w:rPr>
  </w:style>
  <w:style w:type="character" w:customStyle="1" w:styleId="SubtitleChar">
    <w:name w:val="Subtitle Char"/>
    <w:basedOn w:val="DefaultParagraphFont"/>
    <w:link w:val="Subtitle"/>
    <w:uiPriority w:val="99"/>
    <w:rsid w:val="006B114A"/>
    <w:rPr>
      <w:rFonts w:ascii="Arial" w:eastAsia="MS Mincho" w:hAnsi="Arial" w:cs="Times New Roman"/>
      <w:sz w:val="24"/>
      <w:szCs w:val="20"/>
      <w:lang w:val="en-GB" w:eastAsia="ja-JP"/>
    </w:rPr>
  </w:style>
  <w:style w:type="paragraph" w:styleId="Salutation">
    <w:name w:val="Salutation"/>
    <w:basedOn w:val="Normal"/>
    <w:next w:val="Normal"/>
    <w:link w:val="SalutationChar"/>
    <w:unhideWhenUsed/>
    <w:rsid w:val="006B114A"/>
  </w:style>
  <w:style w:type="character" w:customStyle="1" w:styleId="SalutationChar">
    <w:name w:val="Salutation Char"/>
    <w:basedOn w:val="DefaultParagraphFont"/>
    <w:link w:val="Salutation"/>
    <w:uiPriority w:val="99"/>
    <w:semiHidden/>
    <w:rsid w:val="006B114A"/>
    <w:rPr>
      <w:rFonts w:ascii="Arial" w:eastAsia="MS Mincho" w:hAnsi="Arial" w:cs="Times New Roman"/>
      <w:sz w:val="20"/>
      <w:szCs w:val="20"/>
      <w:lang w:val="en-GB" w:eastAsia="ja-JP"/>
    </w:rPr>
  </w:style>
  <w:style w:type="paragraph" w:styleId="Date">
    <w:name w:val="Date"/>
    <w:basedOn w:val="Normal"/>
    <w:next w:val="Normal"/>
    <w:link w:val="DateChar"/>
    <w:unhideWhenUsed/>
    <w:rsid w:val="006B114A"/>
  </w:style>
  <w:style w:type="character" w:customStyle="1" w:styleId="DateChar">
    <w:name w:val="Date Char"/>
    <w:basedOn w:val="DefaultParagraphFont"/>
    <w:link w:val="Date"/>
    <w:uiPriority w:val="99"/>
    <w:semiHidden/>
    <w:rsid w:val="006B114A"/>
    <w:rPr>
      <w:rFonts w:ascii="Arial" w:eastAsia="MS Mincho" w:hAnsi="Arial" w:cs="Times New Roman"/>
      <w:sz w:val="20"/>
      <w:szCs w:val="20"/>
      <w:lang w:val="en-GB" w:eastAsia="ja-JP"/>
    </w:rPr>
  </w:style>
  <w:style w:type="paragraph" w:styleId="BodyTextFirstIndent">
    <w:name w:val="Body Text First Indent"/>
    <w:basedOn w:val="BodyText"/>
    <w:link w:val="BodyTextFirstIndentChar"/>
    <w:unhideWhenUsed/>
    <w:rsid w:val="006B114A"/>
    <w:pPr>
      <w:spacing w:before="0" w:after="120"/>
      <w:ind w:firstLine="210"/>
    </w:pPr>
  </w:style>
  <w:style w:type="character" w:customStyle="1" w:styleId="BodyTextFirstIndentChar">
    <w:name w:val="Body Text First Indent Char"/>
    <w:basedOn w:val="BodyTextChar"/>
    <w:link w:val="BodyTextFirstIndent"/>
    <w:uiPriority w:val="99"/>
    <w:semiHidden/>
    <w:rsid w:val="006B114A"/>
    <w:rPr>
      <w:rFonts w:ascii="Arial" w:eastAsia="MS Mincho" w:hAnsi="Arial" w:cs="Times New Roman"/>
      <w:sz w:val="18"/>
      <w:szCs w:val="20"/>
      <w:lang w:val="en-GB" w:eastAsia="ja-JP"/>
    </w:rPr>
  </w:style>
  <w:style w:type="paragraph" w:styleId="BodyTextFirstIndent2">
    <w:name w:val="Body Text First Indent 2"/>
    <w:basedOn w:val="Normal"/>
    <w:link w:val="BodyTextFirstIndent2Char"/>
    <w:unhideWhenUsed/>
    <w:rsid w:val="006B114A"/>
    <w:pPr>
      <w:ind w:firstLine="210"/>
    </w:pPr>
  </w:style>
  <w:style w:type="character" w:customStyle="1" w:styleId="BodyTextFirstIndent2Char">
    <w:name w:val="Body Text First Indent 2 Char"/>
    <w:basedOn w:val="BodyTextIndentChar"/>
    <w:link w:val="BodyTextFirstIndent2"/>
    <w:uiPriority w:val="99"/>
    <w:semiHidden/>
    <w:rsid w:val="006B114A"/>
    <w:rPr>
      <w:rFonts w:ascii="Arial" w:eastAsia="MS Mincho" w:hAnsi="Arial" w:cs="Times New Roman"/>
      <w:sz w:val="20"/>
      <w:szCs w:val="20"/>
      <w:lang w:val="en-GB" w:eastAsia="ja-JP"/>
    </w:rPr>
  </w:style>
  <w:style w:type="paragraph" w:styleId="NoteHeading">
    <w:name w:val="Note Heading"/>
    <w:basedOn w:val="Normal"/>
    <w:next w:val="Normal"/>
    <w:link w:val="NoteHeadingChar"/>
    <w:unhideWhenUsed/>
    <w:rsid w:val="006B114A"/>
  </w:style>
  <w:style w:type="character" w:customStyle="1" w:styleId="NoteHeadingChar">
    <w:name w:val="Note Heading Char"/>
    <w:basedOn w:val="DefaultParagraphFont"/>
    <w:link w:val="NoteHeading"/>
    <w:uiPriority w:val="99"/>
    <w:semiHidden/>
    <w:rsid w:val="006B114A"/>
    <w:rPr>
      <w:rFonts w:ascii="Arial" w:eastAsia="MS Mincho" w:hAnsi="Arial" w:cs="Times New Roman"/>
      <w:sz w:val="20"/>
      <w:szCs w:val="20"/>
      <w:lang w:val="en-GB" w:eastAsia="ja-JP"/>
    </w:rPr>
  </w:style>
  <w:style w:type="paragraph" w:styleId="BodyText2">
    <w:name w:val="Body Text 2"/>
    <w:basedOn w:val="Normal"/>
    <w:link w:val="BodyText2Char"/>
    <w:uiPriority w:val="99"/>
    <w:unhideWhenUsed/>
    <w:rsid w:val="006B114A"/>
    <w:pPr>
      <w:spacing w:before="60" w:after="60" w:line="190" w:lineRule="atLeast"/>
    </w:pPr>
    <w:rPr>
      <w:sz w:val="16"/>
    </w:rPr>
  </w:style>
  <w:style w:type="character" w:customStyle="1" w:styleId="BodyText2Char">
    <w:name w:val="Body Text 2 Char"/>
    <w:basedOn w:val="DefaultParagraphFont"/>
    <w:link w:val="BodyText2"/>
    <w:uiPriority w:val="99"/>
    <w:rsid w:val="006B114A"/>
    <w:rPr>
      <w:rFonts w:ascii="Arial" w:eastAsia="MS Mincho" w:hAnsi="Arial" w:cs="Times New Roman"/>
      <w:sz w:val="16"/>
      <w:szCs w:val="20"/>
      <w:lang w:val="en-GB" w:eastAsia="ja-JP"/>
    </w:rPr>
  </w:style>
  <w:style w:type="paragraph" w:styleId="BodyText3">
    <w:name w:val="Body Text 3"/>
    <w:basedOn w:val="Normal"/>
    <w:link w:val="BodyText3Char"/>
    <w:uiPriority w:val="99"/>
    <w:unhideWhenUsed/>
    <w:rsid w:val="006B114A"/>
    <w:pPr>
      <w:spacing w:before="60" w:after="60" w:line="170" w:lineRule="atLeast"/>
    </w:pPr>
    <w:rPr>
      <w:sz w:val="14"/>
    </w:rPr>
  </w:style>
  <w:style w:type="character" w:customStyle="1" w:styleId="BodyText3Char">
    <w:name w:val="Body Text 3 Char"/>
    <w:basedOn w:val="DefaultParagraphFont"/>
    <w:link w:val="BodyText3"/>
    <w:uiPriority w:val="99"/>
    <w:rsid w:val="006B114A"/>
    <w:rPr>
      <w:rFonts w:ascii="Arial" w:eastAsia="MS Mincho" w:hAnsi="Arial" w:cs="Times New Roman"/>
      <w:sz w:val="14"/>
      <w:szCs w:val="20"/>
      <w:lang w:val="en-GB" w:eastAsia="ja-JP"/>
    </w:rPr>
  </w:style>
  <w:style w:type="paragraph" w:styleId="BlockText">
    <w:name w:val="Block Text"/>
    <w:basedOn w:val="Normal"/>
    <w:unhideWhenUsed/>
    <w:rsid w:val="006B114A"/>
    <w:pPr>
      <w:ind w:left="1440" w:right="1440"/>
    </w:pPr>
  </w:style>
  <w:style w:type="paragraph" w:styleId="DocumentMap">
    <w:name w:val="Document Map"/>
    <w:basedOn w:val="Normal"/>
    <w:link w:val="DocumentMapChar"/>
    <w:semiHidden/>
    <w:unhideWhenUsed/>
    <w:rsid w:val="006B114A"/>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6B114A"/>
    <w:rPr>
      <w:rFonts w:ascii="Tahoma" w:eastAsia="MS Mincho" w:hAnsi="Tahoma" w:cs="Times New Roman"/>
      <w:sz w:val="20"/>
      <w:szCs w:val="20"/>
      <w:shd w:val="clear" w:color="auto" w:fill="000080"/>
      <w:lang w:val="en-GB" w:eastAsia="ja-JP"/>
    </w:rPr>
  </w:style>
  <w:style w:type="paragraph" w:styleId="PlainText">
    <w:name w:val="Plain Text"/>
    <w:basedOn w:val="Normal"/>
    <w:link w:val="PlainTextChar"/>
    <w:unhideWhenUsed/>
    <w:rsid w:val="006B114A"/>
    <w:rPr>
      <w:rFonts w:ascii="Courier New" w:hAnsi="Courier New"/>
    </w:rPr>
  </w:style>
  <w:style w:type="character" w:customStyle="1" w:styleId="PlainTextChar">
    <w:name w:val="Plain Text Char"/>
    <w:basedOn w:val="DefaultParagraphFont"/>
    <w:link w:val="PlainText"/>
    <w:uiPriority w:val="99"/>
    <w:semiHidden/>
    <w:rsid w:val="006B114A"/>
    <w:rPr>
      <w:rFonts w:ascii="Courier New" w:eastAsia="MS Mincho" w:hAnsi="Courier New" w:cs="Times New Roman"/>
      <w:sz w:val="20"/>
      <w:szCs w:val="20"/>
      <w:lang w:val="en-GB" w:eastAsia="ja-JP"/>
    </w:rPr>
  </w:style>
  <w:style w:type="paragraph" w:styleId="E-mailSignature">
    <w:name w:val="E-mail Signature"/>
    <w:basedOn w:val="Normal"/>
    <w:link w:val="E-mailSignatureChar"/>
    <w:uiPriority w:val="99"/>
    <w:semiHidden/>
    <w:unhideWhenUsed/>
    <w:rsid w:val="006B114A"/>
  </w:style>
  <w:style w:type="character" w:customStyle="1" w:styleId="E-mailSignatureChar">
    <w:name w:val="E-mail Signature Char"/>
    <w:basedOn w:val="DefaultParagraphFont"/>
    <w:link w:val="E-mailSignature"/>
    <w:uiPriority w:val="99"/>
    <w:semiHidden/>
    <w:rsid w:val="006B114A"/>
    <w:rPr>
      <w:rFonts w:ascii="Arial" w:eastAsia="MS Mincho" w:hAnsi="Arial" w:cs="Times New Roman"/>
      <w:sz w:val="20"/>
      <w:szCs w:val="20"/>
      <w:lang w:val="en-GB" w:eastAsia="ja-JP"/>
    </w:rPr>
  </w:style>
  <w:style w:type="paragraph" w:styleId="NoSpacing">
    <w:name w:val="No Spacing"/>
    <w:uiPriority w:val="1"/>
    <w:qFormat/>
    <w:rsid w:val="006B114A"/>
    <w:pPr>
      <w:spacing w:after="0" w:line="240" w:lineRule="auto"/>
      <w:jc w:val="both"/>
    </w:pPr>
    <w:rPr>
      <w:rFonts w:ascii="Arial" w:eastAsia="MS Mincho" w:hAnsi="Arial" w:cs="Times New Roman"/>
      <w:sz w:val="20"/>
      <w:szCs w:val="20"/>
      <w:lang w:val="en-GB" w:eastAsia="ja-JP"/>
    </w:rPr>
  </w:style>
  <w:style w:type="paragraph" w:styleId="Quote">
    <w:name w:val="Quote"/>
    <w:basedOn w:val="Normal"/>
    <w:next w:val="Normal"/>
    <w:link w:val="QuoteChar"/>
    <w:uiPriority w:val="29"/>
    <w:qFormat/>
    <w:rsid w:val="006B114A"/>
    <w:rPr>
      <w:i/>
      <w:iCs/>
      <w:color w:val="000000"/>
    </w:rPr>
  </w:style>
  <w:style w:type="character" w:customStyle="1" w:styleId="QuoteChar">
    <w:name w:val="Quote Char"/>
    <w:basedOn w:val="DefaultParagraphFont"/>
    <w:link w:val="Quote"/>
    <w:uiPriority w:val="29"/>
    <w:rsid w:val="006B114A"/>
    <w:rPr>
      <w:rFonts w:ascii="Arial" w:eastAsia="MS Mincho" w:hAnsi="Arial" w:cs="Times New Roman"/>
      <w:i/>
      <w:iCs/>
      <w:color w:val="000000"/>
      <w:sz w:val="20"/>
      <w:szCs w:val="20"/>
      <w:lang w:val="en-GB" w:eastAsia="ja-JP"/>
    </w:rPr>
  </w:style>
  <w:style w:type="paragraph" w:styleId="IntenseQuote">
    <w:name w:val="Intense Quote"/>
    <w:basedOn w:val="Normal"/>
    <w:next w:val="Normal"/>
    <w:link w:val="IntenseQuoteChar"/>
    <w:uiPriority w:val="30"/>
    <w:qFormat/>
    <w:rsid w:val="006B114A"/>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6B114A"/>
    <w:rPr>
      <w:rFonts w:ascii="Arial" w:eastAsia="MS Mincho" w:hAnsi="Arial" w:cs="Times New Roman"/>
      <w:b/>
      <w:bCs/>
      <w:i/>
      <w:iCs/>
      <w:color w:val="4F81BD"/>
      <w:sz w:val="20"/>
      <w:szCs w:val="20"/>
      <w:lang w:val="en-GB" w:eastAsia="ja-JP"/>
    </w:rPr>
  </w:style>
  <w:style w:type="paragraph" w:styleId="Bibliography">
    <w:name w:val="Bibliography"/>
    <w:basedOn w:val="Normal"/>
    <w:next w:val="Normal"/>
    <w:uiPriority w:val="37"/>
    <w:semiHidden/>
    <w:unhideWhenUsed/>
    <w:rsid w:val="006B114A"/>
  </w:style>
  <w:style w:type="paragraph" w:styleId="TOCHeading">
    <w:name w:val="TOC Heading"/>
    <w:basedOn w:val="Heading1"/>
    <w:next w:val="Normal"/>
    <w:uiPriority w:val="39"/>
    <w:unhideWhenUsed/>
    <w:qFormat/>
    <w:rsid w:val="006B114A"/>
    <w:pPr>
      <w:numPr>
        <w:numId w:val="0"/>
      </w:numPr>
      <w:tabs>
        <w:tab w:val="clear" w:pos="425"/>
      </w:tabs>
      <w:suppressAutoHyphens w:val="0"/>
      <w:spacing w:before="240" w:after="60" w:line="230" w:lineRule="atLeast"/>
      <w:outlineLvl w:val="9"/>
    </w:pPr>
    <w:rPr>
      <w:rFonts w:ascii="Cambria" w:hAnsi="Cambria"/>
      <w:kern w:val="32"/>
      <w:sz w:val="32"/>
      <w:szCs w:val="32"/>
    </w:rPr>
  </w:style>
  <w:style w:type="paragraph" w:customStyle="1" w:styleId="a2">
    <w:name w:val="a2"/>
    <w:basedOn w:val="Heading2"/>
    <w:next w:val="Normal"/>
    <w:rsid w:val="006B114A"/>
    <w:pPr>
      <w:numPr>
        <w:numId w:val="20"/>
      </w:numPr>
      <w:tabs>
        <w:tab w:val="num" w:pos="360"/>
        <w:tab w:val="left" w:pos="500"/>
        <w:tab w:val="left" w:pos="720"/>
      </w:tabs>
      <w:spacing w:before="270" w:line="270" w:lineRule="exact"/>
    </w:pPr>
    <w:rPr>
      <w:rFonts w:eastAsia="MS Mincho"/>
      <w:sz w:val="24"/>
    </w:rPr>
  </w:style>
  <w:style w:type="paragraph" w:customStyle="1" w:styleId="a3">
    <w:name w:val="a3"/>
    <w:basedOn w:val="Heading3"/>
    <w:next w:val="Normal"/>
    <w:rsid w:val="006B114A"/>
    <w:pPr>
      <w:numPr>
        <w:numId w:val="20"/>
      </w:numPr>
      <w:tabs>
        <w:tab w:val="left" w:pos="640"/>
        <w:tab w:val="num" w:pos="720"/>
        <w:tab w:val="left" w:pos="851"/>
      </w:tabs>
      <w:spacing w:line="250" w:lineRule="exact"/>
    </w:pPr>
    <w:rPr>
      <w:sz w:val="22"/>
    </w:rPr>
  </w:style>
  <w:style w:type="paragraph" w:customStyle="1" w:styleId="a4">
    <w:name w:val="a4"/>
    <w:basedOn w:val="Heading4"/>
    <w:next w:val="Normal"/>
    <w:rsid w:val="006B114A"/>
    <w:pPr>
      <w:numPr>
        <w:numId w:val="20"/>
      </w:numPr>
      <w:tabs>
        <w:tab w:val="left" w:pos="880"/>
        <w:tab w:val="num" w:pos="1080"/>
      </w:tabs>
    </w:pPr>
  </w:style>
  <w:style w:type="paragraph" w:customStyle="1" w:styleId="a5">
    <w:name w:val="a5"/>
    <w:basedOn w:val="Heading5"/>
    <w:next w:val="Normal"/>
    <w:rsid w:val="006B114A"/>
    <w:pPr>
      <w:numPr>
        <w:numId w:val="20"/>
      </w:numPr>
      <w:tabs>
        <w:tab w:val="num" w:pos="1080"/>
        <w:tab w:val="left" w:pos="1140"/>
        <w:tab w:val="left" w:pos="1360"/>
      </w:tabs>
      <w:ind w:left="1008" w:hanging="1008"/>
    </w:pPr>
  </w:style>
  <w:style w:type="paragraph" w:customStyle="1" w:styleId="a6">
    <w:name w:val="a6"/>
    <w:basedOn w:val="Heading6"/>
    <w:next w:val="Normal"/>
    <w:rsid w:val="006B114A"/>
    <w:pPr>
      <w:numPr>
        <w:numId w:val="20"/>
      </w:numPr>
      <w:tabs>
        <w:tab w:val="left" w:pos="1140"/>
        <w:tab w:val="left" w:pos="1360"/>
        <w:tab w:val="num" w:pos="1440"/>
      </w:tabs>
      <w:ind w:left="1152" w:hanging="1152"/>
    </w:pPr>
  </w:style>
  <w:style w:type="paragraph" w:customStyle="1" w:styleId="ANNEX0">
    <w:name w:val="ANNEX"/>
    <w:basedOn w:val="Normal"/>
    <w:next w:val="Normal"/>
    <w:rsid w:val="006B114A"/>
    <w:pPr>
      <w:keepNext/>
      <w:pageBreakBefore/>
      <w:numPr>
        <w:numId w:val="20"/>
      </w:numPr>
      <w:spacing w:after="760" w:line="310" w:lineRule="exact"/>
      <w:jc w:val="center"/>
      <w:outlineLvl w:val="0"/>
    </w:pPr>
    <w:rPr>
      <w:b/>
      <w:sz w:val="28"/>
    </w:rPr>
  </w:style>
  <w:style w:type="paragraph" w:customStyle="1" w:styleId="ANNEXN">
    <w:name w:val="ANNEXN"/>
    <w:basedOn w:val="ANNEX0"/>
    <w:next w:val="Normal"/>
    <w:rsid w:val="006B114A"/>
    <w:pPr>
      <w:numPr>
        <w:numId w:val="0"/>
      </w:numPr>
    </w:pPr>
  </w:style>
  <w:style w:type="paragraph" w:customStyle="1" w:styleId="ANNEXZ">
    <w:name w:val="ANNEXZ"/>
    <w:basedOn w:val="ANNEX0"/>
    <w:next w:val="Normal"/>
    <w:rsid w:val="006B114A"/>
    <w:pPr>
      <w:numPr>
        <w:numId w:val="0"/>
      </w:numPr>
    </w:pPr>
  </w:style>
  <w:style w:type="paragraph" w:customStyle="1" w:styleId="Bibliography1">
    <w:name w:val="Bibliography1"/>
    <w:basedOn w:val="Normal"/>
    <w:rsid w:val="006B114A"/>
    <w:pPr>
      <w:numPr>
        <w:numId w:val="18"/>
      </w:numPr>
      <w:tabs>
        <w:tab w:val="left" w:pos="660"/>
      </w:tabs>
    </w:pPr>
  </w:style>
  <w:style w:type="paragraph" w:customStyle="1" w:styleId="Definition">
    <w:name w:val="Definition"/>
    <w:basedOn w:val="Normal"/>
    <w:next w:val="Normal"/>
    <w:rsid w:val="006B114A"/>
  </w:style>
  <w:style w:type="paragraph" w:customStyle="1" w:styleId="dl">
    <w:name w:val="dl"/>
    <w:basedOn w:val="Normal"/>
    <w:rsid w:val="006B114A"/>
    <w:pPr>
      <w:ind w:left="800" w:hanging="400"/>
    </w:pPr>
  </w:style>
  <w:style w:type="paragraph" w:customStyle="1" w:styleId="Example">
    <w:name w:val="Example"/>
    <w:basedOn w:val="Normal"/>
    <w:next w:val="Normal"/>
    <w:rsid w:val="006B114A"/>
    <w:pPr>
      <w:tabs>
        <w:tab w:val="left" w:pos="1360"/>
      </w:tabs>
      <w:spacing w:line="210" w:lineRule="atLeast"/>
    </w:pPr>
    <w:rPr>
      <w:sz w:val="18"/>
    </w:rPr>
  </w:style>
  <w:style w:type="paragraph" w:customStyle="1" w:styleId="Figurefootnote">
    <w:name w:val="Figure footnote"/>
    <w:basedOn w:val="Normal"/>
    <w:rsid w:val="006B114A"/>
    <w:pPr>
      <w:keepNext/>
      <w:tabs>
        <w:tab w:val="left" w:pos="340"/>
      </w:tabs>
      <w:spacing w:after="60" w:line="210" w:lineRule="atLeast"/>
    </w:pPr>
    <w:rPr>
      <w:sz w:val="18"/>
    </w:rPr>
  </w:style>
  <w:style w:type="paragraph" w:customStyle="1" w:styleId="Figuretitle">
    <w:name w:val="Figure title"/>
    <w:basedOn w:val="Normal"/>
    <w:next w:val="Normal"/>
    <w:rsid w:val="006B114A"/>
    <w:pPr>
      <w:suppressAutoHyphens/>
      <w:spacing w:before="220" w:after="220"/>
      <w:jc w:val="center"/>
    </w:pPr>
    <w:rPr>
      <w:b/>
    </w:rPr>
  </w:style>
  <w:style w:type="paragraph" w:customStyle="1" w:styleId="Foreword">
    <w:name w:val="Foreword"/>
    <w:basedOn w:val="Normal"/>
    <w:next w:val="Normal"/>
    <w:rsid w:val="006B114A"/>
    <w:rPr>
      <w:color w:val="0000FF"/>
    </w:rPr>
  </w:style>
  <w:style w:type="paragraph" w:customStyle="1" w:styleId="Formula">
    <w:name w:val="Formula"/>
    <w:basedOn w:val="Normal"/>
    <w:next w:val="Normal"/>
    <w:rsid w:val="006B114A"/>
    <w:pPr>
      <w:tabs>
        <w:tab w:val="right" w:pos="9752"/>
      </w:tabs>
      <w:spacing w:after="220"/>
      <w:ind w:left="403"/>
      <w:jc w:val="left"/>
    </w:pPr>
  </w:style>
  <w:style w:type="paragraph" w:customStyle="1" w:styleId="Introduction">
    <w:name w:val="Introduction"/>
    <w:basedOn w:val="Normal"/>
    <w:next w:val="Normal"/>
    <w:rsid w:val="006B114A"/>
    <w:pPr>
      <w:keepNext/>
      <w:pageBreakBefore/>
      <w:tabs>
        <w:tab w:val="left" w:pos="400"/>
      </w:tabs>
      <w:suppressAutoHyphens/>
      <w:spacing w:before="960" w:after="310" w:line="310" w:lineRule="exact"/>
      <w:jc w:val="left"/>
    </w:pPr>
    <w:rPr>
      <w:b/>
      <w:sz w:val="28"/>
    </w:rPr>
  </w:style>
  <w:style w:type="paragraph" w:customStyle="1" w:styleId="MSDNFR">
    <w:name w:val="MSDNFR"/>
    <w:basedOn w:val="Normal"/>
    <w:next w:val="Normal"/>
    <w:rsid w:val="006B114A"/>
    <w:pPr>
      <w:spacing w:line="220" w:lineRule="atLeast"/>
    </w:pPr>
    <w:rPr>
      <w:color w:val="0000FF"/>
    </w:rPr>
  </w:style>
  <w:style w:type="paragraph" w:customStyle="1" w:styleId="na2">
    <w:name w:val="na2"/>
    <w:basedOn w:val="a2"/>
    <w:next w:val="Normal"/>
    <w:rsid w:val="006B114A"/>
    <w:pPr>
      <w:numPr>
        <w:ilvl w:val="0"/>
        <w:numId w:val="0"/>
      </w:numPr>
    </w:pPr>
  </w:style>
  <w:style w:type="paragraph" w:customStyle="1" w:styleId="na3">
    <w:name w:val="na3"/>
    <w:basedOn w:val="a3"/>
    <w:next w:val="Normal"/>
    <w:rsid w:val="006B114A"/>
    <w:pPr>
      <w:numPr>
        <w:ilvl w:val="0"/>
        <w:numId w:val="0"/>
      </w:numPr>
    </w:pPr>
  </w:style>
  <w:style w:type="paragraph" w:customStyle="1" w:styleId="na4">
    <w:name w:val="na4"/>
    <w:basedOn w:val="a4"/>
    <w:next w:val="Normal"/>
    <w:rsid w:val="006B114A"/>
    <w:pPr>
      <w:numPr>
        <w:ilvl w:val="0"/>
        <w:numId w:val="0"/>
      </w:numPr>
      <w:tabs>
        <w:tab w:val="left" w:pos="1060"/>
      </w:tabs>
    </w:pPr>
  </w:style>
  <w:style w:type="paragraph" w:customStyle="1" w:styleId="na5">
    <w:name w:val="na5"/>
    <w:basedOn w:val="a5"/>
    <w:next w:val="Normal"/>
    <w:rsid w:val="006B114A"/>
    <w:pPr>
      <w:numPr>
        <w:ilvl w:val="0"/>
        <w:numId w:val="0"/>
      </w:numPr>
    </w:pPr>
  </w:style>
  <w:style w:type="paragraph" w:customStyle="1" w:styleId="na6">
    <w:name w:val="na6"/>
    <w:basedOn w:val="a6"/>
    <w:next w:val="Normal"/>
    <w:rsid w:val="006B114A"/>
    <w:pPr>
      <w:numPr>
        <w:ilvl w:val="0"/>
        <w:numId w:val="0"/>
      </w:numPr>
    </w:pPr>
  </w:style>
  <w:style w:type="paragraph" w:customStyle="1" w:styleId="Note0">
    <w:name w:val="Note"/>
    <w:basedOn w:val="Normal"/>
    <w:next w:val="Normal"/>
    <w:rsid w:val="006B114A"/>
    <w:pPr>
      <w:tabs>
        <w:tab w:val="left" w:pos="960"/>
      </w:tabs>
      <w:spacing w:line="210" w:lineRule="atLeast"/>
    </w:pPr>
    <w:rPr>
      <w:sz w:val="18"/>
    </w:rPr>
  </w:style>
  <w:style w:type="paragraph" w:customStyle="1" w:styleId="p2">
    <w:name w:val="p2"/>
    <w:basedOn w:val="Normal"/>
    <w:next w:val="Normal"/>
    <w:rsid w:val="006B114A"/>
    <w:pPr>
      <w:tabs>
        <w:tab w:val="left" w:pos="560"/>
      </w:tabs>
    </w:pPr>
  </w:style>
  <w:style w:type="paragraph" w:customStyle="1" w:styleId="p3">
    <w:name w:val="p3"/>
    <w:basedOn w:val="Normal"/>
    <w:next w:val="Normal"/>
    <w:rsid w:val="006B114A"/>
    <w:pPr>
      <w:tabs>
        <w:tab w:val="left" w:pos="720"/>
      </w:tabs>
    </w:pPr>
  </w:style>
  <w:style w:type="paragraph" w:customStyle="1" w:styleId="p4">
    <w:name w:val="p4"/>
    <w:basedOn w:val="Normal"/>
    <w:next w:val="Normal"/>
    <w:rsid w:val="006B114A"/>
    <w:pPr>
      <w:tabs>
        <w:tab w:val="left" w:pos="1100"/>
      </w:tabs>
    </w:pPr>
  </w:style>
  <w:style w:type="paragraph" w:customStyle="1" w:styleId="p5">
    <w:name w:val="p5"/>
    <w:basedOn w:val="Normal"/>
    <w:next w:val="Normal"/>
    <w:rsid w:val="006B114A"/>
    <w:pPr>
      <w:tabs>
        <w:tab w:val="left" w:pos="1100"/>
      </w:tabs>
    </w:pPr>
  </w:style>
  <w:style w:type="paragraph" w:customStyle="1" w:styleId="p6">
    <w:name w:val="p6"/>
    <w:basedOn w:val="Normal"/>
    <w:next w:val="Normal"/>
    <w:rsid w:val="006B114A"/>
    <w:pPr>
      <w:tabs>
        <w:tab w:val="left" w:pos="1440"/>
      </w:tabs>
    </w:pPr>
  </w:style>
  <w:style w:type="paragraph" w:customStyle="1" w:styleId="RefNorm">
    <w:name w:val="RefNorm"/>
    <w:basedOn w:val="Normal"/>
    <w:next w:val="Normal"/>
    <w:rsid w:val="006B114A"/>
  </w:style>
  <w:style w:type="paragraph" w:customStyle="1" w:styleId="Special">
    <w:name w:val="Special"/>
    <w:basedOn w:val="Normal"/>
    <w:next w:val="Normal"/>
    <w:rsid w:val="006B114A"/>
  </w:style>
  <w:style w:type="paragraph" w:customStyle="1" w:styleId="Tablefootnote">
    <w:name w:val="Table footnote"/>
    <w:basedOn w:val="Normal"/>
    <w:rsid w:val="006B114A"/>
    <w:pPr>
      <w:tabs>
        <w:tab w:val="left" w:pos="340"/>
      </w:tabs>
      <w:spacing w:before="60" w:after="60" w:line="190" w:lineRule="atLeast"/>
    </w:pPr>
    <w:rPr>
      <w:sz w:val="16"/>
    </w:rPr>
  </w:style>
  <w:style w:type="paragraph" w:customStyle="1" w:styleId="Tabletitle">
    <w:name w:val="Table title"/>
    <w:basedOn w:val="Normal"/>
    <w:next w:val="Normal"/>
    <w:rsid w:val="006B114A"/>
    <w:pPr>
      <w:keepNext/>
      <w:suppressAutoHyphens/>
      <w:spacing w:before="120" w:line="230" w:lineRule="exact"/>
      <w:jc w:val="center"/>
    </w:pPr>
    <w:rPr>
      <w:b/>
    </w:rPr>
  </w:style>
  <w:style w:type="paragraph" w:customStyle="1" w:styleId="Terms">
    <w:name w:val="Term(s)"/>
    <w:basedOn w:val="Normal"/>
    <w:next w:val="Definition"/>
    <w:rsid w:val="006B114A"/>
    <w:pPr>
      <w:keepNext/>
      <w:suppressAutoHyphens/>
      <w:spacing w:after="0"/>
      <w:jc w:val="left"/>
    </w:pPr>
    <w:rPr>
      <w:b/>
    </w:rPr>
  </w:style>
  <w:style w:type="paragraph" w:customStyle="1" w:styleId="TermNum">
    <w:name w:val="TermNum"/>
    <w:basedOn w:val="Normal"/>
    <w:next w:val="Terms"/>
    <w:rsid w:val="006B114A"/>
    <w:pPr>
      <w:keepNext/>
      <w:spacing w:after="0"/>
    </w:pPr>
    <w:rPr>
      <w:b/>
    </w:rPr>
  </w:style>
  <w:style w:type="paragraph" w:customStyle="1" w:styleId="zzBiblio">
    <w:name w:val="zzBiblio"/>
    <w:basedOn w:val="Normal"/>
    <w:next w:val="Bibliography1"/>
    <w:rsid w:val="006B114A"/>
    <w:pPr>
      <w:pageBreakBefore/>
      <w:spacing w:after="760" w:line="310" w:lineRule="exact"/>
      <w:jc w:val="center"/>
    </w:pPr>
    <w:rPr>
      <w:b/>
      <w:sz w:val="28"/>
    </w:rPr>
  </w:style>
  <w:style w:type="paragraph" w:customStyle="1" w:styleId="zzContents">
    <w:name w:val="zzContents"/>
    <w:basedOn w:val="Introduction"/>
    <w:next w:val="TOC1"/>
    <w:rsid w:val="006B114A"/>
    <w:pPr>
      <w:tabs>
        <w:tab w:val="clear" w:pos="400"/>
      </w:tabs>
    </w:pPr>
  </w:style>
  <w:style w:type="paragraph" w:customStyle="1" w:styleId="zzCopyright">
    <w:name w:val="zzCopyright"/>
    <w:basedOn w:val="Normal"/>
    <w:next w:val="Normal"/>
    <w:rsid w:val="006B114A"/>
    <w:pPr>
      <w:pBdr>
        <w:top w:val="single" w:sz="4" w:space="1" w:color="0000FF"/>
        <w:left w:val="single" w:sz="4" w:space="4" w:color="0000FF"/>
        <w:bottom w:val="single" w:sz="4" w:space="1" w:color="0000FF"/>
        <w:right w:val="single" w:sz="4" w:space="4" w:color="0000FF"/>
      </w:pBdr>
      <w:tabs>
        <w:tab w:val="left" w:pos="514"/>
        <w:tab w:val="left" w:pos="9623"/>
      </w:tabs>
      <w:ind w:left="284" w:right="284"/>
    </w:pPr>
    <w:rPr>
      <w:color w:val="0000FF"/>
    </w:rPr>
  </w:style>
  <w:style w:type="paragraph" w:customStyle="1" w:styleId="zzCover">
    <w:name w:val="zzCover"/>
    <w:basedOn w:val="Normal"/>
    <w:rsid w:val="006B114A"/>
    <w:pPr>
      <w:spacing w:after="220"/>
      <w:jc w:val="right"/>
    </w:pPr>
    <w:rPr>
      <w:b/>
      <w:color w:val="000000"/>
      <w:sz w:val="24"/>
    </w:rPr>
  </w:style>
  <w:style w:type="paragraph" w:customStyle="1" w:styleId="zzForeword">
    <w:name w:val="zzForeword"/>
    <w:basedOn w:val="Introduction"/>
    <w:next w:val="Normal"/>
    <w:rsid w:val="006B114A"/>
    <w:pPr>
      <w:tabs>
        <w:tab w:val="clear" w:pos="400"/>
      </w:tabs>
    </w:pPr>
    <w:rPr>
      <w:color w:val="0000FF"/>
    </w:rPr>
  </w:style>
  <w:style w:type="paragraph" w:customStyle="1" w:styleId="zzHelp">
    <w:name w:val="zzHelp"/>
    <w:basedOn w:val="Normal"/>
    <w:rsid w:val="006B114A"/>
    <w:rPr>
      <w:color w:val="008000"/>
    </w:rPr>
  </w:style>
  <w:style w:type="paragraph" w:customStyle="1" w:styleId="zzIndex">
    <w:name w:val="zzIndex"/>
    <w:basedOn w:val="zzBiblio"/>
    <w:next w:val="IndexHeading"/>
    <w:rsid w:val="006B114A"/>
  </w:style>
  <w:style w:type="paragraph" w:customStyle="1" w:styleId="zzLc5">
    <w:name w:val="zzLc5"/>
    <w:basedOn w:val="Normal"/>
    <w:next w:val="Normal"/>
    <w:rsid w:val="006B114A"/>
    <w:pPr>
      <w:jc w:val="left"/>
    </w:pPr>
  </w:style>
  <w:style w:type="paragraph" w:customStyle="1" w:styleId="zzLc6">
    <w:name w:val="zzLc6"/>
    <w:basedOn w:val="Normal"/>
    <w:next w:val="Normal"/>
    <w:rsid w:val="006B114A"/>
    <w:pPr>
      <w:jc w:val="left"/>
    </w:pPr>
  </w:style>
  <w:style w:type="paragraph" w:customStyle="1" w:styleId="zzLn5">
    <w:name w:val="zzLn5"/>
    <w:basedOn w:val="Normal"/>
    <w:next w:val="Normal"/>
    <w:rsid w:val="006B114A"/>
    <w:pPr>
      <w:jc w:val="left"/>
    </w:pPr>
  </w:style>
  <w:style w:type="paragraph" w:customStyle="1" w:styleId="zzLn6">
    <w:name w:val="zzLn6"/>
    <w:basedOn w:val="Normal"/>
    <w:next w:val="Normal"/>
    <w:rsid w:val="006B114A"/>
    <w:pPr>
      <w:jc w:val="left"/>
    </w:pPr>
  </w:style>
  <w:style w:type="paragraph" w:customStyle="1" w:styleId="zzSTDTitle">
    <w:name w:val="zzSTDTitle"/>
    <w:basedOn w:val="Normal"/>
    <w:next w:val="Normal"/>
    <w:rsid w:val="006B114A"/>
    <w:pPr>
      <w:suppressAutoHyphens/>
      <w:spacing w:before="400" w:after="760" w:line="350" w:lineRule="exact"/>
      <w:jc w:val="left"/>
    </w:pPr>
    <w:rPr>
      <w:b/>
      <w:color w:val="0000FF"/>
      <w:sz w:val="32"/>
    </w:rPr>
  </w:style>
  <w:style w:type="paragraph" w:customStyle="1" w:styleId="Tabletext10">
    <w:name w:val="Table text (10)"/>
    <w:basedOn w:val="Normal"/>
    <w:rsid w:val="006B114A"/>
    <w:pPr>
      <w:spacing w:before="60" w:after="60"/>
    </w:pPr>
  </w:style>
  <w:style w:type="paragraph" w:customStyle="1" w:styleId="Tabletext9">
    <w:name w:val="Table text (9)"/>
    <w:basedOn w:val="Normal"/>
    <w:rsid w:val="006B114A"/>
    <w:pPr>
      <w:spacing w:before="60" w:after="60" w:line="210" w:lineRule="atLeast"/>
    </w:pPr>
    <w:rPr>
      <w:sz w:val="18"/>
    </w:rPr>
  </w:style>
  <w:style w:type="paragraph" w:customStyle="1" w:styleId="Tabletext8">
    <w:name w:val="Table text (8)"/>
    <w:basedOn w:val="Normal"/>
    <w:rsid w:val="006B114A"/>
    <w:pPr>
      <w:spacing w:before="60" w:after="60" w:line="190" w:lineRule="atLeast"/>
    </w:pPr>
    <w:rPr>
      <w:sz w:val="16"/>
    </w:rPr>
  </w:style>
  <w:style w:type="paragraph" w:customStyle="1" w:styleId="Tabletext7">
    <w:name w:val="Table text (7)"/>
    <w:basedOn w:val="Normal"/>
    <w:rsid w:val="006B114A"/>
    <w:pPr>
      <w:spacing w:before="60" w:after="60" w:line="170" w:lineRule="atLeast"/>
    </w:pPr>
    <w:rPr>
      <w:sz w:val="14"/>
    </w:rPr>
  </w:style>
  <w:style w:type="paragraph" w:customStyle="1" w:styleId="Tabletext">
    <w:name w:val="Table text"/>
    <w:rsid w:val="006B114A"/>
    <w:pPr>
      <w:spacing w:after="0" w:line="240" w:lineRule="auto"/>
    </w:pPr>
    <w:rPr>
      <w:rFonts w:ascii="Helvetica" w:eastAsia="Times New Roman" w:hAnsi="Helvetica" w:cs="Times New Roman"/>
      <w:sz w:val="16"/>
      <w:szCs w:val="16"/>
      <w:lang w:val="en-GB"/>
    </w:rPr>
  </w:style>
  <w:style w:type="paragraph" w:customStyle="1" w:styleId="NormalWeb1">
    <w:name w:val="Normal (Web)1"/>
    <w:basedOn w:val="Normal"/>
    <w:rsid w:val="006B114A"/>
    <w:pPr>
      <w:spacing w:after="0"/>
      <w:jc w:val="left"/>
    </w:pPr>
    <w:rPr>
      <w:rFonts w:ascii="Times New Roman" w:eastAsia="Times New Roman" w:hAnsi="Times New Roman"/>
      <w:sz w:val="24"/>
      <w:szCs w:val="24"/>
      <w:lang w:val="en-US" w:eastAsia="en-US"/>
    </w:rPr>
  </w:style>
  <w:style w:type="paragraph" w:customStyle="1" w:styleId="NoSpacing2">
    <w:name w:val="No Spacing2"/>
    <w:aliases w:val="Code"/>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napToGrid w:val="0"/>
      <w:spacing w:after="0" w:line="240" w:lineRule="auto"/>
    </w:pPr>
    <w:rPr>
      <w:rFonts w:ascii="Courier New" w:eastAsia="Times New Roman" w:hAnsi="Courier New" w:cs="Times New Roman"/>
      <w:noProof/>
      <w:sz w:val="20"/>
      <w:szCs w:val="20"/>
      <w:lang w:val="en-GB"/>
    </w:rPr>
  </w:style>
  <w:style w:type="paragraph" w:customStyle="1" w:styleId="Small">
    <w:name w:val="Small"/>
    <w:basedOn w:val="Normal"/>
    <w:qFormat/>
    <w:rsid w:val="006B114A"/>
    <w:pPr>
      <w:widowControl w:val="0"/>
      <w:snapToGrid w:val="0"/>
      <w:spacing w:before="20" w:after="0"/>
      <w:jc w:val="left"/>
    </w:pPr>
    <w:rPr>
      <w:rFonts w:eastAsia="Times New Roman"/>
      <w:sz w:val="16"/>
      <w:szCs w:val="16"/>
      <w:lang w:eastAsia="en-US"/>
    </w:rPr>
  </w:style>
  <w:style w:type="paragraph" w:customStyle="1" w:styleId="Figuretitle2">
    <w:name w:val="Figure title2"/>
    <w:basedOn w:val="Normal"/>
    <w:next w:val="Normal"/>
    <w:rsid w:val="006B114A"/>
    <w:pPr>
      <w:suppressAutoHyphens/>
      <w:spacing w:before="220" w:after="220"/>
      <w:jc w:val="center"/>
    </w:pPr>
    <w:rPr>
      <w:b/>
      <w:lang w:val="de-DE" w:eastAsia="ar-SA"/>
    </w:rPr>
  </w:style>
  <w:style w:type="paragraph" w:customStyle="1" w:styleId="ISOComments">
    <w:name w:val="ISO_Comments"/>
    <w:basedOn w:val="Normal"/>
    <w:rsid w:val="006B114A"/>
    <w:pPr>
      <w:spacing w:before="210" w:after="0" w:line="210" w:lineRule="exact"/>
      <w:jc w:val="left"/>
    </w:pPr>
    <w:rPr>
      <w:rFonts w:eastAsia="Times New Roman"/>
      <w:sz w:val="18"/>
      <w:lang w:eastAsia="en-US"/>
    </w:rPr>
  </w:style>
  <w:style w:type="paragraph" w:customStyle="1" w:styleId="ISOChange">
    <w:name w:val="ISO_Change"/>
    <w:basedOn w:val="Normal"/>
    <w:rsid w:val="006B114A"/>
    <w:pPr>
      <w:spacing w:before="210" w:after="0" w:line="210" w:lineRule="exact"/>
      <w:jc w:val="left"/>
    </w:pPr>
    <w:rPr>
      <w:rFonts w:eastAsia="Times New Roman"/>
      <w:sz w:val="18"/>
      <w:lang w:eastAsia="en-US"/>
    </w:rPr>
  </w:style>
  <w:style w:type="paragraph" w:customStyle="1" w:styleId="NoSpacing1">
    <w:name w:val="No Spacing1"/>
    <w:qFormat/>
    <w:rsid w:val="006B114A"/>
    <w:pPr>
      <w:widowControl w:val="0"/>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s>
      <w:suppressAutoHyphens/>
      <w:spacing w:after="0" w:line="240" w:lineRule="auto"/>
    </w:pPr>
    <w:rPr>
      <w:rFonts w:ascii="Courier New" w:eastAsia="Arial" w:hAnsi="Courier New" w:cs="Times New Roman"/>
      <w:sz w:val="20"/>
      <w:szCs w:val="20"/>
      <w:lang w:val="en-GB" w:eastAsia="ar-SA"/>
    </w:rPr>
  </w:style>
  <w:style w:type="paragraph" w:customStyle="1" w:styleId="Firstparagraph">
    <w:name w:val="First paragraph"/>
    <w:basedOn w:val="Normal"/>
    <w:next w:val="Normal"/>
    <w:rsid w:val="006B114A"/>
    <w:pPr>
      <w:overflowPunct w:val="0"/>
      <w:autoSpaceDE w:val="0"/>
      <w:autoSpaceDN w:val="0"/>
      <w:adjustRightInd w:val="0"/>
      <w:spacing w:after="0" w:line="260" w:lineRule="exact"/>
    </w:pPr>
    <w:rPr>
      <w:rFonts w:ascii="Times New Roman" w:eastAsia="Times New Roman" w:hAnsi="Times New Roman"/>
      <w:sz w:val="24"/>
      <w:lang w:val="en-US" w:eastAsia="en-US"/>
    </w:rPr>
  </w:style>
  <w:style w:type="paragraph" w:customStyle="1" w:styleId="subpara">
    <w:name w:val="sub para"/>
    <w:basedOn w:val="Normal"/>
    <w:rsid w:val="006B114A"/>
    <w:pPr>
      <w:spacing w:before="60" w:after="60"/>
      <w:ind w:left="1134" w:right="794" w:hanging="567"/>
    </w:pPr>
    <w:rPr>
      <w:rFonts w:ascii="Arial Narrow" w:eastAsia="Times New Roman" w:hAnsi="Arial Narrow"/>
      <w:sz w:val="22"/>
      <w:lang w:val="en-AU" w:eastAsia="en-US"/>
    </w:rPr>
  </w:style>
  <w:style w:type="paragraph" w:customStyle="1" w:styleId="Caption1">
    <w:name w:val="Caption1"/>
    <w:basedOn w:val="Normal"/>
    <w:rsid w:val="006B114A"/>
    <w:pPr>
      <w:widowControl w:val="0"/>
      <w:suppressLineNumbers/>
      <w:suppressAutoHyphens/>
      <w:spacing w:before="120"/>
      <w:jc w:val="left"/>
    </w:pPr>
    <w:rPr>
      <w:rFonts w:eastAsia="Arial" w:cs="Tahoma"/>
      <w:i/>
      <w:iCs/>
    </w:rPr>
  </w:style>
  <w:style w:type="paragraph" w:customStyle="1" w:styleId="Index">
    <w:name w:val="Index"/>
    <w:basedOn w:val="Normal"/>
    <w:rsid w:val="006B114A"/>
    <w:pPr>
      <w:widowControl w:val="0"/>
      <w:suppressLineNumbers/>
      <w:suppressAutoHyphens/>
      <w:spacing w:after="0"/>
      <w:jc w:val="left"/>
    </w:pPr>
    <w:rPr>
      <w:rFonts w:eastAsia="Arial" w:cs="Tahoma"/>
    </w:rPr>
  </w:style>
  <w:style w:type="paragraph" w:customStyle="1" w:styleId="quotedtext">
    <w:name w:val="quoted text"/>
    <w:basedOn w:val="Normal"/>
    <w:rsid w:val="006B114A"/>
    <w:pPr>
      <w:spacing w:before="60" w:after="60"/>
      <w:ind w:left="1134" w:right="1134" w:hanging="567"/>
    </w:pPr>
    <w:rPr>
      <w:rFonts w:ascii="Times New Roman" w:eastAsia="Times New Roman" w:hAnsi="Times New Roman"/>
      <w:i/>
      <w:lang w:val="en-AU" w:eastAsia="fr-FR"/>
    </w:rPr>
  </w:style>
  <w:style w:type="character" w:customStyle="1" w:styleId="publishedbyChar">
    <w:name w:val="published by Char"/>
    <w:link w:val="publishedby"/>
    <w:locked/>
    <w:rsid w:val="006B114A"/>
    <w:rPr>
      <w:rFonts w:ascii="Arial" w:hAnsi="Arial" w:cs="Arial"/>
      <w:b/>
      <w:lang w:val="en-GB" w:eastAsia="ja-JP"/>
    </w:rPr>
  </w:style>
  <w:style w:type="paragraph" w:customStyle="1" w:styleId="publishedby">
    <w:name w:val="published by"/>
    <w:basedOn w:val="Normal"/>
    <w:link w:val="publishedbyChar"/>
    <w:qFormat/>
    <w:rsid w:val="006B114A"/>
    <w:pPr>
      <w:tabs>
        <w:tab w:val="center" w:pos="4514"/>
        <w:tab w:val="left" w:pos="5040"/>
        <w:tab w:val="left" w:pos="5760"/>
        <w:tab w:val="left" w:pos="6480"/>
        <w:tab w:val="left" w:pos="7200"/>
        <w:tab w:val="left" w:pos="7920"/>
        <w:tab w:val="left" w:pos="8640"/>
      </w:tabs>
      <w:spacing w:after="0"/>
      <w:outlineLvl w:val="0"/>
    </w:pPr>
    <w:rPr>
      <w:rFonts w:eastAsiaTheme="minorHAnsi" w:cs="Arial"/>
      <w:b/>
      <w:sz w:val="22"/>
      <w:szCs w:val="22"/>
    </w:rPr>
  </w:style>
  <w:style w:type="character" w:customStyle="1" w:styleId="Label2Char">
    <w:name w:val="Label2 Char"/>
    <w:link w:val="Label2"/>
    <w:locked/>
    <w:rsid w:val="006B114A"/>
    <w:rPr>
      <w:rFonts w:ascii="Arial" w:hAnsi="Arial" w:cs="Arial"/>
      <w:b/>
      <w:lang w:val="en-GB" w:eastAsia="ja-JP"/>
    </w:rPr>
  </w:style>
  <w:style w:type="paragraph" w:customStyle="1" w:styleId="Label2">
    <w:name w:val="Label2"/>
    <w:basedOn w:val="Normal"/>
    <w:link w:val="Label2Char"/>
    <w:qFormat/>
    <w:rsid w:val="006B114A"/>
    <w:pPr>
      <w:ind w:left="1360" w:firstLine="340"/>
    </w:pPr>
    <w:rPr>
      <w:rFonts w:eastAsiaTheme="minorHAnsi" w:cs="Arial"/>
      <w:b/>
      <w:sz w:val="22"/>
      <w:szCs w:val="22"/>
    </w:rPr>
  </w:style>
  <w:style w:type="character" w:customStyle="1" w:styleId="AnnexChar">
    <w:name w:val="Annex Char"/>
    <w:basedOn w:val="Heading1Char"/>
    <w:link w:val="Annex"/>
    <w:locked/>
    <w:rsid w:val="006B114A"/>
    <w:rPr>
      <w:rFonts w:ascii="Arial" w:eastAsia="MS Mincho" w:hAnsi="Arial" w:cs="Times New Roman"/>
      <w:b/>
      <w:bCs/>
      <w:sz w:val="24"/>
      <w:szCs w:val="20"/>
      <w:lang w:val="en-GB" w:eastAsia="ja-JP"/>
    </w:rPr>
  </w:style>
  <w:style w:type="paragraph" w:customStyle="1" w:styleId="Annex">
    <w:name w:val="Annex"/>
    <w:basedOn w:val="Heading4"/>
    <w:link w:val="AnnexChar"/>
    <w:qFormat/>
    <w:rsid w:val="006B114A"/>
    <w:pPr>
      <w:numPr>
        <w:numId w:val="21"/>
      </w:numPr>
    </w:pPr>
    <w:rPr>
      <w:sz w:val="24"/>
    </w:rPr>
  </w:style>
  <w:style w:type="character" w:customStyle="1" w:styleId="AnnexsectionChar">
    <w:name w:val="Annex section Char"/>
    <w:link w:val="Annexsection"/>
    <w:locked/>
    <w:rsid w:val="006B114A"/>
    <w:rPr>
      <w:rFonts w:ascii="Arial Narrow" w:hAnsi="Arial Narrow"/>
      <w:b/>
      <w:bCs/>
      <w:lang w:val="en-GB" w:eastAsia="ja-JP"/>
    </w:rPr>
  </w:style>
  <w:style w:type="paragraph" w:customStyle="1" w:styleId="Annexsection">
    <w:name w:val="Annex section"/>
    <w:basedOn w:val="Heading2"/>
    <w:link w:val="AnnexsectionChar"/>
    <w:qFormat/>
    <w:rsid w:val="006B114A"/>
    <w:pPr>
      <w:numPr>
        <w:ilvl w:val="0"/>
        <w:numId w:val="0"/>
      </w:numPr>
      <w:jc w:val="left"/>
    </w:pPr>
    <w:rPr>
      <w:rFonts w:ascii="Arial Narrow" w:eastAsiaTheme="minorHAnsi" w:hAnsi="Arial Narrow" w:cstheme="minorBidi"/>
      <w:szCs w:val="22"/>
    </w:rPr>
  </w:style>
  <w:style w:type="paragraph" w:customStyle="1" w:styleId="AppendixD2">
    <w:name w:val="Appendix D2"/>
    <w:autoRedefine/>
    <w:rsid w:val="00596B6D"/>
    <w:pPr>
      <w:spacing w:after="0" w:line="240" w:lineRule="auto"/>
    </w:pPr>
    <w:rPr>
      <w:rFonts w:ascii="Arial" w:eastAsia="MS Mincho" w:hAnsi="Arial" w:cs="Times New Roman"/>
      <w:b/>
      <w:szCs w:val="20"/>
      <w:lang w:val="en-GB" w:eastAsia="ar-SA"/>
    </w:rPr>
  </w:style>
  <w:style w:type="character" w:styleId="LineNumber">
    <w:name w:val="line number"/>
    <w:unhideWhenUsed/>
    <w:rsid w:val="006B114A"/>
    <w:rPr>
      <w:noProof w:val="0"/>
      <w:lang w:val="fr-FR"/>
    </w:rPr>
  </w:style>
  <w:style w:type="character" w:styleId="PageNumber">
    <w:name w:val="page number"/>
    <w:unhideWhenUsed/>
    <w:rsid w:val="006B114A"/>
    <w:rPr>
      <w:noProof w:val="0"/>
      <w:lang w:val="fr-FR"/>
    </w:rPr>
  </w:style>
  <w:style w:type="character" w:styleId="EndnoteReference">
    <w:name w:val="endnote reference"/>
    <w:semiHidden/>
    <w:unhideWhenUsed/>
    <w:rsid w:val="006B114A"/>
    <w:rPr>
      <w:noProof w:val="0"/>
      <w:vertAlign w:val="superscript"/>
      <w:lang w:val="fr-FR"/>
    </w:rPr>
  </w:style>
  <w:style w:type="character" w:customStyle="1" w:styleId="Defterms">
    <w:name w:val="Defterms"/>
    <w:rsid w:val="006B114A"/>
    <w:rPr>
      <w:noProof w:val="0"/>
      <w:color w:val="auto"/>
      <w:lang w:val="fr-FR"/>
    </w:rPr>
  </w:style>
  <w:style w:type="character" w:customStyle="1" w:styleId="ExtXref">
    <w:name w:val="ExtXref"/>
    <w:rsid w:val="006B114A"/>
    <w:rPr>
      <w:noProof w:val="0"/>
      <w:color w:val="auto"/>
      <w:lang w:val="fr-FR"/>
    </w:rPr>
  </w:style>
  <w:style w:type="character" w:customStyle="1" w:styleId="TableFootNoteXref">
    <w:name w:val="TableFootNoteXref"/>
    <w:rsid w:val="006B114A"/>
    <w:rPr>
      <w:noProof/>
      <w:position w:val="6"/>
      <w:sz w:val="14"/>
      <w:lang w:val="fr-FR"/>
    </w:rPr>
  </w:style>
  <w:style w:type="character" w:customStyle="1" w:styleId="attr-list">
    <w:name w:val="attr-list"/>
    <w:rsid w:val="006B114A"/>
  </w:style>
  <w:style w:type="character" w:customStyle="1" w:styleId="NumberingSymbols">
    <w:name w:val="Numbering Symbols"/>
    <w:rsid w:val="006B114A"/>
  </w:style>
  <w:style w:type="character" w:customStyle="1" w:styleId="ipa1">
    <w:name w:val="ipa1"/>
    <w:rsid w:val="006B114A"/>
    <w:rPr>
      <w:rFonts w:ascii="Arial Unicode MS" w:eastAsia="Arial Unicode MS" w:hAnsi="Arial Unicode MS" w:cs="Arial Unicode MS" w:hint="eastAsia"/>
    </w:rPr>
  </w:style>
  <w:style w:type="table" w:customStyle="1" w:styleId="TableGrid1">
    <w:name w:val="Table Grid1"/>
    <w:basedOn w:val="TableNormal"/>
    <w:uiPriority w:val="59"/>
    <w:rsid w:val="006B114A"/>
    <w:pPr>
      <w:spacing w:after="0"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9F670D"/>
    <w:rPr>
      <w:color w:val="808080"/>
      <w:shd w:val="clear" w:color="auto" w:fill="E6E6E6"/>
    </w:rPr>
  </w:style>
  <w:style w:type="paragraph" w:customStyle="1" w:styleId="TablePara9pt">
    <w:name w:val="TablePara9pt"/>
    <w:basedOn w:val="Normal"/>
    <w:qFormat/>
    <w:rsid w:val="008E2E6F"/>
    <w:pPr>
      <w:snapToGrid w:val="0"/>
      <w:spacing w:after="60"/>
    </w:pPr>
    <w:rPr>
      <w:rFonts w:cs="Arial"/>
      <w:sz w:val="18"/>
      <w:szCs w:val="18"/>
    </w:rPr>
  </w:style>
  <w:style w:type="character" w:customStyle="1" w:styleId="UnresolvedMention2">
    <w:name w:val="Unresolved Mention2"/>
    <w:basedOn w:val="DefaultParagraphFont"/>
    <w:uiPriority w:val="99"/>
    <w:semiHidden/>
    <w:unhideWhenUsed/>
    <w:rsid w:val="00CB10F6"/>
    <w:rPr>
      <w:color w:val="605E5C"/>
      <w:shd w:val="clear" w:color="auto" w:fill="E1DFDD"/>
    </w:rPr>
  </w:style>
  <w:style w:type="character" w:customStyle="1" w:styleId="module">
    <w:name w:val="module"/>
    <w:rsid w:val="003124A8"/>
  </w:style>
  <w:style w:type="paragraph" w:customStyle="1" w:styleId="Basisalinea">
    <w:name w:val="[Basisalinea]"/>
    <w:basedOn w:val="Normal"/>
    <w:uiPriority w:val="99"/>
    <w:rsid w:val="00D128DD"/>
    <w:pPr>
      <w:autoSpaceDE w:val="0"/>
      <w:autoSpaceDN w:val="0"/>
      <w:adjustRightInd w:val="0"/>
      <w:spacing w:after="0" w:line="288" w:lineRule="auto"/>
      <w:jc w:val="left"/>
      <w:textAlignment w:val="center"/>
    </w:pPr>
    <w:rPr>
      <w:rFonts w:ascii="Times" w:eastAsia="Calibri" w:hAnsi="Times" w:cs="Times"/>
      <w:color w:val="000000"/>
      <w:sz w:val="24"/>
      <w:szCs w:val="24"/>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7212">
      <w:bodyDiv w:val="1"/>
      <w:marLeft w:val="0"/>
      <w:marRight w:val="0"/>
      <w:marTop w:val="0"/>
      <w:marBottom w:val="0"/>
      <w:divBdr>
        <w:top w:val="none" w:sz="0" w:space="0" w:color="auto"/>
        <w:left w:val="none" w:sz="0" w:space="0" w:color="auto"/>
        <w:bottom w:val="none" w:sz="0" w:space="0" w:color="auto"/>
        <w:right w:val="none" w:sz="0" w:space="0" w:color="auto"/>
      </w:divBdr>
    </w:div>
    <w:div w:id="191847686">
      <w:bodyDiv w:val="1"/>
      <w:marLeft w:val="0"/>
      <w:marRight w:val="0"/>
      <w:marTop w:val="0"/>
      <w:marBottom w:val="0"/>
      <w:divBdr>
        <w:top w:val="none" w:sz="0" w:space="0" w:color="auto"/>
        <w:left w:val="none" w:sz="0" w:space="0" w:color="auto"/>
        <w:bottom w:val="none" w:sz="0" w:space="0" w:color="auto"/>
        <w:right w:val="none" w:sz="0" w:space="0" w:color="auto"/>
      </w:divBdr>
    </w:div>
    <w:div w:id="444620018">
      <w:bodyDiv w:val="1"/>
      <w:marLeft w:val="0"/>
      <w:marRight w:val="0"/>
      <w:marTop w:val="0"/>
      <w:marBottom w:val="0"/>
      <w:divBdr>
        <w:top w:val="none" w:sz="0" w:space="0" w:color="auto"/>
        <w:left w:val="none" w:sz="0" w:space="0" w:color="auto"/>
        <w:bottom w:val="none" w:sz="0" w:space="0" w:color="auto"/>
        <w:right w:val="none" w:sz="0" w:space="0" w:color="auto"/>
      </w:divBdr>
    </w:div>
    <w:div w:id="485363300">
      <w:bodyDiv w:val="1"/>
      <w:marLeft w:val="0"/>
      <w:marRight w:val="0"/>
      <w:marTop w:val="0"/>
      <w:marBottom w:val="0"/>
      <w:divBdr>
        <w:top w:val="none" w:sz="0" w:space="0" w:color="auto"/>
        <w:left w:val="none" w:sz="0" w:space="0" w:color="auto"/>
        <w:bottom w:val="none" w:sz="0" w:space="0" w:color="auto"/>
        <w:right w:val="none" w:sz="0" w:space="0" w:color="auto"/>
      </w:divBdr>
    </w:div>
    <w:div w:id="509300857">
      <w:bodyDiv w:val="1"/>
      <w:marLeft w:val="0"/>
      <w:marRight w:val="0"/>
      <w:marTop w:val="0"/>
      <w:marBottom w:val="0"/>
      <w:divBdr>
        <w:top w:val="none" w:sz="0" w:space="0" w:color="auto"/>
        <w:left w:val="none" w:sz="0" w:space="0" w:color="auto"/>
        <w:bottom w:val="none" w:sz="0" w:space="0" w:color="auto"/>
        <w:right w:val="none" w:sz="0" w:space="0" w:color="auto"/>
      </w:divBdr>
    </w:div>
    <w:div w:id="513350277">
      <w:bodyDiv w:val="1"/>
      <w:marLeft w:val="0"/>
      <w:marRight w:val="0"/>
      <w:marTop w:val="0"/>
      <w:marBottom w:val="0"/>
      <w:divBdr>
        <w:top w:val="none" w:sz="0" w:space="0" w:color="auto"/>
        <w:left w:val="none" w:sz="0" w:space="0" w:color="auto"/>
        <w:bottom w:val="none" w:sz="0" w:space="0" w:color="auto"/>
        <w:right w:val="none" w:sz="0" w:space="0" w:color="auto"/>
      </w:divBdr>
    </w:div>
    <w:div w:id="838540718">
      <w:bodyDiv w:val="1"/>
      <w:marLeft w:val="0"/>
      <w:marRight w:val="0"/>
      <w:marTop w:val="0"/>
      <w:marBottom w:val="0"/>
      <w:divBdr>
        <w:top w:val="none" w:sz="0" w:space="0" w:color="auto"/>
        <w:left w:val="none" w:sz="0" w:space="0" w:color="auto"/>
        <w:bottom w:val="none" w:sz="0" w:space="0" w:color="auto"/>
        <w:right w:val="none" w:sz="0" w:space="0" w:color="auto"/>
      </w:divBdr>
    </w:div>
    <w:div w:id="1025861924">
      <w:bodyDiv w:val="1"/>
      <w:marLeft w:val="0"/>
      <w:marRight w:val="0"/>
      <w:marTop w:val="0"/>
      <w:marBottom w:val="0"/>
      <w:divBdr>
        <w:top w:val="none" w:sz="0" w:space="0" w:color="auto"/>
        <w:left w:val="none" w:sz="0" w:space="0" w:color="auto"/>
        <w:bottom w:val="none" w:sz="0" w:space="0" w:color="auto"/>
        <w:right w:val="none" w:sz="0" w:space="0" w:color="auto"/>
      </w:divBdr>
    </w:div>
    <w:div w:id="1167135041">
      <w:bodyDiv w:val="1"/>
      <w:marLeft w:val="0"/>
      <w:marRight w:val="0"/>
      <w:marTop w:val="0"/>
      <w:marBottom w:val="0"/>
      <w:divBdr>
        <w:top w:val="none" w:sz="0" w:space="0" w:color="auto"/>
        <w:left w:val="none" w:sz="0" w:space="0" w:color="auto"/>
        <w:bottom w:val="none" w:sz="0" w:space="0" w:color="auto"/>
        <w:right w:val="none" w:sz="0" w:space="0" w:color="auto"/>
      </w:divBdr>
    </w:div>
    <w:div w:id="1197696393">
      <w:bodyDiv w:val="1"/>
      <w:marLeft w:val="0"/>
      <w:marRight w:val="0"/>
      <w:marTop w:val="0"/>
      <w:marBottom w:val="0"/>
      <w:divBdr>
        <w:top w:val="none" w:sz="0" w:space="0" w:color="auto"/>
        <w:left w:val="none" w:sz="0" w:space="0" w:color="auto"/>
        <w:bottom w:val="none" w:sz="0" w:space="0" w:color="auto"/>
        <w:right w:val="none" w:sz="0" w:space="0" w:color="auto"/>
      </w:divBdr>
    </w:div>
    <w:div w:id="1243562700">
      <w:bodyDiv w:val="1"/>
      <w:marLeft w:val="0"/>
      <w:marRight w:val="0"/>
      <w:marTop w:val="0"/>
      <w:marBottom w:val="0"/>
      <w:divBdr>
        <w:top w:val="none" w:sz="0" w:space="0" w:color="auto"/>
        <w:left w:val="none" w:sz="0" w:space="0" w:color="auto"/>
        <w:bottom w:val="none" w:sz="0" w:space="0" w:color="auto"/>
        <w:right w:val="none" w:sz="0" w:space="0" w:color="auto"/>
      </w:divBdr>
    </w:div>
    <w:div w:id="1253928688">
      <w:bodyDiv w:val="1"/>
      <w:marLeft w:val="0"/>
      <w:marRight w:val="0"/>
      <w:marTop w:val="0"/>
      <w:marBottom w:val="0"/>
      <w:divBdr>
        <w:top w:val="none" w:sz="0" w:space="0" w:color="auto"/>
        <w:left w:val="none" w:sz="0" w:space="0" w:color="auto"/>
        <w:bottom w:val="none" w:sz="0" w:space="0" w:color="auto"/>
        <w:right w:val="none" w:sz="0" w:space="0" w:color="auto"/>
      </w:divBdr>
    </w:div>
    <w:div w:id="1262377953">
      <w:bodyDiv w:val="1"/>
      <w:marLeft w:val="0"/>
      <w:marRight w:val="0"/>
      <w:marTop w:val="0"/>
      <w:marBottom w:val="0"/>
      <w:divBdr>
        <w:top w:val="none" w:sz="0" w:space="0" w:color="auto"/>
        <w:left w:val="none" w:sz="0" w:space="0" w:color="auto"/>
        <w:bottom w:val="none" w:sz="0" w:space="0" w:color="auto"/>
        <w:right w:val="none" w:sz="0" w:space="0" w:color="auto"/>
      </w:divBdr>
    </w:div>
    <w:div w:id="1286544736">
      <w:bodyDiv w:val="1"/>
      <w:marLeft w:val="0"/>
      <w:marRight w:val="0"/>
      <w:marTop w:val="0"/>
      <w:marBottom w:val="0"/>
      <w:divBdr>
        <w:top w:val="none" w:sz="0" w:space="0" w:color="auto"/>
        <w:left w:val="none" w:sz="0" w:space="0" w:color="auto"/>
        <w:bottom w:val="none" w:sz="0" w:space="0" w:color="auto"/>
        <w:right w:val="none" w:sz="0" w:space="0" w:color="auto"/>
      </w:divBdr>
    </w:div>
    <w:div w:id="1346323091">
      <w:bodyDiv w:val="1"/>
      <w:marLeft w:val="0"/>
      <w:marRight w:val="0"/>
      <w:marTop w:val="0"/>
      <w:marBottom w:val="0"/>
      <w:divBdr>
        <w:top w:val="none" w:sz="0" w:space="0" w:color="auto"/>
        <w:left w:val="none" w:sz="0" w:space="0" w:color="auto"/>
        <w:bottom w:val="none" w:sz="0" w:space="0" w:color="auto"/>
        <w:right w:val="none" w:sz="0" w:space="0" w:color="auto"/>
      </w:divBdr>
    </w:div>
    <w:div w:id="1474133986">
      <w:bodyDiv w:val="1"/>
      <w:marLeft w:val="0"/>
      <w:marRight w:val="0"/>
      <w:marTop w:val="0"/>
      <w:marBottom w:val="0"/>
      <w:divBdr>
        <w:top w:val="none" w:sz="0" w:space="0" w:color="auto"/>
        <w:left w:val="none" w:sz="0" w:space="0" w:color="auto"/>
        <w:bottom w:val="none" w:sz="0" w:space="0" w:color="auto"/>
        <w:right w:val="none" w:sz="0" w:space="0" w:color="auto"/>
      </w:divBdr>
    </w:div>
    <w:div w:id="1811434779">
      <w:bodyDiv w:val="1"/>
      <w:marLeft w:val="0"/>
      <w:marRight w:val="0"/>
      <w:marTop w:val="0"/>
      <w:marBottom w:val="0"/>
      <w:divBdr>
        <w:top w:val="none" w:sz="0" w:space="0" w:color="auto"/>
        <w:left w:val="none" w:sz="0" w:space="0" w:color="auto"/>
        <w:bottom w:val="none" w:sz="0" w:space="0" w:color="auto"/>
        <w:right w:val="none" w:sz="0" w:space="0" w:color="auto"/>
      </w:divBdr>
    </w:div>
    <w:div w:id="1866166457">
      <w:bodyDiv w:val="1"/>
      <w:marLeft w:val="0"/>
      <w:marRight w:val="0"/>
      <w:marTop w:val="0"/>
      <w:marBottom w:val="0"/>
      <w:divBdr>
        <w:top w:val="none" w:sz="0" w:space="0" w:color="auto"/>
        <w:left w:val="none" w:sz="0" w:space="0" w:color="auto"/>
        <w:bottom w:val="none" w:sz="0" w:space="0" w:color="auto"/>
        <w:right w:val="none" w:sz="0" w:space="0" w:color="auto"/>
      </w:divBdr>
    </w:div>
    <w:div w:id="1873759366">
      <w:bodyDiv w:val="1"/>
      <w:marLeft w:val="0"/>
      <w:marRight w:val="0"/>
      <w:marTop w:val="0"/>
      <w:marBottom w:val="0"/>
      <w:divBdr>
        <w:top w:val="none" w:sz="0" w:space="0" w:color="auto"/>
        <w:left w:val="none" w:sz="0" w:space="0" w:color="auto"/>
        <w:bottom w:val="none" w:sz="0" w:space="0" w:color="auto"/>
        <w:right w:val="none" w:sz="0" w:space="0" w:color="auto"/>
      </w:divBdr>
    </w:div>
    <w:div w:id="1896578274">
      <w:bodyDiv w:val="1"/>
      <w:marLeft w:val="0"/>
      <w:marRight w:val="0"/>
      <w:marTop w:val="0"/>
      <w:marBottom w:val="0"/>
      <w:divBdr>
        <w:top w:val="none" w:sz="0" w:space="0" w:color="auto"/>
        <w:left w:val="none" w:sz="0" w:space="0" w:color="auto"/>
        <w:bottom w:val="none" w:sz="0" w:space="0" w:color="auto"/>
        <w:right w:val="none" w:sz="0" w:space="0" w:color="auto"/>
      </w:divBdr>
    </w:div>
    <w:div w:id="189720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wipo.int/treaties/en/ip/berne/trtdocs_wo001.html" TargetMode="External"/><Relationship Id="rId22" Type="http://schemas.openxmlformats.org/officeDocument/2006/relationships/footer" Target="footer3.xml"/><Relationship Id="rId27" Type="http://schemas.openxmlformats.org/officeDocument/2006/relationships/footer" Target="footer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E7D082-B7D1-47AE-B03F-06FBAD859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11</Pages>
  <Words>2144</Words>
  <Characters>12221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dc:creator>
  <cp:keywords/>
  <dc:description/>
  <cp:lastModifiedBy>Raphael Malyankar</cp:lastModifiedBy>
  <cp:revision>22</cp:revision>
  <cp:lastPrinted>2022-05-23T10:50:00Z</cp:lastPrinted>
  <dcterms:created xsi:type="dcterms:W3CDTF">2021-11-30T13:20:00Z</dcterms:created>
  <dcterms:modified xsi:type="dcterms:W3CDTF">2023-09-01T11:06:00Z</dcterms:modified>
</cp:coreProperties>
</file>