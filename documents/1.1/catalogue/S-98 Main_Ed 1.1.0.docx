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4523814"/>
    <w:bookmarkStart w:id="1" w:name="_Toc225065129"/>
    <w:bookmarkStart w:id="2" w:name="_Toc225648272"/>
    <w:p w14:paraId="204B4E0D" w14:textId="07D6851C" w:rsidR="00A56DE1" w:rsidRPr="00773509" w:rsidRDefault="003B61E6">
      <w:pPr>
        <w:spacing w:after="160" w:line="259" w:lineRule="auto"/>
        <w:jc w:val="left"/>
        <w:rPr>
          <w:rFonts w:eastAsia="Times New Roman"/>
          <w:b/>
          <w:sz w:val="24"/>
          <w:szCs w:val="24"/>
        </w:rPr>
      </w:pPr>
      <w:r w:rsidRPr="00773509">
        <w:rPr>
          <w:noProof/>
          <w:lang w:val="fr-FR" w:eastAsia="fr-FR"/>
        </w:rPr>
        <mc:AlternateContent>
          <mc:Choice Requires="wpg">
            <w:drawing>
              <wp:anchor distT="0" distB="0" distL="114300" distR="114300" simplePos="0" relativeHeight="251659264" behindDoc="0" locked="0" layoutInCell="1" allowOverlap="1" wp14:anchorId="4BBD26C3" wp14:editId="3457AF53">
                <wp:simplePos x="0" y="0"/>
                <wp:positionH relativeFrom="margin">
                  <wp:align>center</wp:align>
                </wp:positionH>
                <wp:positionV relativeFrom="page">
                  <wp:align>center</wp:align>
                </wp:positionV>
                <wp:extent cx="6530400" cy="9392400"/>
                <wp:effectExtent l="0" t="0" r="381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FD9B8E" w14:textId="77777777" w:rsidR="00B5609E" w:rsidRPr="00B94B05" w:rsidRDefault="00B5609E" w:rsidP="003B61E6">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45584C" w14:textId="77777777" w:rsidR="00B5609E" w:rsidRDefault="00B5609E" w:rsidP="003B61E6">
                              <w:pPr>
                                <w:jc w:val="right"/>
                                <w:rPr>
                                  <w:rFonts w:cs="Arial"/>
                                  <w:color w:val="FFFFFF"/>
                                  <w:sz w:val="16"/>
                                  <w:szCs w:val="16"/>
                                </w:rPr>
                              </w:pPr>
                            </w:p>
                            <w:p w14:paraId="3B5940EA" w14:textId="77777777" w:rsidR="00B5609E" w:rsidRDefault="00B5609E" w:rsidP="003B61E6">
                              <w:pPr>
                                <w:jc w:val="right"/>
                                <w:rPr>
                                  <w:rFonts w:cs="Arial"/>
                                  <w:color w:val="FFFFFF"/>
                                  <w:sz w:val="16"/>
                                  <w:szCs w:val="16"/>
                                </w:rPr>
                              </w:pPr>
                            </w:p>
                            <w:p w14:paraId="6A1C1AA9" w14:textId="77777777" w:rsidR="00B5609E" w:rsidRDefault="00B5609E" w:rsidP="003B61E6">
                              <w:pPr>
                                <w:jc w:val="right"/>
                                <w:rPr>
                                  <w:rFonts w:cs="Arial"/>
                                  <w:color w:val="FFFFFF"/>
                                  <w:sz w:val="16"/>
                                  <w:szCs w:val="16"/>
                                </w:rPr>
                              </w:pPr>
                            </w:p>
                            <w:p w14:paraId="5337B470" w14:textId="77777777" w:rsidR="00B5609E" w:rsidRDefault="00B5609E" w:rsidP="003B61E6">
                              <w:pPr>
                                <w:spacing w:after="0"/>
                                <w:jc w:val="right"/>
                                <w:rPr>
                                  <w:rFonts w:cs="Arial"/>
                                  <w:color w:val="FFFFFF"/>
                                  <w:sz w:val="16"/>
                                  <w:szCs w:val="16"/>
                                </w:rPr>
                              </w:pPr>
                            </w:p>
                            <w:p w14:paraId="1B120DDF"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Published by the</w:t>
                              </w:r>
                            </w:p>
                            <w:p w14:paraId="1EAAEE0B"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International Hydrographic Organization</w:t>
                              </w:r>
                            </w:p>
                            <w:p w14:paraId="1E7AE128"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B1C881B"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Principauté de Monaco</w:t>
                              </w:r>
                            </w:p>
                            <w:p w14:paraId="409E6613"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Tel: (377) 93.10.81.00</w:t>
                              </w:r>
                            </w:p>
                            <w:p w14:paraId="17BEC0E5"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Fax: (377) 93.10.81.40</w:t>
                              </w:r>
                            </w:p>
                            <w:p w14:paraId="0BFACA71"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info@iho.int</w:t>
                              </w:r>
                            </w:p>
                            <w:p w14:paraId="2F34FBD6"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169DCA8E" w14:textId="77777777" w:rsidR="00B5609E" w:rsidRDefault="00B5609E" w:rsidP="003B61E6">
                              <w:pPr>
                                <w:pStyle w:val="Basisalinea"/>
                                <w:spacing w:line="240" w:lineRule="auto"/>
                                <w:rPr>
                                  <w:rFonts w:ascii="Arial" w:hAnsi="Arial" w:cs="HelveticaNeueLT Std Med"/>
                                  <w:b/>
                                  <w:color w:val="00004C"/>
                                  <w:sz w:val="56"/>
                                  <w:szCs w:val="56"/>
                                </w:rPr>
                              </w:pPr>
                            </w:p>
                            <w:p w14:paraId="3E7072B7" w14:textId="4338D1BB" w:rsidR="00B5609E" w:rsidRDefault="00B5609E" w:rsidP="003B61E6">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w:t>
                              </w:r>
                              <w:ins w:id="3" w:author="Teh Stand" w:date="2022-10-26T09:27:00Z">
                                <w:r>
                                  <w:rPr>
                                    <w:rFonts w:ascii="Arial" w:hAnsi="Arial" w:cs="HelveticaNeueLT Std Med"/>
                                    <w:b/>
                                    <w:color w:val="00004C"/>
                                    <w:sz w:val="56"/>
                                    <w:szCs w:val="56"/>
                                  </w:rPr>
                                  <w:t>s</w:t>
                                </w:r>
                              </w:ins>
                              <w:r>
                                <w:rPr>
                                  <w:rFonts w:ascii="Arial" w:hAnsi="Arial" w:cs="HelveticaNeueLT Std Med"/>
                                  <w:b/>
                                  <w:color w:val="00004C"/>
                                  <w:sz w:val="56"/>
                                  <w:szCs w:val="56"/>
                                </w:rPr>
                                <w:t>tems</w:t>
                              </w:r>
                            </w:p>
                            <w:p w14:paraId="7E4861EA" w14:textId="77777777" w:rsidR="00B5609E" w:rsidRDefault="00B5609E" w:rsidP="003B61E6">
                              <w:pPr>
                                <w:pStyle w:val="Basisalinea"/>
                                <w:spacing w:line="240" w:lineRule="auto"/>
                                <w:rPr>
                                  <w:rFonts w:ascii="Arial" w:hAnsi="Arial" w:cs="HelveticaNeueLT Std Med"/>
                                  <w:b/>
                                  <w:color w:val="00004C"/>
                                  <w:sz w:val="56"/>
                                  <w:szCs w:val="56"/>
                                </w:rPr>
                              </w:pPr>
                            </w:p>
                            <w:p w14:paraId="39E14778" w14:textId="33326346" w:rsidR="00B5609E" w:rsidRPr="008A0E23" w:rsidRDefault="00B5609E" w:rsidP="003B61E6">
                              <w:pPr>
                                <w:pStyle w:val="Basisalinea"/>
                                <w:spacing w:line="240" w:lineRule="auto"/>
                                <w:rPr>
                                  <w:rFonts w:ascii="Arial" w:hAnsi="Arial" w:cs="HelveticaNeueLT Std Med"/>
                                  <w:b/>
                                  <w:color w:val="00004C"/>
                                  <w:sz w:val="36"/>
                                  <w:szCs w:val="36"/>
                                </w:rPr>
                              </w:pPr>
                              <w:r w:rsidRPr="008A0E23">
                                <w:rPr>
                                  <w:rFonts w:ascii="Arial" w:hAnsi="Arial" w:cs="HelveticaNeueLT Std Med"/>
                                  <w:b/>
                                  <w:color w:val="00004C"/>
                                  <w:sz w:val="36"/>
                                  <w:szCs w:val="36"/>
                                </w:rPr>
                                <w:t xml:space="preserve">Main Specification – All Interoperability </w:t>
                              </w:r>
                              <w:r>
                                <w:rPr>
                                  <w:rFonts w:ascii="Arial" w:hAnsi="Arial" w:cs="HelveticaNeueLT Std Med"/>
                                  <w:b/>
                                  <w:color w:val="00004C"/>
                                  <w:sz w:val="36"/>
                                  <w:szCs w:val="36"/>
                                </w:rPr>
                                <w:t>L</w:t>
                              </w:r>
                              <w:r w:rsidRPr="008A0E23">
                                <w:rPr>
                                  <w:rFonts w:ascii="Arial" w:hAnsi="Arial" w:cs="HelveticaNeueLT Std Med"/>
                                  <w:b/>
                                  <w:color w:val="00004C"/>
                                  <w:sz w:val="36"/>
                                  <w:szCs w:val="36"/>
                                </w:rPr>
                                <w:t>evels</w:t>
                              </w:r>
                            </w:p>
                            <w:p w14:paraId="0D2FF8D7" w14:textId="77777777" w:rsidR="00B5609E" w:rsidRDefault="00B5609E" w:rsidP="003B61E6">
                              <w:pPr>
                                <w:pStyle w:val="Basisalinea"/>
                                <w:spacing w:line="240" w:lineRule="auto"/>
                                <w:rPr>
                                  <w:rFonts w:ascii="Arial" w:hAnsi="Arial" w:cs="HelveticaNeueLT Std Med"/>
                                  <w:b/>
                                  <w:color w:val="00004C"/>
                                  <w:sz w:val="56"/>
                                  <w:szCs w:val="56"/>
                                </w:rPr>
                              </w:pPr>
                            </w:p>
                            <w:p w14:paraId="046A17AA" w14:textId="5475A72F" w:rsidR="00B5609E" w:rsidRPr="00FD27EE" w:rsidRDefault="00B5609E" w:rsidP="003B61E6">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Edition 1.</w:t>
                              </w:r>
                              <w:del w:id="4" w:author="Teh Stand" w:date="2022-10-26T09:27:00Z">
                                <w:r w:rsidDel="004236B4">
                                  <w:rPr>
                                    <w:rFonts w:ascii="Arial" w:hAnsi="Arial" w:cs="HelveticaNeueLT Std Med"/>
                                    <w:b/>
                                    <w:color w:val="00004C"/>
                                    <w:sz w:val="28"/>
                                    <w:szCs w:val="28"/>
                                  </w:rPr>
                                  <w:delText>0</w:delText>
                                </w:r>
                              </w:del>
                              <w:ins w:id="5" w:author="Teh Stand" w:date="2022-10-26T09:27:00Z">
                                <w:r>
                                  <w:rPr>
                                    <w:rFonts w:ascii="Arial" w:hAnsi="Arial" w:cs="HelveticaNeueLT Std Med"/>
                                    <w:b/>
                                    <w:color w:val="00004C"/>
                                    <w:sz w:val="28"/>
                                    <w:szCs w:val="28"/>
                                  </w:rPr>
                                  <w:t>1</w:t>
                                </w:r>
                              </w:ins>
                              <w:r>
                                <w:rPr>
                                  <w:rFonts w:ascii="Arial" w:hAnsi="Arial" w:cs="HelveticaNeueLT Std Med"/>
                                  <w:b/>
                                  <w:color w:val="00004C"/>
                                  <w:sz w:val="28"/>
                                  <w:szCs w:val="28"/>
                                </w:rPr>
                                <w:t>.0</w:t>
                              </w:r>
                              <w:ins w:id="6" w:author="Raphael Malyankar" w:date="2023-02-08T20:04:00Z">
                                <w:r>
                                  <w:rPr>
                                    <w:rFonts w:ascii="Arial" w:hAnsi="Arial" w:cs="HelveticaNeueLT Std Med"/>
                                    <w:b/>
                                    <w:color w:val="00004C"/>
                                    <w:sz w:val="28"/>
                                    <w:szCs w:val="28"/>
                                  </w:rPr>
                                  <w:t>-20230</w:t>
                                </w:r>
                              </w:ins>
                              <w:ins w:id="7" w:author="Raphael Malyankar" w:date="2023-05-15T22:04:00Z">
                                <w:r>
                                  <w:rPr>
                                    <w:rFonts w:ascii="Arial" w:hAnsi="Arial" w:cs="HelveticaNeueLT Std Med"/>
                                    <w:b/>
                                    <w:color w:val="00004C"/>
                                    <w:sz w:val="28"/>
                                    <w:szCs w:val="28"/>
                                  </w:rPr>
                                  <w:t>5</w:t>
                                </w:r>
                              </w:ins>
                              <w:ins w:id="8" w:author="Raphael Malyankar" w:date="2023-02-08T20:04:00Z">
                                <w:r>
                                  <w:rPr>
                                    <w:rFonts w:ascii="Arial" w:hAnsi="Arial" w:cs="HelveticaNeueLT Std Med"/>
                                    <w:b/>
                                    <w:color w:val="00004C"/>
                                    <w:sz w:val="28"/>
                                    <w:szCs w:val="28"/>
                                  </w:rPr>
                                  <w:t>17</w:t>
                                </w:r>
                              </w:ins>
                              <w:r>
                                <w:rPr>
                                  <w:rFonts w:ascii="Arial" w:hAnsi="Arial" w:cs="HelveticaNeueLT Std Med"/>
                                  <w:b/>
                                  <w:color w:val="00004C"/>
                                  <w:sz w:val="28"/>
                                  <w:szCs w:val="28"/>
                                </w:rPr>
                                <w:t xml:space="preserve"> – </w:t>
                              </w:r>
                              <w:del w:id="9" w:author="Teh Stand" w:date="2022-10-26T09:27:00Z">
                                <w:r w:rsidRPr="004236B4" w:rsidDel="004236B4">
                                  <w:rPr>
                                    <w:rFonts w:ascii="Arial" w:hAnsi="Arial" w:cs="HelveticaNeueLT Std Med"/>
                                    <w:b/>
                                    <w:color w:val="FF0000"/>
                                    <w:sz w:val="28"/>
                                    <w:szCs w:val="28"/>
                                    <w:rPrChange w:id="10" w:author="Teh Stand" w:date="2022-10-26T09:27:00Z">
                                      <w:rPr>
                                        <w:rFonts w:ascii="Arial" w:hAnsi="Arial" w:cs="HelveticaNeueLT Std Med"/>
                                        <w:b/>
                                        <w:color w:val="00004C"/>
                                        <w:sz w:val="28"/>
                                        <w:szCs w:val="28"/>
                                      </w:rPr>
                                    </w:rPrChange>
                                  </w:rPr>
                                  <w:delText>May</w:delText>
                                </w:r>
                                <w:r w:rsidDel="004236B4">
                                  <w:rPr>
                                    <w:rFonts w:ascii="Arial" w:hAnsi="Arial" w:cs="HelveticaNeueLT Std Med"/>
                                    <w:b/>
                                    <w:color w:val="00004C"/>
                                    <w:sz w:val="28"/>
                                    <w:szCs w:val="28"/>
                                  </w:rPr>
                                  <w:delText xml:space="preserve"> </w:delText>
                                </w:r>
                              </w:del>
                              <w:ins w:id="11" w:author="Teh Stand" w:date="2022-10-26T09:27:00Z">
                                <w:del w:id="12" w:author="Raphael Malyankar" w:date="2023-02-08T20:03:00Z">
                                  <w:r w:rsidDel="00A37A4C">
                                    <w:rPr>
                                      <w:rFonts w:ascii="Arial" w:hAnsi="Arial" w:cs="HelveticaNeueLT Std Med"/>
                                      <w:b/>
                                      <w:color w:val="FF0000"/>
                                      <w:sz w:val="28"/>
                                      <w:szCs w:val="28"/>
                                    </w:rPr>
                                    <w:delText>Xxx</w:delText>
                                  </w:r>
                                </w:del>
                              </w:ins>
                              <w:ins w:id="13" w:author="Raphael Malyankar" w:date="2023-05-15T22:04:00Z">
                                <w:r>
                                  <w:rPr>
                                    <w:rFonts w:ascii="Arial" w:hAnsi="Arial" w:cs="HelveticaNeueLT Std Med"/>
                                    <w:b/>
                                    <w:color w:val="FF0000"/>
                                    <w:sz w:val="28"/>
                                    <w:szCs w:val="28"/>
                                  </w:rPr>
                                  <w:t>May</w:t>
                                </w:r>
                              </w:ins>
                              <w:ins w:id="14" w:author="Teh Stand" w:date="2022-10-26T09:27:00Z">
                                <w:r>
                                  <w:rPr>
                                    <w:rFonts w:ascii="Arial" w:hAnsi="Arial" w:cs="HelveticaNeueLT Std Med"/>
                                    <w:b/>
                                    <w:color w:val="00004C"/>
                                    <w:sz w:val="28"/>
                                    <w:szCs w:val="28"/>
                                  </w:rPr>
                                  <w:t xml:space="preserve"> </w:t>
                                </w:r>
                              </w:ins>
                              <w:del w:id="15" w:author="Teh Stand" w:date="2022-10-26T09:27:00Z">
                                <w:r w:rsidDel="004236B4">
                                  <w:rPr>
                                    <w:rFonts w:ascii="Arial" w:hAnsi="Arial" w:cs="HelveticaNeueLT Std Med"/>
                                    <w:b/>
                                    <w:color w:val="00004C"/>
                                    <w:sz w:val="28"/>
                                    <w:szCs w:val="28"/>
                                  </w:rPr>
                                  <w:delText>2022</w:delText>
                                </w:r>
                              </w:del>
                              <w:ins w:id="16" w:author="Teh Stand" w:date="2022-10-26T09:27:00Z">
                                <w:r>
                                  <w:rPr>
                                    <w:rFonts w:ascii="Arial" w:hAnsi="Arial" w:cs="HelveticaNeueLT Std Med"/>
                                    <w:b/>
                                    <w:color w:val="00004C"/>
                                    <w:sz w:val="28"/>
                                    <w:szCs w:val="28"/>
                                  </w:rPr>
                                  <w:t>2023</w:t>
                                </w:r>
                              </w:ins>
                            </w:p>
                            <w:p w14:paraId="751A9A23" w14:textId="77777777" w:rsidR="00B5609E" w:rsidRDefault="00B5609E" w:rsidP="003B61E6">
                              <w:pPr>
                                <w:pStyle w:val="Basisalinea"/>
                                <w:spacing w:line="240" w:lineRule="auto"/>
                                <w:rPr>
                                  <w:rFonts w:ascii="Arial" w:hAnsi="Arial" w:cs="HelveticaNeueLT Std Med"/>
                                  <w:b/>
                                  <w:color w:val="00004C"/>
                                  <w:sz w:val="56"/>
                                  <w:szCs w:val="56"/>
                                </w:rPr>
                              </w:pPr>
                            </w:p>
                            <w:p w14:paraId="22BEABEE" w14:textId="77777777" w:rsidR="00B5609E" w:rsidRPr="00FD27EE" w:rsidRDefault="00B5609E" w:rsidP="003B61E6">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BBD26C3"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10FD9B8E" w14:textId="77777777" w:rsidR="00B5609E" w:rsidRPr="00B94B05" w:rsidRDefault="00B5609E" w:rsidP="003B61E6">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6C45584C" w14:textId="77777777" w:rsidR="00B5609E" w:rsidRDefault="00B5609E" w:rsidP="003B61E6">
                        <w:pPr>
                          <w:jc w:val="right"/>
                          <w:rPr>
                            <w:rFonts w:cs="Arial"/>
                            <w:color w:val="FFFFFF"/>
                            <w:sz w:val="16"/>
                            <w:szCs w:val="16"/>
                          </w:rPr>
                        </w:pPr>
                      </w:p>
                      <w:p w14:paraId="3B5940EA" w14:textId="77777777" w:rsidR="00B5609E" w:rsidRDefault="00B5609E" w:rsidP="003B61E6">
                        <w:pPr>
                          <w:jc w:val="right"/>
                          <w:rPr>
                            <w:rFonts w:cs="Arial"/>
                            <w:color w:val="FFFFFF"/>
                            <w:sz w:val="16"/>
                            <w:szCs w:val="16"/>
                          </w:rPr>
                        </w:pPr>
                      </w:p>
                      <w:p w14:paraId="6A1C1AA9" w14:textId="77777777" w:rsidR="00B5609E" w:rsidRDefault="00B5609E" w:rsidP="003B61E6">
                        <w:pPr>
                          <w:jc w:val="right"/>
                          <w:rPr>
                            <w:rFonts w:cs="Arial"/>
                            <w:color w:val="FFFFFF"/>
                            <w:sz w:val="16"/>
                            <w:szCs w:val="16"/>
                          </w:rPr>
                        </w:pPr>
                      </w:p>
                      <w:p w14:paraId="5337B470" w14:textId="77777777" w:rsidR="00B5609E" w:rsidRDefault="00B5609E" w:rsidP="003B61E6">
                        <w:pPr>
                          <w:spacing w:after="0"/>
                          <w:jc w:val="right"/>
                          <w:rPr>
                            <w:rFonts w:cs="Arial"/>
                            <w:color w:val="FFFFFF"/>
                            <w:sz w:val="16"/>
                            <w:szCs w:val="16"/>
                          </w:rPr>
                        </w:pPr>
                      </w:p>
                      <w:p w14:paraId="1B120DDF"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Published by the</w:t>
                        </w:r>
                      </w:p>
                      <w:p w14:paraId="1EAAEE0B"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International Hydrographic Organization</w:t>
                        </w:r>
                      </w:p>
                      <w:p w14:paraId="1E7AE128"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B1C881B"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Principauté de Monaco</w:t>
                        </w:r>
                      </w:p>
                      <w:p w14:paraId="409E6613"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Tel: (377) 93.10.81.00</w:t>
                        </w:r>
                      </w:p>
                      <w:p w14:paraId="17BEC0E5"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Fax: (377) 93.10.81.40</w:t>
                        </w:r>
                      </w:p>
                      <w:p w14:paraId="0BFACA71"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info@iho.int</w:t>
                        </w:r>
                      </w:p>
                      <w:p w14:paraId="2F34FBD6"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169DCA8E" w14:textId="77777777" w:rsidR="00B5609E" w:rsidRDefault="00B5609E" w:rsidP="003B61E6">
                        <w:pPr>
                          <w:pStyle w:val="Basisalinea"/>
                          <w:spacing w:line="240" w:lineRule="auto"/>
                          <w:rPr>
                            <w:rFonts w:ascii="Arial" w:hAnsi="Arial" w:cs="HelveticaNeueLT Std Med"/>
                            <w:b/>
                            <w:color w:val="00004C"/>
                            <w:sz w:val="56"/>
                            <w:szCs w:val="56"/>
                          </w:rPr>
                        </w:pPr>
                      </w:p>
                      <w:p w14:paraId="3E7072B7" w14:textId="4338D1BB" w:rsidR="00B5609E" w:rsidRDefault="00B5609E" w:rsidP="003B61E6">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w:t>
                        </w:r>
                        <w:ins w:id="17" w:author="Teh Stand" w:date="2022-10-26T09:27:00Z">
                          <w:r>
                            <w:rPr>
                              <w:rFonts w:ascii="Arial" w:hAnsi="Arial" w:cs="HelveticaNeueLT Std Med"/>
                              <w:b/>
                              <w:color w:val="00004C"/>
                              <w:sz w:val="56"/>
                              <w:szCs w:val="56"/>
                            </w:rPr>
                            <w:t>s</w:t>
                          </w:r>
                        </w:ins>
                        <w:r>
                          <w:rPr>
                            <w:rFonts w:ascii="Arial" w:hAnsi="Arial" w:cs="HelveticaNeueLT Std Med"/>
                            <w:b/>
                            <w:color w:val="00004C"/>
                            <w:sz w:val="56"/>
                            <w:szCs w:val="56"/>
                          </w:rPr>
                          <w:t>tems</w:t>
                        </w:r>
                      </w:p>
                      <w:p w14:paraId="7E4861EA" w14:textId="77777777" w:rsidR="00B5609E" w:rsidRDefault="00B5609E" w:rsidP="003B61E6">
                        <w:pPr>
                          <w:pStyle w:val="Basisalinea"/>
                          <w:spacing w:line="240" w:lineRule="auto"/>
                          <w:rPr>
                            <w:rFonts w:ascii="Arial" w:hAnsi="Arial" w:cs="HelveticaNeueLT Std Med"/>
                            <w:b/>
                            <w:color w:val="00004C"/>
                            <w:sz w:val="56"/>
                            <w:szCs w:val="56"/>
                          </w:rPr>
                        </w:pPr>
                      </w:p>
                      <w:p w14:paraId="39E14778" w14:textId="33326346" w:rsidR="00B5609E" w:rsidRPr="008A0E23" w:rsidRDefault="00B5609E" w:rsidP="003B61E6">
                        <w:pPr>
                          <w:pStyle w:val="Basisalinea"/>
                          <w:spacing w:line="240" w:lineRule="auto"/>
                          <w:rPr>
                            <w:rFonts w:ascii="Arial" w:hAnsi="Arial" w:cs="HelveticaNeueLT Std Med"/>
                            <w:b/>
                            <w:color w:val="00004C"/>
                            <w:sz w:val="36"/>
                            <w:szCs w:val="36"/>
                          </w:rPr>
                        </w:pPr>
                        <w:r w:rsidRPr="008A0E23">
                          <w:rPr>
                            <w:rFonts w:ascii="Arial" w:hAnsi="Arial" w:cs="HelveticaNeueLT Std Med"/>
                            <w:b/>
                            <w:color w:val="00004C"/>
                            <w:sz w:val="36"/>
                            <w:szCs w:val="36"/>
                          </w:rPr>
                          <w:t xml:space="preserve">Main Specification – All Interoperability </w:t>
                        </w:r>
                        <w:r>
                          <w:rPr>
                            <w:rFonts w:ascii="Arial" w:hAnsi="Arial" w:cs="HelveticaNeueLT Std Med"/>
                            <w:b/>
                            <w:color w:val="00004C"/>
                            <w:sz w:val="36"/>
                            <w:szCs w:val="36"/>
                          </w:rPr>
                          <w:t>L</w:t>
                        </w:r>
                        <w:r w:rsidRPr="008A0E23">
                          <w:rPr>
                            <w:rFonts w:ascii="Arial" w:hAnsi="Arial" w:cs="HelveticaNeueLT Std Med"/>
                            <w:b/>
                            <w:color w:val="00004C"/>
                            <w:sz w:val="36"/>
                            <w:szCs w:val="36"/>
                          </w:rPr>
                          <w:t>evels</w:t>
                        </w:r>
                      </w:p>
                      <w:p w14:paraId="0D2FF8D7" w14:textId="77777777" w:rsidR="00B5609E" w:rsidRDefault="00B5609E" w:rsidP="003B61E6">
                        <w:pPr>
                          <w:pStyle w:val="Basisalinea"/>
                          <w:spacing w:line="240" w:lineRule="auto"/>
                          <w:rPr>
                            <w:rFonts w:ascii="Arial" w:hAnsi="Arial" w:cs="HelveticaNeueLT Std Med"/>
                            <w:b/>
                            <w:color w:val="00004C"/>
                            <w:sz w:val="56"/>
                            <w:szCs w:val="56"/>
                          </w:rPr>
                        </w:pPr>
                      </w:p>
                      <w:p w14:paraId="046A17AA" w14:textId="5475A72F" w:rsidR="00B5609E" w:rsidRPr="00FD27EE" w:rsidRDefault="00B5609E" w:rsidP="003B61E6">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Edition 1.</w:t>
                        </w:r>
                        <w:del w:id="18" w:author="Teh Stand" w:date="2022-10-26T09:27:00Z">
                          <w:r w:rsidDel="004236B4">
                            <w:rPr>
                              <w:rFonts w:ascii="Arial" w:hAnsi="Arial" w:cs="HelveticaNeueLT Std Med"/>
                              <w:b/>
                              <w:color w:val="00004C"/>
                              <w:sz w:val="28"/>
                              <w:szCs w:val="28"/>
                            </w:rPr>
                            <w:delText>0</w:delText>
                          </w:r>
                        </w:del>
                        <w:ins w:id="19" w:author="Teh Stand" w:date="2022-10-26T09:27:00Z">
                          <w:r>
                            <w:rPr>
                              <w:rFonts w:ascii="Arial" w:hAnsi="Arial" w:cs="HelveticaNeueLT Std Med"/>
                              <w:b/>
                              <w:color w:val="00004C"/>
                              <w:sz w:val="28"/>
                              <w:szCs w:val="28"/>
                            </w:rPr>
                            <w:t>1</w:t>
                          </w:r>
                        </w:ins>
                        <w:r>
                          <w:rPr>
                            <w:rFonts w:ascii="Arial" w:hAnsi="Arial" w:cs="HelveticaNeueLT Std Med"/>
                            <w:b/>
                            <w:color w:val="00004C"/>
                            <w:sz w:val="28"/>
                            <w:szCs w:val="28"/>
                          </w:rPr>
                          <w:t>.0</w:t>
                        </w:r>
                        <w:ins w:id="20" w:author="Raphael Malyankar" w:date="2023-02-08T20:04:00Z">
                          <w:r>
                            <w:rPr>
                              <w:rFonts w:ascii="Arial" w:hAnsi="Arial" w:cs="HelveticaNeueLT Std Med"/>
                              <w:b/>
                              <w:color w:val="00004C"/>
                              <w:sz w:val="28"/>
                              <w:szCs w:val="28"/>
                            </w:rPr>
                            <w:t>-20230</w:t>
                          </w:r>
                        </w:ins>
                        <w:ins w:id="21" w:author="Raphael Malyankar" w:date="2023-05-15T22:04:00Z">
                          <w:r>
                            <w:rPr>
                              <w:rFonts w:ascii="Arial" w:hAnsi="Arial" w:cs="HelveticaNeueLT Std Med"/>
                              <w:b/>
                              <w:color w:val="00004C"/>
                              <w:sz w:val="28"/>
                              <w:szCs w:val="28"/>
                            </w:rPr>
                            <w:t>5</w:t>
                          </w:r>
                        </w:ins>
                        <w:ins w:id="22" w:author="Raphael Malyankar" w:date="2023-02-08T20:04:00Z">
                          <w:r>
                            <w:rPr>
                              <w:rFonts w:ascii="Arial" w:hAnsi="Arial" w:cs="HelveticaNeueLT Std Med"/>
                              <w:b/>
                              <w:color w:val="00004C"/>
                              <w:sz w:val="28"/>
                              <w:szCs w:val="28"/>
                            </w:rPr>
                            <w:t>17</w:t>
                          </w:r>
                        </w:ins>
                        <w:r>
                          <w:rPr>
                            <w:rFonts w:ascii="Arial" w:hAnsi="Arial" w:cs="HelveticaNeueLT Std Med"/>
                            <w:b/>
                            <w:color w:val="00004C"/>
                            <w:sz w:val="28"/>
                            <w:szCs w:val="28"/>
                          </w:rPr>
                          <w:t xml:space="preserve"> – </w:t>
                        </w:r>
                        <w:del w:id="23" w:author="Teh Stand" w:date="2022-10-26T09:27:00Z">
                          <w:r w:rsidRPr="004236B4" w:rsidDel="004236B4">
                            <w:rPr>
                              <w:rFonts w:ascii="Arial" w:hAnsi="Arial" w:cs="HelveticaNeueLT Std Med"/>
                              <w:b/>
                              <w:color w:val="FF0000"/>
                              <w:sz w:val="28"/>
                              <w:szCs w:val="28"/>
                              <w:rPrChange w:id="24" w:author="Teh Stand" w:date="2022-10-26T09:27:00Z">
                                <w:rPr>
                                  <w:rFonts w:ascii="Arial" w:hAnsi="Arial" w:cs="HelveticaNeueLT Std Med"/>
                                  <w:b/>
                                  <w:color w:val="00004C"/>
                                  <w:sz w:val="28"/>
                                  <w:szCs w:val="28"/>
                                </w:rPr>
                              </w:rPrChange>
                            </w:rPr>
                            <w:delText>May</w:delText>
                          </w:r>
                          <w:r w:rsidDel="004236B4">
                            <w:rPr>
                              <w:rFonts w:ascii="Arial" w:hAnsi="Arial" w:cs="HelveticaNeueLT Std Med"/>
                              <w:b/>
                              <w:color w:val="00004C"/>
                              <w:sz w:val="28"/>
                              <w:szCs w:val="28"/>
                            </w:rPr>
                            <w:delText xml:space="preserve"> </w:delText>
                          </w:r>
                        </w:del>
                        <w:ins w:id="25" w:author="Teh Stand" w:date="2022-10-26T09:27:00Z">
                          <w:del w:id="26" w:author="Raphael Malyankar" w:date="2023-02-08T20:03:00Z">
                            <w:r w:rsidDel="00A37A4C">
                              <w:rPr>
                                <w:rFonts w:ascii="Arial" w:hAnsi="Arial" w:cs="HelveticaNeueLT Std Med"/>
                                <w:b/>
                                <w:color w:val="FF0000"/>
                                <w:sz w:val="28"/>
                                <w:szCs w:val="28"/>
                              </w:rPr>
                              <w:delText>Xxx</w:delText>
                            </w:r>
                          </w:del>
                        </w:ins>
                        <w:ins w:id="27" w:author="Raphael Malyankar" w:date="2023-05-15T22:04:00Z">
                          <w:r>
                            <w:rPr>
                              <w:rFonts w:ascii="Arial" w:hAnsi="Arial" w:cs="HelveticaNeueLT Std Med"/>
                              <w:b/>
                              <w:color w:val="FF0000"/>
                              <w:sz w:val="28"/>
                              <w:szCs w:val="28"/>
                            </w:rPr>
                            <w:t>May</w:t>
                          </w:r>
                        </w:ins>
                        <w:ins w:id="28" w:author="Teh Stand" w:date="2022-10-26T09:27:00Z">
                          <w:r>
                            <w:rPr>
                              <w:rFonts w:ascii="Arial" w:hAnsi="Arial" w:cs="HelveticaNeueLT Std Med"/>
                              <w:b/>
                              <w:color w:val="00004C"/>
                              <w:sz w:val="28"/>
                              <w:szCs w:val="28"/>
                            </w:rPr>
                            <w:t xml:space="preserve"> </w:t>
                          </w:r>
                        </w:ins>
                        <w:del w:id="29" w:author="Teh Stand" w:date="2022-10-26T09:27:00Z">
                          <w:r w:rsidDel="004236B4">
                            <w:rPr>
                              <w:rFonts w:ascii="Arial" w:hAnsi="Arial" w:cs="HelveticaNeueLT Std Med"/>
                              <w:b/>
                              <w:color w:val="00004C"/>
                              <w:sz w:val="28"/>
                              <w:szCs w:val="28"/>
                            </w:rPr>
                            <w:delText>2022</w:delText>
                          </w:r>
                        </w:del>
                        <w:ins w:id="30" w:author="Teh Stand" w:date="2022-10-26T09:27:00Z">
                          <w:r>
                            <w:rPr>
                              <w:rFonts w:ascii="Arial" w:hAnsi="Arial" w:cs="HelveticaNeueLT Std Med"/>
                              <w:b/>
                              <w:color w:val="00004C"/>
                              <w:sz w:val="28"/>
                              <w:szCs w:val="28"/>
                            </w:rPr>
                            <w:t>2023</w:t>
                          </w:r>
                        </w:ins>
                      </w:p>
                      <w:p w14:paraId="751A9A23" w14:textId="77777777" w:rsidR="00B5609E" w:rsidRDefault="00B5609E" w:rsidP="003B61E6">
                        <w:pPr>
                          <w:pStyle w:val="Basisalinea"/>
                          <w:spacing w:line="240" w:lineRule="auto"/>
                          <w:rPr>
                            <w:rFonts w:ascii="Arial" w:hAnsi="Arial" w:cs="HelveticaNeueLT Std Med"/>
                            <w:b/>
                            <w:color w:val="00004C"/>
                            <w:sz w:val="56"/>
                            <w:szCs w:val="56"/>
                          </w:rPr>
                        </w:pPr>
                      </w:p>
                      <w:p w14:paraId="22BEABEE" w14:textId="77777777" w:rsidR="00B5609E" w:rsidRPr="00FD27EE" w:rsidRDefault="00B5609E" w:rsidP="003B61E6">
                        <w:pPr>
                          <w:pStyle w:val="Basisalinea"/>
                          <w:spacing w:line="240" w:lineRule="auto"/>
                          <w:rPr>
                            <w:rFonts w:ascii="Arial" w:hAnsi="Arial" w:cs="HelveticaNeueLT Std Med"/>
                            <w:b/>
                            <w:color w:val="00004C"/>
                            <w:sz w:val="56"/>
                            <w:szCs w:val="56"/>
                          </w:rPr>
                        </w:pPr>
                      </w:p>
                    </w:txbxContent>
                  </v:textbox>
                </v:shape>
                <w10:wrap anchorx="margin" anchory="page"/>
              </v:group>
            </w:pict>
          </mc:Fallback>
        </mc:AlternateContent>
      </w:r>
      <w:r w:rsidR="00A56DE1" w:rsidRPr="00773509">
        <w:rPr>
          <w:rFonts w:eastAsia="Times New Roman"/>
          <w:b/>
          <w:sz w:val="24"/>
          <w:szCs w:val="24"/>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40"/>
      </w:tblGrid>
      <w:tr w:rsidR="002D6E5A" w:rsidRPr="00773509" w14:paraId="5BEF5ED8" w14:textId="77777777" w:rsidTr="00827830">
        <w:tc>
          <w:tcPr>
            <w:tcW w:w="9253" w:type="dxa"/>
            <w:tcBorders>
              <w:top w:val="single" w:sz="4" w:space="0" w:color="000000"/>
            </w:tcBorders>
          </w:tcPr>
          <w:p w14:paraId="38101481" w14:textId="4C5995AE" w:rsidR="002D6E5A" w:rsidRPr="00773509" w:rsidRDefault="002D6E5A" w:rsidP="00391125">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 xml:space="preserve">Copyright International Hydrographic Organization </w:t>
            </w:r>
            <w:del w:id="17" w:author="Raphael Malyankar" w:date="2023-05-15T22:03:00Z">
              <w:r w:rsidR="00276E7A" w:rsidRPr="00773509" w:rsidDel="00B5609E">
                <w:rPr>
                  <w:rFonts w:ascii="Helvetica" w:hAnsi="Helvetica"/>
                </w:rPr>
                <w:delText>202</w:delText>
              </w:r>
              <w:r w:rsidR="00391125" w:rsidRPr="00773509" w:rsidDel="00B5609E">
                <w:rPr>
                  <w:rFonts w:ascii="Helvetica" w:hAnsi="Helvetica"/>
                </w:rPr>
                <w:delText>2</w:delText>
              </w:r>
            </w:del>
            <w:ins w:id="18" w:author="Raphael Malyankar" w:date="2023-05-15T22:03:00Z">
              <w:r w:rsidR="00B5609E" w:rsidRPr="00773509">
                <w:rPr>
                  <w:rFonts w:ascii="Helvetica" w:hAnsi="Helvetica"/>
                </w:rPr>
                <w:t>202</w:t>
              </w:r>
              <w:r w:rsidR="00B5609E">
                <w:rPr>
                  <w:rFonts w:ascii="Helvetica" w:hAnsi="Helvetica"/>
                </w:rPr>
                <w:t>3</w:t>
              </w:r>
            </w:ins>
          </w:p>
        </w:tc>
      </w:tr>
      <w:tr w:rsidR="002D6E5A" w:rsidRPr="00773509" w14:paraId="3DECE32D" w14:textId="77777777" w:rsidTr="00827830">
        <w:tc>
          <w:tcPr>
            <w:tcW w:w="9253" w:type="dxa"/>
          </w:tcPr>
          <w:p w14:paraId="09167756" w14:textId="77777777" w:rsidR="002D6E5A" w:rsidRPr="00773509" w:rsidRDefault="002D6E5A" w:rsidP="00827830">
            <w:pPr>
              <w:autoSpaceDE w:val="0"/>
              <w:autoSpaceDN w:val="0"/>
              <w:adjustRightInd w:val="0"/>
              <w:spacing w:before="120" w:after="120"/>
              <w:ind w:left="317" w:right="390"/>
              <w:rPr>
                <w:rFonts w:eastAsia="Times New Roman" w:cs="Arial"/>
              </w:rPr>
            </w:pPr>
            <w:r w:rsidRPr="00773509">
              <w:rPr>
                <w:rFonts w:eastAsia="Times New Roman" w:cs="Arial"/>
              </w:rPr>
              <w:t xml:space="preserve">This work is copyright. Apart from any use permitted in accordance with the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2D6E5A" w:rsidRPr="00773509" w14:paraId="39F86EDE" w14:textId="77777777" w:rsidTr="00827830">
        <w:tc>
          <w:tcPr>
            <w:tcW w:w="9253" w:type="dxa"/>
          </w:tcPr>
          <w:p w14:paraId="43D41362" w14:textId="77777777" w:rsidR="002D6E5A" w:rsidRPr="00773509" w:rsidRDefault="002D6E5A" w:rsidP="00827830">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2D6E5A" w:rsidRPr="00773509" w14:paraId="527092E4" w14:textId="77777777" w:rsidTr="00827830">
        <w:tc>
          <w:tcPr>
            <w:tcW w:w="9253" w:type="dxa"/>
          </w:tcPr>
          <w:p w14:paraId="0AC21371" w14:textId="77777777" w:rsidR="002D6E5A" w:rsidRPr="00773509" w:rsidRDefault="002D6E5A" w:rsidP="00827830">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2D6E5A" w:rsidRPr="00773509" w14:paraId="3CD3E734" w14:textId="77777777" w:rsidTr="00827830">
        <w:tc>
          <w:tcPr>
            <w:tcW w:w="9253" w:type="dxa"/>
          </w:tcPr>
          <w:p w14:paraId="43C0218D" w14:textId="77777777" w:rsidR="002D6E5A" w:rsidRPr="00773509" w:rsidRDefault="002D6E5A" w:rsidP="00827830">
            <w:pPr>
              <w:autoSpaceDE w:val="0"/>
              <w:autoSpaceDN w:val="0"/>
              <w:adjustRightInd w:val="0"/>
              <w:spacing w:before="120" w:after="120"/>
              <w:ind w:left="600" w:right="924"/>
              <w:rPr>
                <w:rFonts w:ascii="Calibri" w:hAnsi="Calibri" w:cs="Arial"/>
                <w:i/>
              </w:rPr>
            </w:pPr>
            <w:r w:rsidRPr="0077350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2D6E5A" w:rsidRPr="00773509" w14:paraId="48D2F9BC" w14:textId="77777777" w:rsidTr="002D6E5A">
        <w:tc>
          <w:tcPr>
            <w:tcW w:w="9253" w:type="dxa"/>
            <w:tcBorders>
              <w:bottom w:val="single" w:sz="4" w:space="0" w:color="000000"/>
            </w:tcBorders>
          </w:tcPr>
          <w:p w14:paraId="28598C96" w14:textId="77777777" w:rsidR="002D6E5A" w:rsidRPr="00773509" w:rsidRDefault="002D6E5A" w:rsidP="00827830">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6F3B164A" w14:textId="60C38E04" w:rsidR="002D6E5A" w:rsidRPr="00773509" w:rsidRDefault="002D6E5A" w:rsidP="002D6E5A">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36960D9F" w14:textId="77777777" w:rsidR="002D6E5A" w:rsidRPr="00773509" w:rsidRDefault="002D6E5A">
      <w:pPr>
        <w:spacing w:after="160" w:line="259" w:lineRule="auto"/>
        <w:jc w:val="left"/>
        <w:rPr>
          <w:rFonts w:eastAsia="Times New Roman"/>
          <w:b/>
          <w:sz w:val="24"/>
          <w:szCs w:val="24"/>
        </w:rPr>
      </w:pPr>
      <w:r w:rsidRPr="00773509">
        <w:rPr>
          <w:rFonts w:eastAsia="Times New Roman"/>
          <w:b/>
          <w:sz w:val="24"/>
          <w:szCs w:val="24"/>
        </w:rPr>
        <w:br w:type="page"/>
      </w: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773509" w:rsidRDefault="006456D7" w:rsidP="009F2693">
          <w:pPr>
            <w:pStyle w:val="TOCHeading"/>
            <w:spacing w:before="0" w:after="120" w:line="240" w:lineRule="auto"/>
            <w:rPr>
              <w:rFonts w:ascii="Arial" w:hAnsi="Arial" w:cs="Arial"/>
            </w:rPr>
          </w:pPr>
          <w:r w:rsidRPr="00773509">
            <w:rPr>
              <w:rFonts w:ascii="Arial" w:hAnsi="Arial" w:cs="Arial"/>
              <w:sz w:val="24"/>
              <w:szCs w:val="24"/>
              <w:u w:val="single"/>
            </w:rPr>
            <w:t>Contents</w:t>
          </w:r>
        </w:p>
        <w:p w14:paraId="6D608FDC" w14:textId="77777777" w:rsidR="006B6705" w:rsidRDefault="007F42EC">
          <w:pPr>
            <w:pStyle w:val="TOC1"/>
            <w:rPr>
              <w:rFonts w:asciiTheme="minorHAnsi" w:eastAsiaTheme="minorEastAsia" w:hAnsiTheme="minorHAnsi" w:cstheme="minorBidi"/>
              <w:bCs w:val="0"/>
              <w:noProof/>
              <w:sz w:val="22"/>
              <w:szCs w:val="22"/>
              <w:lang w:val="fr-FR" w:eastAsia="fr-FR"/>
            </w:rPr>
          </w:pPr>
          <w:r w:rsidRPr="00773509">
            <w:fldChar w:fldCharType="begin"/>
          </w:r>
          <w:r w:rsidRPr="00773509">
            <w:instrText xml:space="preserve"> TOC \o "1-3" \h \z \u </w:instrText>
          </w:r>
          <w:r w:rsidRPr="00773509">
            <w:fldChar w:fldCharType="separate"/>
          </w:r>
          <w:hyperlink w:anchor="_Toc100669538" w:history="1">
            <w:r w:rsidR="006B6705" w:rsidRPr="00B26CC8">
              <w:rPr>
                <w:rStyle w:val="Hyperlink"/>
                <w:noProof/>
              </w:rPr>
              <w:t>1</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Overview</w:t>
            </w:r>
            <w:r w:rsidR="006B6705">
              <w:rPr>
                <w:noProof/>
                <w:webHidden/>
              </w:rPr>
              <w:tab/>
            </w:r>
            <w:r w:rsidR="006B6705">
              <w:rPr>
                <w:noProof/>
                <w:webHidden/>
              </w:rPr>
              <w:fldChar w:fldCharType="begin"/>
            </w:r>
            <w:r w:rsidR="006B6705">
              <w:rPr>
                <w:noProof/>
                <w:webHidden/>
              </w:rPr>
              <w:instrText xml:space="preserve"> PAGEREF _Toc100669538 \h </w:instrText>
            </w:r>
            <w:r w:rsidR="006B6705">
              <w:rPr>
                <w:noProof/>
                <w:webHidden/>
              </w:rPr>
            </w:r>
            <w:r w:rsidR="006B6705">
              <w:rPr>
                <w:noProof/>
                <w:webHidden/>
              </w:rPr>
              <w:fldChar w:fldCharType="separate"/>
            </w:r>
            <w:r w:rsidR="002B326D">
              <w:rPr>
                <w:noProof/>
                <w:webHidden/>
              </w:rPr>
              <w:t>1</w:t>
            </w:r>
            <w:r w:rsidR="006B6705">
              <w:rPr>
                <w:noProof/>
                <w:webHidden/>
              </w:rPr>
              <w:fldChar w:fldCharType="end"/>
            </w:r>
          </w:hyperlink>
        </w:p>
        <w:p w14:paraId="2C7BDF36"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39" w:history="1">
            <w:r w:rsidR="006B6705" w:rsidRPr="00B26CC8">
              <w:rPr>
                <w:rStyle w:val="Hyperlink"/>
                <w:noProof/>
              </w:rPr>
              <w:t>1.1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Introduction</w:t>
            </w:r>
            <w:r w:rsidR="006B6705">
              <w:rPr>
                <w:noProof/>
                <w:webHidden/>
              </w:rPr>
              <w:tab/>
            </w:r>
            <w:r w:rsidR="006B6705">
              <w:rPr>
                <w:noProof/>
                <w:webHidden/>
              </w:rPr>
              <w:fldChar w:fldCharType="begin"/>
            </w:r>
            <w:r w:rsidR="006B6705">
              <w:rPr>
                <w:noProof/>
                <w:webHidden/>
              </w:rPr>
              <w:instrText xml:space="preserve"> PAGEREF _Toc100669539 \h </w:instrText>
            </w:r>
            <w:r w:rsidR="006B6705">
              <w:rPr>
                <w:noProof/>
                <w:webHidden/>
              </w:rPr>
            </w:r>
            <w:r w:rsidR="006B6705">
              <w:rPr>
                <w:noProof/>
                <w:webHidden/>
              </w:rPr>
              <w:fldChar w:fldCharType="separate"/>
            </w:r>
            <w:r w:rsidR="002B326D">
              <w:rPr>
                <w:noProof/>
                <w:webHidden/>
              </w:rPr>
              <w:t>1</w:t>
            </w:r>
            <w:r w:rsidR="006B6705">
              <w:rPr>
                <w:noProof/>
                <w:webHidden/>
              </w:rPr>
              <w:fldChar w:fldCharType="end"/>
            </w:r>
          </w:hyperlink>
        </w:p>
        <w:p w14:paraId="272EF0DD"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40" w:history="1">
            <w:r w:rsidR="006B6705" w:rsidRPr="00B26CC8">
              <w:rPr>
                <w:rStyle w:val="Hyperlink"/>
                <w:noProof/>
              </w:rPr>
              <w:t>1.2</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References</w:t>
            </w:r>
            <w:r w:rsidR="006B6705">
              <w:rPr>
                <w:noProof/>
                <w:webHidden/>
              </w:rPr>
              <w:tab/>
            </w:r>
            <w:r w:rsidR="006B6705">
              <w:rPr>
                <w:noProof/>
                <w:webHidden/>
              </w:rPr>
              <w:fldChar w:fldCharType="begin"/>
            </w:r>
            <w:r w:rsidR="006B6705">
              <w:rPr>
                <w:noProof/>
                <w:webHidden/>
              </w:rPr>
              <w:instrText xml:space="preserve"> PAGEREF _Toc100669540 \h </w:instrText>
            </w:r>
            <w:r w:rsidR="006B6705">
              <w:rPr>
                <w:noProof/>
                <w:webHidden/>
              </w:rPr>
            </w:r>
            <w:r w:rsidR="006B6705">
              <w:rPr>
                <w:noProof/>
                <w:webHidden/>
              </w:rPr>
              <w:fldChar w:fldCharType="separate"/>
            </w:r>
            <w:r w:rsidR="002B326D">
              <w:rPr>
                <w:noProof/>
                <w:webHidden/>
              </w:rPr>
              <w:t>1</w:t>
            </w:r>
            <w:r w:rsidR="006B6705">
              <w:rPr>
                <w:noProof/>
                <w:webHidden/>
              </w:rPr>
              <w:fldChar w:fldCharType="end"/>
            </w:r>
          </w:hyperlink>
        </w:p>
        <w:p w14:paraId="4EDB0462"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41" w:history="1">
            <w:r w:rsidR="006B6705" w:rsidRPr="00B26CC8">
              <w:rPr>
                <w:rStyle w:val="Hyperlink"/>
                <w:noProof/>
              </w:rPr>
              <w:t>1.3</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Terms, definitions and abbreviations</w:t>
            </w:r>
            <w:r w:rsidR="006B6705">
              <w:rPr>
                <w:noProof/>
                <w:webHidden/>
              </w:rPr>
              <w:tab/>
            </w:r>
            <w:r w:rsidR="006B6705">
              <w:rPr>
                <w:noProof/>
                <w:webHidden/>
              </w:rPr>
              <w:fldChar w:fldCharType="begin"/>
            </w:r>
            <w:r w:rsidR="006B6705">
              <w:rPr>
                <w:noProof/>
                <w:webHidden/>
              </w:rPr>
              <w:instrText xml:space="preserve"> PAGEREF _Toc100669541 \h </w:instrText>
            </w:r>
            <w:r w:rsidR="006B6705">
              <w:rPr>
                <w:noProof/>
                <w:webHidden/>
              </w:rPr>
            </w:r>
            <w:r w:rsidR="006B6705">
              <w:rPr>
                <w:noProof/>
                <w:webHidden/>
              </w:rPr>
              <w:fldChar w:fldCharType="separate"/>
            </w:r>
            <w:r w:rsidR="002B326D">
              <w:rPr>
                <w:noProof/>
                <w:webHidden/>
              </w:rPr>
              <w:t>2</w:t>
            </w:r>
            <w:r w:rsidR="006B6705">
              <w:rPr>
                <w:noProof/>
                <w:webHidden/>
              </w:rPr>
              <w:fldChar w:fldCharType="end"/>
            </w:r>
          </w:hyperlink>
        </w:p>
        <w:p w14:paraId="434402FC"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42" w:history="1">
            <w:r w:rsidR="006B6705" w:rsidRPr="00B26CC8">
              <w:rPr>
                <w:rStyle w:val="Hyperlink"/>
                <w:noProof/>
              </w:rPr>
              <w:t>1.3.1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Use of Language</w:t>
            </w:r>
            <w:r w:rsidR="006B6705">
              <w:rPr>
                <w:noProof/>
                <w:webHidden/>
              </w:rPr>
              <w:tab/>
            </w:r>
            <w:r w:rsidR="006B6705">
              <w:rPr>
                <w:noProof/>
                <w:webHidden/>
              </w:rPr>
              <w:fldChar w:fldCharType="begin"/>
            </w:r>
            <w:r w:rsidR="006B6705">
              <w:rPr>
                <w:noProof/>
                <w:webHidden/>
              </w:rPr>
              <w:instrText xml:space="preserve"> PAGEREF _Toc100669542 \h </w:instrText>
            </w:r>
            <w:r w:rsidR="006B6705">
              <w:rPr>
                <w:noProof/>
                <w:webHidden/>
              </w:rPr>
            </w:r>
            <w:r w:rsidR="006B6705">
              <w:rPr>
                <w:noProof/>
                <w:webHidden/>
              </w:rPr>
              <w:fldChar w:fldCharType="separate"/>
            </w:r>
            <w:r w:rsidR="002B326D">
              <w:rPr>
                <w:noProof/>
                <w:webHidden/>
              </w:rPr>
              <w:t>2</w:t>
            </w:r>
            <w:r w:rsidR="006B6705">
              <w:rPr>
                <w:noProof/>
                <w:webHidden/>
              </w:rPr>
              <w:fldChar w:fldCharType="end"/>
            </w:r>
          </w:hyperlink>
        </w:p>
        <w:p w14:paraId="23336028"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43" w:history="1">
            <w:r w:rsidR="006B6705" w:rsidRPr="00B26CC8">
              <w:rPr>
                <w:rStyle w:val="Hyperlink"/>
                <w:noProof/>
              </w:rPr>
              <w:t>1.3.2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Terms and Definitions</w:t>
            </w:r>
            <w:r w:rsidR="006B6705">
              <w:rPr>
                <w:noProof/>
                <w:webHidden/>
              </w:rPr>
              <w:tab/>
            </w:r>
            <w:r w:rsidR="006B6705">
              <w:rPr>
                <w:noProof/>
                <w:webHidden/>
              </w:rPr>
              <w:fldChar w:fldCharType="begin"/>
            </w:r>
            <w:r w:rsidR="006B6705">
              <w:rPr>
                <w:noProof/>
                <w:webHidden/>
              </w:rPr>
              <w:instrText xml:space="preserve"> PAGEREF _Toc100669543 \h </w:instrText>
            </w:r>
            <w:r w:rsidR="006B6705">
              <w:rPr>
                <w:noProof/>
                <w:webHidden/>
              </w:rPr>
            </w:r>
            <w:r w:rsidR="006B6705">
              <w:rPr>
                <w:noProof/>
                <w:webHidden/>
              </w:rPr>
              <w:fldChar w:fldCharType="separate"/>
            </w:r>
            <w:r w:rsidR="002B326D">
              <w:rPr>
                <w:noProof/>
                <w:webHidden/>
              </w:rPr>
              <w:t>2</w:t>
            </w:r>
            <w:r w:rsidR="006B6705">
              <w:rPr>
                <w:noProof/>
                <w:webHidden/>
              </w:rPr>
              <w:fldChar w:fldCharType="end"/>
            </w:r>
          </w:hyperlink>
        </w:p>
        <w:p w14:paraId="04FC9382"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44" w:history="1">
            <w:r w:rsidR="006B6705" w:rsidRPr="00B26CC8">
              <w:rPr>
                <w:rStyle w:val="Hyperlink"/>
                <w:noProof/>
              </w:rPr>
              <w:t>1.3.3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Abbreviations</w:t>
            </w:r>
            <w:r w:rsidR="006B6705">
              <w:rPr>
                <w:noProof/>
                <w:webHidden/>
              </w:rPr>
              <w:tab/>
            </w:r>
            <w:r w:rsidR="006B6705">
              <w:rPr>
                <w:noProof/>
                <w:webHidden/>
              </w:rPr>
              <w:fldChar w:fldCharType="begin"/>
            </w:r>
            <w:r w:rsidR="006B6705">
              <w:rPr>
                <w:noProof/>
                <w:webHidden/>
              </w:rPr>
              <w:instrText xml:space="preserve"> PAGEREF _Toc100669544 \h </w:instrText>
            </w:r>
            <w:r w:rsidR="006B6705">
              <w:rPr>
                <w:noProof/>
                <w:webHidden/>
              </w:rPr>
            </w:r>
            <w:r w:rsidR="006B6705">
              <w:rPr>
                <w:noProof/>
                <w:webHidden/>
              </w:rPr>
              <w:fldChar w:fldCharType="separate"/>
            </w:r>
            <w:r w:rsidR="002B326D">
              <w:rPr>
                <w:noProof/>
                <w:webHidden/>
              </w:rPr>
              <w:t>4</w:t>
            </w:r>
            <w:r w:rsidR="006B6705">
              <w:rPr>
                <w:noProof/>
                <w:webHidden/>
              </w:rPr>
              <w:fldChar w:fldCharType="end"/>
            </w:r>
          </w:hyperlink>
        </w:p>
        <w:p w14:paraId="68B3A5CF"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45" w:history="1">
            <w:r w:rsidR="006B6705" w:rsidRPr="00B26CC8">
              <w:rPr>
                <w:rStyle w:val="Hyperlink"/>
                <w:noProof/>
              </w:rPr>
              <w:t>1.4</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General Data Product Description</w:t>
            </w:r>
            <w:r w:rsidR="006B6705">
              <w:rPr>
                <w:noProof/>
                <w:webHidden/>
              </w:rPr>
              <w:tab/>
            </w:r>
            <w:r w:rsidR="006B6705">
              <w:rPr>
                <w:noProof/>
                <w:webHidden/>
              </w:rPr>
              <w:fldChar w:fldCharType="begin"/>
            </w:r>
            <w:r w:rsidR="006B6705">
              <w:rPr>
                <w:noProof/>
                <w:webHidden/>
              </w:rPr>
              <w:instrText xml:space="preserve"> PAGEREF _Toc100669545 \h </w:instrText>
            </w:r>
            <w:r w:rsidR="006B6705">
              <w:rPr>
                <w:noProof/>
                <w:webHidden/>
              </w:rPr>
            </w:r>
            <w:r w:rsidR="006B6705">
              <w:rPr>
                <w:noProof/>
                <w:webHidden/>
              </w:rPr>
              <w:fldChar w:fldCharType="separate"/>
            </w:r>
            <w:r w:rsidR="002B326D">
              <w:rPr>
                <w:noProof/>
                <w:webHidden/>
              </w:rPr>
              <w:t>5</w:t>
            </w:r>
            <w:r w:rsidR="006B6705">
              <w:rPr>
                <w:noProof/>
                <w:webHidden/>
              </w:rPr>
              <w:fldChar w:fldCharType="end"/>
            </w:r>
          </w:hyperlink>
        </w:p>
        <w:p w14:paraId="4EECF042"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46" w:history="1">
            <w:r w:rsidR="006B6705" w:rsidRPr="00B26CC8">
              <w:rPr>
                <w:rStyle w:val="Hyperlink"/>
                <w:noProof/>
              </w:rPr>
              <w:t>1.5</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Specification Metadata</w:t>
            </w:r>
            <w:r w:rsidR="006B6705">
              <w:rPr>
                <w:noProof/>
                <w:webHidden/>
              </w:rPr>
              <w:tab/>
            </w:r>
            <w:r w:rsidR="006B6705">
              <w:rPr>
                <w:noProof/>
                <w:webHidden/>
              </w:rPr>
              <w:fldChar w:fldCharType="begin"/>
            </w:r>
            <w:r w:rsidR="006B6705">
              <w:rPr>
                <w:noProof/>
                <w:webHidden/>
              </w:rPr>
              <w:instrText xml:space="preserve"> PAGEREF _Toc100669546 \h </w:instrText>
            </w:r>
            <w:r w:rsidR="006B6705">
              <w:rPr>
                <w:noProof/>
                <w:webHidden/>
              </w:rPr>
            </w:r>
            <w:r w:rsidR="006B6705">
              <w:rPr>
                <w:noProof/>
                <w:webHidden/>
              </w:rPr>
              <w:fldChar w:fldCharType="separate"/>
            </w:r>
            <w:r w:rsidR="002B326D">
              <w:rPr>
                <w:noProof/>
                <w:webHidden/>
              </w:rPr>
              <w:t>6</w:t>
            </w:r>
            <w:r w:rsidR="006B6705">
              <w:rPr>
                <w:noProof/>
                <w:webHidden/>
              </w:rPr>
              <w:fldChar w:fldCharType="end"/>
            </w:r>
          </w:hyperlink>
        </w:p>
        <w:p w14:paraId="72C9E9B1"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47" w:history="1">
            <w:r w:rsidR="006B6705" w:rsidRPr="00B26CC8">
              <w:rPr>
                <w:rStyle w:val="Hyperlink"/>
                <w:noProof/>
              </w:rPr>
              <w:t>1.6</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IHO Specification Maintenance</w:t>
            </w:r>
            <w:r w:rsidR="006B6705">
              <w:rPr>
                <w:noProof/>
                <w:webHidden/>
              </w:rPr>
              <w:tab/>
            </w:r>
            <w:r w:rsidR="006B6705">
              <w:rPr>
                <w:noProof/>
                <w:webHidden/>
              </w:rPr>
              <w:fldChar w:fldCharType="begin"/>
            </w:r>
            <w:r w:rsidR="006B6705">
              <w:rPr>
                <w:noProof/>
                <w:webHidden/>
              </w:rPr>
              <w:instrText xml:space="preserve"> PAGEREF _Toc100669547 \h </w:instrText>
            </w:r>
            <w:r w:rsidR="006B6705">
              <w:rPr>
                <w:noProof/>
                <w:webHidden/>
              </w:rPr>
            </w:r>
            <w:r w:rsidR="006B6705">
              <w:rPr>
                <w:noProof/>
                <w:webHidden/>
              </w:rPr>
              <w:fldChar w:fldCharType="separate"/>
            </w:r>
            <w:r w:rsidR="002B326D">
              <w:rPr>
                <w:noProof/>
                <w:webHidden/>
              </w:rPr>
              <w:t>7</w:t>
            </w:r>
            <w:r w:rsidR="006B6705">
              <w:rPr>
                <w:noProof/>
                <w:webHidden/>
              </w:rPr>
              <w:fldChar w:fldCharType="end"/>
            </w:r>
          </w:hyperlink>
        </w:p>
        <w:p w14:paraId="471723B6"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48" w:history="1">
            <w:r w:rsidR="006B6705" w:rsidRPr="00B26CC8">
              <w:rPr>
                <w:rStyle w:val="Hyperlink"/>
                <w:noProof/>
                <w:lang w:eastAsia="en-US"/>
              </w:rPr>
              <w:t>1.6.1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US"/>
              </w:rPr>
              <w:t>Introduction</w:t>
            </w:r>
            <w:r w:rsidR="006B6705">
              <w:rPr>
                <w:noProof/>
                <w:webHidden/>
              </w:rPr>
              <w:tab/>
            </w:r>
            <w:r w:rsidR="006B6705">
              <w:rPr>
                <w:noProof/>
                <w:webHidden/>
              </w:rPr>
              <w:fldChar w:fldCharType="begin"/>
            </w:r>
            <w:r w:rsidR="006B6705">
              <w:rPr>
                <w:noProof/>
                <w:webHidden/>
              </w:rPr>
              <w:instrText xml:space="preserve"> PAGEREF _Toc100669548 \h </w:instrText>
            </w:r>
            <w:r w:rsidR="006B6705">
              <w:rPr>
                <w:noProof/>
                <w:webHidden/>
              </w:rPr>
            </w:r>
            <w:r w:rsidR="006B6705">
              <w:rPr>
                <w:noProof/>
                <w:webHidden/>
              </w:rPr>
              <w:fldChar w:fldCharType="separate"/>
            </w:r>
            <w:r w:rsidR="002B326D">
              <w:rPr>
                <w:noProof/>
                <w:webHidden/>
              </w:rPr>
              <w:t>7</w:t>
            </w:r>
            <w:r w:rsidR="006B6705">
              <w:rPr>
                <w:noProof/>
                <w:webHidden/>
              </w:rPr>
              <w:fldChar w:fldCharType="end"/>
            </w:r>
          </w:hyperlink>
        </w:p>
        <w:p w14:paraId="5DC1D30F"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49" w:history="1">
            <w:r w:rsidR="006B6705" w:rsidRPr="00B26CC8">
              <w:rPr>
                <w:rStyle w:val="Hyperlink"/>
                <w:noProof/>
                <w:lang w:eastAsia="en-US"/>
              </w:rPr>
              <w:t>1.6.2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US"/>
              </w:rPr>
              <w:t>New Edition</w:t>
            </w:r>
            <w:r w:rsidR="006B6705">
              <w:rPr>
                <w:noProof/>
                <w:webHidden/>
              </w:rPr>
              <w:tab/>
            </w:r>
            <w:r w:rsidR="006B6705">
              <w:rPr>
                <w:noProof/>
                <w:webHidden/>
              </w:rPr>
              <w:fldChar w:fldCharType="begin"/>
            </w:r>
            <w:r w:rsidR="006B6705">
              <w:rPr>
                <w:noProof/>
                <w:webHidden/>
              </w:rPr>
              <w:instrText xml:space="preserve"> PAGEREF _Toc100669549 \h </w:instrText>
            </w:r>
            <w:r w:rsidR="006B6705">
              <w:rPr>
                <w:noProof/>
                <w:webHidden/>
              </w:rPr>
            </w:r>
            <w:r w:rsidR="006B6705">
              <w:rPr>
                <w:noProof/>
                <w:webHidden/>
              </w:rPr>
              <w:fldChar w:fldCharType="separate"/>
            </w:r>
            <w:r w:rsidR="002B326D">
              <w:rPr>
                <w:noProof/>
                <w:webHidden/>
              </w:rPr>
              <w:t>7</w:t>
            </w:r>
            <w:r w:rsidR="006B6705">
              <w:rPr>
                <w:noProof/>
                <w:webHidden/>
              </w:rPr>
              <w:fldChar w:fldCharType="end"/>
            </w:r>
          </w:hyperlink>
        </w:p>
        <w:p w14:paraId="6FCACD66"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50" w:history="1">
            <w:r w:rsidR="006B6705" w:rsidRPr="00B26CC8">
              <w:rPr>
                <w:rStyle w:val="Hyperlink"/>
                <w:noProof/>
                <w:lang w:eastAsia="en-US"/>
              </w:rPr>
              <w:t>1.6.3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US"/>
              </w:rPr>
              <w:t>Revisions</w:t>
            </w:r>
            <w:r w:rsidR="006B6705">
              <w:rPr>
                <w:noProof/>
                <w:webHidden/>
              </w:rPr>
              <w:tab/>
            </w:r>
            <w:r w:rsidR="006B6705">
              <w:rPr>
                <w:noProof/>
                <w:webHidden/>
              </w:rPr>
              <w:fldChar w:fldCharType="begin"/>
            </w:r>
            <w:r w:rsidR="006B6705">
              <w:rPr>
                <w:noProof/>
                <w:webHidden/>
              </w:rPr>
              <w:instrText xml:space="preserve"> PAGEREF _Toc100669550 \h </w:instrText>
            </w:r>
            <w:r w:rsidR="006B6705">
              <w:rPr>
                <w:noProof/>
                <w:webHidden/>
              </w:rPr>
            </w:r>
            <w:r w:rsidR="006B6705">
              <w:rPr>
                <w:noProof/>
                <w:webHidden/>
              </w:rPr>
              <w:fldChar w:fldCharType="separate"/>
            </w:r>
            <w:r w:rsidR="002B326D">
              <w:rPr>
                <w:noProof/>
                <w:webHidden/>
              </w:rPr>
              <w:t>7</w:t>
            </w:r>
            <w:r w:rsidR="006B6705">
              <w:rPr>
                <w:noProof/>
                <w:webHidden/>
              </w:rPr>
              <w:fldChar w:fldCharType="end"/>
            </w:r>
          </w:hyperlink>
        </w:p>
        <w:p w14:paraId="5236B1EC"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51" w:history="1">
            <w:r w:rsidR="006B6705" w:rsidRPr="00B26CC8">
              <w:rPr>
                <w:rStyle w:val="Hyperlink"/>
                <w:noProof/>
                <w:lang w:eastAsia="en-US"/>
              </w:rPr>
              <w:t>1.6.4</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US"/>
              </w:rPr>
              <w:t>Clarification</w:t>
            </w:r>
            <w:r w:rsidR="006B6705">
              <w:rPr>
                <w:noProof/>
                <w:webHidden/>
              </w:rPr>
              <w:tab/>
            </w:r>
            <w:r w:rsidR="006B6705">
              <w:rPr>
                <w:noProof/>
                <w:webHidden/>
              </w:rPr>
              <w:fldChar w:fldCharType="begin"/>
            </w:r>
            <w:r w:rsidR="006B6705">
              <w:rPr>
                <w:noProof/>
                <w:webHidden/>
              </w:rPr>
              <w:instrText xml:space="preserve"> PAGEREF _Toc100669551 \h </w:instrText>
            </w:r>
            <w:r w:rsidR="006B6705">
              <w:rPr>
                <w:noProof/>
                <w:webHidden/>
              </w:rPr>
            </w:r>
            <w:r w:rsidR="006B6705">
              <w:rPr>
                <w:noProof/>
                <w:webHidden/>
              </w:rPr>
              <w:fldChar w:fldCharType="separate"/>
            </w:r>
            <w:r w:rsidR="002B326D">
              <w:rPr>
                <w:noProof/>
                <w:webHidden/>
              </w:rPr>
              <w:t>7</w:t>
            </w:r>
            <w:r w:rsidR="006B6705">
              <w:rPr>
                <w:noProof/>
                <w:webHidden/>
              </w:rPr>
              <w:fldChar w:fldCharType="end"/>
            </w:r>
          </w:hyperlink>
        </w:p>
        <w:p w14:paraId="17548BEB"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52" w:history="1">
            <w:r w:rsidR="006B6705" w:rsidRPr="00B26CC8">
              <w:rPr>
                <w:rStyle w:val="Hyperlink"/>
                <w:noProof/>
              </w:rPr>
              <w:t>1.6.5</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Version Numbers</w:t>
            </w:r>
            <w:r w:rsidR="006B6705">
              <w:rPr>
                <w:noProof/>
                <w:webHidden/>
              </w:rPr>
              <w:tab/>
            </w:r>
            <w:r w:rsidR="006B6705">
              <w:rPr>
                <w:noProof/>
                <w:webHidden/>
              </w:rPr>
              <w:fldChar w:fldCharType="begin"/>
            </w:r>
            <w:r w:rsidR="006B6705">
              <w:rPr>
                <w:noProof/>
                <w:webHidden/>
              </w:rPr>
              <w:instrText xml:space="preserve"> PAGEREF _Toc100669552 \h </w:instrText>
            </w:r>
            <w:r w:rsidR="006B6705">
              <w:rPr>
                <w:noProof/>
                <w:webHidden/>
              </w:rPr>
            </w:r>
            <w:r w:rsidR="006B6705">
              <w:rPr>
                <w:noProof/>
                <w:webHidden/>
              </w:rPr>
              <w:fldChar w:fldCharType="separate"/>
            </w:r>
            <w:r w:rsidR="002B326D">
              <w:rPr>
                <w:noProof/>
                <w:webHidden/>
              </w:rPr>
              <w:t>7</w:t>
            </w:r>
            <w:r w:rsidR="006B6705">
              <w:rPr>
                <w:noProof/>
                <w:webHidden/>
              </w:rPr>
              <w:fldChar w:fldCharType="end"/>
            </w:r>
          </w:hyperlink>
        </w:p>
        <w:p w14:paraId="21888067"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53" w:history="1">
            <w:r w:rsidR="006B6705" w:rsidRPr="00B26CC8">
              <w:rPr>
                <w:rStyle w:val="Hyperlink"/>
                <w:noProof/>
              </w:rPr>
              <w:t>1.7</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Implementation phases (informative)</w:t>
            </w:r>
            <w:r w:rsidR="006B6705">
              <w:rPr>
                <w:noProof/>
                <w:webHidden/>
              </w:rPr>
              <w:tab/>
            </w:r>
            <w:r w:rsidR="006B6705">
              <w:rPr>
                <w:noProof/>
                <w:webHidden/>
              </w:rPr>
              <w:fldChar w:fldCharType="begin"/>
            </w:r>
            <w:r w:rsidR="006B6705">
              <w:rPr>
                <w:noProof/>
                <w:webHidden/>
              </w:rPr>
              <w:instrText xml:space="preserve"> PAGEREF _Toc100669553 \h </w:instrText>
            </w:r>
            <w:r w:rsidR="006B6705">
              <w:rPr>
                <w:noProof/>
                <w:webHidden/>
              </w:rPr>
            </w:r>
            <w:r w:rsidR="006B6705">
              <w:rPr>
                <w:noProof/>
                <w:webHidden/>
              </w:rPr>
              <w:fldChar w:fldCharType="separate"/>
            </w:r>
            <w:r w:rsidR="002B326D">
              <w:rPr>
                <w:noProof/>
                <w:webHidden/>
              </w:rPr>
              <w:t>7</w:t>
            </w:r>
            <w:r w:rsidR="006B6705">
              <w:rPr>
                <w:noProof/>
                <w:webHidden/>
              </w:rPr>
              <w:fldChar w:fldCharType="end"/>
            </w:r>
          </w:hyperlink>
        </w:p>
        <w:p w14:paraId="0CB2B495"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54" w:history="1">
            <w:r w:rsidR="006B6705" w:rsidRPr="00B26CC8">
              <w:rPr>
                <w:rStyle w:val="Hyperlink"/>
                <w:noProof/>
              </w:rPr>
              <w:t>1.8</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How to read and implement this specification</w:t>
            </w:r>
            <w:r w:rsidR="006B6705">
              <w:rPr>
                <w:noProof/>
                <w:webHidden/>
              </w:rPr>
              <w:tab/>
            </w:r>
            <w:r w:rsidR="006B6705">
              <w:rPr>
                <w:noProof/>
                <w:webHidden/>
              </w:rPr>
              <w:fldChar w:fldCharType="begin"/>
            </w:r>
            <w:r w:rsidR="006B6705">
              <w:rPr>
                <w:noProof/>
                <w:webHidden/>
              </w:rPr>
              <w:instrText xml:space="preserve"> PAGEREF _Toc100669554 \h </w:instrText>
            </w:r>
            <w:r w:rsidR="006B6705">
              <w:rPr>
                <w:noProof/>
                <w:webHidden/>
              </w:rPr>
            </w:r>
            <w:r w:rsidR="006B6705">
              <w:rPr>
                <w:noProof/>
                <w:webHidden/>
              </w:rPr>
              <w:fldChar w:fldCharType="separate"/>
            </w:r>
            <w:r w:rsidR="002B326D">
              <w:rPr>
                <w:noProof/>
                <w:webHidden/>
              </w:rPr>
              <w:t>8</w:t>
            </w:r>
            <w:r w:rsidR="006B6705">
              <w:rPr>
                <w:noProof/>
                <w:webHidden/>
              </w:rPr>
              <w:fldChar w:fldCharType="end"/>
            </w:r>
          </w:hyperlink>
        </w:p>
        <w:p w14:paraId="3EC65E58"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555" w:history="1">
            <w:r w:rsidR="006B6705" w:rsidRPr="00B26CC8">
              <w:rPr>
                <w:rStyle w:val="Hyperlink"/>
                <w:noProof/>
              </w:rPr>
              <w:t>2</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Specification Scope</w:t>
            </w:r>
            <w:r w:rsidR="006B6705">
              <w:rPr>
                <w:noProof/>
                <w:webHidden/>
              </w:rPr>
              <w:tab/>
            </w:r>
            <w:r w:rsidR="006B6705">
              <w:rPr>
                <w:noProof/>
                <w:webHidden/>
              </w:rPr>
              <w:fldChar w:fldCharType="begin"/>
            </w:r>
            <w:r w:rsidR="006B6705">
              <w:rPr>
                <w:noProof/>
                <w:webHidden/>
              </w:rPr>
              <w:instrText xml:space="preserve"> PAGEREF _Toc100669555 \h </w:instrText>
            </w:r>
            <w:r w:rsidR="006B6705">
              <w:rPr>
                <w:noProof/>
                <w:webHidden/>
              </w:rPr>
            </w:r>
            <w:r w:rsidR="006B6705">
              <w:rPr>
                <w:noProof/>
                <w:webHidden/>
              </w:rPr>
              <w:fldChar w:fldCharType="separate"/>
            </w:r>
            <w:r w:rsidR="002B326D">
              <w:rPr>
                <w:noProof/>
                <w:webHidden/>
              </w:rPr>
              <w:t>8</w:t>
            </w:r>
            <w:r w:rsidR="006B6705">
              <w:rPr>
                <w:noProof/>
                <w:webHidden/>
              </w:rPr>
              <w:fldChar w:fldCharType="end"/>
            </w:r>
          </w:hyperlink>
        </w:p>
        <w:p w14:paraId="5B1E21DF"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56" w:history="1">
            <w:r w:rsidR="006B6705" w:rsidRPr="00B26CC8">
              <w:rPr>
                <w:rStyle w:val="Hyperlink"/>
                <w:noProof/>
              </w:rPr>
              <w:t>2.1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Conformance levels</w:t>
            </w:r>
            <w:r w:rsidR="006B6705">
              <w:rPr>
                <w:noProof/>
                <w:webHidden/>
              </w:rPr>
              <w:tab/>
            </w:r>
            <w:r w:rsidR="006B6705">
              <w:rPr>
                <w:noProof/>
                <w:webHidden/>
              </w:rPr>
              <w:fldChar w:fldCharType="begin"/>
            </w:r>
            <w:r w:rsidR="006B6705">
              <w:rPr>
                <w:noProof/>
                <w:webHidden/>
              </w:rPr>
              <w:instrText xml:space="preserve"> PAGEREF _Toc100669556 \h </w:instrText>
            </w:r>
            <w:r w:rsidR="006B6705">
              <w:rPr>
                <w:noProof/>
                <w:webHidden/>
              </w:rPr>
            </w:r>
            <w:r w:rsidR="006B6705">
              <w:rPr>
                <w:noProof/>
                <w:webHidden/>
              </w:rPr>
              <w:fldChar w:fldCharType="separate"/>
            </w:r>
            <w:r w:rsidR="002B326D">
              <w:rPr>
                <w:noProof/>
                <w:webHidden/>
              </w:rPr>
              <w:t>9</w:t>
            </w:r>
            <w:r w:rsidR="006B6705">
              <w:rPr>
                <w:noProof/>
                <w:webHidden/>
              </w:rPr>
              <w:fldChar w:fldCharType="end"/>
            </w:r>
          </w:hyperlink>
        </w:p>
        <w:p w14:paraId="2E0641ED"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557" w:history="1">
            <w:r w:rsidR="006B6705" w:rsidRPr="00B26CC8">
              <w:rPr>
                <w:rStyle w:val="Hyperlink"/>
                <w:noProof/>
              </w:rPr>
              <w:t>3</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Interoperability Catalogue Identification</w:t>
            </w:r>
            <w:r w:rsidR="006B6705">
              <w:rPr>
                <w:noProof/>
                <w:webHidden/>
              </w:rPr>
              <w:tab/>
            </w:r>
            <w:r w:rsidR="006B6705">
              <w:rPr>
                <w:noProof/>
                <w:webHidden/>
              </w:rPr>
              <w:fldChar w:fldCharType="begin"/>
            </w:r>
            <w:r w:rsidR="006B6705">
              <w:rPr>
                <w:noProof/>
                <w:webHidden/>
              </w:rPr>
              <w:instrText xml:space="preserve"> PAGEREF _Toc100669557 \h </w:instrText>
            </w:r>
            <w:r w:rsidR="006B6705">
              <w:rPr>
                <w:noProof/>
                <w:webHidden/>
              </w:rPr>
            </w:r>
            <w:r w:rsidR="006B6705">
              <w:rPr>
                <w:noProof/>
                <w:webHidden/>
              </w:rPr>
              <w:fldChar w:fldCharType="separate"/>
            </w:r>
            <w:r w:rsidR="002B326D">
              <w:rPr>
                <w:noProof/>
                <w:webHidden/>
              </w:rPr>
              <w:t>9</w:t>
            </w:r>
            <w:r w:rsidR="006B6705">
              <w:rPr>
                <w:noProof/>
                <w:webHidden/>
              </w:rPr>
              <w:fldChar w:fldCharType="end"/>
            </w:r>
          </w:hyperlink>
        </w:p>
        <w:p w14:paraId="411BF9BD"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558" w:history="1">
            <w:r w:rsidR="006B6705" w:rsidRPr="00B26CC8">
              <w:rPr>
                <w:rStyle w:val="Hyperlink"/>
                <w:noProof/>
              </w:rPr>
              <w:t>4</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Data Content and structure</w:t>
            </w:r>
            <w:r w:rsidR="006B6705">
              <w:rPr>
                <w:noProof/>
                <w:webHidden/>
              </w:rPr>
              <w:tab/>
            </w:r>
            <w:r w:rsidR="006B6705">
              <w:rPr>
                <w:noProof/>
                <w:webHidden/>
              </w:rPr>
              <w:fldChar w:fldCharType="begin"/>
            </w:r>
            <w:r w:rsidR="006B6705">
              <w:rPr>
                <w:noProof/>
                <w:webHidden/>
              </w:rPr>
              <w:instrText xml:space="preserve"> PAGEREF _Toc100669558 \h </w:instrText>
            </w:r>
            <w:r w:rsidR="006B6705">
              <w:rPr>
                <w:noProof/>
                <w:webHidden/>
              </w:rPr>
            </w:r>
            <w:r w:rsidR="006B6705">
              <w:rPr>
                <w:noProof/>
                <w:webHidden/>
              </w:rPr>
              <w:fldChar w:fldCharType="separate"/>
            </w:r>
            <w:r w:rsidR="002B326D">
              <w:rPr>
                <w:noProof/>
                <w:webHidden/>
              </w:rPr>
              <w:t>10</w:t>
            </w:r>
            <w:r w:rsidR="006B6705">
              <w:rPr>
                <w:noProof/>
                <w:webHidden/>
              </w:rPr>
              <w:fldChar w:fldCharType="end"/>
            </w:r>
          </w:hyperlink>
        </w:p>
        <w:p w14:paraId="69489CED"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59" w:history="1">
            <w:r w:rsidR="006B6705" w:rsidRPr="00B26CC8">
              <w:rPr>
                <w:rStyle w:val="Hyperlink"/>
                <w:noProof/>
              </w:rPr>
              <w:t>4.1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Application Schema</w:t>
            </w:r>
            <w:r w:rsidR="006B6705">
              <w:rPr>
                <w:noProof/>
                <w:webHidden/>
              </w:rPr>
              <w:tab/>
            </w:r>
            <w:r w:rsidR="006B6705">
              <w:rPr>
                <w:noProof/>
                <w:webHidden/>
              </w:rPr>
              <w:fldChar w:fldCharType="begin"/>
            </w:r>
            <w:r w:rsidR="006B6705">
              <w:rPr>
                <w:noProof/>
                <w:webHidden/>
              </w:rPr>
              <w:instrText xml:space="preserve"> PAGEREF _Toc100669559 \h </w:instrText>
            </w:r>
            <w:r w:rsidR="006B6705">
              <w:rPr>
                <w:noProof/>
                <w:webHidden/>
              </w:rPr>
            </w:r>
            <w:r w:rsidR="006B6705">
              <w:rPr>
                <w:noProof/>
                <w:webHidden/>
              </w:rPr>
              <w:fldChar w:fldCharType="separate"/>
            </w:r>
            <w:r w:rsidR="002B326D">
              <w:rPr>
                <w:noProof/>
                <w:webHidden/>
              </w:rPr>
              <w:t>10</w:t>
            </w:r>
            <w:r w:rsidR="006B6705">
              <w:rPr>
                <w:noProof/>
                <w:webHidden/>
              </w:rPr>
              <w:fldChar w:fldCharType="end"/>
            </w:r>
          </w:hyperlink>
        </w:p>
        <w:p w14:paraId="21B92510"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60" w:history="1">
            <w:r w:rsidR="006B6705" w:rsidRPr="00B26CC8">
              <w:rPr>
                <w:rStyle w:val="Hyperlink"/>
                <w:noProof/>
                <w:lang w:eastAsia="en-GB"/>
              </w:rPr>
              <w:t>4.1.1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GB"/>
              </w:rPr>
              <w:t>List of covered data products</w:t>
            </w:r>
            <w:r w:rsidR="006B6705">
              <w:rPr>
                <w:noProof/>
                <w:webHidden/>
              </w:rPr>
              <w:tab/>
            </w:r>
            <w:r w:rsidR="006B6705">
              <w:rPr>
                <w:noProof/>
                <w:webHidden/>
              </w:rPr>
              <w:fldChar w:fldCharType="begin"/>
            </w:r>
            <w:r w:rsidR="006B6705">
              <w:rPr>
                <w:noProof/>
                <w:webHidden/>
              </w:rPr>
              <w:instrText xml:space="preserve"> PAGEREF _Toc100669560 \h </w:instrText>
            </w:r>
            <w:r w:rsidR="006B6705">
              <w:rPr>
                <w:noProof/>
                <w:webHidden/>
              </w:rPr>
            </w:r>
            <w:r w:rsidR="006B6705">
              <w:rPr>
                <w:noProof/>
                <w:webHidden/>
              </w:rPr>
              <w:fldChar w:fldCharType="separate"/>
            </w:r>
            <w:r w:rsidR="002B326D">
              <w:rPr>
                <w:noProof/>
                <w:webHidden/>
              </w:rPr>
              <w:t>10</w:t>
            </w:r>
            <w:r w:rsidR="006B6705">
              <w:rPr>
                <w:noProof/>
                <w:webHidden/>
              </w:rPr>
              <w:fldChar w:fldCharType="end"/>
            </w:r>
          </w:hyperlink>
        </w:p>
        <w:p w14:paraId="56CF9F0B"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61" w:history="1">
            <w:r w:rsidR="006B6705" w:rsidRPr="00B26CC8">
              <w:rPr>
                <w:rStyle w:val="Hyperlink"/>
                <w:noProof/>
              </w:rPr>
              <w:t>4.2</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Interoperability Catalogue</w:t>
            </w:r>
            <w:r w:rsidR="006B6705">
              <w:rPr>
                <w:noProof/>
                <w:webHidden/>
              </w:rPr>
              <w:tab/>
            </w:r>
            <w:r w:rsidR="006B6705">
              <w:rPr>
                <w:noProof/>
                <w:webHidden/>
              </w:rPr>
              <w:fldChar w:fldCharType="begin"/>
            </w:r>
            <w:r w:rsidR="006B6705">
              <w:rPr>
                <w:noProof/>
                <w:webHidden/>
              </w:rPr>
              <w:instrText xml:space="preserve"> PAGEREF _Toc100669561 \h </w:instrText>
            </w:r>
            <w:r w:rsidR="006B6705">
              <w:rPr>
                <w:noProof/>
                <w:webHidden/>
              </w:rPr>
            </w:r>
            <w:r w:rsidR="006B6705">
              <w:rPr>
                <w:noProof/>
                <w:webHidden/>
              </w:rPr>
              <w:fldChar w:fldCharType="separate"/>
            </w:r>
            <w:r w:rsidR="002B326D">
              <w:rPr>
                <w:noProof/>
                <w:webHidden/>
              </w:rPr>
              <w:t>10</w:t>
            </w:r>
            <w:r w:rsidR="006B6705">
              <w:rPr>
                <w:noProof/>
                <w:webHidden/>
              </w:rPr>
              <w:fldChar w:fldCharType="end"/>
            </w:r>
          </w:hyperlink>
        </w:p>
        <w:p w14:paraId="761546BA"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62" w:history="1">
            <w:r w:rsidR="006B6705" w:rsidRPr="00B26CC8">
              <w:rPr>
                <w:rStyle w:val="Hyperlink"/>
                <w:noProof/>
                <w:lang w:eastAsia="en-US"/>
              </w:rPr>
              <w:t>4.2.1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US"/>
              </w:rPr>
              <w:t>Introduction</w:t>
            </w:r>
            <w:r w:rsidR="006B6705">
              <w:rPr>
                <w:noProof/>
                <w:webHidden/>
              </w:rPr>
              <w:tab/>
            </w:r>
            <w:r w:rsidR="006B6705">
              <w:rPr>
                <w:noProof/>
                <w:webHidden/>
              </w:rPr>
              <w:fldChar w:fldCharType="begin"/>
            </w:r>
            <w:r w:rsidR="006B6705">
              <w:rPr>
                <w:noProof/>
                <w:webHidden/>
              </w:rPr>
              <w:instrText xml:space="preserve"> PAGEREF _Toc100669562 \h </w:instrText>
            </w:r>
            <w:r w:rsidR="006B6705">
              <w:rPr>
                <w:noProof/>
                <w:webHidden/>
              </w:rPr>
            </w:r>
            <w:r w:rsidR="006B6705">
              <w:rPr>
                <w:noProof/>
                <w:webHidden/>
              </w:rPr>
              <w:fldChar w:fldCharType="separate"/>
            </w:r>
            <w:r w:rsidR="002B326D">
              <w:rPr>
                <w:noProof/>
                <w:webHidden/>
              </w:rPr>
              <w:t>10</w:t>
            </w:r>
            <w:r w:rsidR="006B6705">
              <w:rPr>
                <w:noProof/>
                <w:webHidden/>
              </w:rPr>
              <w:fldChar w:fldCharType="end"/>
            </w:r>
          </w:hyperlink>
        </w:p>
        <w:p w14:paraId="294756B1"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63" w:history="1">
            <w:r w:rsidR="006B6705" w:rsidRPr="00B26CC8">
              <w:rPr>
                <w:rStyle w:val="Hyperlink"/>
                <w:noProof/>
                <w:lang w:eastAsia="en-US"/>
              </w:rPr>
              <w:t>4.2.2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US"/>
              </w:rPr>
              <w:t>Use of S-100 types</w:t>
            </w:r>
            <w:r w:rsidR="006B6705">
              <w:rPr>
                <w:noProof/>
                <w:webHidden/>
              </w:rPr>
              <w:tab/>
            </w:r>
            <w:r w:rsidR="006B6705">
              <w:rPr>
                <w:noProof/>
                <w:webHidden/>
              </w:rPr>
              <w:fldChar w:fldCharType="begin"/>
            </w:r>
            <w:r w:rsidR="006B6705">
              <w:rPr>
                <w:noProof/>
                <w:webHidden/>
              </w:rPr>
              <w:instrText xml:space="preserve"> PAGEREF _Toc100669563 \h </w:instrText>
            </w:r>
            <w:r w:rsidR="006B6705">
              <w:rPr>
                <w:noProof/>
                <w:webHidden/>
              </w:rPr>
            </w:r>
            <w:r w:rsidR="006B6705">
              <w:rPr>
                <w:noProof/>
                <w:webHidden/>
              </w:rPr>
              <w:fldChar w:fldCharType="separate"/>
            </w:r>
            <w:r w:rsidR="002B326D">
              <w:rPr>
                <w:noProof/>
                <w:webHidden/>
              </w:rPr>
              <w:t>11</w:t>
            </w:r>
            <w:r w:rsidR="006B6705">
              <w:rPr>
                <w:noProof/>
                <w:webHidden/>
              </w:rPr>
              <w:fldChar w:fldCharType="end"/>
            </w:r>
          </w:hyperlink>
        </w:p>
        <w:p w14:paraId="30D5875D"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64" w:history="1">
            <w:r w:rsidR="006B6705" w:rsidRPr="00B26CC8">
              <w:rPr>
                <w:rStyle w:val="Hyperlink"/>
                <w:noProof/>
              </w:rPr>
              <w:t>4.3</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Filters</w:t>
            </w:r>
            <w:r w:rsidR="006B6705">
              <w:rPr>
                <w:noProof/>
                <w:webHidden/>
              </w:rPr>
              <w:tab/>
            </w:r>
            <w:r w:rsidR="006B6705">
              <w:rPr>
                <w:noProof/>
                <w:webHidden/>
              </w:rPr>
              <w:fldChar w:fldCharType="begin"/>
            </w:r>
            <w:r w:rsidR="006B6705">
              <w:rPr>
                <w:noProof/>
                <w:webHidden/>
              </w:rPr>
              <w:instrText xml:space="preserve"> PAGEREF _Toc100669564 \h </w:instrText>
            </w:r>
            <w:r w:rsidR="006B6705">
              <w:rPr>
                <w:noProof/>
                <w:webHidden/>
              </w:rPr>
            </w:r>
            <w:r w:rsidR="006B6705">
              <w:rPr>
                <w:noProof/>
                <w:webHidden/>
              </w:rPr>
              <w:fldChar w:fldCharType="separate"/>
            </w:r>
            <w:r w:rsidR="002B326D">
              <w:rPr>
                <w:noProof/>
                <w:webHidden/>
              </w:rPr>
              <w:t>12</w:t>
            </w:r>
            <w:r w:rsidR="006B6705">
              <w:rPr>
                <w:noProof/>
                <w:webHidden/>
              </w:rPr>
              <w:fldChar w:fldCharType="end"/>
            </w:r>
          </w:hyperlink>
        </w:p>
        <w:p w14:paraId="0AB6C412"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65" w:history="1">
            <w:r w:rsidR="006B6705" w:rsidRPr="00B26CC8">
              <w:rPr>
                <w:rStyle w:val="Hyperlink"/>
                <w:noProof/>
              </w:rPr>
              <w:t>4.4</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Interoperability Levels</w:t>
            </w:r>
            <w:r w:rsidR="006B6705">
              <w:rPr>
                <w:noProof/>
                <w:webHidden/>
              </w:rPr>
              <w:tab/>
            </w:r>
            <w:r w:rsidR="006B6705">
              <w:rPr>
                <w:noProof/>
                <w:webHidden/>
              </w:rPr>
              <w:fldChar w:fldCharType="begin"/>
            </w:r>
            <w:r w:rsidR="006B6705">
              <w:rPr>
                <w:noProof/>
                <w:webHidden/>
              </w:rPr>
              <w:instrText xml:space="preserve"> PAGEREF _Toc100669565 \h </w:instrText>
            </w:r>
            <w:r w:rsidR="006B6705">
              <w:rPr>
                <w:noProof/>
                <w:webHidden/>
              </w:rPr>
            </w:r>
            <w:r w:rsidR="006B6705">
              <w:rPr>
                <w:noProof/>
                <w:webHidden/>
              </w:rPr>
              <w:fldChar w:fldCharType="separate"/>
            </w:r>
            <w:r w:rsidR="002B326D">
              <w:rPr>
                <w:noProof/>
                <w:webHidden/>
              </w:rPr>
              <w:t>12</w:t>
            </w:r>
            <w:r w:rsidR="006B6705">
              <w:rPr>
                <w:noProof/>
                <w:webHidden/>
              </w:rPr>
              <w:fldChar w:fldCharType="end"/>
            </w:r>
          </w:hyperlink>
        </w:p>
        <w:p w14:paraId="208C8C61"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66" w:history="1">
            <w:r w:rsidR="006B6705" w:rsidRPr="00B26CC8">
              <w:rPr>
                <w:rStyle w:val="Hyperlink"/>
                <w:noProof/>
              </w:rPr>
              <w:t>4.4.1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Level 0 – Overlays – no explicit interoperability</w:t>
            </w:r>
            <w:r w:rsidR="006B6705">
              <w:rPr>
                <w:noProof/>
                <w:webHidden/>
              </w:rPr>
              <w:tab/>
            </w:r>
            <w:r w:rsidR="006B6705">
              <w:rPr>
                <w:noProof/>
                <w:webHidden/>
              </w:rPr>
              <w:fldChar w:fldCharType="begin"/>
            </w:r>
            <w:r w:rsidR="006B6705">
              <w:rPr>
                <w:noProof/>
                <w:webHidden/>
              </w:rPr>
              <w:instrText xml:space="preserve"> PAGEREF _Toc100669566 \h </w:instrText>
            </w:r>
            <w:r w:rsidR="006B6705">
              <w:rPr>
                <w:noProof/>
                <w:webHidden/>
              </w:rPr>
            </w:r>
            <w:r w:rsidR="006B6705">
              <w:rPr>
                <w:noProof/>
                <w:webHidden/>
              </w:rPr>
              <w:fldChar w:fldCharType="separate"/>
            </w:r>
            <w:r w:rsidR="002B326D">
              <w:rPr>
                <w:noProof/>
                <w:webHidden/>
              </w:rPr>
              <w:t>13</w:t>
            </w:r>
            <w:r w:rsidR="006B6705">
              <w:rPr>
                <w:noProof/>
                <w:webHidden/>
              </w:rPr>
              <w:fldChar w:fldCharType="end"/>
            </w:r>
          </w:hyperlink>
        </w:p>
        <w:p w14:paraId="4AF234A9"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67" w:history="1">
            <w:r w:rsidR="006B6705" w:rsidRPr="00B26CC8">
              <w:rPr>
                <w:rStyle w:val="Hyperlink"/>
                <w:noProof/>
              </w:rPr>
              <w:t>4.4.2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Level 1 – Interleaving</w:t>
            </w:r>
            <w:r w:rsidR="006B6705">
              <w:rPr>
                <w:noProof/>
                <w:webHidden/>
              </w:rPr>
              <w:tab/>
            </w:r>
            <w:r w:rsidR="006B6705">
              <w:rPr>
                <w:noProof/>
                <w:webHidden/>
              </w:rPr>
              <w:fldChar w:fldCharType="begin"/>
            </w:r>
            <w:r w:rsidR="006B6705">
              <w:rPr>
                <w:noProof/>
                <w:webHidden/>
              </w:rPr>
              <w:instrText xml:space="preserve"> PAGEREF _Toc100669567 \h </w:instrText>
            </w:r>
            <w:r w:rsidR="006B6705">
              <w:rPr>
                <w:noProof/>
                <w:webHidden/>
              </w:rPr>
            </w:r>
            <w:r w:rsidR="006B6705">
              <w:rPr>
                <w:noProof/>
                <w:webHidden/>
              </w:rPr>
              <w:fldChar w:fldCharType="separate"/>
            </w:r>
            <w:r w:rsidR="002B326D">
              <w:rPr>
                <w:noProof/>
                <w:webHidden/>
              </w:rPr>
              <w:t>13</w:t>
            </w:r>
            <w:r w:rsidR="006B6705">
              <w:rPr>
                <w:noProof/>
                <w:webHidden/>
              </w:rPr>
              <w:fldChar w:fldCharType="end"/>
            </w:r>
          </w:hyperlink>
        </w:p>
        <w:p w14:paraId="48DB25EA"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68" w:history="1">
            <w:r w:rsidR="006B6705" w:rsidRPr="00B26CC8">
              <w:rPr>
                <w:rStyle w:val="Hyperlink"/>
                <w:noProof/>
              </w:rPr>
              <w:t>4.4.3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Level 2 – Type-based selectivity and feature class replacement</w:t>
            </w:r>
            <w:r w:rsidR="006B6705">
              <w:rPr>
                <w:noProof/>
                <w:webHidden/>
              </w:rPr>
              <w:tab/>
            </w:r>
            <w:r w:rsidR="006B6705">
              <w:rPr>
                <w:noProof/>
                <w:webHidden/>
              </w:rPr>
              <w:fldChar w:fldCharType="begin"/>
            </w:r>
            <w:r w:rsidR="006B6705">
              <w:rPr>
                <w:noProof/>
                <w:webHidden/>
              </w:rPr>
              <w:instrText xml:space="preserve"> PAGEREF _Toc100669568 \h </w:instrText>
            </w:r>
            <w:r w:rsidR="006B6705">
              <w:rPr>
                <w:noProof/>
                <w:webHidden/>
              </w:rPr>
            </w:r>
            <w:r w:rsidR="006B6705">
              <w:rPr>
                <w:noProof/>
                <w:webHidden/>
              </w:rPr>
              <w:fldChar w:fldCharType="separate"/>
            </w:r>
            <w:r w:rsidR="002B326D">
              <w:rPr>
                <w:noProof/>
                <w:webHidden/>
              </w:rPr>
              <w:t>13</w:t>
            </w:r>
            <w:r w:rsidR="006B6705">
              <w:rPr>
                <w:noProof/>
                <w:webHidden/>
              </w:rPr>
              <w:fldChar w:fldCharType="end"/>
            </w:r>
          </w:hyperlink>
        </w:p>
        <w:p w14:paraId="1A4A58C7"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69" w:history="1">
            <w:r w:rsidR="006B6705" w:rsidRPr="00B26CC8">
              <w:rPr>
                <w:rStyle w:val="Hyperlink"/>
                <w:noProof/>
              </w:rPr>
              <w:t>4.4.4</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Level 3 – Feature hybridization</w:t>
            </w:r>
            <w:r w:rsidR="006B6705">
              <w:rPr>
                <w:noProof/>
                <w:webHidden/>
              </w:rPr>
              <w:tab/>
            </w:r>
            <w:r w:rsidR="006B6705">
              <w:rPr>
                <w:noProof/>
                <w:webHidden/>
              </w:rPr>
              <w:fldChar w:fldCharType="begin"/>
            </w:r>
            <w:r w:rsidR="006B6705">
              <w:rPr>
                <w:noProof/>
                <w:webHidden/>
              </w:rPr>
              <w:instrText xml:space="preserve"> PAGEREF _Toc100669569 \h </w:instrText>
            </w:r>
            <w:r w:rsidR="006B6705">
              <w:rPr>
                <w:noProof/>
                <w:webHidden/>
              </w:rPr>
            </w:r>
            <w:r w:rsidR="006B6705">
              <w:rPr>
                <w:noProof/>
                <w:webHidden/>
              </w:rPr>
              <w:fldChar w:fldCharType="separate"/>
            </w:r>
            <w:r w:rsidR="002B326D">
              <w:rPr>
                <w:noProof/>
                <w:webHidden/>
              </w:rPr>
              <w:t>14</w:t>
            </w:r>
            <w:r w:rsidR="006B6705">
              <w:rPr>
                <w:noProof/>
                <w:webHidden/>
              </w:rPr>
              <w:fldChar w:fldCharType="end"/>
            </w:r>
          </w:hyperlink>
        </w:p>
        <w:p w14:paraId="313C8ACF"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70" w:history="1">
            <w:r w:rsidR="006B6705" w:rsidRPr="00B26CC8">
              <w:rPr>
                <w:rStyle w:val="Hyperlink"/>
                <w:noProof/>
              </w:rPr>
              <w:t>4.4.5</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Level 4 – Spatial operations</w:t>
            </w:r>
            <w:r w:rsidR="006B6705">
              <w:rPr>
                <w:noProof/>
                <w:webHidden/>
              </w:rPr>
              <w:tab/>
            </w:r>
            <w:r w:rsidR="006B6705">
              <w:rPr>
                <w:noProof/>
                <w:webHidden/>
              </w:rPr>
              <w:fldChar w:fldCharType="begin"/>
            </w:r>
            <w:r w:rsidR="006B6705">
              <w:rPr>
                <w:noProof/>
                <w:webHidden/>
              </w:rPr>
              <w:instrText xml:space="preserve"> PAGEREF _Toc100669570 \h </w:instrText>
            </w:r>
            <w:r w:rsidR="006B6705">
              <w:rPr>
                <w:noProof/>
                <w:webHidden/>
              </w:rPr>
            </w:r>
            <w:r w:rsidR="006B6705">
              <w:rPr>
                <w:noProof/>
                <w:webHidden/>
              </w:rPr>
              <w:fldChar w:fldCharType="separate"/>
            </w:r>
            <w:r w:rsidR="002B326D">
              <w:rPr>
                <w:noProof/>
                <w:webHidden/>
              </w:rPr>
              <w:t>14</w:t>
            </w:r>
            <w:r w:rsidR="006B6705">
              <w:rPr>
                <w:noProof/>
                <w:webHidden/>
              </w:rPr>
              <w:fldChar w:fldCharType="end"/>
            </w:r>
          </w:hyperlink>
        </w:p>
        <w:p w14:paraId="7AA5E9BB"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71" w:history="1">
            <w:r w:rsidR="006B6705" w:rsidRPr="00B26CC8">
              <w:rPr>
                <w:rStyle w:val="Hyperlink"/>
                <w:noProof/>
              </w:rPr>
              <w:t>4.4.6</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Progression of interoperability levels</w:t>
            </w:r>
            <w:r w:rsidR="006B6705">
              <w:rPr>
                <w:noProof/>
                <w:webHidden/>
              </w:rPr>
              <w:tab/>
            </w:r>
            <w:r w:rsidR="006B6705">
              <w:rPr>
                <w:noProof/>
                <w:webHidden/>
              </w:rPr>
              <w:fldChar w:fldCharType="begin"/>
            </w:r>
            <w:r w:rsidR="006B6705">
              <w:rPr>
                <w:noProof/>
                <w:webHidden/>
              </w:rPr>
              <w:instrText xml:space="preserve"> PAGEREF _Toc100669571 \h </w:instrText>
            </w:r>
            <w:r w:rsidR="006B6705">
              <w:rPr>
                <w:noProof/>
                <w:webHidden/>
              </w:rPr>
            </w:r>
            <w:r w:rsidR="006B6705">
              <w:rPr>
                <w:noProof/>
                <w:webHidden/>
              </w:rPr>
              <w:fldChar w:fldCharType="separate"/>
            </w:r>
            <w:r w:rsidR="002B326D">
              <w:rPr>
                <w:noProof/>
                <w:webHidden/>
              </w:rPr>
              <w:t>14</w:t>
            </w:r>
            <w:r w:rsidR="006B6705">
              <w:rPr>
                <w:noProof/>
                <w:webHidden/>
              </w:rPr>
              <w:fldChar w:fldCharType="end"/>
            </w:r>
          </w:hyperlink>
        </w:p>
        <w:p w14:paraId="4A04B686"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572" w:history="1">
            <w:r w:rsidR="006B6705" w:rsidRPr="00B26CC8">
              <w:rPr>
                <w:rStyle w:val="Hyperlink"/>
                <w:noProof/>
              </w:rPr>
              <w:t>5</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Coordinate Reference Systems (CRS)</w:t>
            </w:r>
            <w:r w:rsidR="006B6705">
              <w:rPr>
                <w:noProof/>
                <w:webHidden/>
              </w:rPr>
              <w:tab/>
            </w:r>
            <w:r w:rsidR="006B6705">
              <w:rPr>
                <w:noProof/>
                <w:webHidden/>
              </w:rPr>
              <w:fldChar w:fldCharType="begin"/>
            </w:r>
            <w:r w:rsidR="006B6705">
              <w:rPr>
                <w:noProof/>
                <w:webHidden/>
              </w:rPr>
              <w:instrText xml:space="preserve"> PAGEREF _Toc100669572 \h </w:instrText>
            </w:r>
            <w:r w:rsidR="006B6705">
              <w:rPr>
                <w:noProof/>
                <w:webHidden/>
              </w:rPr>
            </w:r>
            <w:r w:rsidR="006B6705">
              <w:rPr>
                <w:noProof/>
                <w:webHidden/>
              </w:rPr>
              <w:fldChar w:fldCharType="separate"/>
            </w:r>
            <w:r w:rsidR="002B326D">
              <w:rPr>
                <w:noProof/>
                <w:webHidden/>
              </w:rPr>
              <w:t>15</w:t>
            </w:r>
            <w:r w:rsidR="006B6705">
              <w:rPr>
                <w:noProof/>
                <w:webHidden/>
              </w:rPr>
              <w:fldChar w:fldCharType="end"/>
            </w:r>
          </w:hyperlink>
        </w:p>
        <w:p w14:paraId="31DB1BCE"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573" w:history="1">
            <w:r w:rsidR="006B6705" w:rsidRPr="00B26CC8">
              <w:rPr>
                <w:rStyle w:val="Hyperlink"/>
                <w:noProof/>
              </w:rPr>
              <w:t>6</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Data Quality</w:t>
            </w:r>
            <w:r w:rsidR="006B6705">
              <w:rPr>
                <w:noProof/>
                <w:webHidden/>
              </w:rPr>
              <w:tab/>
            </w:r>
            <w:r w:rsidR="006B6705">
              <w:rPr>
                <w:noProof/>
                <w:webHidden/>
              </w:rPr>
              <w:fldChar w:fldCharType="begin"/>
            </w:r>
            <w:r w:rsidR="006B6705">
              <w:rPr>
                <w:noProof/>
                <w:webHidden/>
              </w:rPr>
              <w:instrText xml:space="preserve"> PAGEREF _Toc100669573 \h </w:instrText>
            </w:r>
            <w:r w:rsidR="006B6705">
              <w:rPr>
                <w:noProof/>
                <w:webHidden/>
              </w:rPr>
            </w:r>
            <w:r w:rsidR="006B6705">
              <w:rPr>
                <w:noProof/>
                <w:webHidden/>
              </w:rPr>
              <w:fldChar w:fldCharType="separate"/>
            </w:r>
            <w:r w:rsidR="002B326D">
              <w:rPr>
                <w:noProof/>
                <w:webHidden/>
              </w:rPr>
              <w:t>15</w:t>
            </w:r>
            <w:r w:rsidR="006B6705">
              <w:rPr>
                <w:noProof/>
                <w:webHidden/>
              </w:rPr>
              <w:fldChar w:fldCharType="end"/>
            </w:r>
          </w:hyperlink>
        </w:p>
        <w:p w14:paraId="3DC6819B"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74" w:history="1">
            <w:r w:rsidR="006B6705" w:rsidRPr="00B26CC8">
              <w:rPr>
                <w:rStyle w:val="Hyperlink"/>
                <w:noProof/>
              </w:rPr>
              <w:t>6.1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Quality of displayed data</w:t>
            </w:r>
            <w:r w:rsidR="006B6705">
              <w:rPr>
                <w:noProof/>
                <w:webHidden/>
              </w:rPr>
              <w:tab/>
            </w:r>
            <w:r w:rsidR="006B6705">
              <w:rPr>
                <w:noProof/>
                <w:webHidden/>
              </w:rPr>
              <w:fldChar w:fldCharType="begin"/>
            </w:r>
            <w:r w:rsidR="006B6705">
              <w:rPr>
                <w:noProof/>
                <w:webHidden/>
              </w:rPr>
              <w:instrText xml:space="preserve"> PAGEREF _Toc100669574 \h </w:instrText>
            </w:r>
            <w:r w:rsidR="006B6705">
              <w:rPr>
                <w:noProof/>
                <w:webHidden/>
              </w:rPr>
            </w:r>
            <w:r w:rsidR="006B6705">
              <w:rPr>
                <w:noProof/>
                <w:webHidden/>
              </w:rPr>
              <w:fldChar w:fldCharType="separate"/>
            </w:r>
            <w:r w:rsidR="002B326D">
              <w:rPr>
                <w:noProof/>
                <w:webHidden/>
              </w:rPr>
              <w:t>15</w:t>
            </w:r>
            <w:r w:rsidR="006B6705">
              <w:rPr>
                <w:noProof/>
                <w:webHidden/>
              </w:rPr>
              <w:fldChar w:fldCharType="end"/>
            </w:r>
          </w:hyperlink>
        </w:p>
        <w:p w14:paraId="0366F400"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75" w:history="1">
            <w:r w:rsidR="006B6705" w:rsidRPr="00B26CC8">
              <w:rPr>
                <w:rStyle w:val="Hyperlink"/>
                <w:noProof/>
              </w:rPr>
              <w:t>6.2</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Quality of Interoperability Catalogues</w:t>
            </w:r>
            <w:r w:rsidR="006B6705">
              <w:rPr>
                <w:noProof/>
                <w:webHidden/>
              </w:rPr>
              <w:tab/>
            </w:r>
            <w:r w:rsidR="006B6705">
              <w:rPr>
                <w:noProof/>
                <w:webHidden/>
              </w:rPr>
              <w:fldChar w:fldCharType="begin"/>
            </w:r>
            <w:r w:rsidR="006B6705">
              <w:rPr>
                <w:noProof/>
                <w:webHidden/>
              </w:rPr>
              <w:instrText xml:space="preserve"> PAGEREF _Toc100669575 \h </w:instrText>
            </w:r>
            <w:r w:rsidR="006B6705">
              <w:rPr>
                <w:noProof/>
                <w:webHidden/>
              </w:rPr>
            </w:r>
            <w:r w:rsidR="006B6705">
              <w:rPr>
                <w:noProof/>
                <w:webHidden/>
              </w:rPr>
              <w:fldChar w:fldCharType="separate"/>
            </w:r>
            <w:r w:rsidR="002B326D">
              <w:rPr>
                <w:noProof/>
                <w:webHidden/>
              </w:rPr>
              <w:t>16</w:t>
            </w:r>
            <w:r w:rsidR="006B6705">
              <w:rPr>
                <w:noProof/>
                <w:webHidden/>
              </w:rPr>
              <w:fldChar w:fldCharType="end"/>
            </w:r>
          </w:hyperlink>
        </w:p>
        <w:p w14:paraId="1FAB4B90"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76" w:history="1">
            <w:r w:rsidR="006B6705" w:rsidRPr="00B26CC8">
              <w:rPr>
                <w:rStyle w:val="Hyperlink"/>
                <w:noProof/>
              </w:rPr>
              <w:t>6.2.1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Test methods</w:t>
            </w:r>
            <w:r w:rsidR="006B6705">
              <w:rPr>
                <w:noProof/>
                <w:webHidden/>
              </w:rPr>
              <w:tab/>
            </w:r>
            <w:r w:rsidR="006B6705">
              <w:rPr>
                <w:noProof/>
                <w:webHidden/>
              </w:rPr>
              <w:fldChar w:fldCharType="begin"/>
            </w:r>
            <w:r w:rsidR="006B6705">
              <w:rPr>
                <w:noProof/>
                <w:webHidden/>
              </w:rPr>
              <w:instrText xml:space="preserve"> PAGEREF _Toc100669576 \h </w:instrText>
            </w:r>
            <w:r w:rsidR="006B6705">
              <w:rPr>
                <w:noProof/>
                <w:webHidden/>
              </w:rPr>
            </w:r>
            <w:r w:rsidR="006B6705">
              <w:rPr>
                <w:noProof/>
                <w:webHidden/>
              </w:rPr>
              <w:fldChar w:fldCharType="separate"/>
            </w:r>
            <w:r w:rsidR="002B326D">
              <w:rPr>
                <w:noProof/>
                <w:webHidden/>
              </w:rPr>
              <w:t>18</w:t>
            </w:r>
            <w:r w:rsidR="006B6705">
              <w:rPr>
                <w:noProof/>
                <w:webHidden/>
              </w:rPr>
              <w:fldChar w:fldCharType="end"/>
            </w:r>
          </w:hyperlink>
        </w:p>
        <w:p w14:paraId="097EA98F"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77" w:history="1">
            <w:r w:rsidR="006B6705" w:rsidRPr="00B26CC8">
              <w:rPr>
                <w:rStyle w:val="Hyperlink"/>
                <w:noProof/>
              </w:rPr>
              <w:t>6.2.2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Data quality testing and reporting</w:t>
            </w:r>
            <w:r w:rsidR="006B6705">
              <w:rPr>
                <w:noProof/>
                <w:webHidden/>
              </w:rPr>
              <w:tab/>
            </w:r>
            <w:r w:rsidR="006B6705">
              <w:rPr>
                <w:noProof/>
                <w:webHidden/>
              </w:rPr>
              <w:fldChar w:fldCharType="begin"/>
            </w:r>
            <w:r w:rsidR="006B6705">
              <w:rPr>
                <w:noProof/>
                <w:webHidden/>
              </w:rPr>
              <w:instrText xml:space="preserve"> PAGEREF _Toc100669577 \h </w:instrText>
            </w:r>
            <w:r w:rsidR="006B6705">
              <w:rPr>
                <w:noProof/>
                <w:webHidden/>
              </w:rPr>
            </w:r>
            <w:r w:rsidR="006B6705">
              <w:rPr>
                <w:noProof/>
                <w:webHidden/>
              </w:rPr>
              <w:fldChar w:fldCharType="separate"/>
            </w:r>
            <w:r w:rsidR="002B326D">
              <w:rPr>
                <w:noProof/>
                <w:webHidden/>
              </w:rPr>
              <w:t>18</w:t>
            </w:r>
            <w:r w:rsidR="006B6705">
              <w:rPr>
                <w:noProof/>
                <w:webHidden/>
              </w:rPr>
              <w:fldChar w:fldCharType="end"/>
            </w:r>
          </w:hyperlink>
        </w:p>
        <w:p w14:paraId="5B3B890C"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578" w:history="1">
            <w:r w:rsidR="006B6705" w:rsidRPr="00B26CC8">
              <w:rPr>
                <w:rStyle w:val="Hyperlink"/>
                <w:noProof/>
              </w:rPr>
              <w:t>7</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Performance Standards for ECDIS</w:t>
            </w:r>
            <w:r w:rsidR="006B6705">
              <w:rPr>
                <w:noProof/>
                <w:webHidden/>
              </w:rPr>
              <w:tab/>
            </w:r>
            <w:r w:rsidR="006B6705">
              <w:rPr>
                <w:noProof/>
                <w:webHidden/>
              </w:rPr>
              <w:fldChar w:fldCharType="begin"/>
            </w:r>
            <w:r w:rsidR="006B6705">
              <w:rPr>
                <w:noProof/>
                <w:webHidden/>
              </w:rPr>
              <w:instrText xml:space="preserve"> PAGEREF _Toc100669578 \h </w:instrText>
            </w:r>
            <w:r w:rsidR="006B6705">
              <w:rPr>
                <w:noProof/>
                <w:webHidden/>
              </w:rPr>
            </w:r>
            <w:r w:rsidR="006B6705">
              <w:rPr>
                <w:noProof/>
                <w:webHidden/>
              </w:rPr>
              <w:fldChar w:fldCharType="separate"/>
            </w:r>
            <w:r w:rsidR="002B326D">
              <w:rPr>
                <w:noProof/>
                <w:webHidden/>
              </w:rPr>
              <w:t>19</w:t>
            </w:r>
            <w:r w:rsidR="006B6705">
              <w:rPr>
                <w:noProof/>
                <w:webHidden/>
              </w:rPr>
              <w:fldChar w:fldCharType="end"/>
            </w:r>
          </w:hyperlink>
        </w:p>
        <w:p w14:paraId="160570BF"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579" w:history="1">
            <w:r w:rsidR="006B6705" w:rsidRPr="00B26CC8">
              <w:rPr>
                <w:rStyle w:val="Hyperlink"/>
                <w:noProof/>
              </w:rPr>
              <w:t>8</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How to Make Product Specifications Interoperable</w:t>
            </w:r>
            <w:r w:rsidR="006B6705">
              <w:rPr>
                <w:noProof/>
                <w:webHidden/>
              </w:rPr>
              <w:tab/>
            </w:r>
            <w:r w:rsidR="006B6705">
              <w:rPr>
                <w:noProof/>
                <w:webHidden/>
              </w:rPr>
              <w:fldChar w:fldCharType="begin"/>
            </w:r>
            <w:r w:rsidR="006B6705">
              <w:rPr>
                <w:noProof/>
                <w:webHidden/>
              </w:rPr>
              <w:instrText xml:space="preserve"> PAGEREF _Toc100669579 \h </w:instrText>
            </w:r>
            <w:r w:rsidR="006B6705">
              <w:rPr>
                <w:noProof/>
                <w:webHidden/>
              </w:rPr>
            </w:r>
            <w:r w:rsidR="006B6705">
              <w:rPr>
                <w:noProof/>
                <w:webHidden/>
              </w:rPr>
              <w:fldChar w:fldCharType="separate"/>
            </w:r>
            <w:r w:rsidR="002B326D">
              <w:rPr>
                <w:noProof/>
                <w:webHidden/>
              </w:rPr>
              <w:t>19</w:t>
            </w:r>
            <w:r w:rsidR="006B6705">
              <w:rPr>
                <w:noProof/>
                <w:webHidden/>
              </w:rPr>
              <w:fldChar w:fldCharType="end"/>
            </w:r>
          </w:hyperlink>
        </w:p>
        <w:p w14:paraId="69C30BA0"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80" w:history="1">
            <w:r w:rsidR="006B6705" w:rsidRPr="00B26CC8">
              <w:rPr>
                <w:rStyle w:val="Hyperlink"/>
                <w:noProof/>
              </w:rPr>
              <w:t>8.1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Duplicated features</w:t>
            </w:r>
            <w:r w:rsidR="006B6705">
              <w:rPr>
                <w:noProof/>
                <w:webHidden/>
              </w:rPr>
              <w:tab/>
            </w:r>
            <w:r w:rsidR="006B6705">
              <w:rPr>
                <w:noProof/>
                <w:webHidden/>
              </w:rPr>
              <w:fldChar w:fldCharType="begin"/>
            </w:r>
            <w:r w:rsidR="006B6705">
              <w:rPr>
                <w:noProof/>
                <w:webHidden/>
              </w:rPr>
              <w:instrText xml:space="preserve"> PAGEREF _Toc100669580 \h </w:instrText>
            </w:r>
            <w:r w:rsidR="006B6705">
              <w:rPr>
                <w:noProof/>
                <w:webHidden/>
              </w:rPr>
            </w:r>
            <w:r w:rsidR="006B6705">
              <w:rPr>
                <w:noProof/>
                <w:webHidden/>
              </w:rPr>
              <w:fldChar w:fldCharType="separate"/>
            </w:r>
            <w:r w:rsidR="002B326D">
              <w:rPr>
                <w:noProof/>
                <w:webHidden/>
              </w:rPr>
              <w:t>19</w:t>
            </w:r>
            <w:r w:rsidR="006B6705">
              <w:rPr>
                <w:noProof/>
                <w:webHidden/>
              </w:rPr>
              <w:fldChar w:fldCharType="end"/>
            </w:r>
          </w:hyperlink>
        </w:p>
        <w:p w14:paraId="7AA1FAD3"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81" w:history="1">
            <w:r w:rsidR="006B6705" w:rsidRPr="00B26CC8">
              <w:rPr>
                <w:rStyle w:val="Hyperlink"/>
                <w:noProof/>
              </w:rPr>
              <w:t>8.1.1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Duplicated features same model</w:t>
            </w:r>
            <w:r w:rsidR="006B6705">
              <w:rPr>
                <w:noProof/>
                <w:webHidden/>
              </w:rPr>
              <w:tab/>
            </w:r>
            <w:r w:rsidR="006B6705">
              <w:rPr>
                <w:noProof/>
                <w:webHidden/>
              </w:rPr>
              <w:fldChar w:fldCharType="begin"/>
            </w:r>
            <w:r w:rsidR="006B6705">
              <w:rPr>
                <w:noProof/>
                <w:webHidden/>
              </w:rPr>
              <w:instrText xml:space="preserve"> PAGEREF _Toc100669581 \h </w:instrText>
            </w:r>
            <w:r w:rsidR="006B6705">
              <w:rPr>
                <w:noProof/>
                <w:webHidden/>
              </w:rPr>
            </w:r>
            <w:r w:rsidR="006B6705">
              <w:rPr>
                <w:noProof/>
                <w:webHidden/>
              </w:rPr>
              <w:fldChar w:fldCharType="separate"/>
            </w:r>
            <w:r w:rsidR="002B326D">
              <w:rPr>
                <w:noProof/>
                <w:webHidden/>
              </w:rPr>
              <w:t>19</w:t>
            </w:r>
            <w:r w:rsidR="006B6705">
              <w:rPr>
                <w:noProof/>
                <w:webHidden/>
              </w:rPr>
              <w:fldChar w:fldCharType="end"/>
            </w:r>
          </w:hyperlink>
        </w:p>
        <w:p w14:paraId="33205A9A"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82" w:history="1">
            <w:r w:rsidR="006B6705" w:rsidRPr="00B26CC8">
              <w:rPr>
                <w:rStyle w:val="Hyperlink"/>
                <w:noProof/>
              </w:rPr>
              <w:t>8.1.2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Duplicated features, different models</w:t>
            </w:r>
            <w:r w:rsidR="006B6705">
              <w:rPr>
                <w:noProof/>
                <w:webHidden/>
              </w:rPr>
              <w:tab/>
            </w:r>
            <w:r w:rsidR="006B6705">
              <w:rPr>
                <w:noProof/>
                <w:webHidden/>
              </w:rPr>
              <w:fldChar w:fldCharType="begin"/>
            </w:r>
            <w:r w:rsidR="006B6705">
              <w:rPr>
                <w:noProof/>
                <w:webHidden/>
              </w:rPr>
              <w:instrText xml:space="preserve"> PAGEREF _Toc100669582 \h </w:instrText>
            </w:r>
            <w:r w:rsidR="006B6705">
              <w:rPr>
                <w:noProof/>
                <w:webHidden/>
              </w:rPr>
            </w:r>
            <w:r w:rsidR="006B6705">
              <w:rPr>
                <w:noProof/>
                <w:webHidden/>
              </w:rPr>
              <w:fldChar w:fldCharType="separate"/>
            </w:r>
            <w:r w:rsidR="002B326D">
              <w:rPr>
                <w:noProof/>
                <w:webHidden/>
              </w:rPr>
              <w:t>19</w:t>
            </w:r>
            <w:r w:rsidR="006B6705">
              <w:rPr>
                <w:noProof/>
                <w:webHidden/>
              </w:rPr>
              <w:fldChar w:fldCharType="end"/>
            </w:r>
          </w:hyperlink>
        </w:p>
        <w:p w14:paraId="7B4099C9"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83" w:history="1">
            <w:r w:rsidR="006B6705" w:rsidRPr="00B26CC8">
              <w:rPr>
                <w:rStyle w:val="Hyperlink"/>
                <w:noProof/>
                <w:lang w:eastAsia="en-CA"/>
              </w:rPr>
              <w:t>8.1.3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CA"/>
              </w:rPr>
              <w:t>Duplicate feature domains</w:t>
            </w:r>
            <w:r w:rsidR="006B6705">
              <w:rPr>
                <w:noProof/>
                <w:webHidden/>
              </w:rPr>
              <w:tab/>
            </w:r>
            <w:r w:rsidR="006B6705">
              <w:rPr>
                <w:noProof/>
                <w:webHidden/>
              </w:rPr>
              <w:fldChar w:fldCharType="begin"/>
            </w:r>
            <w:r w:rsidR="006B6705">
              <w:rPr>
                <w:noProof/>
                <w:webHidden/>
              </w:rPr>
              <w:instrText xml:space="preserve"> PAGEREF _Toc100669583 \h </w:instrText>
            </w:r>
            <w:r w:rsidR="006B6705">
              <w:rPr>
                <w:noProof/>
                <w:webHidden/>
              </w:rPr>
            </w:r>
            <w:r w:rsidR="006B6705">
              <w:rPr>
                <w:noProof/>
                <w:webHidden/>
              </w:rPr>
              <w:fldChar w:fldCharType="separate"/>
            </w:r>
            <w:r w:rsidR="002B326D">
              <w:rPr>
                <w:noProof/>
                <w:webHidden/>
              </w:rPr>
              <w:t>20</w:t>
            </w:r>
            <w:r w:rsidR="006B6705">
              <w:rPr>
                <w:noProof/>
                <w:webHidden/>
              </w:rPr>
              <w:fldChar w:fldCharType="end"/>
            </w:r>
          </w:hyperlink>
        </w:p>
        <w:p w14:paraId="7858BE09"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84" w:history="1">
            <w:r w:rsidR="006B6705" w:rsidRPr="00B26CC8">
              <w:rPr>
                <w:rStyle w:val="Hyperlink"/>
                <w:noProof/>
                <w:lang w:eastAsia="en-CA"/>
              </w:rPr>
              <w:t>8.2</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CA"/>
              </w:rPr>
              <w:t>Geometry</w:t>
            </w:r>
            <w:r w:rsidR="006B6705">
              <w:rPr>
                <w:noProof/>
                <w:webHidden/>
              </w:rPr>
              <w:tab/>
            </w:r>
            <w:r w:rsidR="006B6705">
              <w:rPr>
                <w:noProof/>
                <w:webHidden/>
              </w:rPr>
              <w:fldChar w:fldCharType="begin"/>
            </w:r>
            <w:r w:rsidR="006B6705">
              <w:rPr>
                <w:noProof/>
                <w:webHidden/>
              </w:rPr>
              <w:instrText xml:space="preserve"> PAGEREF _Toc100669584 \h </w:instrText>
            </w:r>
            <w:r w:rsidR="006B6705">
              <w:rPr>
                <w:noProof/>
                <w:webHidden/>
              </w:rPr>
            </w:r>
            <w:r w:rsidR="006B6705">
              <w:rPr>
                <w:noProof/>
                <w:webHidden/>
              </w:rPr>
              <w:fldChar w:fldCharType="separate"/>
            </w:r>
            <w:r w:rsidR="002B326D">
              <w:rPr>
                <w:noProof/>
                <w:webHidden/>
              </w:rPr>
              <w:t>20</w:t>
            </w:r>
            <w:r w:rsidR="006B6705">
              <w:rPr>
                <w:noProof/>
                <w:webHidden/>
              </w:rPr>
              <w:fldChar w:fldCharType="end"/>
            </w:r>
          </w:hyperlink>
        </w:p>
        <w:p w14:paraId="7F7F4F95"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85" w:history="1">
            <w:r w:rsidR="006B6705" w:rsidRPr="00B26CC8">
              <w:rPr>
                <w:rStyle w:val="Hyperlink"/>
                <w:noProof/>
                <w:lang w:eastAsia="en-CA"/>
              </w:rPr>
              <w:t>8.2.1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CA"/>
              </w:rPr>
              <w:t>Combined geometry</w:t>
            </w:r>
            <w:r w:rsidR="006B6705">
              <w:rPr>
                <w:noProof/>
                <w:webHidden/>
              </w:rPr>
              <w:tab/>
            </w:r>
            <w:r w:rsidR="006B6705">
              <w:rPr>
                <w:noProof/>
                <w:webHidden/>
              </w:rPr>
              <w:fldChar w:fldCharType="begin"/>
            </w:r>
            <w:r w:rsidR="006B6705">
              <w:rPr>
                <w:noProof/>
                <w:webHidden/>
              </w:rPr>
              <w:instrText xml:space="preserve"> PAGEREF _Toc100669585 \h </w:instrText>
            </w:r>
            <w:r w:rsidR="006B6705">
              <w:rPr>
                <w:noProof/>
                <w:webHidden/>
              </w:rPr>
            </w:r>
            <w:r w:rsidR="006B6705">
              <w:rPr>
                <w:noProof/>
                <w:webHidden/>
              </w:rPr>
              <w:fldChar w:fldCharType="separate"/>
            </w:r>
            <w:r w:rsidR="002B326D">
              <w:rPr>
                <w:noProof/>
                <w:webHidden/>
              </w:rPr>
              <w:t>20</w:t>
            </w:r>
            <w:r w:rsidR="006B6705">
              <w:rPr>
                <w:noProof/>
                <w:webHidden/>
              </w:rPr>
              <w:fldChar w:fldCharType="end"/>
            </w:r>
          </w:hyperlink>
        </w:p>
        <w:p w14:paraId="521D121F"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86" w:history="1">
            <w:r w:rsidR="006B6705" w:rsidRPr="00B26CC8">
              <w:rPr>
                <w:rStyle w:val="Hyperlink"/>
                <w:noProof/>
                <w:lang w:eastAsia="en-CA"/>
              </w:rPr>
              <w:t>8.2.2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CA"/>
              </w:rPr>
              <w:t>Spatial discrepancy, unrelated to scaled or cartographic smoothing</w:t>
            </w:r>
            <w:r w:rsidR="006B6705">
              <w:rPr>
                <w:noProof/>
                <w:webHidden/>
              </w:rPr>
              <w:tab/>
            </w:r>
            <w:r w:rsidR="006B6705">
              <w:rPr>
                <w:noProof/>
                <w:webHidden/>
              </w:rPr>
              <w:fldChar w:fldCharType="begin"/>
            </w:r>
            <w:r w:rsidR="006B6705">
              <w:rPr>
                <w:noProof/>
                <w:webHidden/>
              </w:rPr>
              <w:instrText xml:space="preserve"> PAGEREF _Toc100669586 \h </w:instrText>
            </w:r>
            <w:r w:rsidR="006B6705">
              <w:rPr>
                <w:noProof/>
                <w:webHidden/>
              </w:rPr>
            </w:r>
            <w:r w:rsidR="006B6705">
              <w:rPr>
                <w:noProof/>
                <w:webHidden/>
              </w:rPr>
              <w:fldChar w:fldCharType="separate"/>
            </w:r>
            <w:r w:rsidR="002B326D">
              <w:rPr>
                <w:noProof/>
                <w:webHidden/>
              </w:rPr>
              <w:t>21</w:t>
            </w:r>
            <w:r w:rsidR="006B6705">
              <w:rPr>
                <w:noProof/>
                <w:webHidden/>
              </w:rPr>
              <w:fldChar w:fldCharType="end"/>
            </w:r>
          </w:hyperlink>
        </w:p>
        <w:p w14:paraId="404D0701"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87" w:history="1">
            <w:r w:rsidR="006B6705" w:rsidRPr="00B26CC8">
              <w:rPr>
                <w:rStyle w:val="Hyperlink"/>
                <w:noProof/>
              </w:rPr>
              <w:t>8.2.3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Spatial discrepancies, related to scale or cartographic smoothing</w:t>
            </w:r>
            <w:r w:rsidR="006B6705">
              <w:rPr>
                <w:noProof/>
                <w:webHidden/>
              </w:rPr>
              <w:tab/>
            </w:r>
            <w:r w:rsidR="006B6705">
              <w:rPr>
                <w:noProof/>
                <w:webHidden/>
              </w:rPr>
              <w:fldChar w:fldCharType="begin"/>
            </w:r>
            <w:r w:rsidR="006B6705">
              <w:rPr>
                <w:noProof/>
                <w:webHidden/>
              </w:rPr>
              <w:instrText xml:space="preserve"> PAGEREF _Toc100669587 \h </w:instrText>
            </w:r>
            <w:r w:rsidR="006B6705">
              <w:rPr>
                <w:noProof/>
                <w:webHidden/>
              </w:rPr>
            </w:r>
            <w:r w:rsidR="006B6705">
              <w:rPr>
                <w:noProof/>
                <w:webHidden/>
              </w:rPr>
              <w:fldChar w:fldCharType="separate"/>
            </w:r>
            <w:r w:rsidR="002B326D">
              <w:rPr>
                <w:noProof/>
                <w:webHidden/>
              </w:rPr>
              <w:t>21</w:t>
            </w:r>
            <w:r w:rsidR="006B6705">
              <w:rPr>
                <w:noProof/>
                <w:webHidden/>
              </w:rPr>
              <w:fldChar w:fldCharType="end"/>
            </w:r>
          </w:hyperlink>
        </w:p>
        <w:p w14:paraId="66127FBC"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88" w:history="1">
            <w:r w:rsidR="006B6705" w:rsidRPr="00B26CC8">
              <w:rPr>
                <w:rStyle w:val="Hyperlink"/>
                <w:noProof/>
              </w:rPr>
              <w:t>8.3</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Display of text</w:t>
            </w:r>
            <w:r w:rsidR="006B6705">
              <w:rPr>
                <w:noProof/>
                <w:webHidden/>
              </w:rPr>
              <w:tab/>
            </w:r>
            <w:r w:rsidR="006B6705">
              <w:rPr>
                <w:noProof/>
                <w:webHidden/>
              </w:rPr>
              <w:fldChar w:fldCharType="begin"/>
            </w:r>
            <w:r w:rsidR="006B6705">
              <w:rPr>
                <w:noProof/>
                <w:webHidden/>
              </w:rPr>
              <w:instrText xml:space="preserve"> PAGEREF _Toc100669588 \h </w:instrText>
            </w:r>
            <w:r w:rsidR="006B6705">
              <w:rPr>
                <w:noProof/>
                <w:webHidden/>
              </w:rPr>
            </w:r>
            <w:r w:rsidR="006B6705">
              <w:rPr>
                <w:noProof/>
                <w:webHidden/>
              </w:rPr>
              <w:fldChar w:fldCharType="separate"/>
            </w:r>
            <w:r w:rsidR="002B326D">
              <w:rPr>
                <w:noProof/>
                <w:webHidden/>
              </w:rPr>
              <w:t>21</w:t>
            </w:r>
            <w:r w:rsidR="006B6705">
              <w:rPr>
                <w:noProof/>
                <w:webHidden/>
              </w:rPr>
              <w:fldChar w:fldCharType="end"/>
            </w:r>
          </w:hyperlink>
        </w:p>
        <w:p w14:paraId="6EBB4F59"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89" w:history="1">
            <w:r w:rsidR="006B6705" w:rsidRPr="00B26CC8">
              <w:rPr>
                <w:rStyle w:val="Hyperlink"/>
                <w:noProof/>
              </w:rPr>
              <w:t>8.4</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Skin-of-the-earth feature operations</w:t>
            </w:r>
            <w:r w:rsidR="006B6705">
              <w:rPr>
                <w:noProof/>
                <w:webHidden/>
              </w:rPr>
              <w:tab/>
            </w:r>
            <w:r w:rsidR="006B6705">
              <w:rPr>
                <w:noProof/>
                <w:webHidden/>
              </w:rPr>
              <w:fldChar w:fldCharType="begin"/>
            </w:r>
            <w:r w:rsidR="006B6705">
              <w:rPr>
                <w:noProof/>
                <w:webHidden/>
              </w:rPr>
              <w:instrText xml:space="preserve"> PAGEREF _Toc100669589 \h </w:instrText>
            </w:r>
            <w:r w:rsidR="006B6705">
              <w:rPr>
                <w:noProof/>
                <w:webHidden/>
              </w:rPr>
            </w:r>
            <w:r w:rsidR="006B6705">
              <w:rPr>
                <w:noProof/>
                <w:webHidden/>
              </w:rPr>
              <w:fldChar w:fldCharType="separate"/>
            </w:r>
            <w:r w:rsidR="002B326D">
              <w:rPr>
                <w:noProof/>
                <w:webHidden/>
              </w:rPr>
              <w:t>22</w:t>
            </w:r>
            <w:r w:rsidR="006B6705">
              <w:rPr>
                <w:noProof/>
                <w:webHidden/>
              </w:rPr>
              <w:fldChar w:fldCharType="end"/>
            </w:r>
          </w:hyperlink>
        </w:p>
        <w:p w14:paraId="22DFF36F"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90" w:history="1">
            <w:r w:rsidR="006B6705" w:rsidRPr="00B26CC8">
              <w:rPr>
                <w:rStyle w:val="Hyperlink"/>
                <w:noProof/>
              </w:rPr>
              <w:t>8.4.1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Skin-of-the-earth feature replacement</w:t>
            </w:r>
            <w:r w:rsidR="006B6705">
              <w:rPr>
                <w:noProof/>
                <w:webHidden/>
              </w:rPr>
              <w:tab/>
            </w:r>
            <w:r w:rsidR="006B6705">
              <w:rPr>
                <w:noProof/>
                <w:webHidden/>
              </w:rPr>
              <w:fldChar w:fldCharType="begin"/>
            </w:r>
            <w:r w:rsidR="006B6705">
              <w:rPr>
                <w:noProof/>
                <w:webHidden/>
              </w:rPr>
              <w:instrText xml:space="preserve"> PAGEREF _Toc100669590 \h </w:instrText>
            </w:r>
            <w:r w:rsidR="006B6705">
              <w:rPr>
                <w:noProof/>
                <w:webHidden/>
              </w:rPr>
            </w:r>
            <w:r w:rsidR="006B6705">
              <w:rPr>
                <w:noProof/>
                <w:webHidden/>
              </w:rPr>
              <w:fldChar w:fldCharType="separate"/>
            </w:r>
            <w:r w:rsidR="002B326D">
              <w:rPr>
                <w:noProof/>
                <w:webHidden/>
              </w:rPr>
              <w:t>22</w:t>
            </w:r>
            <w:r w:rsidR="006B6705">
              <w:rPr>
                <w:noProof/>
                <w:webHidden/>
              </w:rPr>
              <w:fldChar w:fldCharType="end"/>
            </w:r>
          </w:hyperlink>
        </w:p>
        <w:p w14:paraId="048AA499"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91" w:history="1">
            <w:r w:rsidR="006B6705" w:rsidRPr="00B26CC8">
              <w:rPr>
                <w:rStyle w:val="Hyperlink"/>
                <w:noProof/>
              </w:rPr>
              <w:t>8.4.2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Skin-of-the-earth feature adjusting</w:t>
            </w:r>
            <w:r w:rsidR="006B6705">
              <w:rPr>
                <w:noProof/>
                <w:webHidden/>
              </w:rPr>
              <w:tab/>
            </w:r>
            <w:r w:rsidR="006B6705">
              <w:rPr>
                <w:noProof/>
                <w:webHidden/>
              </w:rPr>
              <w:fldChar w:fldCharType="begin"/>
            </w:r>
            <w:r w:rsidR="006B6705">
              <w:rPr>
                <w:noProof/>
                <w:webHidden/>
              </w:rPr>
              <w:instrText xml:space="preserve"> PAGEREF _Toc100669591 \h </w:instrText>
            </w:r>
            <w:r w:rsidR="006B6705">
              <w:rPr>
                <w:noProof/>
                <w:webHidden/>
              </w:rPr>
            </w:r>
            <w:r w:rsidR="006B6705">
              <w:rPr>
                <w:noProof/>
                <w:webHidden/>
              </w:rPr>
              <w:fldChar w:fldCharType="separate"/>
            </w:r>
            <w:r w:rsidR="002B326D">
              <w:rPr>
                <w:noProof/>
                <w:webHidden/>
              </w:rPr>
              <w:t>22</w:t>
            </w:r>
            <w:r w:rsidR="006B6705">
              <w:rPr>
                <w:noProof/>
                <w:webHidden/>
              </w:rPr>
              <w:fldChar w:fldCharType="end"/>
            </w:r>
          </w:hyperlink>
        </w:p>
        <w:p w14:paraId="55D928B2"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92" w:history="1">
            <w:r w:rsidR="006B6705" w:rsidRPr="00B26CC8">
              <w:rPr>
                <w:rStyle w:val="Hyperlink"/>
                <w:noProof/>
              </w:rPr>
              <w:t>8.5</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Blended feature concepts</w:t>
            </w:r>
            <w:r w:rsidR="006B6705">
              <w:rPr>
                <w:noProof/>
                <w:webHidden/>
              </w:rPr>
              <w:tab/>
            </w:r>
            <w:r w:rsidR="006B6705">
              <w:rPr>
                <w:noProof/>
                <w:webHidden/>
              </w:rPr>
              <w:fldChar w:fldCharType="begin"/>
            </w:r>
            <w:r w:rsidR="006B6705">
              <w:rPr>
                <w:noProof/>
                <w:webHidden/>
              </w:rPr>
              <w:instrText xml:space="preserve"> PAGEREF _Toc100669592 \h </w:instrText>
            </w:r>
            <w:r w:rsidR="006B6705">
              <w:rPr>
                <w:noProof/>
                <w:webHidden/>
              </w:rPr>
            </w:r>
            <w:r w:rsidR="006B6705">
              <w:rPr>
                <w:noProof/>
                <w:webHidden/>
              </w:rPr>
              <w:fldChar w:fldCharType="separate"/>
            </w:r>
            <w:r w:rsidR="002B326D">
              <w:rPr>
                <w:noProof/>
                <w:webHidden/>
              </w:rPr>
              <w:t>22</w:t>
            </w:r>
            <w:r w:rsidR="006B6705">
              <w:rPr>
                <w:noProof/>
                <w:webHidden/>
              </w:rPr>
              <w:fldChar w:fldCharType="end"/>
            </w:r>
          </w:hyperlink>
        </w:p>
        <w:p w14:paraId="06FB0777"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93" w:history="1">
            <w:r w:rsidR="006B6705" w:rsidRPr="00B26CC8">
              <w:rPr>
                <w:rStyle w:val="Hyperlink"/>
                <w:noProof/>
              </w:rPr>
              <w:t>8.6</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Hierarchy of data</w:t>
            </w:r>
            <w:r w:rsidR="006B6705">
              <w:rPr>
                <w:noProof/>
                <w:webHidden/>
              </w:rPr>
              <w:tab/>
            </w:r>
            <w:r w:rsidR="006B6705">
              <w:rPr>
                <w:noProof/>
                <w:webHidden/>
              </w:rPr>
              <w:fldChar w:fldCharType="begin"/>
            </w:r>
            <w:r w:rsidR="006B6705">
              <w:rPr>
                <w:noProof/>
                <w:webHidden/>
              </w:rPr>
              <w:instrText xml:space="preserve"> PAGEREF _Toc100669593 \h </w:instrText>
            </w:r>
            <w:r w:rsidR="006B6705">
              <w:rPr>
                <w:noProof/>
                <w:webHidden/>
              </w:rPr>
            </w:r>
            <w:r w:rsidR="006B6705">
              <w:rPr>
                <w:noProof/>
                <w:webHidden/>
              </w:rPr>
              <w:fldChar w:fldCharType="separate"/>
            </w:r>
            <w:r w:rsidR="002B326D">
              <w:rPr>
                <w:noProof/>
                <w:webHidden/>
              </w:rPr>
              <w:t>22</w:t>
            </w:r>
            <w:r w:rsidR="006B6705">
              <w:rPr>
                <w:noProof/>
                <w:webHidden/>
              </w:rPr>
              <w:fldChar w:fldCharType="end"/>
            </w:r>
          </w:hyperlink>
        </w:p>
        <w:p w14:paraId="675A08B1"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94" w:history="1">
            <w:r w:rsidR="006B6705" w:rsidRPr="00B26CC8">
              <w:rPr>
                <w:rStyle w:val="Hyperlink"/>
                <w:noProof/>
              </w:rPr>
              <w:t>8.7</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New datasets</w:t>
            </w:r>
            <w:r w:rsidR="006B6705">
              <w:rPr>
                <w:noProof/>
                <w:webHidden/>
              </w:rPr>
              <w:tab/>
            </w:r>
            <w:r w:rsidR="006B6705">
              <w:rPr>
                <w:noProof/>
                <w:webHidden/>
              </w:rPr>
              <w:fldChar w:fldCharType="begin"/>
            </w:r>
            <w:r w:rsidR="006B6705">
              <w:rPr>
                <w:noProof/>
                <w:webHidden/>
              </w:rPr>
              <w:instrText xml:space="preserve"> PAGEREF _Toc100669594 \h </w:instrText>
            </w:r>
            <w:r w:rsidR="006B6705">
              <w:rPr>
                <w:noProof/>
                <w:webHidden/>
              </w:rPr>
            </w:r>
            <w:r w:rsidR="006B6705">
              <w:rPr>
                <w:noProof/>
                <w:webHidden/>
              </w:rPr>
              <w:fldChar w:fldCharType="separate"/>
            </w:r>
            <w:r w:rsidR="002B326D">
              <w:rPr>
                <w:noProof/>
                <w:webHidden/>
              </w:rPr>
              <w:t>23</w:t>
            </w:r>
            <w:r w:rsidR="006B6705">
              <w:rPr>
                <w:noProof/>
                <w:webHidden/>
              </w:rPr>
              <w:fldChar w:fldCharType="end"/>
            </w:r>
          </w:hyperlink>
        </w:p>
        <w:p w14:paraId="040C4B71"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95" w:history="1">
            <w:r w:rsidR="006B6705" w:rsidRPr="00B26CC8">
              <w:rPr>
                <w:rStyle w:val="Hyperlink"/>
                <w:noProof/>
              </w:rPr>
              <w:t>8.7.1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New datasets - coverages</w:t>
            </w:r>
            <w:r w:rsidR="006B6705">
              <w:rPr>
                <w:noProof/>
                <w:webHidden/>
              </w:rPr>
              <w:tab/>
            </w:r>
            <w:r w:rsidR="006B6705">
              <w:rPr>
                <w:noProof/>
                <w:webHidden/>
              </w:rPr>
              <w:fldChar w:fldCharType="begin"/>
            </w:r>
            <w:r w:rsidR="006B6705">
              <w:rPr>
                <w:noProof/>
                <w:webHidden/>
              </w:rPr>
              <w:instrText xml:space="preserve"> PAGEREF _Toc100669595 \h </w:instrText>
            </w:r>
            <w:r w:rsidR="006B6705">
              <w:rPr>
                <w:noProof/>
                <w:webHidden/>
              </w:rPr>
            </w:r>
            <w:r w:rsidR="006B6705">
              <w:rPr>
                <w:noProof/>
                <w:webHidden/>
              </w:rPr>
              <w:fldChar w:fldCharType="separate"/>
            </w:r>
            <w:r w:rsidR="002B326D">
              <w:rPr>
                <w:noProof/>
                <w:webHidden/>
              </w:rPr>
              <w:t>23</w:t>
            </w:r>
            <w:r w:rsidR="006B6705">
              <w:rPr>
                <w:noProof/>
                <w:webHidden/>
              </w:rPr>
              <w:fldChar w:fldCharType="end"/>
            </w:r>
          </w:hyperlink>
        </w:p>
        <w:p w14:paraId="66B6D90F"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96" w:history="1">
            <w:r w:rsidR="006B6705" w:rsidRPr="00B26CC8">
              <w:rPr>
                <w:rStyle w:val="Hyperlink"/>
                <w:noProof/>
              </w:rPr>
              <w:t>8.7.2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New datasets - maximum and minimum display scales</w:t>
            </w:r>
            <w:r w:rsidR="006B6705">
              <w:rPr>
                <w:noProof/>
                <w:webHidden/>
              </w:rPr>
              <w:tab/>
            </w:r>
            <w:r w:rsidR="006B6705">
              <w:rPr>
                <w:noProof/>
                <w:webHidden/>
              </w:rPr>
              <w:fldChar w:fldCharType="begin"/>
            </w:r>
            <w:r w:rsidR="006B6705">
              <w:rPr>
                <w:noProof/>
                <w:webHidden/>
              </w:rPr>
              <w:instrText xml:space="preserve"> PAGEREF _Toc100669596 \h </w:instrText>
            </w:r>
            <w:r w:rsidR="006B6705">
              <w:rPr>
                <w:noProof/>
                <w:webHidden/>
              </w:rPr>
            </w:r>
            <w:r w:rsidR="006B6705">
              <w:rPr>
                <w:noProof/>
                <w:webHidden/>
              </w:rPr>
              <w:fldChar w:fldCharType="separate"/>
            </w:r>
            <w:r w:rsidR="002B326D">
              <w:rPr>
                <w:noProof/>
                <w:webHidden/>
              </w:rPr>
              <w:t>23</w:t>
            </w:r>
            <w:r w:rsidR="006B6705">
              <w:rPr>
                <w:noProof/>
                <w:webHidden/>
              </w:rPr>
              <w:fldChar w:fldCharType="end"/>
            </w:r>
          </w:hyperlink>
        </w:p>
        <w:p w14:paraId="0FB1F855"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97" w:history="1">
            <w:r w:rsidR="006B6705" w:rsidRPr="00B26CC8">
              <w:rPr>
                <w:rStyle w:val="Hyperlink"/>
                <w:noProof/>
              </w:rPr>
              <w:t>8.7.3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New datasets - feature geometry</w:t>
            </w:r>
            <w:r w:rsidR="006B6705">
              <w:rPr>
                <w:noProof/>
                <w:webHidden/>
              </w:rPr>
              <w:tab/>
            </w:r>
            <w:r w:rsidR="006B6705">
              <w:rPr>
                <w:noProof/>
                <w:webHidden/>
              </w:rPr>
              <w:fldChar w:fldCharType="begin"/>
            </w:r>
            <w:r w:rsidR="006B6705">
              <w:rPr>
                <w:noProof/>
                <w:webHidden/>
              </w:rPr>
              <w:instrText xml:space="preserve"> PAGEREF _Toc100669597 \h </w:instrText>
            </w:r>
            <w:r w:rsidR="006B6705">
              <w:rPr>
                <w:noProof/>
                <w:webHidden/>
              </w:rPr>
            </w:r>
            <w:r w:rsidR="006B6705">
              <w:rPr>
                <w:noProof/>
                <w:webHidden/>
              </w:rPr>
              <w:fldChar w:fldCharType="separate"/>
            </w:r>
            <w:r w:rsidR="002B326D">
              <w:rPr>
                <w:noProof/>
                <w:webHidden/>
              </w:rPr>
              <w:t>23</w:t>
            </w:r>
            <w:r w:rsidR="006B6705">
              <w:rPr>
                <w:noProof/>
                <w:webHidden/>
              </w:rPr>
              <w:fldChar w:fldCharType="end"/>
            </w:r>
          </w:hyperlink>
        </w:p>
        <w:p w14:paraId="39908D3A"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598" w:history="1">
            <w:r w:rsidR="006B6705" w:rsidRPr="00B26CC8">
              <w:rPr>
                <w:rStyle w:val="Hyperlink"/>
                <w:noProof/>
              </w:rPr>
              <w:t>8.7.4</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New datasets - types and attributes</w:t>
            </w:r>
            <w:r w:rsidR="006B6705">
              <w:rPr>
                <w:noProof/>
                <w:webHidden/>
              </w:rPr>
              <w:tab/>
            </w:r>
            <w:r w:rsidR="006B6705">
              <w:rPr>
                <w:noProof/>
                <w:webHidden/>
              </w:rPr>
              <w:fldChar w:fldCharType="begin"/>
            </w:r>
            <w:r w:rsidR="006B6705">
              <w:rPr>
                <w:noProof/>
                <w:webHidden/>
              </w:rPr>
              <w:instrText xml:space="preserve"> PAGEREF _Toc100669598 \h </w:instrText>
            </w:r>
            <w:r w:rsidR="006B6705">
              <w:rPr>
                <w:noProof/>
                <w:webHidden/>
              </w:rPr>
            </w:r>
            <w:r w:rsidR="006B6705">
              <w:rPr>
                <w:noProof/>
                <w:webHidden/>
              </w:rPr>
              <w:fldChar w:fldCharType="separate"/>
            </w:r>
            <w:r w:rsidR="002B326D">
              <w:rPr>
                <w:noProof/>
                <w:webHidden/>
              </w:rPr>
              <w:t>23</w:t>
            </w:r>
            <w:r w:rsidR="006B6705">
              <w:rPr>
                <w:noProof/>
                <w:webHidden/>
              </w:rPr>
              <w:fldChar w:fldCharType="end"/>
            </w:r>
          </w:hyperlink>
        </w:p>
        <w:p w14:paraId="7986B452"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599" w:history="1">
            <w:r w:rsidR="006B6705" w:rsidRPr="00B26CC8">
              <w:rPr>
                <w:rStyle w:val="Hyperlink"/>
                <w:noProof/>
              </w:rPr>
              <w:t>8.8</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Dataset scales, loading and unloading</w:t>
            </w:r>
            <w:r w:rsidR="006B6705">
              <w:rPr>
                <w:noProof/>
                <w:webHidden/>
              </w:rPr>
              <w:tab/>
            </w:r>
            <w:r w:rsidR="006B6705">
              <w:rPr>
                <w:noProof/>
                <w:webHidden/>
              </w:rPr>
              <w:fldChar w:fldCharType="begin"/>
            </w:r>
            <w:r w:rsidR="006B6705">
              <w:rPr>
                <w:noProof/>
                <w:webHidden/>
              </w:rPr>
              <w:instrText xml:space="preserve"> PAGEREF _Toc100669599 \h </w:instrText>
            </w:r>
            <w:r w:rsidR="006B6705">
              <w:rPr>
                <w:noProof/>
                <w:webHidden/>
              </w:rPr>
            </w:r>
            <w:r w:rsidR="006B6705">
              <w:rPr>
                <w:noProof/>
                <w:webHidden/>
              </w:rPr>
              <w:fldChar w:fldCharType="separate"/>
            </w:r>
            <w:r w:rsidR="002B326D">
              <w:rPr>
                <w:noProof/>
                <w:webHidden/>
              </w:rPr>
              <w:t>23</w:t>
            </w:r>
            <w:r w:rsidR="006B6705">
              <w:rPr>
                <w:noProof/>
                <w:webHidden/>
              </w:rPr>
              <w:fldChar w:fldCharType="end"/>
            </w:r>
          </w:hyperlink>
        </w:p>
        <w:p w14:paraId="3FC0AE37"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00" w:history="1">
            <w:r w:rsidR="006B6705" w:rsidRPr="00B26CC8">
              <w:rPr>
                <w:rStyle w:val="Hyperlink"/>
                <w:noProof/>
              </w:rPr>
              <w:t>8.9</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Metadata</w:t>
            </w:r>
            <w:r w:rsidR="006B6705">
              <w:rPr>
                <w:noProof/>
                <w:webHidden/>
              </w:rPr>
              <w:tab/>
            </w:r>
            <w:r w:rsidR="006B6705">
              <w:rPr>
                <w:noProof/>
                <w:webHidden/>
              </w:rPr>
              <w:fldChar w:fldCharType="begin"/>
            </w:r>
            <w:r w:rsidR="006B6705">
              <w:rPr>
                <w:noProof/>
                <w:webHidden/>
              </w:rPr>
              <w:instrText xml:space="preserve"> PAGEREF _Toc100669600 \h </w:instrText>
            </w:r>
            <w:r w:rsidR="006B6705">
              <w:rPr>
                <w:noProof/>
                <w:webHidden/>
              </w:rPr>
            </w:r>
            <w:r w:rsidR="006B6705">
              <w:rPr>
                <w:noProof/>
                <w:webHidden/>
              </w:rPr>
              <w:fldChar w:fldCharType="separate"/>
            </w:r>
            <w:r w:rsidR="002B326D">
              <w:rPr>
                <w:noProof/>
                <w:webHidden/>
              </w:rPr>
              <w:t>23</w:t>
            </w:r>
            <w:r w:rsidR="006B6705">
              <w:rPr>
                <w:noProof/>
                <w:webHidden/>
              </w:rPr>
              <w:fldChar w:fldCharType="end"/>
            </w:r>
          </w:hyperlink>
        </w:p>
        <w:p w14:paraId="5DE85AB5"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01" w:history="1">
            <w:r w:rsidR="006B6705" w:rsidRPr="00B26CC8">
              <w:rPr>
                <w:rStyle w:val="Hyperlink"/>
                <w:noProof/>
              </w:rPr>
              <w:t>8.10</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Meta-features</w:t>
            </w:r>
            <w:r w:rsidR="006B6705">
              <w:rPr>
                <w:noProof/>
                <w:webHidden/>
              </w:rPr>
              <w:tab/>
            </w:r>
            <w:r w:rsidR="006B6705">
              <w:rPr>
                <w:noProof/>
                <w:webHidden/>
              </w:rPr>
              <w:fldChar w:fldCharType="begin"/>
            </w:r>
            <w:r w:rsidR="006B6705">
              <w:rPr>
                <w:noProof/>
                <w:webHidden/>
              </w:rPr>
              <w:instrText xml:space="preserve"> PAGEREF _Toc100669601 \h </w:instrText>
            </w:r>
            <w:r w:rsidR="006B6705">
              <w:rPr>
                <w:noProof/>
                <w:webHidden/>
              </w:rPr>
            </w:r>
            <w:r w:rsidR="006B6705">
              <w:rPr>
                <w:noProof/>
                <w:webHidden/>
              </w:rPr>
              <w:fldChar w:fldCharType="separate"/>
            </w:r>
            <w:r w:rsidR="002B326D">
              <w:rPr>
                <w:noProof/>
                <w:webHidden/>
              </w:rPr>
              <w:t>24</w:t>
            </w:r>
            <w:r w:rsidR="006B6705">
              <w:rPr>
                <w:noProof/>
                <w:webHidden/>
              </w:rPr>
              <w:fldChar w:fldCharType="end"/>
            </w:r>
          </w:hyperlink>
        </w:p>
        <w:p w14:paraId="35ECACB8"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02" w:history="1">
            <w:r w:rsidR="006B6705" w:rsidRPr="00B26CC8">
              <w:rPr>
                <w:rStyle w:val="Hyperlink"/>
                <w:noProof/>
              </w:rPr>
              <w:t>8.11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Quality considerations</w:t>
            </w:r>
            <w:r w:rsidR="006B6705">
              <w:rPr>
                <w:noProof/>
                <w:webHidden/>
              </w:rPr>
              <w:tab/>
            </w:r>
            <w:r w:rsidR="006B6705">
              <w:rPr>
                <w:noProof/>
                <w:webHidden/>
              </w:rPr>
              <w:fldChar w:fldCharType="begin"/>
            </w:r>
            <w:r w:rsidR="006B6705">
              <w:rPr>
                <w:noProof/>
                <w:webHidden/>
              </w:rPr>
              <w:instrText xml:space="preserve"> PAGEREF _Toc100669602 \h </w:instrText>
            </w:r>
            <w:r w:rsidR="006B6705">
              <w:rPr>
                <w:noProof/>
                <w:webHidden/>
              </w:rPr>
            </w:r>
            <w:r w:rsidR="006B6705">
              <w:rPr>
                <w:noProof/>
                <w:webHidden/>
              </w:rPr>
              <w:fldChar w:fldCharType="separate"/>
            </w:r>
            <w:r w:rsidR="002B326D">
              <w:rPr>
                <w:noProof/>
                <w:webHidden/>
              </w:rPr>
              <w:t>24</w:t>
            </w:r>
            <w:r w:rsidR="006B6705">
              <w:rPr>
                <w:noProof/>
                <w:webHidden/>
              </w:rPr>
              <w:fldChar w:fldCharType="end"/>
            </w:r>
          </w:hyperlink>
        </w:p>
        <w:p w14:paraId="53AAD5F3"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03" w:history="1">
            <w:r w:rsidR="006B6705" w:rsidRPr="00B26CC8">
              <w:rPr>
                <w:rStyle w:val="Hyperlink"/>
                <w:noProof/>
              </w:rPr>
              <w:t>9</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Maintenance</w:t>
            </w:r>
            <w:r w:rsidR="006B6705">
              <w:rPr>
                <w:noProof/>
                <w:webHidden/>
              </w:rPr>
              <w:tab/>
            </w:r>
            <w:r w:rsidR="006B6705">
              <w:rPr>
                <w:noProof/>
                <w:webHidden/>
              </w:rPr>
              <w:fldChar w:fldCharType="begin"/>
            </w:r>
            <w:r w:rsidR="006B6705">
              <w:rPr>
                <w:noProof/>
                <w:webHidden/>
              </w:rPr>
              <w:instrText xml:space="preserve"> PAGEREF _Toc100669603 \h </w:instrText>
            </w:r>
            <w:r w:rsidR="006B6705">
              <w:rPr>
                <w:noProof/>
                <w:webHidden/>
              </w:rPr>
            </w:r>
            <w:r w:rsidR="006B6705">
              <w:rPr>
                <w:noProof/>
                <w:webHidden/>
              </w:rPr>
              <w:fldChar w:fldCharType="separate"/>
            </w:r>
            <w:r w:rsidR="002B326D">
              <w:rPr>
                <w:noProof/>
                <w:webHidden/>
              </w:rPr>
              <w:t>24</w:t>
            </w:r>
            <w:r w:rsidR="006B6705">
              <w:rPr>
                <w:noProof/>
                <w:webHidden/>
              </w:rPr>
              <w:fldChar w:fldCharType="end"/>
            </w:r>
          </w:hyperlink>
        </w:p>
        <w:p w14:paraId="5BDEB393"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04" w:history="1">
            <w:r w:rsidR="006B6705" w:rsidRPr="00B26CC8">
              <w:rPr>
                <w:rStyle w:val="Hyperlink"/>
                <w:noProof/>
              </w:rPr>
              <w:t>9.1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Maintenance and Update Frequency</w:t>
            </w:r>
            <w:r w:rsidR="006B6705">
              <w:rPr>
                <w:noProof/>
                <w:webHidden/>
              </w:rPr>
              <w:tab/>
            </w:r>
            <w:r w:rsidR="006B6705">
              <w:rPr>
                <w:noProof/>
                <w:webHidden/>
              </w:rPr>
              <w:fldChar w:fldCharType="begin"/>
            </w:r>
            <w:r w:rsidR="006B6705">
              <w:rPr>
                <w:noProof/>
                <w:webHidden/>
              </w:rPr>
              <w:instrText xml:space="preserve"> PAGEREF _Toc100669604 \h </w:instrText>
            </w:r>
            <w:r w:rsidR="006B6705">
              <w:rPr>
                <w:noProof/>
                <w:webHidden/>
              </w:rPr>
            </w:r>
            <w:r w:rsidR="006B6705">
              <w:rPr>
                <w:noProof/>
                <w:webHidden/>
              </w:rPr>
              <w:fldChar w:fldCharType="separate"/>
            </w:r>
            <w:r w:rsidR="002B326D">
              <w:rPr>
                <w:noProof/>
                <w:webHidden/>
              </w:rPr>
              <w:t>24</w:t>
            </w:r>
            <w:r w:rsidR="006B6705">
              <w:rPr>
                <w:noProof/>
                <w:webHidden/>
              </w:rPr>
              <w:fldChar w:fldCharType="end"/>
            </w:r>
          </w:hyperlink>
        </w:p>
        <w:p w14:paraId="099C089D"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05" w:history="1">
            <w:r w:rsidR="006B6705" w:rsidRPr="00B26CC8">
              <w:rPr>
                <w:rStyle w:val="Hyperlink"/>
                <w:noProof/>
              </w:rPr>
              <w:t>9.2</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Typical Sources of Change</w:t>
            </w:r>
            <w:r w:rsidR="006B6705">
              <w:rPr>
                <w:noProof/>
                <w:webHidden/>
              </w:rPr>
              <w:tab/>
            </w:r>
            <w:r w:rsidR="006B6705">
              <w:rPr>
                <w:noProof/>
                <w:webHidden/>
              </w:rPr>
              <w:fldChar w:fldCharType="begin"/>
            </w:r>
            <w:r w:rsidR="006B6705">
              <w:rPr>
                <w:noProof/>
                <w:webHidden/>
              </w:rPr>
              <w:instrText xml:space="preserve"> PAGEREF _Toc100669605 \h </w:instrText>
            </w:r>
            <w:r w:rsidR="006B6705">
              <w:rPr>
                <w:noProof/>
                <w:webHidden/>
              </w:rPr>
            </w:r>
            <w:r w:rsidR="006B6705">
              <w:rPr>
                <w:noProof/>
                <w:webHidden/>
              </w:rPr>
              <w:fldChar w:fldCharType="separate"/>
            </w:r>
            <w:r w:rsidR="002B326D">
              <w:rPr>
                <w:noProof/>
                <w:webHidden/>
              </w:rPr>
              <w:t>24</w:t>
            </w:r>
            <w:r w:rsidR="006B6705">
              <w:rPr>
                <w:noProof/>
                <w:webHidden/>
              </w:rPr>
              <w:fldChar w:fldCharType="end"/>
            </w:r>
          </w:hyperlink>
        </w:p>
        <w:p w14:paraId="42032C54"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06" w:history="1">
            <w:r w:rsidR="006B6705" w:rsidRPr="00B26CC8">
              <w:rPr>
                <w:rStyle w:val="Hyperlink"/>
                <w:noProof/>
              </w:rPr>
              <w:t>9.3</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Production Process</w:t>
            </w:r>
            <w:r w:rsidR="006B6705">
              <w:rPr>
                <w:noProof/>
                <w:webHidden/>
              </w:rPr>
              <w:tab/>
            </w:r>
            <w:r w:rsidR="006B6705">
              <w:rPr>
                <w:noProof/>
                <w:webHidden/>
              </w:rPr>
              <w:fldChar w:fldCharType="begin"/>
            </w:r>
            <w:r w:rsidR="006B6705">
              <w:rPr>
                <w:noProof/>
                <w:webHidden/>
              </w:rPr>
              <w:instrText xml:space="preserve"> PAGEREF _Toc100669606 \h </w:instrText>
            </w:r>
            <w:r w:rsidR="006B6705">
              <w:rPr>
                <w:noProof/>
                <w:webHidden/>
              </w:rPr>
            </w:r>
            <w:r w:rsidR="006B6705">
              <w:rPr>
                <w:noProof/>
                <w:webHidden/>
              </w:rPr>
              <w:fldChar w:fldCharType="separate"/>
            </w:r>
            <w:r w:rsidR="002B326D">
              <w:rPr>
                <w:noProof/>
                <w:webHidden/>
              </w:rPr>
              <w:t>24</w:t>
            </w:r>
            <w:r w:rsidR="006B6705">
              <w:rPr>
                <w:noProof/>
                <w:webHidden/>
              </w:rPr>
              <w:fldChar w:fldCharType="end"/>
            </w:r>
          </w:hyperlink>
        </w:p>
        <w:p w14:paraId="0EC85C53"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07" w:history="1">
            <w:r w:rsidR="006B6705" w:rsidRPr="00B26CC8">
              <w:rPr>
                <w:rStyle w:val="Hyperlink"/>
                <w:noProof/>
              </w:rPr>
              <w:t>9.4</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Management of Feature Catalogue and Portrayal Catalogue updates</w:t>
            </w:r>
            <w:r w:rsidR="006B6705">
              <w:rPr>
                <w:noProof/>
                <w:webHidden/>
              </w:rPr>
              <w:tab/>
            </w:r>
            <w:r w:rsidR="006B6705">
              <w:rPr>
                <w:noProof/>
                <w:webHidden/>
              </w:rPr>
              <w:fldChar w:fldCharType="begin"/>
            </w:r>
            <w:r w:rsidR="006B6705">
              <w:rPr>
                <w:noProof/>
                <w:webHidden/>
              </w:rPr>
              <w:instrText xml:space="preserve"> PAGEREF _Toc100669607 \h </w:instrText>
            </w:r>
            <w:r w:rsidR="006B6705">
              <w:rPr>
                <w:noProof/>
                <w:webHidden/>
              </w:rPr>
            </w:r>
            <w:r w:rsidR="006B6705">
              <w:rPr>
                <w:noProof/>
                <w:webHidden/>
              </w:rPr>
              <w:fldChar w:fldCharType="separate"/>
            </w:r>
            <w:r w:rsidR="002B326D">
              <w:rPr>
                <w:noProof/>
                <w:webHidden/>
              </w:rPr>
              <w:t>25</w:t>
            </w:r>
            <w:r w:rsidR="006B6705">
              <w:rPr>
                <w:noProof/>
                <w:webHidden/>
              </w:rPr>
              <w:fldChar w:fldCharType="end"/>
            </w:r>
          </w:hyperlink>
        </w:p>
        <w:p w14:paraId="378A8C68"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08" w:history="1">
            <w:r w:rsidR="006B6705" w:rsidRPr="00B26CC8">
              <w:rPr>
                <w:rStyle w:val="Hyperlink"/>
                <w:noProof/>
              </w:rPr>
              <w:t>9.5</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Product Specification updates other than FC/PC</w:t>
            </w:r>
            <w:r w:rsidR="006B6705">
              <w:rPr>
                <w:noProof/>
                <w:webHidden/>
              </w:rPr>
              <w:tab/>
            </w:r>
            <w:r w:rsidR="006B6705">
              <w:rPr>
                <w:noProof/>
                <w:webHidden/>
              </w:rPr>
              <w:fldChar w:fldCharType="begin"/>
            </w:r>
            <w:r w:rsidR="006B6705">
              <w:rPr>
                <w:noProof/>
                <w:webHidden/>
              </w:rPr>
              <w:instrText xml:space="preserve"> PAGEREF _Toc100669608 \h </w:instrText>
            </w:r>
            <w:r w:rsidR="006B6705">
              <w:rPr>
                <w:noProof/>
                <w:webHidden/>
              </w:rPr>
            </w:r>
            <w:r w:rsidR="006B6705">
              <w:rPr>
                <w:noProof/>
                <w:webHidden/>
              </w:rPr>
              <w:fldChar w:fldCharType="separate"/>
            </w:r>
            <w:r w:rsidR="002B326D">
              <w:rPr>
                <w:noProof/>
                <w:webHidden/>
              </w:rPr>
              <w:t>26</w:t>
            </w:r>
            <w:r w:rsidR="006B6705">
              <w:rPr>
                <w:noProof/>
                <w:webHidden/>
              </w:rPr>
              <w:fldChar w:fldCharType="end"/>
            </w:r>
          </w:hyperlink>
        </w:p>
        <w:p w14:paraId="59394AB8"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09" w:history="1">
            <w:r w:rsidR="006B6705" w:rsidRPr="00B26CC8">
              <w:rPr>
                <w:rStyle w:val="Hyperlink"/>
                <w:noProof/>
              </w:rPr>
              <w:t>9.6</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Unpredictable Product Specification updates</w:t>
            </w:r>
            <w:r w:rsidR="006B6705">
              <w:rPr>
                <w:noProof/>
                <w:webHidden/>
              </w:rPr>
              <w:tab/>
            </w:r>
            <w:r w:rsidR="006B6705">
              <w:rPr>
                <w:noProof/>
                <w:webHidden/>
              </w:rPr>
              <w:fldChar w:fldCharType="begin"/>
            </w:r>
            <w:r w:rsidR="006B6705">
              <w:rPr>
                <w:noProof/>
                <w:webHidden/>
              </w:rPr>
              <w:instrText xml:space="preserve"> PAGEREF _Toc100669609 \h </w:instrText>
            </w:r>
            <w:r w:rsidR="006B6705">
              <w:rPr>
                <w:noProof/>
                <w:webHidden/>
              </w:rPr>
            </w:r>
            <w:r w:rsidR="006B6705">
              <w:rPr>
                <w:noProof/>
                <w:webHidden/>
              </w:rPr>
              <w:fldChar w:fldCharType="separate"/>
            </w:r>
            <w:r w:rsidR="002B326D">
              <w:rPr>
                <w:noProof/>
                <w:webHidden/>
              </w:rPr>
              <w:t>26</w:t>
            </w:r>
            <w:r w:rsidR="006B6705">
              <w:rPr>
                <w:noProof/>
                <w:webHidden/>
              </w:rPr>
              <w:fldChar w:fldCharType="end"/>
            </w:r>
          </w:hyperlink>
        </w:p>
        <w:p w14:paraId="05F465FD"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10" w:history="1">
            <w:r w:rsidR="006B6705" w:rsidRPr="00B26CC8">
              <w:rPr>
                <w:rStyle w:val="Hyperlink"/>
                <w:noProof/>
              </w:rPr>
              <w:t>9.7</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New data products</w:t>
            </w:r>
            <w:r w:rsidR="006B6705">
              <w:rPr>
                <w:noProof/>
                <w:webHidden/>
              </w:rPr>
              <w:tab/>
            </w:r>
            <w:r w:rsidR="006B6705">
              <w:rPr>
                <w:noProof/>
                <w:webHidden/>
              </w:rPr>
              <w:fldChar w:fldCharType="begin"/>
            </w:r>
            <w:r w:rsidR="006B6705">
              <w:rPr>
                <w:noProof/>
                <w:webHidden/>
              </w:rPr>
              <w:instrText xml:space="preserve"> PAGEREF _Toc100669610 \h </w:instrText>
            </w:r>
            <w:r w:rsidR="006B6705">
              <w:rPr>
                <w:noProof/>
                <w:webHidden/>
              </w:rPr>
            </w:r>
            <w:r w:rsidR="006B6705">
              <w:rPr>
                <w:noProof/>
                <w:webHidden/>
              </w:rPr>
              <w:fldChar w:fldCharType="separate"/>
            </w:r>
            <w:r w:rsidR="002B326D">
              <w:rPr>
                <w:noProof/>
                <w:webHidden/>
              </w:rPr>
              <w:t>26</w:t>
            </w:r>
            <w:r w:rsidR="006B6705">
              <w:rPr>
                <w:noProof/>
                <w:webHidden/>
              </w:rPr>
              <w:fldChar w:fldCharType="end"/>
            </w:r>
          </w:hyperlink>
        </w:p>
        <w:p w14:paraId="0BF95907"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11" w:history="1">
            <w:r w:rsidR="006B6705" w:rsidRPr="00B26CC8">
              <w:rPr>
                <w:rStyle w:val="Hyperlink"/>
                <w:noProof/>
              </w:rPr>
              <w:t>9.8</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Backward compatibility</w:t>
            </w:r>
            <w:r w:rsidR="006B6705">
              <w:rPr>
                <w:noProof/>
                <w:webHidden/>
              </w:rPr>
              <w:tab/>
            </w:r>
            <w:r w:rsidR="006B6705">
              <w:rPr>
                <w:noProof/>
                <w:webHidden/>
              </w:rPr>
              <w:fldChar w:fldCharType="begin"/>
            </w:r>
            <w:r w:rsidR="006B6705">
              <w:rPr>
                <w:noProof/>
                <w:webHidden/>
              </w:rPr>
              <w:instrText xml:space="preserve"> PAGEREF _Toc100669611 \h </w:instrText>
            </w:r>
            <w:r w:rsidR="006B6705">
              <w:rPr>
                <w:noProof/>
                <w:webHidden/>
              </w:rPr>
            </w:r>
            <w:r w:rsidR="006B6705">
              <w:rPr>
                <w:noProof/>
                <w:webHidden/>
              </w:rPr>
              <w:fldChar w:fldCharType="separate"/>
            </w:r>
            <w:r w:rsidR="002B326D">
              <w:rPr>
                <w:noProof/>
                <w:webHidden/>
              </w:rPr>
              <w:t>27</w:t>
            </w:r>
            <w:r w:rsidR="006B6705">
              <w:rPr>
                <w:noProof/>
                <w:webHidden/>
              </w:rPr>
              <w:fldChar w:fldCharType="end"/>
            </w:r>
          </w:hyperlink>
        </w:p>
        <w:p w14:paraId="77D92B45"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12" w:history="1">
            <w:r w:rsidR="006B6705" w:rsidRPr="00B26CC8">
              <w:rPr>
                <w:rStyle w:val="Hyperlink"/>
                <w:noProof/>
              </w:rPr>
              <w:t>10</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Portrayal</w:t>
            </w:r>
            <w:r w:rsidR="006B6705">
              <w:rPr>
                <w:noProof/>
                <w:webHidden/>
              </w:rPr>
              <w:tab/>
            </w:r>
            <w:r w:rsidR="006B6705">
              <w:rPr>
                <w:noProof/>
                <w:webHidden/>
              </w:rPr>
              <w:fldChar w:fldCharType="begin"/>
            </w:r>
            <w:r w:rsidR="006B6705">
              <w:rPr>
                <w:noProof/>
                <w:webHidden/>
              </w:rPr>
              <w:instrText xml:space="preserve"> PAGEREF _Toc100669612 \h </w:instrText>
            </w:r>
            <w:r w:rsidR="006B6705">
              <w:rPr>
                <w:noProof/>
                <w:webHidden/>
              </w:rPr>
            </w:r>
            <w:r w:rsidR="006B6705">
              <w:rPr>
                <w:noProof/>
                <w:webHidden/>
              </w:rPr>
              <w:fldChar w:fldCharType="separate"/>
            </w:r>
            <w:r w:rsidR="002B326D">
              <w:rPr>
                <w:noProof/>
                <w:webHidden/>
              </w:rPr>
              <w:t>27</w:t>
            </w:r>
            <w:r w:rsidR="006B6705">
              <w:rPr>
                <w:noProof/>
                <w:webHidden/>
              </w:rPr>
              <w:fldChar w:fldCharType="end"/>
            </w:r>
          </w:hyperlink>
        </w:p>
        <w:p w14:paraId="615DEC14"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13" w:history="1">
            <w:r w:rsidR="006B6705" w:rsidRPr="00B26CC8">
              <w:rPr>
                <w:rStyle w:val="Hyperlink"/>
                <w:noProof/>
              </w:rPr>
              <w:t>10.1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Display of significant features</w:t>
            </w:r>
            <w:r w:rsidR="006B6705">
              <w:rPr>
                <w:noProof/>
                <w:webHidden/>
              </w:rPr>
              <w:tab/>
            </w:r>
            <w:r w:rsidR="006B6705">
              <w:rPr>
                <w:noProof/>
                <w:webHidden/>
              </w:rPr>
              <w:fldChar w:fldCharType="begin"/>
            </w:r>
            <w:r w:rsidR="006B6705">
              <w:rPr>
                <w:noProof/>
                <w:webHidden/>
              </w:rPr>
              <w:instrText xml:space="preserve"> PAGEREF _Toc100669613 \h </w:instrText>
            </w:r>
            <w:r w:rsidR="006B6705">
              <w:rPr>
                <w:noProof/>
                <w:webHidden/>
              </w:rPr>
            </w:r>
            <w:r w:rsidR="006B6705">
              <w:rPr>
                <w:noProof/>
                <w:webHidden/>
              </w:rPr>
              <w:fldChar w:fldCharType="separate"/>
            </w:r>
            <w:r w:rsidR="002B326D">
              <w:rPr>
                <w:noProof/>
                <w:webHidden/>
              </w:rPr>
              <w:t>28</w:t>
            </w:r>
            <w:r w:rsidR="006B6705">
              <w:rPr>
                <w:noProof/>
                <w:webHidden/>
              </w:rPr>
              <w:fldChar w:fldCharType="end"/>
            </w:r>
          </w:hyperlink>
        </w:p>
        <w:p w14:paraId="6B369866"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14" w:history="1">
            <w:r w:rsidR="006B6705" w:rsidRPr="00B26CC8">
              <w:rPr>
                <w:rStyle w:val="Hyperlink"/>
                <w:noProof/>
              </w:rPr>
              <w:t>10.2</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Display of significant features - switching to original</w:t>
            </w:r>
            <w:r w:rsidR="006B6705">
              <w:rPr>
                <w:noProof/>
                <w:webHidden/>
              </w:rPr>
              <w:tab/>
            </w:r>
            <w:r w:rsidR="006B6705">
              <w:rPr>
                <w:noProof/>
                <w:webHidden/>
              </w:rPr>
              <w:fldChar w:fldCharType="begin"/>
            </w:r>
            <w:r w:rsidR="006B6705">
              <w:rPr>
                <w:noProof/>
                <w:webHidden/>
              </w:rPr>
              <w:instrText xml:space="preserve"> PAGEREF _Toc100669614 \h </w:instrText>
            </w:r>
            <w:r w:rsidR="006B6705">
              <w:rPr>
                <w:noProof/>
                <w:webHidden/>
              </w:rPr>
            </w:r>
            <w:r w:rsidR="006B6705">
              <w:rPr>
                <w:noProof/>
                <w:webHidden/>
              </w:rPr>
              <w:fldChar w:fldCharType="separate"/>
            </w:r>
            <w:r w:rsidR="002B326D">
              <w:rPr>
                <w:noProof/>
                <w:webHidden/>
              </w:rPr>
              <w:t>28</w:t>
            </w:r>
            <w:r w:rsidR="006B6705">
              <w:rPr>
                <w:noProof/>
                <w:webHidden/>
              </w:rPr>
              <w:fldChar w:fldCharType="end"/>
            </w:r>
          </w:hyperlink>
        </w:p>
        <w:p w14:paraId="288178CB"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15" w:history="1">
            <w:r w:rsidR="006B6705" w:rsidRPr="00B26CC8">
              <w:rPr>
                <w:rStyle w:val="Hyperlink"/>
                <w:noProof/>
              </w:rPr>
              <w:t>10.3</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Portrayal distinguishability - colour set-asides</w:t>
            </w:r>
            <w:r w:rsidR="006B6705">
              <w:rPr>
                <w:noProof/>
                <w:webHidden/>
              </w:rPr>
              <w:tab/>
            </w:r>
            <w:r w:rsidR="006B6705">
              <w:rPr>
                <w:noProof/>
                <w:webHidden/>
              </w:rPr>
              <w:fldChar w:fldCharType="begin"/>
            </w:r>
            <w:r w:rsidR="006B6705">
              <w:rPr>
                <w:noProof/>
                <w:webHidden/>
              </w:rPr>
              <w:instrText xml:space="preserve"> PAGEREF _Toc100669615 \h </w:instrText>
            </w:r>
            <w:r w:rsidR="006B6705">
              <w:rPr>
                <w:noProof/>
                <w:webHidden/>
              </w:rPr>
            </w:r>
            <w:r w:rsidR="006B6705">
              <w:rPr>
                <w:noProof/>
                <w:webHidden/>
              </w:rPr>
              <w:fldChar w:fldCharType="separate"/>
            </w:r>
            <w:r w:rsidR="002B326D">
              <w:rPr>
                <w:noProof/>
                <w:webHidden/>
              </w:rPr>
              <w:t>28</w:t>
            </w:r>
            <w:r w:rsidR="006B6705">
              <w:rPr>
                <w:noProof/>
                <w:webHidden/>
              </w:rPr>
              <w:fldChar w:fldCharType="end"/>
            </w:r>
          </w:hyperlink>
        </w:p>
        <w:p w14:paraId="0A03C16A"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16" w:history="1">
            <w:r w:rsidR="006B6705" w:rsidRPr="00B26CC8">
              <w:rPr>
                <w:rStyle w:val="Hyperlink"/>
                <w:noProof/>
              </w:rPr>
              <w:t>10.4</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Day/night/dusk modes</w:t>
            </w:r>
            <w:r w:rsidR="006B6705">
              <w:rPr>
                <w:noProof/>
                <w:webHidden/>
              </w:rPr>
              <w:tab/>
            </w:r>
            <w:r w:rsidR="006B6705">
              <w:rPr>
                <w:noProof/>
                <w:webHidden/>
              </w:rPr>
              <w:fldChar w:fldCharType="begin"/>
            </w:r>
            <w:r w:rsidR="006B6705">
              <w:rPr>
                <w:noProof/>
                <w:webHidden/>
              </w:rPr>
              <w:instrText xml:space="preserve"> PAGEREF _Toc100669616 \h </w:instrText>
            </w:r>
            <w:r w:rsidR="006B6705">
              <w:rPr>
                <w:noProof/>
                <w:webHidden/>
              </w:rPr>
            </w:r>
            <w:r w:rsidR="006B6705">
              <w:rPr>
                <w:noProof/>
                <w:webHidden/>
              </w:rPr>
              <w:fldChar w:fldCharType="separate"/>
            </w:r>
            <w:r w:rsidR="002B326D">
              <w:rPr>
                <w:noProof/>
                <w:webHidden/>
              </w:rPr>
              <w:t>28</w:t>
            </w:r>
            <w:r w:rsidR="006B6705">
              <w:rPr>
                <w:noProof/>
                <w:webHidden/>
              </w:rPr>
              <w:fldChar w:fldCharType="end"/>
            </w:r>
          </w:hyperlink>
        </w:p>
        <w:p w14:paraId="4D1FC5CA"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17" w:history="1">
            <w:r w:rsidR="006B6705" w:rsidRPr="00B26CC8">
              <w:rPr>
                <w:rStyle w:val="Hyperlink"/>
                <w:noProof/>
                <w:lang w:eastAsia="en-CA"/>
              </w:rPr>
              <w:t>10.5</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CA"/>
              </w:rPr>
              <w:t>Impacts on viewing groups</w:t>
            </w:r>
            <w:r w:rsidR="006B6705">
              <w:rPr>
                <w:noProof/>
                <w:webHidden/>
              </w:rPr>
              <w:tab/>
            </w:r>
            <w:r w:rsidR="006B6705">
              <w:rPr>
                <w:noProof/>
                <w:webHidden/>
              </w:rPr>
              <w:fldChar w:fldCharType="begin"/>
            </w:r>
            <w:r w:rsidR="006B6705">
              <w:rPr>
                <w:noProof/>
                <w:webHidden/>
              </w:rPr>
              <w:instrText xml:space="preserve"> PAGEREF _Toc100669617 \h </w:instrText>
            </w:r>
            <w:r w:rsidR="006B6705">
              <w:rPr>
                <w:noProof/>
                <w:webHidden/>
              </w:rPr>
            </w:r>
            <w:r w:rsidR="006B6705">
              <w:rPr>
                <w:noProof/>
                <w:webHidden/>
              </w:rPr>
              <w:fldChar w:fldCharType="separate"/>
            </w:r>
            <w:r w:rsidR="002B326D">
              <w:rPr>
                <w:noProof/>
                <w:webHidden/>
              </w:rPr>
              <w:t>28</w:t>
            </w:r>
            <w:r w:rsidR="006B6705">
              <w:rPr>
                <w:noProof/>
                <w:webHidden/>
              </w:rPr>
              <w:fldChar w:fldCharType="end"/>
            </w:r>
          </w:hyperlink>
        </w:p>
        <w:p w14:paraId="56F3BEC2"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18" w:history="1">
            <w:r w:rsidR="006B6705" w:rsidRPr="00B26CC8">
              <w:rPr>
                <w:rStyle w:val="Hyperlink"/>
                <w:noProof/>
              </w:rPr>
              <w:t>10.6</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Impacts on Portrayal Catalogues</w:t>
            </w:r>
            <w:r w:rsidR="006B6705">
              <w:rPr>
                <w:noProof/>
                <w:webHidden/>
              </w:rPr>
              <w:tab/>
            </w:r>
            <w:r w:rsidR="006B6705">
              <w:rPr>
                <w:noProof/>
                <w:webHidden/>
              </w:rPr>
              <w:fldChar w:fldCharType="begin"/>
            </w:r>
            <w:r w:rsidR="006B6705">
              <w:rPr>
                <w:noProof/>
                <w:webHidden/>
              </w:rPr>
              <w:instrText xml:space="preserve"> PAGEREF _Toc100669618 \h </w:instrText>
            </w:r>
            <w:r w:rsidR="006B6705">
              <w:rPr>
                <w:noProof/>
                <w:webHidden/>
              </w:rPr>
            </w:r>
            <w:r w:rsidR="006B6705">
              <w:rPr>
                <w:noProof/>
                <w:webHidden/>
              </w:rPr>
              <w:fldChar w:fldCharType="separate"/>
            </w:r>
            <w:r w:rsidR="002B326D">
              <w:rPr>
                <w:noProof/>
                <w:webHidden/>
              </w:rPr>
              <w:t>28</w:t>
            </w:r>
            <w:r w:rsidR="006B6705">
              <w:rPr>
                <w:noProof/>
                <w:webHidden/>
              </w:rPr>
              <w:fldChar w:fldCharType="end"/>
            </w:r>
          </w:hyperlink>
        </w:p>
        <w:p w14:paraId="5FE9F34A"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19" w:history="1">
            <w:r w:rsidR="006B6705" w:rsidRPr="00B26CC8">
              <w:rPr>
                <w:rStyle w:val="Hyperlink"/>
                <w:noProof/>
              </w:rPr>
              <w:t>10.7</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Meta-features</w:t>
            </w:r>
            <w:r w:rsidR="006B6705">
              <w:rPr>
                <w:noProof/>
                <w:webHidden/>
              </w:rPr>
              <w:tab/>
            </w:r>
            <w:r w:rsidR="006B6705">
              <w:rPr>
                <w:noProof/>
                <w:webHidden/>
              </w:rPr>
              <w:fldChar w:fldCharType="begin"/>
            </w:r>
            <w:r w:rsidR="006B6705">
              <w:rPr>
                <w:noProof/>
                <w:webHidden/>
              </w:rPr>
              <w:instrText xml:space="preserve"> PAGEREF _Toc100669619 \h </w:instrText>
            </w:r>
            <w:r w:rsidR="006B6705">
              <w:rPr>
                <w:noProof/>
                <w:webHidden/>
              </w:rPr>
            </w:r>
            <w:r w:rsidR="006B6705">
              <w:rPr>
                <w:noProof/>
                <w:webHidden/>
              </w:rPr>
              <w:fldChar w:fldCharType="separate"/>
            </w:r>
            <w:r w:rsidR="002B326D">
              <w:rPr>
                <w:noProof/>
                <w:webHidden/>
              </w:rPr>
              <w:t>29</w:t>
            </w:r>
            <w:r w:rsidR="006B6705">
              <w:rPr>
                <w:noProof/>
                <w:webHidden/>
              </w:rPr>
              <w:fldChar w:fldCharType="end"/>
            </w:r>
          </w:hyperlink>
        </w:p>
        <w:p w14:paraId="2D273D6B"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20" w:history="1">
            <w:r w:rsidR="006B6705" w:rsidRPr="00B26CC8">
              <w:rPr>
                <w:rStyle w:val="Hyperlink"/>
                <w:noProof/>
              </w:rPr>
              <w:t>10.7.1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Data quality for individual products</w:t>
            </w:r>
            <w:r w:rsidR="006B6705">
              <w:rPr>
                <w:noProof/>
                <w:webHidden/>
              </w:rPr>
              <w:tab/>
            </w:r>
            <w:r w:rsidR="006B6705">
              <w:rPr>
                <w:noProof/>
                <w:webHidden/>
              </w:rPr>
              <w:fldChar w:fldCharType="begin"/>
            </w:r>
            <w:r w:rsidR="006B6705">
              <w:rPr>
                <w:noProof/>
                <w:webHidden/>
              </w:rPr>
              <w:instrText xml:space="preserve"> PAGEREF _Toc100669620 \h </w:instrText>
            </w:r>
            <w:r w:rsidR="006B6705">
              <w:rPr>
                <w:noProof/>
                <w:webHidden/>
              </w:rPr>
            </w:r>
            <w:r w:rsidR="006B6705">
              <w:rPr>
                <w:noProof/>
                <w:webHidden/>
              </w:rPr>
              <w:fldChar w:fldCharType="separate"/>
            </w:r>
            <w:r w:rsidR="002B326D">
              <w:rPr>
                <w:noProof/>
                <w:webHidden/>
              </w:rPr>
              <w:t>29</w:t>
            </w:r>
            <w:r w:rsidR="006B6705">
              <w:rPr>
                <w:noProof/>
                <w:webHidden/>
              </w:rPr>
              <w:fldChar w:fldCharType="end"/>
            </w:r>
          </w:hyperlink>
        </w:p>
        <w:p w14:paraId="556BFC0D"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21" w:history="1">
            <w:r w:rsidR="006B6705" w:rsidRPr="00B26CC8">
              <w:rPr>
                <w:rStyle w:val="Hyperlink"/>
                <w:noProof/>
              </w:rPr>
              <w:t>10.7.2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Portrayal of data quality for combinations</w:t>
            </w:r>
            <w:r w:rsidR="006B6705">
              <w:rPr>
                <w:noProof/>
                <w:webHidden/>
              </w:rPr>
              <w:tab/>
            </w:r>
            <w:r w:rsidR="006B6705">
              <w:rPr>
                <w:noProof/>
                <w:webHidden/>
              </w:rPr>
              <w:fldChar w:fldCharType="begin"/>
            </w:r>
            <w:r w:rsidR="006B6705">
              <w:rPr>
                <w:noProof/>
                <w:webHidden/>
              </w:rPr>
              <w:instrText xml:space="preserve"> PAGEREF _Toc100669621 \h </w:instrText>
            </w:r>
            <w:r w:rsidR="006B6705">
              <w:rPr>
                <w:noProof/>
                <w:webHidden/>
              </w:rPr>
            </w:r>
            <w:r w:rsidR="006B6705">
              <w:rPr>
                <w:noProof/>
                <w:webHidden/>
              </w:rPr>
              <w:fldChar w:fldCharType="separate"/>
            </w:r>
            <w:r w:rsidR="002B326D">
              <w:rPr>
                <w:noProof/>
                <w:webHidden/>
              </w:rPr>
              <w:t>29</w:t>
            </w:r>
            <w:r w:rsidR="006B6705">
              <w:rPr>
                <w:noProof/>
                <w:webHidden/>
              </w:rPr>
              <w:fldChar w:fldCharType="end"/>
            </w:r>
          </w:hyperlink>
        </w:p>
        <w:p w14:paraId="2AB151D2"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22" w:history="1">
            <w:r w:rsidR="006B6705" w:rsidRPr="00B26CC8">
              <w:rPr>
                <w:rStyle w:val="Hyperlink"/>
                <w:noProof/>
              </w:rPr>
              <w:t>10.8</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Display of text</w:t>
            </w:r>
            <w:r w:rsidR="006B6705">
              <w:rPr>
                <w:noProof/>
                <w:webHidden/>
              </w:rPr>
              <w:tab/>
            </w:r>
            <w:r w:rsidR="006B6705">
              <w:rPr>
                <w:noProof/>
                <w:webHidden/>
              </w:rPr>
              <w:fldChar w:fldCharType="begin"/>
            </w:r>
            <w:r w:rsidR="006B6705">
              <w:rPr>
                <w:noProof/>
                <w:webHidden/>
              </w:rPr>
              <w:instrText xml:space="preserve"> PAGEREF _Toc100669622 \h </w:instrText>
            </w:r>
            <w:r w:rsidR="006B6705">
              <w:rPr>
                <w:noProof/>
                <w:webHidden/>
              </w:rPr>
            </w:r>
            <w:r w:rsidR="006B6705">
              <w:rPr>
                <w:noProof/>
                <w:webHidden/>
              </w:rPr>
              <w:fldChar w:fldCharType="separate"/>
            </w:r>
            <w:r w:rsidR="002B326D">
              <w:rPr>
                <w:noProof/>
                <w:webHidden/>
              </w:rPr>
              <w:t>29</w:t>
            </w:r>
            <w:r w:rsidR="006B6705">
              <w:rPr>
                <w:noProof/>
                <w:webHidden/>
              </w:rPr>
              <w:fldChar w:fldCharType="end"/>
            </w:r>
          </w:hyperlink>
        </w:p>
        <w:p w14:paraId="6F9CA99F"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23" w:history="1">
            <w:r w:rsidR="006B6705" w:rsidRPr="00B26CC8">
              <w:rPr>
                <w:rStyle w:val="Hyperlink"/>
                <w:noProof/>
              </w:rPr>
              <w:t>10.9</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Skin-of-the-earth operations and portrayal</w:t>
            </w:r>
            <w:r w:rsidR="006B6705">
              <w:rPr>
                <w:noProof/>
                <w:webHidden/>
              </w:rPr>
              <w:tab/>
            </w:r>
            <w:r w:rsidR="006B6705">
              <w:rPr>
                <w:noProof/>
                <w:webHidden/>
              </w:rPr>
              <w:fldChar w:fldCharType="begin"/>
            </w:r>
            <w:r w:rsidR="006B6705">
              <w:rPr>
                <w:noProof/>
                <w:webHidden/>
              </w:rPr>
              <w:instrText xml:space="preserve"> PAGEREF _Toc100669623 \h </w:instrText>
            </w:r>
            <w:r w:rsidR="006B6705">
              <w:rPr>
                <w:noProof/>
                <w:webHidden/>
              </w:rPr>
            </w:r>
            <w:r w:rsidR="006B6705">
              <w:rPr>
                <w:noProof/>
                <w:webHidden/>
              </w:rPr>
              <w:fldChar w:fldCharType="separate"/>
            </w:r>
            <w:r w:rsidR="002B326D">
              <w:rPr>
                <w:noProof/>
                <w:webHidden/>
              </w:rPr>
              <w:t>29</w:t>
            </w:r>
            <w:r w:rsidR="006B6705">
              <w:rPr>
                <w:noProof/>
                <w:webHidden/>
              </w:rPr>
              <w:fldChar w:fldCharType="end"/>
            </w:r>
          </w:hyperlink>
        </w:p>
        <w:p w14:paraId="68242BC6"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24" w:history="1">
            <w:r w:rsidR="006B6705" w:rsidRPr="00B26CC8">
              <w:rPr>
                <w:rStyle w:val="Hyperlink"/>
                <w:noProof/>
              </w:rPr>
              <w:t>10.10</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Blended portrayals</w:t>
            </w:r>
            <w:r w:rsidR="006B6705">
              <w:rPr>
                <w:noProof/>
                <w:webHidden/>
              </w:rPr>
              <w:tab/>
            </w:r>
            <w:r w:rsidR="006B6705">
              <w:rPr>
                <w:noProof/>
                <w:webHidden/>
              </w:rPr>
              <w:fldChar w:fldCharType="begin"/>
            </w:r>
            <w:r w:rsidR="006B6705">
              <w:rPr>
                <w:noProof/>
                <w:webHidden/>
              </w:rPr>
              <w:instrText xml:space="preserve"> PAGEREF _Toc100669624 \h </w:instrText>
            </w:r>
            <w:r w:rsidR="006B6705">
              <w:rPr>
                <w:noProof/>
                <w:webHidden/>
              </w:rPr>
            </w:r>
            <w:r w:rsidR="006B6705">
              <w:rPr>
                <w:noProof/>
                <w:webHidden/>
              </w:rPr>
              <w:fldChar w:fldCharType="separate"/>
            </w:r>
            <w:r w:rsidR="002B326D">
              <w:rPr>
                <w:noProof/>
                <w:webHidden/>
              </w:rPr>
              <w:t>30</w:t>
            </w:r>
            <w:r w:rsidR="006B6705">
              <w:rPr>
                <w:noProof/>
                <w:webHidden/>
              </w:rPr>
              <w:fldChar w:fldCharType="end"/>
            </w:r>
          </w:hyperlink>
        </w:p>
        <w:p w14:paraId="4EB0443D"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25" w:history="1">
            <w:r w:rsidR="006B6705" w:rsidRPr="00B26CC8">
              <w:rPr>
                <w:rStyle w:val="Hyperlink"/>
                <w:noProof/>
              </w:rPr>
              <w:t>10.11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Hierarchy of data</w:t>
            </w:r>
            <w:r w:rsidR="006B6705">
              <w:rPr>
                <w:noProof/>
                <w:webHidden/>
              </w:rPr>
              <w:tab/>
            </w:r>
            <w:r w:rsidR="006B6705">
              <w:rPr>
                <w:noProof/>
                <w:webHidden/>
              </w:rPr>
              <w:fldChar w:fldCharType="begin"/>
            </w:r>
            <w:r w:rsidR="006B6705">
              <w:rPr>
                <w:noProof/>
                <w:webHidden/>
              </w:rPr>
              <w:instrText xml:space="preserve"> PAGEREF _Toc100669625 \h </w:instrText>
            </w:r>
            <w:r w:rsidR="006B6705">
              <w:rPr>
                <w:noProof/>
                <w:webHidden/>
              </w:rPr>
            </w:r>
            <w:r w:rsidR="006B6705">
              <w:rPr>
                <w:noProof/>
                <w:webHidden/>
              </w:rPr>
              <w:fldChar w:fldCharType="separate"/>
            </w:r>
            <w:r w:rsidR="002B326D">
              <w:rPr>
                <w:noProof/>
                <w:webHidden/>
              </w:rPr>
              <w:t>30</w:t>
            </w:r>
            <w:r w:rsidR="006B6705">
              <w:rPr>
                <w:noProof/>
                <w:webHidden/>
              </w:rPr>
              <w:fldChar w:fldCharType="end"/>
            </w:r>
          </w:hyperlink>
        </w:p>
        <w:p w14:paraId="5B36B4EC"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26" w:history="1">
            <w:r w:rsidR="006B6705" w:rsidRPr="00B26CC8">
              <w:rPr>
                <w:rStyle w:val="Hyperlink"/>
                <w:noProof/>
              </w:rPr>
              <w:t>10.11.1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Interacting gridded information</w:t>
            </w:r>
            <w:r w:rsidR="006B6705">
              <w:rPr>
                <w:noProof/>
                <w:webHidden/>
              </w:rPr>
              <w:tab/>
            </w:r>
            <w:r w:rsidR="006B6705">
              <w:rPr>
                <w:noProof/>
                <w:webHidden/>
              </w:rPr>
              <w:fldChar w:fldCharType="begin"/>
            </w:r>
            <w:r w:rsidR="006B6705">
              <w:rPr>
                <w:noProof/>
                <w:webHidden/>
              </w:rPr>
              <w:instrText xml:space="preserve"> PAGEREF _Toc100669626 \h </w:instrText>
            </w:r>
            <w:r w:rsidR="006B6705">
              <w:rPr>
                <w:noProof/>
                <w:webHidden/>
              </w:rPr>
            </w:r>
            <w:r w:rsidR="006B6705">
              <w:rPr>
                <w:noProof/>
                <w:webHidden/>
              </w:rPr>
              <w:fldChar w:fldCharType="separate"/>
            </w:r>
            <w:r w:rsidR="002B326D">
              <w:rPr>
                <w:noProof/>
                <w:webHidden/>
              </w:rPr>
              <w:t>30</w:t>
            </w:r>
            <w:r w:rsidR="006B6705">
              <w:rPr>
                <w:noProof/>
                <w:webHidden/>
              </w:rPr>
              <w:fldChar w:fldCharType="end"/>
            </w:r>
          </w:hyperlink>
        </w:p>
        <w:p w14:paraId="5CC796A0"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27" w:history="1">
            <w:r w:rsidR="006B6705" w:rsidRPr="00B26CC8">
              <w:rPr>
                <w:rStyle w:val="Hyperlink"/>
                <w:noProof/>
              </w:rPr>
              <w:t>10.12</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Pick Reports</w:t>
            </w:r>
            <w:r w:rsidR="006B6705">
              <w:rPr>
                <w:noProof/>
                <w:webHidden/>
              </w:rPr>
              <w:tab/>
            </w:r>
            <w:r w:rsidR="006B6705">
              <w:rPr>
                <w:noProof/>
                <w:webHidden/>
              </w:rPr>
              <w:fldChar w:fldCharType="begin"/>
            </w:r>
            <w:r w:rsidR="006B6705">
              <w:rPr>
                <w:noProof/>
                <w:webHidden/>
              </w:rPr>
              <w:instrText xml:space="preserve"> PAGEREF _Toc100669627 \h </w:instrText>
            </w:r>
            <w:r w:rsidR="006B6705">
              <w:rPr>
                <w:noProof/>
                <w:webHidden/>
              </w:rPr>
            </w:r>
            <w:r w:rsidR="006B6705">
              <w:rPr>
                <w:noProof/>
                <w:webHidden/>
              </w:rPr>
              <w:fldChar w:fldCharType="separate"/>
            </w:r>
            <w:r w:rsidR="002B326D">
              <w:rPr>
                <w:noProof/>
                <w:webHidden/>
              </w:rPr>
              <w:t>30</w:t>
            </w:r>
            <w:r w:rsidR="006B6705">
              <w:rPr>
                <w:noProof/>
                <w:webHidden/>
              </w:rPr>
              <w:fldChar w:fldCharType="end"/>
            </w:r>
          </w:hyperlink>
        </w:p>
        <w:p w14:paraId="6FEA709B"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28" w:history="1">
            <w:r w:rsidR="006B6705" w:rsidRPr="00B26CC8">
              <w:rPr>
                <w:rStyle w:val="Hyperlink"/>
                <w:noProof/>
              </w:rPr>
              <w:t>10.12.1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Combined Pick Reports</w:t>
            </w:r>
            <w:r w:rsidR="006B6705">
              <w:rPr>
                <w:noProof/>
                <w:webHidden/>
              </w:rPr>
              <w:tab/>
            </w:r>
            <w:r w:rsidR="006B6705">
              <w:rPr>
                <w:noProof/>
                <w:webHidden/>
              </w:rPr>
              <w:fldChar w:fldCharType="begin"/>
            </w:r>
            <w:r w:rsidR="006B6705">
              <w:rPr>
                <w:noProof/>
                <w:webHidden/>
              </w:rPr>
              <w:instrText xml:space="preserve"> PAGEREF _Toc100669628 \h </w:instrText>
            </w:r>
            <w:r w:rsidR="006B6705">
              <w:rPr>
                <w:noProof/>
                <w:webHidden/>
              </w:rPr>
            </w:r>
            <w:r w:rsidR="006B6705">
              <w:rPr>
                <w:noProof/>
                <w:webHidden/>
              </w:rPr>
              <w:fldChar w:fldCharType="separate"/>
            </w:r>
            <w:r w:rsidR="002B326D">
              <w:rPr>
                <w:noProof/>
                <w:webHidden/>
              </w:rPr>
              <w:t>30</w:t>
            </w:r>
            <w:r w:rsidR="006B6705">
              <w:rPr>
                <w:noProof/>
                <w:webHidden/>
              </w:rPr>
              <w:fldChar w:fldCharType="end"/>
            </w:r>
          </w:hyperlink>
        </w:p>
        <w:p w14:paraId="0FEEED83"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29" w:history="1">
            <w:r w:rsidR="006B6705" w:rsidRPr="00B26CC8">
              <w:rPr>
                <w:rStyle w:val="Hyperlink"/>
                <w:noProof/>
              </w:rPr>
              <w:t>10.12.2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Prioritized Pick Reports</w:t>
            </w:r>
            <w:r w:rsidR="006B6705">
              <w:rPr>
                <w:noProof/>
                <w:webHidden/>
              </w:rPr>
              <w:tab/>
            </w:r>
            <w:r w:rsidR="006B6705">
              <w:rPr>
                <w:noProof/>
                <w:webHidden/>
              </w:rPr>
              <w:fldChar w:fldCharType="begin"/>
            </w:r>
            <w:r w:rsidR="006B6705">
              <w:rPr>
                <w:noProof/>
                <w:webHidden/>
              </w:rPr>
              <w:instrText xml:space="preserve"> PAGEREF _Toc100669629 \h </w:instrText>
            </w:r>
            <w:r w:rsidR="006B6705">
              <w:rPr>
                <w:noProof/>
                <w:webHidden/>
              </w:rPr>
            </w:r>
            <w:r w:rsidR="006B6705">
              <w:rPr>
                <w:noProof/>
                <w:webHidden/>
              </w:rPr>
              <w:fldChar w:fldCharType="separate"/>
            </w:r>
            <w:r w:rsidR="002B326D">
              <w:rPr>
                <w:noProof/>
                <w:webHidden/>
              </w:rPr>
              <w:t>31</w:t>
            </w:r>
            <w:r w:rsidR="006B6705">
              <w:rPr>
                <w:noProof/>
                <w:webHidden/>
              </w:rPr>
              <w:fldChar w:fldCharType="end"/>
            </w:r>
          </w:hyperlink>
        </w:p>
        <w:p w14:paraId="5C1A702A"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30" w:history="1">
            <w:r w:rsidR="006B6705" w:rsidRPr="00B26CC8">
              <w:rPr>
                <w:rStyle w:val="Hyperlink"/>
                <w:noProof/>
                <w:lang w:eastAsia="en-CA"/>
              </w:rPr>
              <w:t>10.12.3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CA"/>
              </w:rPr>
              <w:t>Full information availability</w:t>
            </w:r>
            <w:r w:rsidR="006B6705">
              <w:rPr>
                <w:noProof/>
                <w:webHidden/>
              </w:rPr>
              <w:tab/>
            </w:r>
            <w:r w:rsidR="006B6705">
              <w:rPr>
                <w:noProof/>
                <w:webHidden/>
              </w:rPr>
              <w:fldChar w:fldCharType="begin"/>
            </w:r>
            <w:r w:rsidR="006B6705">
              <w:rPr>
                <w:noProof/>
                <w:webHidden/>
              </w:rPr>
              <w:instrText xml:space="preserve"> PAGEREF _Toc100669630 \h </w:instrText>
            </w:r>
            <w:r w:rsidR="006B6705">
              <w:rPr>
                <w:noProof/>
                <w:webHidden/>
              </w:rPr>
            </w:r>
            <w:r w:rsidR="006B6705">
              <w:rPr>
                <w:noProof/>
                <w:webHidden/>
              </w:rPr>
              <w:fldChar w:fldCharType="separate"/>
            </w:r>
            <w:r w:rsidR="002B326D">
              <w:rPr>
                <w:noProof/>
                <w:webHidden/>
              </w:rPr>
              <w:t>31</w:t>
            </w:r>
            <w:r w:rsidR="006B6705">
              <w:rPr>
                <w:noProof/>
                <w:webHidden/>
              </w:rPr>
              <w:fldChar w:fldCharType="end"/>
            </w:r>
          </w:hyperlink>
        </w:p>
        <w:p w14:paraId="7D4DD039"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31" w:history="1">
            <w:r w:rsidR="006B6705" w:rsidRPr="00B26CC8">
              <w:rPr>
                <w:rStyle w:val="Hyperlink"/>
                <w:noProof/>
                <w:lang w:eastAsia="en-GB"/>
              </w:rPr>
              <w:t>10.13</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GB"/>
              </w:rPr>
              <w:t>User control over loaded set</w:t>
            </w:r>
            <w:r w:rsidR="006B6705">
              <w:rPr>
                <w:noProof/>
                <w:webHidden/>
              </w:rPr>
              <w:tab/>
            </w:r>
            <w:r w:rsidR="006B6705">
              <w:rPr>
                <w:noProof/>
                <w:webHidden/>
              </w:rPr>
              <w:fldChar w:fldCharType="begin"/>
            </w:r>
            <w:r w:rsidR="006B6705">
              <w:rPr>
                <w:noProof/>
                <w:webHidden/>
              </w:rPr>
              <w:instrText xml:space="preserve"> PAGEREF _Toc100669631 \h </w:instrText>
            </w:r>
            <w:r w:rsidR="006B6705">
              <w:rPr>
                <w:noProof/>
                <w:webHidden/>
              </w:rPr>
            </w:r>
            <w:r w:rsidR="006B6705">
              <w:rPr>
                <w:noProof/>
                <w:webHidden/>
              </w:rPr>
              <w:fldChar w:fldCharType="separate"/>
            </w:r>
            <w:r w:rsidR="002B326D">
              <w:rPr>
                <w:noProof/>
                <w:webHidden/>
              </w:rPr>
              <w:t>31</w:t>
            </w:r>
            <w:r w:rsidR="006B6705">
              <w:rPr>
                <w:noProof/>
                <w:webHidden/>
              </w:rPr>
              <w:fldChar w:fldCharType="end"/>
            </w:r>
          </w:hyperlink>
        </w:p>
        <w:p w14:paraId="2D3A1A29"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32" w:history="1">
            <w:r w:rsidR="006B6705" w:rsidRPr="00B26CC8">
              <w:rPr>
                <w:rStyle w:val="Hyperlink"/>
                <w:noProof/>
                <w:lang w:eastAsia="en-GB"/>
              </w:rPr>
              <w:t>10.14</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GB"/>
              </w:rPr>
              <w:t>User control over interoperation level</w:t>
            </w:r>
            <w:r w:rsidR="006B6705">
              <w:rPr>
                <w:noProof/>
                <w:webHidden/>
              </w:rPr>
              <w:tab/>
            </w:r>
            <w:r w:rsidR="006B6705">
              <w:rPr>
                <w:noProof/>
                <w:webHidden/>
              </w:rPr>
              <w:fldChar w:fldCharType="begin"/>
            </w:r>
            <w:r w:rsidR="006B6705">
              <w:rPr>
                <w:noProof/>
                <w:webHidden/>
              </w:rPr>
              <w:instrText xml:space="preserve"> PAGEREF _Toc100669632 \h </w:instrText>
            </w:r>
            <w:r w:rsidR="006B6705">
              <w:rPr>
                <w:noProof/>
                <w:webHidden/>
              </w:rPr>
            </w:r>
            <w:r w:rsidR="006B6705">
              <w:rPr>
                <w:noProof/>
                <w:webHidden/>
              </w:rPr>
              <w:fldChar w:fldCharType="separate"/>
            </w:r>
            <w:r w:rsidR="002B326D">
              <w:rPr>
                <w:noProof/>
                <w:webHidden/>
              </w:rPr>
              <w:t>31</w:t>
            </w:r>
            <w:r w:rsidR="006B6705">
              <w:rPr>
                <w:noProof/>
                <w:webHidden/>
              </w:rPr>
              <w:fldChar w:fldCharType="end"/>
            </w:r>
          </w:hyperlink>
        </w:p>
        <w:p w14:paraId="290A6FB0"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33" w:history="1">
            <w:r w:rsidR="006B6705" w:rsidRPr="00B26CC8">
              <w:rPr>
                <w:rStyle w:val="Hyperlink"/>
                <w:noProof/>
              </w:rPr>
              <w:t>11</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Data Product Format (Encoding)</w:t>
            </w:r>
            <w:r w:rsidR="006B6705">
              <w:rPr>
                <w:noProof/>
                <w:webHidden/>
              </w:rPr>
              <w:tab/>
            </w:r>
            <w:r w:rsidR="006B6705">
              <w:rPr>
                <w:noProof/>
                <w:webHidden/>
              </w:rPr>
              <w:fldChar w:fldCharType="begin"/>
            </w:r>
            <w:r w:rsidR="006B6705">
              <w:rPr>
                <w:noProof/>
                <w:webHidden/>
              </w:rPr>
              <w:instrText xml:space="preserve"> PAGEREF _Toc100669633 \h </w:instrText>
            </w:r>
            <w:r w:rsidR="006B6705">
              <w:rPr>
                <w:noProof/>
                <w:webHidden/>
              </w:rPr>
            </w:r>
            <w:r w:rsidR="006B6705">
              <w:rPr>
                <w:noProof/>
                <w:webHidden/>
              </w:rPr>
              <w:fldChar w:fldCharType="separate"/>
            </w:r>
            <w:r w:rsidR="002B326D">
              <w:rPr>
                <w:noProof/>
                <w:webHidden/>
              </w:rPr>
              <w:t>31</w:t>
            </w:r>
            <w:r w:rsidR="006B6705">
              <w:rPr>
                <w:noProof/>
                <w:webHidden/>
              </w:rPr>
              <w:fldChar w:fldCharType="end"/>
            </w:r>
          </w:hyperlink>
        </w:p>
        <w:p w14:paraId="106B6FC8"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34" w:history="1">
            <w:r w:rsidR="006B6705" w:rsidRPr="00B26CC8">
              <w:rPr>
                <w:rStyle w:val="Hyperlink"/>
                <w:noProof/>
              </w:rPr>
              <w:t>12</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Data Product Delivery</w:t>
            </w:r>
            <w:r w:rsidR="006B6705">
              <w:rPr>
                <w:noProof/>
                <w:webHidden/>
              </w:rPr>
              <w:tab/>
            </w:r>
            <w:r w:rsidR="006B6705">
              <w:rPr>
                <w:noProof/>
                <w:webHidden/>
              </w:rPr>
              <w:fldChar w:fldCharType="begin"/>
            </w:r>
            <w:r w:rsidR="006B6705">
              <w:rPr>
                <w:noProof/>
                <w:webHidden/>
              </w:rPr>
              <w:instrText xml:space="preserve"> PAGEREF _Toc100669634 \h </w:instrText>
            </w:r>
            <w:r w:rsidR="006B6705">
              <w:rPr>
                <w:noProof/>
                <w:webHidden/>
              </w:rPr>
            </w:r>
            <w:r w:rsidR="006B6705">
              <w:rPr>
                <w:noProof/>
                <w:webHidden/>
              </w:rPr>
              <w:fldChar w:fldCharType="separate"/>
            </w:r>
            <w:r w:rsidR="002B326D">
              <w:rPr>
                <w:noProof/>
                <w:webHidden/>
              </w:rPr>
              <w:t>32</w:t>
            </w:r>
            <w:r w:rsidR="006B6705">
              <w:rPr>
                <w:noProof/>
                <w:webHidden/>
              </w:rPr>
              <w:fldChar w:fldCharType="end"/>
            </w:r>
          </w:hyperlink>
        </w:p>
        <w:p w14:paraId="04AC1205"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35" w:history="1">
            <w:r w:rsidR="006B6705" w:rsidRPr="00B26CC8">
              <w:rPr>
                <w:rStyle w:val="Hyperlink"/>
                <w:noProof/>
              </w:rPr>
              <w:t>12.1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Introduction</w:t>
            </w:r>
            <w:r w:rsidR="006B6705">
              <w:rPr>
                <w:noProof/>
                <w:webHidden/>
              </w:rPr>
              <w:tab/>
            </w:r>
            <w:r w:rsidR="006B6705">
              <w:rPr>
                <w:noProof/>
                <w:webHidden/>
              </w:rPr>
              <w:fldChar w:fldCharType="begin"/>
            </w:r>
            <w:r w:rsidR="006B6705">
              <w:rPr>
                <w:noProof/>
                <w:webHidden/>
              </w:rPr>
              <w:instrText xml:space="preserve"> PAGEREF _Toc100669635 \h </w:instrText>
            </w:r>
            <w:r w:rsidR="006B6705">
              <w:rPr>
                <w:noProof/>
                <w:webHidden/>
              </w:rPr>
            </w:r>
            <w:r w:rsidR="006B6705">
              <w:rPr>
                <w:noProof/>
                <w:webHidden/>
              </w:rPr>
              <w:fldChar w:fldCharType="separate"/>
            </w:r>
            <w:r w:rsidR="002B326D">
              <w:rPr>
                <w:noProof/>
                <w:webHidden/>
              </w:rPr>
              <w:t>32</w:t>
            </w:r>
            <w:r w:rsidR="006B6705">
              <w:rPr>
                <w:noProof/>
                <w:webHidden/>
              </w:rPr>
              <w:fldChar w:fldCharType="end"/>
            </w:r>
          </w:hyperlink>
        </w:p>
        <w:p w14:paraId="583BEC6F"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36" w:history="1">
            <w:r w:rsidR="006B6705" w:rsidRPr="00B26CC8">
              <w:rPr>
                <w:rStyle w:val="Hyperlink"/>
                <w:noProof/>
                <w:lang w:eastAsia="en-GB"/>
              </w:rPr>
              <w:t>12.1.1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GB"/>
              </w:rPr>
              <w:t>Interoperability Catalogue in different formats</w:t>
            </w:r>
            <w:r w:rsidR="006B6705">
              <w:rPr>
                <w:noProof/>
                <w:webHidden/>
              </w:rPr>
              <w:tab/>
            </w:r>
            <w:r w:rsidR="006B6705">
              <w:rPr>
                <w:noProof/>
                <w:webHidden/>
              </w:rPr>
              <w:fldChar w:fldCharType="begin"/>
            </w:r>
            <w:r w:rsidR="006B6705">
              <w:rPr>
                <w:noProof/>
                <w:webHidden/>
              </w:rPr>
              <w:instrText xml:space="preserve"> PAGEREF _Toc100669636 \h </w:instrText>
            </w:r>
            <w:r w:rsidR="006B6705">
              <w:rPr>
                <w:noProof/>
                <w:webHidden/>
              </w:rPr>
            </w:r>
            <w:r w:rsidR="006B6705">
              <w:rPr>
                <w:noProof/>
                <w:webHidden/>
              </w:rPr>
              <w:fldChar w:fldCharType="separate"/>
            </w:r>
            <w:r w:rsidR="002B326D">
              <w:rPr>
                <w:noProof/>
                <w:webHidden/>
              </w:rPr>
              <w:t>33</w:t>
            </w:r>
            <w:r w:rsidR="006B6705">
              <w:rPr>
                <w:noProof/>
                <w:webHidden/>
              </w:rPr>
              <w:fldChar w:fldCharType="end"/>
            </w:r>
          </w:hyperlink>
        </w:p>
        <w:p w14:paraId="0DEA3505"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37" w:history="1">
            <w:r w:rsidR="006B6705" w:rsidRPr="00B26CC8">
              <w:rPr>
                <w:rStyle w:val="Hyperlink"/>
                <w:noProof/>
              </w:rPr>
              <w:t>12.1.2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Extending the Interoperability Catalogue</w:t>
            </w:r>
            <w:r w:rsidR="006B6705">
              <w:rPr>
                <w:noProof/>
                <w:webHidden/>
              </w:rPr>
              <w:tab/>
            </w:r>
            <w:r w:rsidR="006B6705">
              <w:rPr>
                <w:noProof/>
                <w:webHidden/>
              </w:rPr>
              <w:fldChar w:fldCharType="begin"/>
            </w:r>
            <w:r w:rsidR="006B6705">
              <w:rPr>
                <w:noProof/>
                <w:webHidden/>
              </w:rPr>
              <w:instrText xml:space="preserve"> PAGEREF _Toc100669637 \h </w:instrText>
            </w:r>
            <w:r w:rsidR="006B6705">
              <w:rPr>
                <w:noProof/>
                <w:webHidden/>
              </w:rPr>
            </w:r>
            <w:r w:rsidR="006B6705">
              <w:rPr>
                <w:noProof/>
                <w:webHidden/>
              </w:rPr>
              <w:fldChar w:fldCharType="separate"/>
            </w:r>
            <w:r w:rsidR="002B326D">
              <w:rPr>
                <w:noProof/>
                <w:webHidden/>
              </w:rPr>
              <w:t>33</w:t>
            </w:r>
            <w:r w:rsidR="006B6705">
              <w:rPr>
                <w:noProof/>
                <w:webHidden/>
              </w:rPr>
              <w:fldChar w:fldCharType="end"/>
            </w:r>
          </w:hyperlink>
        </w:p>
        <w:p w14:paraId="6D00BA5C"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38" w:history="1">
            <w:r w:rsidR="006B6705" w:rsidRPr="00B26CC8">
              <w:rPr>
                <w:rStyle w:val="Hyperlink"/>
                <w:noProof/>
              </w:rPr>
              <w:t>12.1.3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Customization - OEM/integrator</w:t>
            </w:r>
            <w:r w:rsidR="006B6705">
              <w:rPr>
                <w:noProof/>
                <w:webHidden/>
              </w:rPr>
              <w:tab/>
            </w:r>
            <w:r w:rsidR="006B6705">
              <w:rPr>
                <w:noProof/>
                <w:webHidden/>
              </w:rPr>
              <w:fldChar w:fldCharType="begin"/>
            </w:r>
            <w:r w:rsidR="006B6705">
              <w:rPr>
                <w:noProof/>
                <w:webHidden/>
              </w:rPr>
              <w:instrText xml:space="preserve"> PAGEREF _Toc100669638 \h </w:instrText>
            </w:r>
            <w:r w:rsidR="006B6705">
              <w:rPr>
                <w:noProof/>
                <w:webHidden/>
              </w:rPr>
            </w:r>
            <w:r w:rsidR="006B6705">
              <w:rPr>
                <w:noProof/>
                <w:webHidden/>
              </w:rPr>
              <w:fldChar w:fldCharType="separate"/>
            </w:r>
            <w:r w:rsidR="002B326D">
              <w:rPr>
                <w:noProof/>
                <w:webHidden/>
              </w:rPr>
              <w:t>33</w:t>
            </w:r>
            <w:r w:rsidR="006B6705">
              <w:rPr>
                <w:noProof/>
                <w:webHidden/>
              </w:rPr>
              <w:fldChar w:fldCharType="end"/>
            </w:r>
          </w:hyperlink>
        </w:p>
        <w:p w14:paraId="4FFA4871"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39" w:history="1">
            <w:r w:rsidR="006B6705" w:rsidRPr="00B26CC8">
              <w:rPr>
                <w:rStyle w:val="Hyperlink"/>
                <w:noProof/>
                <w:lang w:eastAsia="en-US"/>
              </w:rPr>
              <w:t>12.2</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US"/>
              </w:rPr>
              <w:t>Interoperability Catalogue product</w:t>
            </w:r>
            <w:r w:rsidR="006B6705">
              <w:rPr>
                <w:noProof/>
                <w:webHidden/>
              </w:rPr>
              <w:tab/>
            </w:r>
            <w:r w:rsidR="006B6705">
              <w:rPr>
                <w:noProof/>
                <w:webHidden/>
              </w:rPr>
              <w:fldChar w:fldCharType="begin"/>
            </w:r>
            <w:r w:rsidR="006B6705">
              <w:rPr>
                <w:noProof/>
                <w:webHidden/>
              </w:rPr>
              <w:instrText xml:space="preserve"> PAGEREF _Toc100669639 \h </w:instrText>
            </w:r>
            <w:r w:rsidR="006B6705">
              <w:rPr>
                <w:noProof/>
                <w:webHidden/>
              </w:rPr>
            </w:r>
            <w:r w:rsidR="006B6705">
              <w:rPr>
                <w:noProof/>
                <w:webHidden/>
              </w:rPr>
              <w:fldChar w:fldCharType="separate"/>
            </w:r>
            <w:r w:rsidR="002B326D">
              <w:rPr>
                <w:noProof/>
                <w:webHidden/>
              </w:rPr>
              <w:t>34</w:t>
            </w:r>
            <w:r w:rsidR="006B6705">
              <w:rPr>
                <w:noProof/>
                <w:webHidden/>
              </w:rPr>
              <w:fldChar w:fldCharType="end"/>
            </w:r>
          </w:hyperlink>
        </w:p>
        <w:p w14:paraId="4FB9FBFB"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40" w:history="1">
            <w:r w:rsidR="006B6705" w:rsidRPr="00B26CC8">
              <w:rPr>
                <w:rStyle w:val="Hyperlink"/>
                <w:noProof/>
                <w:lang w:eastAsia="en-US"/>
              </w:rPr>
              <w:t>12.2.1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US"/>
              </w:rPr>
              <w:t>Interoperability Catalogue size</w:t>
            </w:r>
            <w:r w:rsidR="006B6705">
              <w:rPr>
                <w:noProof/>
                <w:webHidden/>
              </w:rPr>
              <w:tab/>
            </w:r>
            <w:r w:rsidR="006B6705">
              <w:rPr>
                <w:noProof/>
                <w:webHidden/>
              </w:rPr>
              <w:fldChar w:fldCharType="begin"/>
            </w:r>
            <w:r w:rsidR="006B6705">
              <w:rPr>
                <w:noProof/>
                <w:webHidden/>
              </w:rPr>
              <w:instrText xml:space="preserve"> PAGEREF _Toc100669640 \h </w:instrText>
            </w:r>
            <w:r w:rsidR="006B6705">
              <w:rPr>
                <w:noProof/>
                <w:webHidden/>
              </w:rPr>
            </w:r>
            <w:r w:rsidR="006B6705">
              <w:rPr>
                <w:noProof/>
                <w:webHidden/>
              </w:rPr>
              <w:fldChar w:fldCharType="separate"/>
            </w:r>
            <w:r w:rsidR="002B326D">
              <w:rPr>
                <w:noProof/>
                <w:webHidden/>
              </w:rPr>
              <w:t>34</w:t>
            </w:r>
            <w:r w:rsidR="006B6705">
              <w:rPr>
                <w:noProof/>
                <w:webHidden/>
              </w:rPr>
              <w:fldChar w:fldCharType="end"/>
            </w:r>
          </w:hyperlink>
        </w:p>
        <w:p w14:paraId="2D04995C"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41" w:history="1">
            <w:r w:rsidR="006B6705" w:rsidRPr="00B26CC8">
              <w:rPr>
                <w:rStyle w:val="Hyperlink"/>
                <w:noProof/>
                <w:lang w:eastAsia="en-US"/>
              </w:rPr>
              <w:t>12.2.2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US"/>
              </w:rPr>
              <w:t>Interoperability Catalogue Exchange Set compression</w:t>
            </w:r>
            <w:r w:rsidR="006B6705">
              <w:rPr>
                <w:noProof/>
                <w:webHidden/>
              </w:rPr>
              <w:tab/>
            </w:r>
            <w:r w:rsidR="006B6705">
              <w:rPr>
                <w:noProof/>
                <w:webHidden/>
              </w:rPr>
              <w:fldChar w:fldCharType="begin"/>
            </w:r>
            <w:r w:rsidR="006B6705">
              <w:rPr>
                <w:noProof/>
                <w:webHidden/>
              </w:rPr>
              <w:instrText xml:space="preserve"> PAGEREF _Toc100669641 \h </w:instrText>
            </w:r>
            <w:r w:rsidR="006B6705">
              <w:rPr>
                <w:noProof/>
                <w:webHidden/>
              </w:rPr>
            </w:r>
            <w:r w:rsidR="006B6705">
              <w:rPr>
                <w:noProof/>
                <w:webHidden/>
              </w:rPr>
              <w:fldChar w:fldCharType="separate"/>
            </w:r>
            <w:r w:rsidR="002B326D">
              <w:rPr>
                <w:noProof/>
                <w:webHidden/>
              </w:rPr>
              <w:t>34</w:t>
            </w:r>
            <w:r w:rsidR="006B6705">
              <w:rPr>
                <w:noProof/>
                <w:webHidden/>
              </w:rPr>
              <w:fldChar w:fldCharType="end"/>
            </w:r>
          </w:hyperlink>
        </w:p>
        <w:p w14:paraId="247C3BB6"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42" w:history="1">
            <w:r w:rsidR="006B6705" w:rsidRPr="00B26CC8">
              <w:rPr>
                <w:rStyle w:val="Hyperlink"/>
                <w:noProof/>
                <w:lang w:eastAsia="en-US"/>
              </w:rPr>
              <w:t>12.2.3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US"/>
              </w:rPr>
              <w:t>Interoperability Catalogue file naming</w:t>
            </w:r>
            <w:r w:rsidR="006B6705">
              <w:rPr>
                <w:noProof/>
                <w:webHidden/>
              </w:rPr>
              <w:tab/>
            </w:r>
            <w:r w:rsidR="006B6705">
              <w:rPr>
                <w:noProof/>
                <w:webHidden/>
              </w:rPr>
              <w:fldChar w:fldCharType="begin"/>
            </w:r>
            <w:r w:rsidR="006B6705">
              <w:rPr>
                <w:noProof/>
                <w:webHidden/>
              </w:rPr>
              <w:instrText xml:space="preserve"> PAGEREF _Toc100669642 \h </w:instrText>
            </w:r>
            <w:r w:rsidR="006B6705">
              <w:rPr>
                <w:noProof/>
                <w:webHidden/>
              </w:rPr>
            </w:r>
            <w:r w:rsidR="006B6705">
              <w:rPr>
                <w:noProof/>
                <w:webHidden/>
              </w:rPr>
              <w:fldChar w:fldCharType="separate"/>
            </w:r>
            <w:r w:rsidR="002B326D">
              <w:rPr>
                <w:noProof/>
                <w:webHidden/>
              </w:rPr>
              <w:t>34</w:t>
            </w:r>
            <w:r w:rsidR="006B6705">
              <w:rPr>
                <w:noProof/>
                <w:webHidden/>
              </w:rPr>
              <w:fldChar w:fldCharType="end"/>
            </w:r>
          </w:hyperlink>
        </w:p>
        <w:p w14:paraId="4D0B6E10"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43" w:history="1">
            <w:r w:rsidR="006B6705" w:rsidRPr="00B26CC8">
              <w:rPr>
                <w:rStyle w:val="Hyperlink"/>
                <w:noProof/>
                <w:lang w:eastAsia="en-US"/>
              </w:rPr>
              <w:t>12.3</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US"/>
              </w:rPr>
              <w:t>Support files</w:t>
            </w:r>
            <w:r w:rsidR="006B6705">
              <w:rPr>
                <w:noProof/>
                <w:webHidden/>
              </w:rPr>
              <w:tab/>
            </w:r>
            <w:r w:rsidR="006B6705">
              <w:rPr>
                <w:noProof/>
                <w:webHidden/>
              </w:rPr>
              <w:fldChar w:fldCharType="begin"/>
            </w:r>
            <w:r w:rsidR="006B6705">
              <w:rPr>
                <w:noProof/>
                <w:webHidden/>
              </w:rPr>
              <w:instrText xml:space="preserve"> PAGEREF _Toc100669643 \h </w:instrText>
            </w:r>
            <w:r w:rsidR="006B6705">
              <w:rPr>
                <w:noProof/>
                <w:webHidden/>
              </w:rPr>
            </w:r>
            <w:r w:rsidR="006B6705">
              <w:rPr>
                <w:noProof/>
                <w:webHidden/>
              </w:rPr>
              <w:fldChar w:fldCharType="separate"/>
            </w:r>
            <w:r w:rsidR="002B326D">
              <w:rPr>
                <w:noProof/>
                <w:webHidden/>
              </w:rPr>
              <w:t>34</w:t>
            </w:r>
            <w:r w:rsidR="006B6705">
              <w:rPr>
                <w:noProof/>
                <w:webHidden/>
              </w:rPr>
              <w:fldChar w:fldCharType="end"/>
            </w:r>
          </w:hyperlink>
        </w:p>
        <w:p w14:paraId="4A8A3773"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44" w:history="1">
            <w:r w:rsidR="006B6705" w:rsidRPr="00B26CC8">
              <w:rPr>
                <w:rStyle w:val="Hyperlink"/>
                <w:noProof/>
              </w:rPr>
              <w:t>12.3.1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Support file naming</w:t>
            </w:r>
            <w:r w:rsidR="006B6705">
              <w:rPr>
                <w:noProof/>
                <w:webHidden/>
              </w:rPr>
              <w:tab/>
            </w:r>
            <w:r w:rsidR="006B6705">
              <w:rPr>
                <w:noProof/>
                <w:webHidden/>
              </w:rPr>
              <w:fldChar w:fldCharType="begin"/>
            </w:r>
            <w:r w:rsidR="006B6705">
              <w:rPr>
                <w:noProof/>
                <w:webHidden/>
              </w:rPr>
              <w:instrText xml:space="preserve"> PAGEREF _Toc100669644 \h </w:instrText>
            </w:r>
            <w:r w:rsidR="006B6705">
              <w:rPr>
                <w:noProof/>
                <w:webHidden/>
              </w:rPr>
            </w:r>
            <w:r w:rsidR="006B6705">
              <w:rPr>
                <w:noProof/>
                <w:webHidden/>
              </w:rPr>
              <w:fldChar w:fldCharType="separate"/>
            </w:r>
            <w:r w:rsidR="002B326D">
              <w:rPr>
                <w:noProof/>
                <w:webHidden/>
              </w:rPr>
              <w:t>34</w:t>
            </w:r>
            <w:r w:rsidR="006B6705">
              <w:rPr>
                <w:noProof/>
                <w:webHidden/>
              </w:rPr>
              <w:fldChar w:fldCharType="end"/>
            </w:r>
          </w:hyperlink>
        </w:p>
        <w:p w14:paraId="337E163D"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45" w:history="1">
            <w:r w:rsidR="006B6705" w:rsidRPr="00B26CC8">
              <w:rPr>
                <w:rStyle w:val="Hyperlink"/>
                <w:noProof/>
                <w:lang w:eastAsia="en-US"/>
              </w:rPr>
              <w:t>12.3.2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lang w:eastAsia="en-US"/>
              </w:rPr>
              <w:t>Support file management</w:t>
            </w:r>
            <w:r w:rsidR="006B6705">
              <w:rPr>
                <w:noProof/>
                <w:webHidden/>
              </w:rPr>
              <w:tab/>
            </w:r>
            <w:r w:rsidR="006B6705">
              <w:rPr>
                <w:noProof/>
                <w:webHidden/>
              </w:rPr>
              <w:fldChar w:fldCharType="begin"/>
            </w:r>
            <w:r w:rsidR="006B6705">
              <w:rPr>
                <w:noProof/>
                <w:webHidden/>
              </w:rPr>
              <w:instrText xml:space="preserve"> PAGEREF _Toc100669645 \h </w:instrText>
            </w:r>
            <w:r w:rsidR="006B6705">
              <w:rPr>
                <w:noProof/>
                <w:webHidden/>
              </w:rPr>
            </w:r>
            <w:r w:rsidR="006B6705">
              <w:rPr>
                <w:noProof/>
                <w:webHidden/>
              </w:rPr>
              <w:fldChar w:fldCharType="separate"/>
            </w:r>
            <w:r w:rsidR="002B326D">
              <w:rPr>
                <w:noProof/>
                <w:webHidden/>
              </w:rPr>
              <w:t>34</w:t>
            </w:r>
            <w:r w:rsidR="006B6705">
              <w:rPr>
                <w:noProof/>
                <w:webHidden/>
              </w:rPr>
              <w:fldChar w:fldCharType="end"/>
            </w:r>
          </w:hyperlink>
        </w:p>
        <w:p w14:paraId="0727E560"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46" w:history="1">
            <w:r w:rsidR="006B6705" w:rsidRPr="00B26CC8">
              <w:rPr>
                <w:rStyle w:val="Hyperlink"/>
                <w:noProof/>
                <w:lang w:eastAsia="en-US"/>
              </w:rPr>
              <w:t>12.4</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US"/>
              </w:rPr>
              <w:t>Exchange Catalogue</w:t>
            </w:r>
            <w:r w:rsidR="006B6705">
              <w:rPr>
                <w:noProof/>
                <w:webHidden/>
              </w:rPr>
              <w:tab/>
            </w:r>
            <w:r w:rsidR="006B6705">
              <w:rPr>
                <w:noProof/>
                <w:webHidden/>
              </w:rPr>
              <w:fldChar w:fldCharType="begin"/>
            </w:r>
            <w:r w:rsidR="006B6705">
              <w:rPr>
                <w:noProof/>
                <w:webHidden/>
              </w:rPr>
              <w:instrText xml:space="preserve"> PAGEREF _Toc100669646 \h </w:instrText>
            </w:r>
            <w:r w:rsidR="006B6705">
              <w:rPr>
                <w:noProof/>
                <w:webHidden/>
              </w:rPr>
            </w:r>
            <w:r w:rsidR="006B6705">
              <w:rPr>
                <w:noProof/>
                <w:webHidden/>
              </w:rPr>
              <w:fldChar w:fldCharType="separate"/>
            </w:r>
            <w:r w:rsidR="002B326D">
              <w:rPr>
                <w:noProof/>
                <w:webHidden/>
              </w:rPr>
              <w:t>35</w:t>
            </w:r>
            <w:r w:rsidR="006B6705">
              <w:rPr>
                <w:noProof/>
                <w:webHidden/>
              </w:rPr>
              <w:fldChar w:fldCharType="end"/>
            </w:r>
          </w:hyperlink>
        </w:p>
        <w:p w14:paraId="209744BB"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47" w:history="1">
            <w:r w:rsidR="006B6705" w:rsidRPr="00B26CC8">
              <w:rPr>
                <w:rStyle w:val="Hyperlink"/>
                <w:noProof/>
              </w:rPr>
              <w:t>12.5</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Encryption and authentication</w:t>
            </w:r>
            <w:r w:rsidR="006B6705">
              <w:rPr>
                <w:noProof/>
                <w:webHidden/>
              </w:rPr>
              <w:tab/>
            </w:r>
            <w:r w:rsidR="006B6705">
              <w:rPr>
                <w:noProof/>
                <w:webHidden/>
              </w:rPr>
              <w:fldChar w:fldCharType="begin"/>
            </w:r>
            <w:r w:rsidR="006B6705">
              <w:rPr>
                <w:noProof/>
                <w:webHidden/>
              </w:rPr>
              <w:instrText xml:space="preserve"> PAGEREF _Toc100669647 \h </w:instrText>
            </w:r>
            <w:r w:rsidR="006B6705">
              <w:rPr>
                <w:noProof/>
                <w:webHidden/>
              </w:rPr>
            </w:r>
            <w:r w:rsidR="006B6705">
              <w:rPr>
                <w:noProof/>
                <w:webHidden/>
              </w:rPr>
              <w:fldChar w:fldCharType="separate"/>
            </w:r>
            <w:r w:rsidR="002B326D">
              <w:rPr>
                <w:noProof/>
                <w:webHidden/>
              </w:rPr>
              <w:t>35</w:t>
            </w:r>
            <w:r w:rsidR="006B6705">
              <w:rPr>
                <w:noProof/>
                <w:webHidden/>
              </w:rPr>
              <w:fldChar w:fldCharType="end"/>
            </w:r>
          </w:hyperlink>
        </w:p>
        <w:p w14:paraId="66347DE4"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48" w:history="1">
            <w:r w:rsidR="006B6705" w:rsidRPr="00B26CC8">
              <w:rPr>
                <w:rStyle w:val="Hyperlink"/>
                <w:noProof/>
              </w:rPr>
              <w:t>12.5.1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Encryption method</w:t>
            </w:r>
            <w:r w:rsidR="006B6705">
              <w:rPr>
                <w:noProof/>
                <w:webHidden/>
              </w:rPr>
              <w:tab/>
            </w:r>
            <w:r w:rsidR="006B6705">
              <w:rPr>
                <w:noProof/>
                <w:webHidden/>
              </w:rPr>
              <w:fldChar w:fldCharType="begin"/>
            </w:r>
            <w:r w:rsidR="006B6705">
              <w:rPr>
                <w:noProof/>
                <w:webHidden/>
              </w:rPr>
              <w:instrText xml:space="preserve"> PAGEREF _Toc100669648 \h </w:instrText>
            </w:r>
            <w:r w:rsidR="006B6705">
              <w:rPr>
                <w:noProof/>
                <w:webHidden/>
              </w:rPr>
            </w:r>
            <w:r w:rsidR="006B6705">
              <w:rPr>
                <w:noProof/>
                <w:webHidden/>
              </w:rPr>
              <w:fldChar w:fldCharType="separate"/>
            </w:r>
            <w:r w:rsidR="002B326D">
              <w:rPr>
                <w:noProof/>
                <w:webHidden/>
              </w:rPr>
              <w:t>35</w:t>
            </w:r>
            <w:r w:rsidR="006B6705">
              <w:rPr>
                <w:noProof/>
                <w:webHidden/>
              </w:rPr>
              <w:fldChar w:fldCharType="end"/>
            </w:r>
          </w:hyperlink>
        </w:p>
        <w:p w14:paraId="06CE8A5E"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49" w:history="1">
            <w:r w:rsidR="006B6705" w:rsidRPr="00B26CC8">
              <w:rPr>
                <w:rStyle w:val="Hyperlink"/>
                <w:noProof/>
              </w:rPr>
              <w:t>12.5.2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Digital signature</w:t>
            </w:r>
            <w:r w:rsidR="006B6705">
              <w:rPr>
                <w:noProof/>
                <w:webHidden/>
              </w:rPr>
              <w:tab/>
            </w:r>
            <w:r w:rsidR="006B6705">
              <w:rPr>
                <w:noProof/>
                <w:webHidden/>
              </w:rPr>
              <w:fldChar w:fldCharType="begin"/>
            </w:r>
            <w:r w:rsidR="006B6705">
              <w:rPr>
                <w:noProof/>
                <w:webHidden/>
              </w:rPr>
              <w:instrText xml:space="preserve"> PAGEREF _Toc100669649 \h </w:instrText>
            </w:r>
            <w:r w:rsidR="006B6705">
              <w:rPr>
                <w:noProof/>
                <w:webHidden/>
              </w:rPr>
            </w:r>
            <w:r w:rsidR="006B6705">
              <w:rPr>
                <w:noProof/>
                <w:webHidden/>
              </w:rPr>
              <w:fldChar w:fldCharType="separate"/>
            </w:r>
            <w:r w:rsidR="002B326D">
              <w:rPr>
                <w:noProof/>
                <w:webHidden/>
              </w:rPr>
              <w:t>35</w:t>
            </w:r>
            <w:r w:rsidR="006B6705">
              <w:rPr>
                <w:noProof/>
                <w:webHidden/>
              </w:rPr>
              <w:fldChar w:fldCharType="end"/>
            </w:r>
          </w:hyperlink>
        </w:p>
        <w:p w14:paraId="3C9EF943"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50" w:history="1">
            <w:r w:rsidR="006B6705" w:rsidRPr="00B26CC8">
              <w:rPr>
                <w:rStyle w:val="Hyperlink"/>
                <w:noProof/>
              </w:rPr>
              <w:t>12.5.3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Authentication and integrity checks</w:t>
            </w:r>
            <w:r w:rsidR="006B6705">
              <w:rPr>
                <w:noProof/>
                <w:webHidden/>
              </w:rPr>
              <w:tab/>
            </w:r>
            <w:r w:rsidR="006B6705">
              <w:rPr>
                <w:noProof/>
                <w:webHidden/>
              </w:rPr>
              <w:fldChar w:fldCharType="begin"/>
            </w:r>
            <w:r w:rsidR="006B6705">
              <w:rPr>
                <w:noProof/>
                <w:webHidden/>
              </w:rPr>
              <w:instrText xml:space="preserve"> PAGEREF _Toc100669650 \h </w:instrText>
            </w:r>
            <w:r w:rsidR="006B6705">
              <w:rPr>
                <w:noProof/>
                <w:webHidden/>
              </w:rPr>
            </w:r>
            <w:r w:rsidR="006B6705">
              <w:rPr>
                <w:noProof/>
                <w:webHidden/>
              </w:rPr>
              <w:fldChar w:fldCharType="separate"/>
            </w:r>
            <w:r w:rsidR="002B326D">
              <w:rPr>
                <w:noProof/>
                <w:webHidden/>
              </w:rPr>
              <w:t>35</w:t>
            </w:r>
            <w:r w:rsidR="006B6705">
              <w:rPr>
                <w:noProof/>
                <w:webHidden/>
              </w:rPr>
              <w:fldChar w:fldCharType="end"/>
            </w:r>
          </w:hyperlink>
        </w:p>
        <w:p w14:paraId="39CD5343"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51" w:history="1">
            <w:r w:rsidR="006B6705" w:rsidRPr="00B26CC8">
              <w:rPr>
                <w:rStyle w:val="Hyperlink"/>
                <w:noProof/>
              </w:rPr>
              <w:t>12.6</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Updating the Interoperability Catalogue</w:t>
            </w:r>
            <w:r w:rsidR="006B6705">
              <w:rPr>
                <w:noProof/>
                <w:webHidden/>
              </w:rPr>
              <w:tab/>
            </w:r>
            <w:r w:rsidR="006B6705">
              <w:rPr>
                <w:noProof/>
                <w:webHidden/>
              </w:rPr>
              <w:fldChar w:fldCharType="begin"/>
            </w:r>
            <w:r w:rsidR="006B6705">
              <w:rPr>
                <w:noProof/>
                <w:webHidden/>
              </w:rPr>
              <w:instrText xml:space="preserve"> PAGEREF _Toc100669651 \h </w:instrText>
            </w:r>
            <w:r w:rsidR="006B6705">
              <w:rPr>
                <w:noProof/>
                <w:webHidden/>
              </w:rPr>
            </w:r>
            <w:r w:rsidR="006B6705">
              <w:rPr>
                <w:noProof/>
                <w:webHidden/>
              </w:rPr>
              <w:fldChar w:fldCharType="separate"/>
            </w:r>
            <w:r w:rsidR="002B326D">
              <w:rPr>
                <w:noProof/>
                <w:webHidden/>
              </w:rPr>
              <w:t>35</w:t>
            </w:r>
            <w:r w:rsidR="006B6705">
              <w:rPr>
                <w:noProof/>
                <w:webHidden/>
              </w:rPr>
              <w:fldChar w:fldCharType="end"/>
            </w:r>
          </w:hyperlink>
        </w:p>
        <w:p w14:paraId="14FFF59A"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52" w:history="1">
            <w:r w:rsidR="006B6705" w:rsidRPr="00B26CC8">
              <w:rPr>
                <w:rStyle w:val="Hyperlink"/>
                <w:noProof/>
              </w:rPr>
              <w:t>12.6.1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Updating the Interoperability Catalogue</w:t>
            </w:r>
            <w:r w:rsidR="006B6705">
              <w:rPr>
                <w:noProof/>
                <w:webHidden/>
              </w:rPr>
              <w:tab/>
            </w:r>
            <w:r w:rsidR="006B6705">
              <w:rPr>
                <w:noProof/>
                <w:webHidden/>
              </w:rPr>
              <w:fldChar w:fldCharType="begin"/>
            </w:r>
            <w:r w:rsidR="006B6705">
              <w:rPr>
                <w:noProof/>
                <w:webHidden/>
              </w:rPr>
              <w:instrText xml:space="preserve"> PAGEREF _Toc100669652 \h </w:instrText>
            </w:r>
            <w:r w:rsidR="006B6705">
              <w:rPr>
                <w:noProof/>
                <w:webHidden/>
              </w:rPr>
            </w:r>
            <w:r w:rsidR="006B6705">
              <w:rPr>
                <w:noProof/>
                <w:webHidden/>
              </w:rPr>
              <w:fldChar w:fldCharType="separate"/>
            </w:r>
            <w:r w:rsidR="002B326D">
              <w:rPr>
                <w:noProof/>
                <w:webHidden/>
              </w:rPr>
              <w:t>35</w:t>
            </w:r>
            <w:r w:rsidR="006B6705">
              <w:rPr>
                <w:noProof/>
                <w:webHidden/>
              </w:rPr>
              <w:fldChar w:fldCharType="end"/>
            </w:r>
          </w:hyperlink>
        </w:p>
        <w:p w14:paraId="3A7DDAA1"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53" w:history="1">
            <w:r w:rsidR="006B6705" w:rsidRPr="00B26CC8">
              <w:rPr>
                <w:rStyle w:val="Hyperlink"/>
                <w:noProof/>
              </w:rPr>
              <w:t>12.6.2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Cancelling a version of the Interoperability Catalogue</w:t>
            </w:r>
            <w:r w:rsidR="006B6705">
              <w:rPr>
                <w:noProof/>
                <w:webHidden/>
              </w:rPr>
              <w:tab/>
            </w:r>
            <w:r w:rsidR="006B6705">
              <w:rPr>
                <w:noProof/>
                <w:webHidden/>
              </w:rPr>
              <w:fldChar w:fldCharType="begin"/>
            </w:r>
            <w:r w:rsidR="006B6705">
              <w:rPr>
                <w:noProof/>
                <w:webHidden/>
              </w:rPr>
              <w:instrText xml:space="preserve"> PAGEREF _Toc100669653 \h </w:instrText>
            </w:r>
            <w:r w:rsidR="006B6705">
              <w:rPr>
                <w:noProof/>
                <w:webHidden/>
              </w:rPr>
            </w:r>
            <w:r w:rsidR="006B6705">
              <w:rPr>
                <w:noProof/>
                <w:webHidden/>
              </w:rPr>
              <w:fldChar w:fldCharType="separate"/>
            </w:r>
            <w:r w:rsidR="002B326D">
              <w:rPr>
                <w:noProof/>
                <w:webHidden/>
              </w:rPr>
              <w:t>35</w:t>
            </w:r>
            <w:r w:rsidR="006B6705">
              <w:rPr>
                <w:noProof/>
                <w:webHidden/>
              </w:rPr>
              <w:fldChar w:fldCharType="end"/>
            </w:r>
          </w:hyperlink>
        </w:p>
        <w:p w14:paraId="0939297C"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54" w:history="1">
            <w:r w:rsidR="006B6705" w:rsidRPr="00B26CC8">
              <w:rPr>
                <w:rStyle w:val="Hyperlink"/>
                <w:noProof/>
              </w:rPr>
              <w:t>12.6.3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Updating the Interoperability Catalogue support files</w:t>
            </w:r>
            <w:r w:rsidR="006B6705">
              <w:rPr>
                <w:noProof/>
                <w:webHidden/>
              </w:rPr>
              <w:tab/>
            </w:r>
            <w:r w:rsidR="006B6705">
              <w:rPr>
                <w:noProof/>
                <w:webHidden/>
              </w:rPr>
              <w:fldChar w:fldCharType="begin"/>
            </w:r>
            <w:r w:rsidR="006B6705">
              <w:rPr>
                <w:noProof/>
                <w:webHidden/>
              </w:rPr>
              <w:instrText xml:space="preserve"> PAGEREF _Toc100669654 \h </w:instrText>
            </w:r>
            <w:r w:rsidR="006B6705">
              <w:rPr>
                <w:noProof/>
                <w:webHidden/>
              </w:rPr>
            </w:r>
            <w:r w:rsidR="006B6705">
              <w:rPr>
                <w:noProof/>
                <w:webHidden/>
              </w:rPr>
              <w:fldChar w:fldCharType="separate"/>
            </w:r>
            <w:r w:rsidR="002B326D">
              <w:rPr>
                <w:noProof/>
                <w:webHidden/>
              </w:rPr>
              <w:t>36</w:t>
            </w:r>
            <w:r w:rsidR="006B6705">
              <w:rPr>
                <w:noProof/>
                <w:webHidden/>
              </w:rPr>
              <w:fldChar w:fldCharType="end"/>
            </w:r>
          </w:hyperlink>
        </w:p>
        <w:p w14:paraId="70F92919"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55" w:history="1">
            <w:r w:rsidR="006B6705" w:rsidRPr="00B26CC8">
              <w:rPr>
                <w:rStyle w:val="Hyperlink"/>
                <w:noProof/>
              </w:rPr>
              <w:t>13</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Metadata</w:t>
            </w:r>
            <w:r w:rsidR="006B6705">
              <w:rPr>
                <w:noProof/>
                <w:webHidden/>
              </w:rPr>
              <w:tab/>
            </w:r>
            <w:r w:rsidR="006B6705">
              <w:rPr>
                <w:noProof/>
                <w:webHidden/>
              </w:rPr>
              <w:fldChar w:fldCharType="begin"/>
            </w:r>
            <w:r w:rsidR="006B6705">
              <w:rPr>
                <w:noProof/>
                <w:webHidden/>
              </w:rPr>
              <w:instrText xml:space="preserve"> PAGEREF _Toc100669655 \h </w:instrText>
            </w:r>
            <w:r w:rsidR="006B6705">
              <w:rPr>
                <w:noProof/>
                <w:webHidden/>
              </w:rPr>
            </w:r>
            <w:r w:rsidR="006B6705">
              <w:rPr>
                <w:noProof/>
                <w:webHidden/>
              </w:rPr>
              <w:fldChar w:fldCharType="separate"/>
            </w:r>
            <w:r w:rsidR="002B326D">
              <w:rPr>
                <w:noProof/>
                <w:webHidden/>
              </w:rPr>
              <w:t>37</w:t>
            </w:r>
            <w:r w:rsidR="006B6705">
              <w:rPr>
                <w:noProof/>
                <w:webHidden/>
              </w:rPr>
              <w:fldChar w:fldCharType="end"/>
            </w:r>
          </w:hyperlink>
        </w:p>
        <w:p w14:paraId="21AAA6FC"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56" w:history="1">
            <w:r w:rsidR="006B6705" w:rsidRPr="00B26CC8">
              <w:rPr>
                <w:rStyle w:val="Hyperlink"/>
                <w:noProof/>
              </w:rPr>
              <w:t>13.1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Introduction</w:t>
            </w:r>
            <w:r w:rsidR="006B6705">
              <w:rPr>
                <w:noProof/>
                <w:webHidden/>
              </w:rPr>
              <w:tab/>
            </w:r>
            <w:r w:rsidR="006B6705">
              <w:rPr>
                <w:noProof/>
                <w:webHidden/>
              </w:rPr>
              <w:fldChar w:fldCharType="begin"/>
            </w:r>
            <w:r w:rsidR="006B6705">
              <w:rPr>
                <w:noProof/>
                <w:webHidden/>
              </w:rPr>
              <w:instrText xml:space="preserve"> PAGEREF _Toc100669656 \h </w:instrText>
            </w:r>
            <w:r w:rsidR="006B6705">
              <w:rPr>
                <w:noProof/>
                <w:webHidden/>
              </w:rPr>
            </w:r>
            <w:r w:rsidR="006B6705">
              <w:rPr>
                <w:noProof/>
                <w:webHidden/>
              </w:rPr>
              <w:fldChar w:fldCharType="separate"/>
            </w:r>
            <w:r w:rsidR="002B326D">
              <w:rPr>
                <w:noProof/>
                <w:webHidden/>
              </w:rPr>
              <w:t>37</w:t>
            </w:r>
            <w:r w:rsidR="006B6705">
              <w:rPr>
                <w:noProof/>
                <w:webHidden/>
              </w:rPr>
              <w:fldChar w:fldCharType="end"/>
            </w:r>
          </w:hyperlink>
        </w:p>
        <w:p w14:paraId="2AD4D19D"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57" w:history="1">
            <w:r w:rsidR="006B6705" w:rsidRPr="00B26CC8">
              <w:rPr>
                <w:rStyle w:val="Hyperlink"/>
                <w:noProof/>
                <w:lang w:eastAsia="en-GB"/>
              </w:rPr>
              <w:t>13.2</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GB"/>
              </w:rPr>
              <w:t>Language</w:t>
            </w:r>
            <w:r w:rsidR="006B6705">
              <w:rPr>
                <w:noProof/>
                <w:webHidden/>
              </w:rPr>
              <w:tab/>
            </w:r>
            <w:r w:rsidR="006B6705">
              <w:rPr>
                <w:noProof/>
                <w:webHidden/>
              </w:rPr>
              <w:fldChar w:fldCharType="begin"/>
            </w:r>
            <w:r w:rsidR="006B6705">
              <w:rPr>
                <w:noProof/>
                <w:webHidden/>
              </w:rPr>
              <w:instrText xml:space="preserve"> PAGEREF _Toc100669657 \h </w:instrText>
            </w:r>
            <w:r w:rsidR="006B6705">
              <w:rPr>
                <w:noProof/>
                <w:webHidden/>
              </w:rPr>
            </w:r>
            <w:r w:rsidR="006B6705">
              <w:rPr>
                <w:noProof/>
                <w:webHidden/>
              </w:rPr>
              <w:fldChar w:fldCharType="separate"/>
            </w:r>
            <w:r w:rsidR="002B326D">
              <w:rPr>
                <w:noProof/>
                <w:webHidden/>
              </w:rPr>
              <w:t>37</w:t>
            </w:r>
            <w:r w:rsidR="006B6705">
              <w:rPr>
                <w:noProof/>
                <w:webHidden/>
              </w:rPr>
              <w:fldChar w:fldCharType="end"/>
            </w:r>
          </w:hyperlink>
        </w:p>
        <w:p w14:paraId="417A3320"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58" w:history="1">
            <w:r w:rsidR="006B6705" w:rsidRPr="00B26CC8">
              <w:rPr>
                <w:rStyle w:val="Hyperlink"/>
                <w:noProof/>
              </w:rPr>
              <w:t>13.3</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Interoperability Catalogue Metadata elements</w:t>
            </w:r>
            <w:r w:rsidR="006B6705">
              <w:rPr>
                <w:noProof/>
                <w:webHidden/>
              </w:rPr>
              <w:tab/>
            </w:r>
            <w:r w:rsidR="006B6705">
              <w:rPr>
                <w:noProof/>
                <w:webHidden/>
              </w:rPr>
              <w:fldChar w:fldCharType="begin"/>
            </w:r>
            <w:r w:rsidR="006B6705">
              <w:rPr>
                <w:noProof/>
                <w:webHidden/>
              </w:rPr>
              <w:instrText xml:space="preserve"> PAGEREF _Toc100669658 \h </w:instrText>
            </w:r>
            <w:r w:rsidR="006B6705">
              <w:rPr>
                <w:noProof/>
                <w:webHidden/>
              </w:rPr>
            </w:r>
            <w:r w:rsidR="006B6705">
              <w:rPr>
                <w:noProof/>
                <w:webHidden/>
              </w:rPr>
              <w:fldChar w:fldCharType="separate"/>
            </w:r>
            <w:r w:rsidR="002B326D">
              <w:rPr>
                <w:noProof/>
                <w:webHidden/>
              </w:rPr>
              <w:t>39</w:t>
            </w:r>
            <w:r w:rsidR="006B6705">
              <w:rPr>
                <w:noProof/>
                <w:webHidden/>
              </w:rPr>
              <w:fldChar w:fldCharType="end"/>
            </w:r>
          </w:hyperlink>
        </w:p>
        <w:p w14:paraId="08082A38"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59" w:history="1">
            <w:r w:rsidR="006B6705" w:rsidRPr="00B26CC8">
              <w:rPr>
                <w:rStyle w:val="Hyperlink"/>
                <w:noProof/>
              </w:rPr>
              <w:t>13.3.1</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S100_ExchangeCatalogue</w:t>
            </w:r>
            <w:r w:rsidR="006B6705">
              <w:rPr>
                <w:noProof/>
                <w:webHidden/>
              </w:rPr>
              <w:tab/>
            </w:r>
            <w:r w:rsidR="006B6705">
              <w:rPr>
                <w:noProof/>
                <w:webHidden/>
              </w:rPr>
              <w:fldChar w:fldCharType="begin"/>
            </w:r>
            <w:r w:rsidR="006B6705">
              <w:rPr>
                <w:noProof/>
                <w:webHidden/>
              </w:rPr>
              <w:instrText xml:space="preserve"> PAGEREF _Toc100669659 \h </w:instrText>
            </w:r>
            <w:r w:rsidR="006B6705">
              <w:rPr>
                <w:noProof/>
                <w:webHidden/>
              </w:rPr>
            </w:r>
            <w:r w:rsidR="006B6705">
              <w:rPr>
                <w:noProof/>
                <w:webHidden/>
              </w:rPr>
              <w:fldChar w:fldCharType="separate"/>
            </w:r>
            <w:r w:rsidR="002B326D">
              <w:rPr>
                <w:noProof/>
                <w:webHidden/>
              </w:rPr>
              <w:t>41</w:t>
            </w:r>
            <w:r w:rsidR="006B6705">
              <w:rPr>
                <w:noProof/>
                <w:webHidden/>
              </w:rPr>
              <w:fldChar w:fldCharType="end"/>
            </w:r>
          </w:hyperlink>
        </w:p>
        <w:p w14:paraId="3C4866C8"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60" w:history="1">
            <w:r w:rsidR="006B6705" w:rsidRPr="00B26CC8">
              <w:rPr>
                <w:rStyle w:val="Hyperlink"/>
                <w:noProof/>
              </w:rPr>
              <w:t>13.3.2</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S98_IC_CatalogueMetadata</w:t>
            </w:r>
            <w:r w:rsidR="006B6705">
              <w:rPr>
                <w:noProof/>
                <w:webHidden/>
              </w:rPr>
              <w:tab/>
            </w:r>
            <w:r w:rsidR="006B6705">
              <w:rPr>
                <w:noProof/>
                <w:webHidden/>
              </w:rPr>
              <w:fldChar w:fldCharType="begin"/>
            </w:r>
            <w:r w:rsidR="006B6705">
              <w:rPr>
                <w:noProof/>
                <w:webHidden/>
              </w:rPr>
              <w:instrText xml:space="preserve"> PAGEREF _Toc100669660 \h </w:instrText>
            </w:r>
            <w:r w:rsidR="006B6705">
              <w:rPr>
                <w:noProof/>
                <w:webHidden/>
              </w:rPr>
            </w:r>
            <w:r w:rsidR="006B6705">
              <w:rPr>
                <w:noProof/>
                <w:webHidden/>
              </w:rPr>
              <w:fldChar w:fldCharType="separate"/>
            </w:r>
            <w:r w:rsidR="002B326D">
              <w:rPr>
                <w:noProof/>
                <w:webHidden/>
              </w:rPr>
              <w:t>42</w:t>
            </w:r>
            <w:r w:rsidR="006B6705">
              <w:rPr>
                <w:noProof/>
                <w:webHidden/>
              </w:rPr>
              <w:fldChar w:fldCharType="end"/>
            </w:r>
          </w:hyperlink>
        </w:p>
        <w:p w14:paraId="409BE896"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61" w:history="1">
            <w:r w:rsidR="006B6705" w:rsidRPr="00B26CC8">
              <w:rPr>
                <w:rStyle w:val="Hyperlink"/>
                <w:noProof/>
              </w:rPr>
              <w:t>13.3.3</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S100_SupportFileDiscoveryMetadata</w:t>
            </w:r>
            <w:r w:rsidR="006B6705">
              <w:rPr>
                <w:noProof/>
                <w:webHidden/>
              </w:rPr>
              <w:tab/>
            </w:r>
            <w:r w:rsidR="006B6705">
              <w:rPr>
                <w:noProof/>
                <w:webHidden/>
              </w:rPr>
              <w:fldChar w:fldCharType="begin"/>
            </w:r>
            <w:r w:rsidR="006B6705">
              <w:rPr>
                <w:noProof/>
                <w:webHidden/>
              </w:rPr>
              <w:instrText xml:space="preserve"> PAGEREF _Toc100669661 \h </w:instrText>
            </w:r>
            <w:r w:rsidR="006B6705">
              <w:rPr>
                <w:noProof/>
                <w:webHidden/>
              </w:rPr>
            </w:r>
            <w:r w:rsidR="006B6705">
              <w:rPr>
                <w:noProof/>
                <w:webHidden/>
              </w:rPr>
              <w:fldChar w:fldCharType="separate"/>
            </w:r>
            <w:r w:rsidR="002B326D">
              <w:rPr>
                <w:noProof/>
                <w:webHidden/>
              </w:rPr>
              <w:t>46</w:t>
            </w:r>
            <w:r w:rsidR="006B6705">
              <w:rPr>
                <w:noProof/>
                <w:webHidden/>
              </w:rPr>
              <w:fldChar w:fldCharType="end"/>
            </w:r>
          </w:hyperlink>
        </w:p>
        <w:p w14:paraId="3836ABD8" w14:textId="77777777" w:rsidR="006B6705" w:rsidRDefault="00B8559C">
          <w:pPr>
            <w:pStyle w:val="TOC3"/>
            <w:rPr>
              <w:rFonts w:asciiTheme="minorHAnsi" w:eastAsiaTheme="minorEastAsia" w:hAnsiTheme="minorHAnsi" w:cstheme="minorBidi"/>
              <w:iCs w:val="0"/>
              <w:noProof/>
              <w:sz w:val="22"/>
              <w:szCs w:val="22"/>
              <w:lang w:val="fr-FR" w:eastAsia="fr-FR"/>
            </w:rPr>
          </w:pPr>
          <w:hyperlink w:anchor="_Toc100669662" w:history="1">
            <w:r w:rsidR="006B6705" w:rsidRPr="00B26CC8">
              <w:rPr>
                <w:rStyle w:val="Hyperlink"/>
                <w:noProof/>
              </w:rPr>
              <w:t>13.3.4</w:t>
            </w:r>
            <w:r w:rsidR="006B6705">
              <w:rPr>
                <w:rFonts w:asciiTheme="minorHAnsi" w:eastAsiaTheme="minorEastAsia" w:hAnsiTheme="minorHAnsi" w:cstheme="minorBidi"/>
                <w:iCs w:val="0"/>
                <w:noProof/>
                <w:sz w:val="22"/>
                <w:szCs w:val="22"/>
                <w:lang w:val="fr-FR" w:eastAsia="fr-FR"/>
              </w:rPr>
              <w:tab/>
            </w:r>
            <w:r w:rsidR="006B6705" w:rsidRPr="00B26CC8">
              <w:rPr>
                <w:rStyle w:val="Hyperlink"/>
                <w:noProof/>
              </w:rPr>
              <w:t>S100_CatalogueMetadata</w:t>
            </w:r>
            <w:r w:rsidR="006B6705">
              <w:rPr>
                <w:noProof/>
                <w:webHidden/>
              </w:rPr>
              <w:tab/>
            </w:r>
            <w:r w:rsidR="006B6705">
              <w:rPr>
                <w:noProof/>
                <w:webHidden/>
              </w:rPr>
              <w:fldChar w:fldCharType="begin"/>
            </w:r>
            <w:r w:rsidR="006B6705">
              <w:rPr>
                <w:noProof/>
                <w:webHidden/>
              </w:rPr>
              <w:instrText xml:space="preserve"> PAGEREF _Toc100669662 \h </w:instrText>
            </w:r>
            <w:r w:rsidR="006B6705">
              <w:rPr>
                <w:noProof/>
                <w:webHidden/>
              </w:rPr>
            </w:r>
            <w:r w:rsidR="006B6705">
              <w:rPr>
                <w:noProof/>
                <w:webHidden/>
              </w:rPr>
              <w:fldChar w:fldCharType="separate"/>
            </w:r>
            <w:r w:rsidR="002B326D">
              <w:rPr>
                <w:noProof/>
                <w:webHidden/>
              </w:rPr>
              <w:t>48</w:t>
            </w:r>
            <w:r w:rsidR="006B6705">
              <w:rPr>
                <w:noProof/>
                <w:webHidden/>
              </w:rPr>
              <w:fldChar w:fldCharType="end"/>
            </w:r>
          </w:hyperlink>
        </w:p>
        <w:p w14:paraId="246B3FC8"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63" w:history="1">
            <w:r w:rsidR="006B6705" w:rsidRPr="00B26CC8">
              <w:rPr>
                <w:rStyle w:val="Hyperlink"/>
                <w:noProof/>
              </w:rPr>
              <w:t>14</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Processing Model</w:t>
            </w:r>
            <w:r w:rsidR="006B6705">
              <w:rPr>
                <w:noProof/>
                <w:webHidden/>
              </w:rPr>
              <w:tab/>
            </w:r>
            <w:r w:rsidR="006B6705">
              <w:rPr>
                <w:noProof/>
                <w:webHidden/>
              </w:rPr>
              <w:fldChar w:fldCharType="begin"/>
            </w:r>
            <w:r w:rsidR="006B6705">
              <w:rPr>
                <w:noProof/>
                <w:webHidden/>
              </w:rPr>
              <w:instrText xml:space="preserve"> PAGEREF _Toc100669663 \h </w:instrText>
            </w:r>
            <w:r w:rsidR="006B6705">
              <w:rPr>
                <w:noProof/>
                <w:webHidden/>
              </w:rPr>
            </w:r>
            <w:r w:rsidR="006B6705">
              <w:rPr>
                <w:noProof/>
                <w:webHidden/>
              </w:rPr>
              <w:fldChar w:fldCharType="separate"/>
            </w:r>
            <w:r w:rsidR="002B326D">
              <w:rPr>
                <w:noProof/>
                <w:webHidden/>
              </w:rPr>
              <w:t>51</w:t>
            </w:r>
            <w:r w:rsidR="006B6705">
              <w:rPr>
                <w:noProof/>
                <w:webHidden/>
              </w:rPr>
              <w:fldChar w:fldCharType="end"/>
            </w:r>
          </w:hyperlink>
        </w:p>
        <w:p w14:paraId="417AABFB"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64" w:history="1">
            <w:r w:rsidR="006B6705" w:rsidRPr="00B26CC8">
              <w:rPr>
                <w:rStyle w:val="Hyperlink"/>
                <w:noProof/>
              </w:rPr>
              <w:t>14.1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Overview of processing</w:t>
            </w:r>
            <w:r w:rsidR="006B6705">
              <w:rPr>
                <w:noProof/>
                <w:webHidden/>
              </w:rPr>
              <w:tab/>
            </w:r>
            <w:r w:rsidR="006B6705">
              <w:rPr>
                <w:noProof/>
                <w:webHidden/>
              </w:rPr>
              <w:fldChar w:fldCharType="begin"/>
            </w:r>
            <w:r w:rsidR="006B6705">
              <w:rPr>
                <w:noProof/>
                <w:webHidden/>
              </w:rPr>
              <w:instrText xml:space="preserve"> PAGEREF _Toc100669664 \h </w:instrText>
            </w:r>
            <w:r w:rsidR="006B6705">
              <w:rPr>
                <w:noProof/>
                <w:webHidden/>
              </w:rPr>
            </w:r>
            <w:r w:rsidR="006B6705">
              <w:rPr>
                <w:noProof/>
                <w:webHidden/>
              </w:rPr>
              <w:fldChar w:fldCharType="separate"/>
            </w:r>
            <w:r w:rsidR="002B326D">
              <w:rPr>
                <w:noProof/>
                <w:webHidden/>
              </w:rPr>
              <w:t>51</w:t>
            </w:r>
            <w:r w:rsidR="006B6705">
              <w:rPr>
                <w:noProof/>
                <w:webHidden/>
              </w:rPr>
              <w:fldChar w:fldCharType="end"/>
            </w:r>
          </w:hyperlink>
        </w:p>
        <w:p w14:paraId="1A248B3C"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65" w:history="1">
            <w:r w:rsidR="006B6705" w:rsidRPr="00B26CC8">
              <w:rPr>
                <w:rStyle w:val="Hyperlink"/>
                <w:noProof/>
                <w:lang w:eastAsia="en-GB"/>
              </w:rPr>
              <w:t>15</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lang w:eastAsia="en-GB"/>
              </w:rPr>
              <w:t>User Interaction Constraints and Expectations</w:t>
            </w:r>
            <w:r w:rsidR="006B6705">
              <w:rPr>
                <w:noProof/>
                <w:webHidden/>
              </w:rPr>
              <w:tab/>
            </w:r>
            <w:r w:rsidR="006B6705">
              <w:rPr>
                <w:noProof/>
                <w:webHidden/>
              </w:rPr>
              <w:fldChar w:fldCharType="begin"/>
            </w:r>
            <w:r w:rsidR="006B6705">
              <w:rPr>
                <w:noProof/>
                <w:webHidden/>
              </w:rPr>
              <w:instrText xml:space="preserve"> PAGEREF _Toc100669665 \h </w:instrText>
            </w:r>
            <w:r w:rsidR="006B6705">
              <w:rPr>
                <w:noProof/>
                <w:webHidden/>
              </w:rPr>
            </w:r>
            <w:r w:rsidR="006B6705">
              <w:rPr>
                <w:noProof/>
                <w:webHidden/>
              </w:rPr>
              <w:fldChar w:fldCharType="separate"/>
            </w:r>
            <w:r w:rsidR="002B326D">
              <w:rPr>
                <w:noProof/>
                <w:webHidden/>
              </w:rPr>
              <w:t>52</w:t>
            </w:r>
            <w:r w:rsidR="006B6705">
              <w:rPr>
                <w:noProof/>
                <w:webHidden/>
              </w:rPr>
              <w:fldChar w:fldCharType="end"/>
            </w:r>
          </w:hyperlink>
        </w:p>
        <w:p w14:paraId="06FE487A"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66" w:history="1">
            <w:r w:rsidR="006B6705" w:rsidRPr="00B26CC8">
              <w:rPr>
                <w:rStyle w:val="Hyperlink"/>
                <w:noProof/>
                <w:lang w:eastAsia="en-GB"/>
              </w:rPr>
              <w:t>15.1</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GB"/>
              </w:rPr>
              <w:t>Interoperation requirements for Product Specifications</w:t>
            </w:r>
            <w:r w:rsidR="006B6705">
              <w:rPr>
                <w:noProof/>
                <w:webHidden/>
              </w:rPr>
              <w:tab/>
            </w:r>
            <w:r w:rsidR="006B6705">
              <w:rPr>
                <w:noProof/>
                <w:webHidden/>
              </w:rPr>
              <w:fldChar w:fldCharType="begin"/>
            </w:r>
            <w:r w:rsidR="006B6705">
              <w:rPr>
                <w:noProof/>
                <w:webHidden/>
              </w:rPr>
              <w:instrText xml:space="preserve"> PAGEREF _Toc100669666 \h </w:instrText>
            </w:r>
            <w:r w:rsidR="006B6705">
              <w:rPr>
                <w:noProof/>
                <w:webHidden/>
              </w:rPr>
            </w:r>
            <w:r w:rsidR="006B6705">
              <w:rPr>
                <w:noProof/>
                <w:webHidden/>
              </w:rPr>
              <w:fldChar w:fldCharType="separate"/>
            </w:r>
            <w:r w:rsidR="002B326D">
              <w:rPr>
                <w:noProof/>
                <w:webHidden/>
              </w:rPr>
              <w:t>52</w:t>
            </w:r>
            <w:r w:rsidR="006B6705">
              <w:rPr>
                <w:noProof/>
                <w:webHidden/>
              </w:rPr>
              <w:fldChar w:fldCharType="end"/>
            </w:r>
          </w:hyperlink>
        </w:p>
        <w:p w14:paraId="642F3554"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67" w:history="1">
            <w:r w:rsidR="006B6705" w:rsidRPr="00B26CC8">
              <w:rPr>
                <w:rStyle w:val="Hyperlink"/>
                <w:noProof/>
                <w:lang w:eastAsia="en-GB"/>
              </w:rPr>
              <w:t>15.2</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GB"/>
              </w:rPr>
              <w:t>Support different levels of interoperation</w:t>
            </w:r>
            <w:r w:rsidR="006B6705">
              <w:rPr>
                <w:noProof/>
                <w:webHidden/>
              </w:rPr>
              <w:tab/>
            </w:r>
            <w:r w:rsidR="006B6705">
              <w:rPr>
                <w:noProof/>
                <w:webHidden/>
              </w:rPr>
              <w:fldChar w:fldCharType="begin"/>
            </w:r>
            <w:r w:rsidR="006B6705">
              <w:rPr>
                <w:noProof/>
                <w:webHidden/>
              </w:rPr>
              <w:instrText xml:space="preserve"> PAGEREF _Toc100669667 \h </w:instrText>
            </w:r>
            <w:r w:rsidR="006B6705">
              <w:rPr>
                <w:noProof/>
                <w:webHidden/>
              </w:rPr>
            </w:r>
            <w:r w:rsidR="006B6705">
              <w:rPr>
                <w:noProof/>
                <w:webHidden/>
              </w:rPr>
              <w:fldChar w:fldCharType="separate"/>
            </w:r>
            <w:r w:rsidR="002B326D">
              <w:rPr>
                <w:noProof/>
                <w:webHidden/>
              </w:rPr>
              <w:t>53</w:t>
            </w:r>
            <w:r w:rsidR="006B6705">
              <w:rPr>
                <w:noProof/>
                <w:webHidden/>
              </w:rPr>
              <w:fldChar w:fldCharType="end"/>
            </w:r>
          </w:hyperlink>
        </w:p>
        <w:p w14:paraId="021DBC86"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68" w:history="1">
            <w:r w:rsidR="006B6705" w:rsidRPr="00B26CC8">
              <w:rPr>
                <w:rStyle w:val="Hyperlink"/>
                <w:noProof/>
                <w:lang w:eastAsia="en-GB"/>
              </w:rPr>
              <w:t>15.3</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GB"/>
              </w:rPr>
              <w:t>User control over loaded set</w:t>
            </w:r>
            <w:r w:rsidR="006B6705">
              <w:rPr>
                <w:noProof/>
                <w:webHidden/>
              </w:rPr>
              <w:tab/>
            </w:r>
            <w:r w:rsidR="006B6705">
              <w:rPr>
                <w:noProof/>
                <w:webHidden/>
              </w:rPr>
              <w:fldChar w:fldCharType="begin"/>
            </w:r>
            <w:r w:rsidR="006B6705">
              <w:rPr>
                <w:noProof/>
                <w:webHidden/>
              </w:rPr>
              <w:instrText xml:space="preserve"> PAGEREF _Toc100669668 \h </w:instrText>
            </w:r>
            <w:r w:rsidR="006B6705">
              <w:rPr>
                <w:noProof/>
                <w:webHidden/>
              </w:rPr>
            </w:r>
            <w:r w:rsidR="006B6705">
              <w:rPr>
                <w:noProof/>
                <w:webHidden/>
              </w:rPr>
              <w:fldChar w:fldCharType="separate"/>
            </w:r>
            <w:r w:rsidR="002B326D">
              <w:rPr>
                <w:noProof/>
                <w:webHidden/>
              </w:rPr>
              <w:t>53</w:t>
            </w:r>
            <w:r w:rsidR="006B6705">
              <w:rPr>
                <w:noProof/>
                <w:webHidden/>
              </w:rPr>
              <w:fldChar w:fldCharType="end"/>
            </w:r>
          </w:hyperlink>
        </w:p>
        <w:p w14:paraId="49D60E76"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69" w:history="1">
            <w:r w:rsidR="006B6705" w:rsidRPr="00B26CC8">
              <w:rPr>
                <w:rStyle w:val="Hyperlink"/>
                <w:noProof/>
                <w:lang w:eastAsia="en-GB"/>
              </w:rPr>
              <w:t>15.4</w:t>
            </w:r>
            <w:r w:rsidR="006B6705">
              <w:rPr>
                <w:rFonts w:asciiTheme="minorHAnsi" w:eastAsiaTheme="minorEastAsia" w:hAnsiTheme="minorHAnsi" w:cstheme="minorBidi"/>
                <w:noProof/>
                <w:sz w:val="22"/>
                <w:szCs w:val="22"/>
                <w:lang w:val="fr-FR" w:eastAsia="fr-FR"/>
              </w:rPr>
              <w:tab/>
            </w:r>
            <w:r w:rsidR="006B6705" w:rsidRPr="00B26CC8">
              <w:rPr>
                <w:rStyle w:val="Hyperlink"/>
                <w:noProof/>
                <w:lang w:eastAsia="en-GB"/>
              </w:rPr>
              <w:t>User control over interoperation level</w:t>
            </w:r>
            <w:r w:rsidR="006B6705">
              <w:rPr>
                <w:noProof/>
                <w:webHidden/>
              </w:rPr>
              <w:tab/>
            </w:r>
            <w:r w:rsidR="006B6705">
              <w:rPr>
                <w:noProof/>
                <w:webHidden/>
              </w:rPr>
              <w:fldChar w:fldCharType="begin"/>
            </w:r>
            <w:r w:rsidR="006B6705">
              <w:rPr>
                <w:noProof/>
                <w:webHidden/>
              </w:rPr>
              <w:instrText xml:space="preserve"> PAGEREF _Toc100669669 \h </w:instrText>
            </w:r>
            <w:r w:rsidR="006B6705">
              <w:rPr>
                <w:noProof/>
                <w:webHidden/>
              </w:rPr>
            </w:r>
            <w:r w:rsidR="006B6705">
              <w:rPr>
                <w:noProof/>
                <w:webHidden/>
              </w:rPr>
              <w:fldChar w:fldCharType="separate"/>
            </w:r>
            <w:r w:rsidR="002B326D">
              <w:rPr>
                <w:noProof/>
                <w:webHidden/>
              </w:rPr>
              <w:t>54</w:t>
            </w:r>
            <w:r w:rsidR="006B6705">
              <w:rPr>
                <w:noProof/>
                <w:webHidden/>
              </w:rPr>
              <w:fldChar w:fldCharType="end"/>
            </w:r>
          </w:hyperlink>
        </w:p>
        <w:p w14:paraId="33F59E09"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70" w:history="1">
            <w:r w:rsidR="006B6705" w:rsidRPr="00B26CC8">
              <w:rPr>
                <w:rStyle w:val="Hyperlink"/>
                <w:noProof/>
              </w:rPr>
              <w:t>15.5</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Priority overrides for user-specified settings</w:t>
            </w:r>
            <w:r w:rsidR="006B6705">
              <w:rPr>
                <w:noProof/>
                <w:webHidden/>
              </w:rPr>
              <w:tab/>
            </w:r>
            <w:r w:rsidR="006B6705">
              <w:rPr>
                <w:noProof/>
                <w:webHidden/>
              </w:rPr>
              <w:fldChar w:fldCharType="begin"/>
            </w:r>
            <w:r w:rsidR="006B6705">
              <w:rPr>
                <w:noProof/>
                <w:webHidden/>
              </w:rPr>
              <w:instrText xml:space="preserve"> PAGEREF _Toc100669670 \h </w:instrText>
            </w:r>
            <w:r w:rsidR="006B6705">
              <w:rPr>
                <w:noProof/>
                <w:webHidden/>
              </w:rPr>
            </w:r>
            <w:r w:rsidR="006B6705">
              <w:rPr>
                <w:noProof/>
                <w:webHidden/>
              </w:rPr>
              <w:fldChar w:fldCharType="separate"/>
            </w:r>
            <w:r w:rsidR="002B326D">
              <w:rPr>
                <w:noProof/>
                <w:webHidden/>
              </w:rPr>
              <w:t>54</w:t>
            </w:r>
            <w:r w:rsidR="006B6705">
              <w:rPr>
                <w:noProof/>
                <w:webHidden/>
              </w:rPr>
              <w:fldChar w:fldCharType="end"/>
            </w:r>
          </w:hyperlink>
        </w:p>
        <w:p w14:paraId="70BC8F97"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71" w:history="1">
            <w:r w:rsidR="006B6705" w:rsidRPr="00B26CC8">
              <w:rPr>
                <w:rStyle w:val="Hyperlink"/>
                <w:noProof/>
              </w:rPr>
              <w:t>16</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Data Encoding Guide</w:t>
            </w:r>
            <w:r w:rsidR="006B6705">
              <w:rPr>
                <w:noProof/>
                <w:webHidden/>
              </w:rPr>
              <w:tab/>
            </w:r>
            <w:r w:rsidR="006B6705">
              <w:rPr>
                <w:noProof/>
                <w:webHidden/>
              </w:rPr>
              <w:fldChar w:fldCharType="begin"/>
            </w:r>
            <w:r w:rsidR="006B6705">
              <w:rPr>
                <w:noProof/>
                <w:webHidden/>
              </w:rPr>
              <w:instrText xml:space="preserve"> PAGEREF _Toc100669671 \h </w:instrText>
            </w:r>
            <w:r w:rsidR="006B6705">
              <w:rPr>
                <w:noProof/>
                <w:webHidden/>
              </w:rPr>
            </w:r>
            <w:r w:rsidR="006B6705">
              <w:rPr>
                <w:noProof/>
                <w:webHidden/>
              </w:rPr>
              <w:fldChar w:fldCharType="separate"/>
            </w:r>
            <w:r w:rsidR="002B326D">
              <w:rPr>
                <w:noProof/>
                <w:webHidden/>
              </w:rPr>
              <w:t>54</w:t>
            </w:r>
            <w:r w:rsidR="006B6705">
              <w:rPr>
                <w:noProof/>
                <w:webHidden/>
              </w:rPr>
              <w:fldChar w:fldCharType="end"/>
            </w:r>
          </w:hyperlink>
        </w:p>
        <w:p w14:paraId="0CDD8946"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72" w:history="1">
            <w:r w:rsidR="006B6705" w:rsidRPr="00B26CC8">
              <w:rPr>
                <w:rStyle w:val="Hyperlink"/>
                <w:noProof/>
              </w:rPr>
              <w:t>17</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Normative Implementation Guidance</w:t>
            </w:r>
            <w:r w:rsidR="006B6705">
              <w:rPr>
                <w:noProof/>
                <w:webHidden/>
              </w:rPr>
              <w:tab/>
            </w:r>
            <w:r w:rsidR="006B6705">
              <w:rPr>
                <w:noProof/>
                <w:webHidden/>
              </w:rPr>
              <w:fldChar w:fldCharType="begin"/>
            </w:r>
            <w:r w:rsidR="006B6705">
              <w:rPr>
                <w:noProof/>
                <w:webHidden/>
              </w:rPr>
              <w:instrText xml:space="preserve"> PAGEREF _Toc100669672 \h </w:instrText>
            </w:r>
            <w:r w:rsidR="006B6705">
              <w:rPr>
                <w:noProof/>
                <w:webHidden/>
              </w:rPr>
            </w:r>
            <w:r w:rsidR="006B6705">
              <w:rPr>
                <w:noProof/>
                <w:webHidden/>
              </w:rPr>
              <w:fldChar w:fldCharType="separate"/>
            </w:r>
            <w:r w:rsidR="002B326D">
              <w:rPr>
                <w:noProof/>
                <w:webHidden/>
              </w:rPr>
              <w:t>55</w:t>
            </w:r>
            <w:r w:rsidR="006B6705">
              <w:rPr>
                <w:noProof/>
                <w:webHidden/>
              </w:rPr>
              <w:fldChar w:fldCharType="end"/>
            </w:r>
          </w:hyperlink>
        </w:p>
        <w:p w14:paraId="29E7E7D2"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73" w:history="1">
            <w:r w:rsidR="006B6705" w:rsidRPr="00B26CC8">
              <w:rPr>
                <w:rStyle w:val="Hyperlink"/>
                <w:noProof/>
              </w:rPr>
              <w:t>17.1</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Reduce demand on user attention - display adjustment</w:t>
            </w:r>
            <w:r w:rsidR="006B6705">
              <w:rPr>
                <w:noProof/>
                <w:webHidden/>
              </w:rPr>
              <w:tab/>
            </w:r>
            <w:r w:rsidR="006B6705">
              <w:rPr>
                <w:noProof/>
                <w:webHidden/>
              </w:rPr>
              <w:fldChar w:fldCharType="begin"/>
            </w:r>
            <w:r w:rsidR="006B6705">
              <w:rPr>
                <w:noProof/>
                <w:webHidden/>
              </w:rPr>
              <w:instrText xml:space="preserve"> PAGEREF _Toc100669673 \h </w:instrText>
            </w:r>
            <w:r w:rsidR="006B6705">
              <w:rPr>
                <w:noProof/>
                <w:webHidden/>
              </w:rPr>
            </w:r>
            <w:r w:rsidR="006B6705">
              <w:rPr>
                <w:noProof/>
                <w:webHidden/>
              </w:rPr>
              <w:fldChar w:fldCharType="separate"/>
            </w:r>
            <w:r w:rsidR="002B326D">
              <w:rPr>
                <w:noProof/>
                <w:webHidden/>
              </w:rPr>
              <w:t>55</w:t>
            </w:r>
            <w:r w:rsidR="006B6705">
              <w:rPr>
                <w:noProof/>
                <w:webHidden/>
              </w:rPr>
              <w:fldChar w:fldCharType="end"/>
            </w:r>
          </w:hyperlink>
        </w:p>
        <w:p w14:paraId="40B52F44"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74" w:history="1">
            <w:r w:rsidR="006B6705" w:rsidRPr="00B26CC8">
              <w:rPr>
                <w:rStyle w:val="Hyperlink"/>
                <w:noProof/>
              </w:rPr>
              <w:t>17.2</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Reduce demands on user attention - avoid text overload</w:t>
            </w:r>
            <w:r w:rsidR="006B6705">
              <w:rPr>
                <w:noProof/>
                <w:webHidden/>
              </w:rPr>
              <w:tab/>
            </w:r>
            <w:r w:rsidR="006B6705">
              <w:rPr>
                <w:noProof/>
                <w:webHidden/>
              </w:rPr>
              <w:fldChar w:fldCharType="begin"/>
            </w:r>
            <w:r w:rsidR="006B6705">
              <w:rPr>
                <w:noProof/>
                <w:webHidden/>
              </w:rPr>
              <w:instrText xml:space="preserve"> PAGEREF _Toc100669674 \h </w:instrText>
            </w:r>
            <w:r w:rsidR="006B6705">
              <w:rPr>
                <w:noProof/>
                <w:webHidden/>
              </w:rPr>
            </w:r>
            <w:r w:rsidR="006B6705">
              <w:rPr>
                <w:noProof/>
                <w:webHidden/>
              </w:rPr>
              <w:fldChar w:fldCharType="separate"/>
            </w:r>
            <w:r w:rsidR="002B326D">
              <w:rPr>
                <w:noProof/>
                <w:webHidden/>
              </w:rPr>
              <w:t>55</w:t>
            </w:r>
            <w:r w:rsidR="006B6705">
              <w:rPr>
                <w:noProof/>
                <w:webHidden/>
              </w:rPr>
              <w:fldChar w:fldCharType="end"/>
            </w:r>
          </w:hyperlink>
        </w:p>
        <w:p w14:paraId="01E32497"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75" w:history="1">
            <w:r w:rsidR="006B6705" w:rsidRPr="00B26CC8">
              <w:rPr>
                <w:rStyle w:val="Hyperlink"/>
                <w:noProof/>
              </w:rPr>
              <w:t>17.3</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Support for novice users</w:t>
            </w:r>
            <w:r w:rsidR="006B6705">
              <w:rPr>
                <w:noProof/>
                <w:webHidden/>
              </w:rPr>
              <w:tab/>
            </w:r>
            <w:r w:rsidR="006B6705">
              <w:rPr>
                <w:noProof/>
                <w:webHidden/>
              </w:rPr>
              <w:fldChar w:fldCharType="begin"/>
            </w:r>
            <w:r w:rsidR="006B6705">
              <w:rPr>
                <w:noProof/>
                <w:webHidden/>
              </w:rPr>
              <w:instrText xml:space="preserve"> PAGEREF _Toc100669675 \h </w:instrText>
            </w:r>
            <w:r w:rsidR="006B6705">
              <w:rPr>
                <w:noProof/>
                <w:webHidden/>
              </w:rPr>
            </w:r>
            <w:r w:rsidR="006B6705">
              <w:rPr>
                <w:noProof/>
                <w:webHidden/>
              </w:rPr>
              <w:fldChar w:fldCharType="separate"/>
            </w:r>
            <w:r w:rsidR="002B326D">
              <w:rPr>
                <w:noProof/>
                <w:webHidden/>
              </w:rPr>
              <w:t>55</w:t>
            </w:r>
            <w:r w:rsidR="006B6705">
              <w:rPr>
                <w:noProof/>
                <w:webHidden/>
              </w:rPr>
              <w:fldChar w:fldCharType="end"/>
            </w:r>
          </w:hyperlink>
        </w:p>
        <w:p w14:paraId="01FF6304"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76" w:history="1">
            <w:r w:rsidR="006B6705" w:rsidRPr="00B26CC8">
              <w:rPr>
                <w:rStyle w:val="Hyperlink"/>
                <w:noProof/>
              </w:rPr>
              <w:t>17.4</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Reduce demands on user attention - planning and monitoring modes</w:t>
            </w:r>
            <w:r w:rsidR="006B6705">
              <w:rPr>
                <w:noProof/>
                <w:webHidden/>
              </w:rPr>
              <w:tab/>
            </w:r>
            <w:r w:rsidR="006B6705">
              <w:rPr>
                <w:noProof/>
                <w:webHidden/>
              </w:rPr>
              <w:fldChar w:fldCharType="begin"/>
            </w:r>
            <w:r w:rsidR="006B6705">
              <w:rPr>
                <w:noProof/>
                <w:webHidden/>
              </w:rPr>
              <w:instrText xml:space="preserve"> PAGEREF _Toc100669676 \h </w:instrText>
            </w:r>
            <w:r w:rsidR="006B6705">
              <w:rPr>
                <w:noProof/>
                <w:webHidden/>
              </w:rPr>
            </w:r>
            <w:r w:rsidR="006B6705">
              <w:rPr>
                <w:noProof/>
                <w:webHidden/>
              </w:rPr>
              <w:fldChar w:fldCharType="separate"/>
            </w:r>
            <w:r w:rsidR="002B326D">
              <w:rPr>
                <w:noProof/>
                <w:webHidden/>
              </w:rPr>
              <w:t>55</w:t>
            </w:r>
            <w:r w:rsidR="006B6705">
              <w:rPr>
                <w:noProof/>
                <w:webHidden/>
              </w:rPr>
              <w:fldChar w:fldCharType="end"/>
            </w:r>
          </w:hyperlink>
        </w:p>
        <w:p w14:paraId="3D863FBC"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77" w:history="1">
            <w:r w:rsidR="006B6705" w:rsidRPr="00B26CC8">
              <w:rPr>
                <w:rStyle w:val="Hyperlink"/>
                <w:noProof/>
              </w:rPr>
              <w:t>17.5</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Interoperability and data coverage</w:t>
            </w:r>
            <w:r w:rsidR="006B6705">
              <w:rPr>
                <w:noProof/>
                <w:webHidden/>
              </w:rPr>
              <w:tab/>
            </w:r>
            <w:r w:rsidR="006B6705">
              <w:rPr>
                <w:noProof/>
                <w:webHidden/>
              </w:rPr>
              <w:fldChar w:fldCharType="begin"/>
            </w:r>
            <w:r w:rsidR="006B6705">
              <w:rPr>
                <w:noProof/>
                <w:webHidden/>
              </w:rPr>
              <w:instrText xml:space="preserve"> PAGEREF _Toc100669677 \h </w:instrText>
            </w:r>
            <w:r w:rsidR="006B6705">
              <w:rPr>
                <w:noProof/>
                <w:webHidden/>
              </w:rPr>
            </w:r>
            <w:r w:rsidR="006B6705">
              <w:rPr>
                <w:noProof/>
                <w:webHidden/>
              </w:rPr>
              <w:fldChar w:fldCharType="separate"/>
            </w:r>
            <w:r w:rsidR="002B326D">
              <w:rPr>
                <w:noProof/>
                <w:webHidden/>
              </w:rPr>
              <w:t>55</w:t>
            </w:r>
            <w:r w:rsidR="006B6705">
              <w:rPr>
                <w:noProof/>
                <w:webHidden/>
              </w:rPr>
              <w:fldChar w:fldCharType="end"/>
            </w:r>
          </w:hyperlink>
        </w:p>
        <w:p w14:paraId="6247F15F"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78" w:history="1">
            <w:r w:rsidR="006B6705" w:rsidRPr="00B26CC8">
              <w:rPr>
                <w:rStyle w:val="Hyperlink"/>
                <w:noProof/>
              </w:rPr>
              <w:t>17.6</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Other significant information</w:t>
            </w:r>
            <w:r w:rsidR="006B6705">
              <w:rPr>
                <w:noProof/>
                <w:webHidden/>
              </w:rPr>
              <w:tab/>
            </w:r>
            <w:r w:rsidR="006B6705">
              <w:rPr>
                <w:noProof/>
                <w:webHidden/>
              </w:rPr>
              <w:fldChar w:fldCharType="begin"/>
            </w:r>
            <w:r w:rsidR="006B6705">
              <w:rPr>
                <w:noProof/>
                <w:webHidden/>
              </w:rPr>
              <w:instrText xml:space="preserve"> PAGEREF _Toc100669678 \h </w:instrText>
            </w:r>
            <w:r w:rsidR="006B6705">
              <w:rPr>
                <w:noProof/>
                <w:webHidden/>
              </w:rPr>
            </w:r>
            <w:r w:rsidR="006B6705">
              <w:rPr>
                <w:noProof/>
                <w:webHidden/>
              </w:rPr>
              <w:fldChar w:fldCharType="separate"/>
            </w:r>
            <w:r w:rsidR="002B326D">
              <w:rPr>
                <w:noProof/>
                <w:webHidden/>
              </w:rPr>
              <w:t>56</w:t>
            </w:r>
            <w:r w:rsidR="006B6705">
              <w:rPr>
                <w:noProof/>
                <w:webHidden/>
              </w:rPr>
              <w:fldChar w:fldCharType="end"/>
            </w:r>
          </w:hyperlink>
        </w:p>
        <w:p w14:paraId="7D03B927"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79" w:history="1">
            <w:r w:rsidR="006B6705" w:rsidRPr="00B26CC8">
              <w:rPr>
                <w:rStyle w:val="Hyperlink"/>
                <w:noProof/>
              </w:rPr>
              <w:t>17.7</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Alarm and indication functionality</w:t>
            </w:r>
            <w:r w:rsidR="006B6705">
              <w:rPr>
                <w:noProof/>
                <w:webHidden/>
              </w:rPr>
              <w:tab/>
            </w:r>
            <w:r w:rsidR="006B6705">
              <w:rPr>
                <w:noProof/>
                <w:webHidden/>
              </w:rPr>
              <w:fldChar w:fldCharType="begin"/>
            </w:r>
            <w:r w:rsidR="006B6705">
              <w:rPr>
                <w:noProof/>
                <w:webHidden/>
              </w:rPr>
              <w:instrText xml:space="preserve"> PAGEREF _Toc100669679 \h </w:instrText>
            </w:r>
            <w:r w:rsidR="006B6705">
              <w:rPr>
                <w:noProof/>
                <w:webHidden/>
              </w:rPr>
            </w:r>
            <w:r w:rsidR="006B6705">
              <w:rPr>
                <w:noProof/>
                <w:webHidden/>
              </w:rPr>
              <w:fldChar w:fldCharType="separate"/>
            </w:r>
            <w:r w:rsidR="002B326D">
              <w:rPr>
                <w:noProof/>
                <w:webHidden/>
              </w:rPr>
              <w:t>56</w:t>
            </w:r>
            <w:r w:rsidR="006B6705">
              <w:rPr>
                <w:noProof/>
                <w:webHidden/>
              </w:rPr>
              <w:fldChar w:fldCharType="end"/>
            </w:r>
          </w:hyperlink>
        </w:p>
        <w:p w14:paraId="12E2FFBD"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80" w:history="1">
            <w:r w:rsidR="006B6705" w:rsidRPr="00B26CC8">
              <w:rPr>
                <w:rStyle w:val="Hyperlink"/>
                <w:noProof/>
              </w:rPr>
              <w:t>17.8</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Interoperability in the presence of legacy data formats</w:t>
            </w:r>
            <w:r w:rsidR="006B6705">
              <w:rPr>
                <w:noProof/>
                <w:webHidden/>
              </w:rPr>
              <w:tab/>
            </w:r>
            <w:r w:rsidR="006B6705">
              <w:rPr>
                <w:noProof/>
                <w:webHidden/>
              </w:rPr>
              <w:fldChar w:fldCharType="begin"/>
            </w:r>
            <w:r w:rsidR="006B6705">
              <w:rPr>
                <w:noProof/>
                <w:webHidden/>
              </w:rPr>
              <w:instrText xml:space="preserve"> PAGEREF _Toc100669680 \h </w:instrText>
            </w:r>
            <w:r w:rsidR="006B6705">
              <w:rPr>
                <w:noProof/>
                <w:webHidden/>
              </w:rPr>
            </w:r>
            <w:r w:rsidR="006B6705">
              <w:rPr>
                <w:noProof/>
                <w:webHidden/>
              </w:rPr>
              <w:fldChar w:fldCharType="separate"/>
            </w:r>
            <w:r w:rsidR="002B326D">
              <w:rPr>
                <w:noProof/>
                <w:webHidden/>
              </w:rPr>
              <w:t>57</w:t>
            </w:r>
            <w:r w:rsidR="006B6705">
              <w:rPr>
                <w:noProof/>
                <w:webHidden/>
              </w:rPr>
              <w:fldChar w:fldCharType="end"/>
            </w:r>
          </w:hyperlink>
        </w:p>
        <w:p w14:paraId="29799ECC"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81" w:history="1">
            <w:r w:rsidR="006B6705" w:rsidRPr="00B26CC8">
              <w:rPr>
                <w:rStyle w:val="Hyperlink"/>
                <w:noProof/>
              </w:rPr>
              <w:t>17.9</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Interoperability with partial data coverage</w:t>
            </w:r>
            <w:r w:rsidR="006B6705">
              <w:rPr>
                <w:noProof/>
                <w:webHidden/>
              </w:rPr>
              <w:tab/>
            </w:r>
            <w:r w:rsidR="006B6705">
              <w:rPr>
                <w:noProof/>
                <w:webHidden/>
              </w:rPr>
              <w:fldChar w:fldCharType="begin"/>
            </w:r>
            <w:r w:rsidR="006B6705">
              <w:rPr>
                <w:noProof/>
                <w:webHidden/>
              </w:rPr>
              <w:instrText xml:space="preserve"> PAGEREF _Toc100669681 \h </w:instrText>
            </w:r>
            <w:r w:rsidR="006B6705">
              <w:rPr>
                <w:noProof/>
                <w:webHidden/>
              </w:rPr>
            </w:r>
            <w:r w:rsidR="006B6705">
              <w:rPr>
                <w:noProof/>
                <w:webHidden/>
              </w:rPr>
              <w:fldChar w:fldCharType="separate"/>
            </w:r>
            <w:r w:rsidR="002B326D">
              <w:rPr>
                <w:noProof/>
                <w:webHidden/>
              </w:rPr>
              <w:t>57</w:t>
            </w:r>
            <w:r w:rsidR="006B6705">
              <w:rPr>
                <w:noProof/>
                <w:webHidden/>
              </w:rPr>
              <w:fldChar w:fldCharType="end"/>
            </w:r>
          </w:hyperlink>
        </w:p>
        <w:p w14:paraId="39CDC73C" w14:textId="77777777" w:rsidR="006B6705" w:rsidRDefault="00B8559C">
          <w:pPr>
            <w:pStyle w:val="TOC2"/>
            <w:rPr>
              <w:rFonts w:asciiTheme="minorHAnsi" w:eastAsiaTheme="minorEastAsia" w:hAnsiTheme="minorHAnsi" w:cstheme="minorBidi"/>
              <w:noProof/>
              <w:sz w:val="22"/>
              <w:szCs w:val="22"/>
              <w:lang w:val="fr-FR" w:eastAsia="fr-FR"/>
            </w:rPr>
          </w:pPr>
          <w:hyperlink w:anchor="_Toc100669682" w:history="1">
            <w:r w:rsidR="006B6705" w:rsidRPr="00B26CC8">
              <w:rPr>
                <w:rStyle w:val="Hyperlink"/>
                <w:noProof/>
              </w:rPr>
              <w:t>17.10</w:t>
            </w:r>
            <w:r w:rsidR="006B6705">
              <w:rPr>
                <w:rFonts w:asciiTheme="minorHAnsi" w:eastAsiaTheme="minorEastAsia" w:hAnsiTheme="minorHAnsi" w:cstheme="minorBidi"/>
                <w:noProof/>
                <w:sz w:val="22"/>
                <w:szCs w:val="22"/>
                <w:lang w:val="fr-FR" w:eastAsia="fr-FR"/>
              </w:rPr>
              <w:tab/>
            </w:r>
            <w:r w:rsidR="006B6705" w:rsidRPr="00B26CC8">
              <w:rPr>
                <w:rStyle w:val="Hyperlink"/>
                <w:noProof/>
              </w:rPr>
              <w:t>Phased implementation</w:t>
            </w:r>
            <w:r w:rsidR="006B6705">
              <w:rPr>
                <w:noProof/>
                <w:webHidden/>
              </w:rPr>
              <w:tab/>
            </w:r>
            <w:r w:rsidR="006B6705">
              <w:rPr>
                <w:noProof/>
                <w:webHidden/>
              </w:rPr>
              <w:fldChar w:fldCharType="begin"/>
            </w:r>
            <w:r w:rsidR="006B6705">
              <w:rPr>
                <w:noProof/>
                <w:webHidden/>
              </w:rPr>
              <w:instrText xml:space="preserve"> PAGEREF _Toc100669682 \h </w:instrText>
            </w:r>
            <w:r w:rsidR="006B6705">
              <w:rPr>
                <w:noProof/>
                <w:webHidden/>
              </w:rPr>
            </w:r>
            <w:r w:rsidR="006B6705">
              <w:rPr>
                <w:noProof/>
                <w:webHidden/>
              </w:rPr>
              <w:fldChar w:fldCharType="separate"/>
            </w:r>
            <w:r w:rsidR="002B326D">
              <w:rPr>
                <w:noProof/>
                <w:webHidden/>
              </w:rPr>
              <w:t>57</w:t>
            </w:r>
            <w:r w:rsidR="006B6705">
              <w:rPr>
                <w:noProof/>
                <w:webHidden/>
              </w:rPr>
              <w:fldChar w:fldCharType="end"/>
            </w:r>
          </w:hyperlink>
        </w:p>
        <w:p w14:paraId="26611B72"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83" w:history="1">
            <w:r w:rsidR="006B6705" w:rsidRPr="00B26CC8">
              <w:rPr>
                <w:rStyle w:val="Hyperlink"/>
                <w:noProof/>
              </w:rPr>
              <w:t>18</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Interoperability Catalogue Schema Documentation</w:t>
            </w:r>
            <w:r w:rsidR="006B6705">
              <w:rPr>
                <w:noProof/>
                <w:webHidden/>
              </w:rPr>
              <w:tab/>
            </w:r>
            <w:r w:rsidR="006B6705">
              <w:rPr>
                <w:noProof/>
                <w:webHidden/>
              </w:rPr>
              <w:fldChar w:fldCharType="begin"/>
            </w:r>
            <w:r w:rsidR="006B6705">
              <w:rPr>
                <w:noProof/>
                <w:webHidden/>
              </w:rPr>
              <w:instrText xml:space="preserve"> PAGEREF _Toc100669683 \h </w:instrText>
            </w:r>
            <w:r w:rsidR="006B6705">
              <w:rPr>
                <w:noProof/>
                <w:webHidden/>
              </w:rPr>
            </w:r>
            <w:r w:rsidR="006B6705">
              <w:rPr>
                <w:noProof/>
                <w:webHidden/>
              </w:rPr>
              <w:fldChar w:fldCharType="separate"/>
            </w:r>
            <w:r w:rsidR="002B326D">
              <w:rPr>
                <w:noProof/>
                <w:webHidden/>
              </w:rPr>
              <w:t>57</w:t>
            </w:r>
            <w:r w:rsidR="006B6705">
              <w:rPr>
                <w:noProof/>
                <w:webHidden/>
              </w:rPr>
              <w:fldChar w:fldCharType="end"/>
            </w:r>
          </w:hyperlink>
        </w:p>
        <w:p w14:paraId="7666A54D"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84" w:history="1">
            <w:r w:rsidR="006B6705" w:rsidRPr="00B26CC8">
              <w:rPr>
                <w:rStyle w:val="Hyperlink"/>
                <w:noProof/>
              </w:rPr>
              <w:t>19</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Feature Catalogue</w:t>
            </w:r>
            <w:r w:rsidR="006B6705">
              <w:rPr>
                <w:noProof/>
                <w:webHidden/>
              </w:rPr>
              <w:tab/>
            </w:r>
            <w:r w:rsidR="006B6705">
              <w:rPr>
                <w:noProof/>
                <w:webHidden/>
              </w:rPr>
              <w:fldChar w:fldCharType="begin"/>
            </w:r>
            <w:r w:rsidR="006B6705">
              <w:rPr>
                <w:noProof/>
                <w:webHidden/>
              </w:rPr>
              <w:instrText xml:space="preserve"> PAGEREF _Toc100669684 \h </w:instrText>
            </w:r>
            <w:r w:rsidR="006B6705">
              <w:rPr>
                <w:noProof/>
                <w:webHidden/>
              </w:rPr>
            </w:r>
            <w:r w:rsidR="006B6705">
              <w:rPr>
                <w:noProof/>
                <w:webHidden/>
              </w:rPr>
              <w:fldChar w:fldCharType="separate"/>
            </w:r>
            <w:r w:rsidR="002B326D">
              <w:rPr>
                <w:noProof/>
                <w:webHidden/>
              </w:rPr>
              <w:t>57</w:t>
            </w:r>
            <w:r w:rsidR="006B6705">
              <w:rPr>
                <w:noProof/>
                <w:webHidden/>
              </w:rPr>
              <w:fldChar w:fldCharType="end"/>
            </w:r>
          </w:hyperlink>
        </w:p>
        <w:p w14:paraId="5AE06059" w14:textId="77777777" w:rsidR="006B6705" w:rsidRDefault="00B8559C">
          <w:pPr>
            <w:pStyle w:val="TOC1"/>
            <w:rPr>
              <w:rFonts w:asciiTheme="minorHAnsi" w:eastAsiaTheme="minorEastAsia" w:hAnsiTheme="minorHAnsi" w:cstheme="minorBidi"/>
              <w:bCs w:val="0"/>
              <w:noProof/>
              <w:sz w:val="22"/>
              <w:szCs w:val="22"/>
              <w:lang w:val="fr-FR" w:eastAsia="fr-FR"/>
            </w:rPr>
          </w:pPr>
          <w:hyperlink w:anchor="_Toc100669685" w:history="1">
            <w:r w:rsidR="006B6705" w:rsidRPr="00B26CC8">
              <w:rPr>
                <w:rStyle w:val="Hyperlink"/>
                <w:noProof/>
              </w:rPr>
              <w:t>20</w:t>
            </w:r>
            <w:r w:rsidR="006B6705">
              <w:rPr>
                <w:rFonts w:asciiTheme="minorHAnsi" w:eastAsiaTheme="minorEastAsia" w:hAnsiTheme="minorHAnsi" w:cstheme="minorBidi"/>
                <w:bCs w:val="0"/>
                <w:noProof/>
                <w:sz w:val="22"/>
                <w:szCs w:val="22"/>
                <w:lang w:val="fr-FR" w:eastAsia="fr-FR"/>
              </w:rPr>
              <w:tab/>
            </w:r>
            <w:r w:rsidR="006B6705" w:rsidRPr="00B26CC8">
              <w:rPr>
                <w:rStyle w:val="Hyperlink"/>
                <w:noProof/>
              </w:rPr>
              <w:t>Portrayal Catalogue</w:t>
            </w:r>
            <w:r w:rsidR="006B6705">
              <w:rPr>
                <w:noProof/>
                <w:webHidden/>
              </w:rPr>
              <w:tab/>
            </w:r>
            <w:r w:rsidR="006B6705">
              <w:rPr>
                <w:noProof/>
                <w:webHidden/>
              </w:rPr>
              <w:fldChar w:fldCharType="begin"/>
            </w:r>
            <w:r w:rsidR="006B6705">
              <w:rPr>
                <w:noProof/>
                <w:webHidden/>
              </w:rPr>
              <w:instrText xml:space="preserve"> PAGEREF _Toc100669685 \h </w:instrText>
            </w:r>
            <w:r w:rsidR="006B6705">
              <w:rPr>
                <w:noProof/>
                <w:webHidden/>
              </w:rPr>
            </w:r>
            <w:r w:rsidR="006B6705">
              <w:rPr>
                <w:noProof/>
                <w:webHidden/>
              </w:rPr>
              <w:fldChar w:fldCharType="separate"/>
            </w:r>
            <w:r w:rsidR="002B326D">
              <w:rPr>
                <w:noProof/>
                <w:webHidden/>
              </w:rPr>
              <w:t>57</w:t>
            </w:r>
            <w:r w:rsidR="006B6705">
              <w:rPr>
                <w:noProof/>
                <w:webHidden/>
              </w:rPr>
              <w:fldChar w:fldCharType="end"/>
            </w:r>
          </w:hyperlink>
        </w:p>
        <w:p w14:paraId="5F76FD77" w14:textId="3E523B8C" w:rsidR="006456D7" w:rsidRPr="00773509" w:rsidRDefault="007F42EC" w:rsidP="009F2693">
          <w:pPr>
            <w:tabs>
              <w:tab w:val="left" w:pos="567"/>
            </w:tabs>
          </w:pPr>
          <w:r w:rsidRPr="00773509">
            <w:fldChar w:fldCharType="end"/>
          </w:r>
        </w:p>
      </w:sdtContent>
    </w:sdt>
    <w:p w14:paraId="0E5F3685" w14:textId="77777777" w:rsidR="001779BE" w:rsidRDefault="001779BE" w:rsidP="008A0E23">
      <w:pPr>
        <w:spacing w:before="360" w:after="120" w:line="100" w:lineRule="atLeast"/>
        <w:jc w:val="center"/>
        <w:rPr>
          <w:ins w:id="19" w:author="Raphael Malyankar" w:date="2023-05-15T22:51:00Z"/>
          <w:rFonts w:eastAsia="Times New Roman"/>
          <w:b/>
          <w:sz w:val="24"/>
          <w:szCs w:val="24"/>
        </w:rPr>
      </w:pPr>
      <w:ins w:id="20" w:author="Raphael Malyankar" w:date="2023-05-15T22:51:00Z">
        <w:r>
          <w:rPr>
            <w:rFonts w:eastAsia="Times New Roman"/>
            <w:b/>
            <w:sz w:val="24"/>
            <w:szCs w:val="24"/>
          </w:rPr>
          <w:br w:type="page"/>
        </w:r>
      </w:ins>
    </w:p>
    <w:p w14:paraId="02FDECA1" w14:textId="63C81875" w:rsidR="008A0E23" w:rsidRPr="00773509" w:rsidRDefault="008A0E23" w:rsidP="008A0E23">
      <w:pPr>
        <w:spacing w:before="360" w:after="120" w:line="100" w:lineRule="atLeast"/>
        <w:jc w:val="center"/>
      </w:pPr>
      <w:r w:rsidRPr="00773509">
        <w:rPr>
          <w:rFonts w:eastAsia="Times New Roman"/>
          <w:b/>
          <w:sz w:val="24"/>
          <w:szCs w:val="24"/>
        </w:rPr>
        <w:lastRenderedPageBreak/>
        <w:t>Document History</w:t>
      </w:r>
    </w:p>
    <w:p w14:paraId="626B9116" w14:textId="77777777" w:rsidR="008A0E23" w:rsidRPr="00773509" w:rsidRDefault="008A0E23" w:rsidP="008A0E23">
      <w:r w:rsidRPr="00773509">
        <w:t>Changes to this Specification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365"/>
        <w:gridCol w:w="1314"/>
        <w:gridCol w:w="5149"/>
      </w:tblGrid>
      <w:tr w:rsidR="008A0E23" w:rsidRPr="00773509" w14:paraId="3C0DBA85" w14:textId="77777777" w:rsidTr="00F506A3">
        <w:tc>
          <w:tcPr>
            <w:tcW w:w="687" w:type="pct"/>
            <w:shd w:val="clear" w:color="auto" w:fill="D9D9D9" w:themeFill="background1" w:themeFillShade="D9"/>
          </w:tcPr>
          <w:p w14:paraId="53A9E677" w14:textId="77777777" w:rsidR="008A0E23" w:rsidRPr="00773509" w:rsidRDefault="008A0E23" w:rsidP="00B2534A">
            <w:pPr>
              <w:spacing w:before="60" w:after="60"/>
              <w:rPr>
                <w:rFonts w:cs="Arial"/>
                <w:b/>
              </w:rPr>
            </w:pPr>
            <w:r w:rsidRPr="00773509">
              <w:rPr>
                <w:rFonts w:cs="Arial"/>
                <w:b/>
              </w:rPr>
              <w:t>Version Number</w:t>
            </w:r>
          </w:p>
        </w:tc>
        <w:tc>
          <w:tcPr>
            <w:tcW w:w="752" w:type="pct"/>
            <w:shd w:val="clear" w:color="auto" w:fill="D9D9D9" w:themeFill="background1" w:themeFillShade="D9"/>
          </w:tcPr>
          <w:p w14:paraId="37FB3C2C" w14:textId="77777777" w:rsidR="008A0E23" w:rsidRPr="00773509" w:rsidRDefault="008A0E23" w:rsidP="00B2534A">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3C402EC3" w14:textId="627B706F" w:rsidR="008A0E23" w:rsidRPr="00773509" w:rsidRDefault="00115CE7" w:rsidP="00B2534A">
            <w:pPr>
              <w:spacing w:before="60" w:after="60"/>
              <w:ind w:firstLine="21"/>
              <w:rPr>
                <w:rFonts w:cs="Arial"/>
                <w:b/>
              </w:rPr>
            </w:pPr>
            <w:r>
              <w:rPr>
                <w:rFonts w:cs="Arial"/>
                <w:b/>
              </w:rPr>
              <w:t>Approved By</w:t>
            </w:r>
          </w:p>
        </w:tc>
        <w:tc>
          <w:tcPr>
            <w:tcW w:w="2837" w:type="pct"/>
            <w:shd w:val="clear" w:color="auto" w:fill="D9D9D9" w:themeFill="background1" w:themeFillShade="D9"/>
          </w:tcPr>
          <w:p w14:paraId="054ED353" w14:textId="77777777" w:rsidR="008A0E23" w:rsidRPr="00773509" w:rsidRDefault="008A0E23" w:rsidP="00B2534A">
            <w:pPr>
              <w:spacing w:before="60" w:after="60"/>
              <w:ind w:left="44" w:firstLine="43"/>
              <w:rPr>
                <w:rFonts w:cs="Arial"/>
                <w:b/>
              </w:rPr>
            </w:pPr>
            <w:r w:rsidRPr="00773509">
              <w:rPr>
                <w:rFonts w:cs="Arial"/>
                <w:b/>
              </w:rPr>
              <w:t>Purpose</w:t>
            </w:r>
          </w:p>
        </w:tc>
      </w:tr>
      <w:tr w:rsidR="008A0E23" w:rsidRPr="00773509" w14:paraId="40076AF4" w14:textId="77777777" w:rsidTr="00B2534A">
        <w:tc>
          <w:tcPr>
            <w:tcW w:w="687" w:type="pct"/>
          </w:tcPr>
          <w:p w14:paraId="75B94FF6" w14:textId="77777777" w:rsidR="008A0E23" w:rsidRPr="00773509" w:rsidRDefault="008A0E23" w:rsidP="00F506A3">
            <w:pPr>
              <w:spacing w:before="60" w:after="60"/>
              <w:jc w:val="left"/>
              <w:rPr>
                <w:rFonts w:cs="Arial"/>
              </w:rPr>
            </w:pPr>
            <w:r w:rsidRPr="00773509">
              <w:rPr>
                <w:rFonts w:cs="Arial"/>
              </w:rPr>
              <w:t>0.1</w:t>
            </w:r>
          </w:p>
        </w:tc>
        <w:tc>
          <w:tcPr>
            <w:tcW w:w="752" w:type="pct"/>
          </w:tcPr>
          <w:p w14:paraId="613D93CA" w14:textId="77777777" w:rsidR="008A0E23" w:rsidRPr="00773509" w:rsidRDefault="008A0E23" w:rsidP="00F506A3">
            <w:pPr>
              <w:spacing w:before="60" w:after="60"/>
              <w:ind w:left="-1" w:firstLine="1"/>
              <w:jc w:val="left"/>
              <w:rPr>
                <w:rFonts w:cs="Arial"/>
              </w:rPr>
            </w:pPr>
            <w:r w:rsidRPr="00773509">
              <w:rPr>
                <w:rFonts w:cs="Arial"/>
              </w:rPr>
              <w:t>31 Jul 2017</w:t>
            </w:r>
          </w:p>
        </w:tc>
        <w:tc>
          <w:tcPr>
            <w:tcW w:w="724" w:type="pct"/>
          </w:tcPr>
          <w:p w14:paraId="125B9D4E" w14:textId="77777777" w:rsidR="008A0E23" w:rsidRPr="00773509" w:rsidRDefault="008A0E23" w:rsidP="00F506A3">
            <w:pPr>
              <w:spacing w:before="60" w:after="60"/>
              <w:ind w:firstLine="21"/>
              <w:jc w:val="left"/>
              <w:rPr>
                <w:rFonts w:cs="Arial"/>
              </w:rPr>
            </w:pPr>
            <w:r w:rsidRPr="00773509">
              <w:rPr>
                <w:rFonts w:cs="Arial"/>
              </w:rPr>
              <w:t>EM, RM</w:t>
            </w:r>
          </w:p>
        </w:tc>
        <w:tc>
          <w:tcPr>
            <w:tcW w:w="2837" w:type="pct"/>
          </w:tcPr>
          <w:p w14:paraId="5FAE628B" w14:textId="77777777" w:rsidR="008A0E23" w:rsidRPr="00773509" w:rsidRDefault="008A0E23" w:rsidP="00F506A3">
            <w:pPr>
              <w:spacing w:before="60" w:after="60"/>
              <w:jc w:val="left"/>
              <w:rPr>
                <w:rFonts w:cs="Arial"/>
              </w:rPr>
            </w:pPr>
            <w:r w:rsidRPr="00773509">
              <w:rPr>
                <w:rFonts w:cs="Arial"/>
              </w:rPr>
              <w:t>First draft.</w:t>
            </w:r>
          </w:p>
        </w:tc>
      </w:tr>
      <w:tr w:rsidR="008A0E23" w:rsidRPr="00773509" w14:paraId="14803D4B" w14:textId="77777777" w:rsidTr="00B2534A">
        <w:tc>
          <w:tcPr>
            <w:tcW w:w="687" w:type="pct"/>
          </w:tcPr>
          <w:p w14:paraId="779EE12A" w14:textId="77777777" w:rsidR="008A0E23" w:rsidRPr="00773509" w:rsidRDefault="008A0E23" w:rsidP="00F506A3">
            <w:pPr>
              <w:spacing w:before="60" w:after="60"/>
              <w:jc w:val="left"/>
              <w:rPr>
                <w:rFonts w:cs="Arial"/>
              </w:rPr>
            </w:pPr>
            <w:r w:rsidRPr="00773509">
              <w:rPr>
                <w:rFonts w:cs="Arial"/>
              </w:rPr>
              <w:t>0.2</w:t>
            </w:r>
          </w:p>
        </w:tc>
        <w:tc>
          <w:tcPr>
            <w:tcW w:w="752" w:type="pct"/>
          </w:tcPr>
          <w:p w14:paraId="2530EFE3" w14:textId="77777777" w:rsidR="008A0E23" w:rsidRPr="00773509" w:rsidRDefault="008A0E23" w:rsidP="00F506A3">
            <w:pPr>
              <w:spacing w:before="60" w:after="60"/>
              <w:ind w:left="-1" w:firstLine="1"/>
              <w:jc w:val="left"/>
              <w:rPr>
                <w:rFonts w:cs="Arial"/>
              </w:rPr>
            </w:pPr>
            <w:r w:rsidRPr="00773509">
              <w:rPr>
                <w:rFonts w:cs="Arial"/>
              </w:rPr>
              <w:t>12 Dec 2017</w:t>
            </w:r>
          </w:p>
        </w:tc>
        <w:tc>
          <w:tcPr>
            <w:tcW w:w="724" w:type="pct"/>
          </w:tcPr>
          <w:p w14:paraId="616F9308" w14:textId="77777777" w:rsidR="008A0E23" w:rsidRPr="00773509" w:rsidRDefault="008A0E23" w:rsidP="00F506A3">
            <w:pPr>
              <w:spacing w:before="60" w:after="60"/>
              <w:ind w:firstLine="21"/>
              <w:jc w:val="left"/>
              <w:rPr>
                <w:rFonts w:cs="Arial"/>
              </w:rPr>
            </w:pPr>
            <w:r w:rsidRPr="00773509">
              <w:rPr>
                <w:rFonts w:cs="Arial"/>
              </w:rPr>
              <w:t>RM, EM</w:t>
            </w:r>
          </w:p>
        </w:tc>
        <w:tc>
          <w:tcPr>
            <w:tcW w:w="2837" w:type="pct"/>
          </w:tcPr>
          <w:p w14:paraId="10688342" w14:textId="77777777" w:rsidR="008A0E23" w:rsidRPr="00773509" w:rsidRDefault="008A0E23" w:rsidP="00F506A3">
            <w:pPr>
              <w:spacing w:before="60" w:after="60"/>
              <w:jc w:val="left"/>
              <w:rPr>
                <w:rFonts w:cs="Arial"/>
              </w:rPr>
            </w:pPr>
            <w:r w:rsidRPr="00773509">
              <w:rPr>
                <w:rFonts w:cs="Arial"/>
              </w:rPr>
              <w:t>Changes from interoperability workshop and TSM5.</w:t>
            </w:r>
          </w:p>
        </w:tc>
      </w:tr>
      <w:tr w:rsidR="008A0E23" w:rsidRPr="00773509" w14:paraId="16667029" w14:textId="77777777" w:rsidTr="00B2534A">
        <w:tc>
          <w:tcPr>
            <w:tcW w:w="687" w:type="pct"/>
          </w:tcPr>
          <w:p w14:paraId="16BC1035" w14:textId="77777777" w:rsidR="008A0E23" w:rsidRPr="00773509" w:rsidRDefault="008A0E23" w:rsidP="00F506A3">
            <w:pPr>
              <w:spacing w:before="60" w:after="60"/>
              <w:jc w:val="left"/>
              <w:rPr>
                <w:rFonts w:cs="Arial"/>
              </w:rPr>
            </w:pPr>
            <w:r w:rsidRPr="00773509">
              <w:rPr>
                <w:rFonts w:cs="Arial"/>
              </w:rPr>
              <w:t>0.3</w:t>
            </w:r>
          </w:p>
        </w:tc>
        <w:tc>
          <w:tcPr>
            <w:tcW w:w="752" w:type="pct"/>
          </w:tcPr>
          <w:p w14:paraId="47C6904E" w14:textId="77777777" w:rsidR="008A0E23" w:rsidRPr="00773509" w:rsidRDefault="008A0E23" w:rsidP="00F506A3">
            <w:pPr>
              <w:spacing w:before="60" w:after="60"/>
              <w:ind w:left="-1" w:firstLine="1"/>
              <w:jc w:val="left"/>
              <w:rPr>
                <w:rFonts w:cs="Arial"/>
              </w:rPr>
            </w:pPr>
            <w:r w:rsidRPr="00773509">
              <w:rPr>
                <w:rFonts w:cs="Arial"/>
              </w:rPr>
              <w:t>08 Jul 2018</w:t>
            </w:r>
          </w:p>
        </w:tc>
        <w:tc>
          <w:tcPr>
            <w:tcW w:w="724" w:type="pct"/>
          </w:tcPr>
          <w:p w14:paraId="279ACC04" w14:textId="77777777" w:rsidR="008A0E23" w:rsidRPr="00773509" w:rsidRDefault="008A0E23" w:rsidP="00F506A3">
            <w:pPr>
              <w:spacing w:before="60" w:after="60"/>
              <w:ind w:firstLine="21"/>
              <w:jc w:val="left"/>
              <w:rPr>
                <w:rFonts w:cs="Arial"/>
              </w:rPr>
            </w:pPr>
            <w:r w:rsidRPr="00773509">
              <w:rPr>
                <w:rFonts w:cs="Arial"/>
              </w:rPr>
              <w:t>EM, RM</w:t>
            </w:r>
          </w:p>
        </w:tc>
        <w:tc>
          <w:tcPr>
            <w:tcW w:w="2837" w:type="pct"/>
          </w:tcPr>
          <w:p w14:paraId="78917A75" w14:textId="77777777" w:rsidR="008A0E23" w:rsidRPr="00773509" w:rsidRDefault="008A0E23" w:rsidP="00F506A3">
            <w:pPr>
              <w:spacing w:before="60" w:after="60"/>
              <w:jc w:val="left"/>
              <w:rPr>
                <w:rFonts w:cs="Arial"/>
              </w:rPr>
            </w:pPr>
            <w:r w:rsidRPr="00773509">
              <w:rPr>
                <w:rFonts w:cs="Arial"/>
              </w:rPr>
              <w:t>Edits from March 2018 review comments</w:t>
            </w:r>
          </w:p>
          <w:p w14:paraId="0013E5E0" w14:textId="77777777" w:rsidR="008A0E23" w:rsidRPr="00773509" w:rsidRDefault="008A0E23" w:rsidP="00F506A3">
            <w:pPr>
              <w:spacing w:before="60" w:after="60"/>
              <w:jc w:val="left"/>
              <w:rPr>
                <w:rFonts w:cs="Arial"/>
              </w:rPr>
            </w:pPr>
            <w:r w:rsidRPr="00773509">
              <w:rPr>
                <w:rFonts w:cs="Arial"/>
              </w:rPr>
              <w:t>Updates for conformance to S-100 Edition 4.0.0, ISO 19115-1, and 19115-3. Removed metadata items not used by S-98 from the metadata documentation tables.</w:t>
            </w:r>
          </w:p>
        </w:tc>
      </w:tr>
      <w:tr w:rsidR="008A0E23" w:rsidRPr="00773509" w14:paraId="08A29D34" w14:textId="77777777" w:rsidTr="00B2534A">
        <w:tc>
          <w:tcPr>
            <w:tcW w:w="687" w:type="pct"/>
          </w:tcPr>
          <w:p w14:paraId="72E987B2" w14:textId="77777777" w:rsidR="008A0E23" w:rsidRPr="00773509" w:rsidRDefault="008A0E23" w:rsidP="00F506A3">
            <w:pPr>
              <w:spacing w:before="60" w:after="60"/>
              <w:jc w:val="left"/>
              <w:rPr>
                <w:rFonts w:cs="Arial"/>
              </w:rPr>
            </w:pPr>
            <w:r w:rsidRPr="00773509">
              <w:rPr>
                <w:rFonts w:cs="Arial"/>
              </w:rPr>
              <w:t>1.0.0 RC1</w:t>
            </w:r>
          </w:p>
        </w:tc>
        <w:tc>
          <w:tcPr>
            <w:tcW w:w="752" w:type="pct"/>
          </w:tcPr>
          <w:p w14:paraId="0407A502" w14:textId="5F1900DB" w:rsidR="008A0E23" w:rsidRPr="00773509" w:rsidRDefault="008A0E23" w:rsidP="00F506A3">
            <w:pPr>
              <w:spacing w:before="60" w:after="60"/>
              <w:ind w:left="-1" w:firstLine="1"/>
              <w:jc w:val="left"/>
              <w:rPr>
                <w:rFonts w:cs="Arial"/>
              </w:rPr>
            </w:pPr>
            <w:r w:rsidRPr="00773509">
              <w:rPr>
                <w:rFonts w:cs="Arial"/>
              </w:rPr>
              <w:t xml:space="preserve">13 </w:t>
            </w:r>
            <w:r w:rsidR="00F506A3" w:rsidRPr="00773509">
              <w:rPr>
                <w:rFonts w:cs="Arial"/>
              </w:rPr>
              <w:t>M</w:t>
            </w:r>
            <w:r w:rsidRPr="00773509">
              <w:rPr>
                <w:rFonts w:cs="Arial"/>
              </w:rPr>
              <w:t>ar 2019</w:t>
            </w:r>
          </w:p>
        </w:tc>
        <w:tc>
          <w:tcPr>
            <w:tcW w:w="724" w:type="pct"/>
          </w:tcPr>
          <w:p w14:paraId="3451EA03" w14:textId="77777777" w:rsidR="008A0E23" w:rsidRPr="00773509" w:rsidRDefault="008A0E23" w:rsidP="00F506A3">
            <w:pPr>
              <w:spacing w:before="60" w:after="60"/>
              <w:ind w:firstLine="21"/>
              <w:jc w:val="left"/>
              <w:rPr>
                <w:rFonts w:cs="Arial"/>
              </w:rPr>
            </w:pPr>
            <w:r w:rsidRPr="00773509">
              <w:rPr>
                <w:rFonts w:cs="Arial"/>
              </w:rPr>
              <w:t>RM</w:t>
            </w:r>
          </w:p>
        </w:tc>
        <w:tc>
          <w:tcPr>
            <w:tcW w:w="2837" w:type="pct"/>
          </w:tcPr>
          <w:p w14:paraId="458B35FA" w14:textId="77777777" w:rsidR="008A0E23" w:rsidRPr="00773509" w:rsidRDefault="008A0E23" w:rsidP="00F506A3">
            <w:pPr>
              <w:spacing w:before="60" w:after="60"/>
              <w:jc w:val="left"/>
              <w:rPr>
                <w:rFonts w:cs="Arial"/>
              </w:rPr>
            </w:pPr>
            <w:r w:rsidRPr="00773509">
              <w:rPr>
                <w:rFonts w:cs="Arial"/>
              </w:rPr>
              <w:t>Applied S-100 WG4 decisions; updated metadata to conform to final version of S-100 Edition 4.0.0.</w:t>
            </w:r>
          </w:p>
        </w:tc>
      </w:tr>
      <w:tr w:rsidR="008A0E23" w:rsidRPr="00773509" w14:paraId="363CE9DF" w14:textId="77777777" w:rsidTr="00B2534A">
        <w:tc>
          <w:tcPr>
            <w:tcW w:w="687" w:type="pct"/>
          </w:tcPr>
          <w:p w14:paraId="61757E26" w14:textId="77777777" w:rsidR="008A0E23" w:rsidRPr="00773509" w:rsidRDefault="008A0E23" w:rsidP="00F506A3">
            <w:pPr>
              <w:spacing w:before="60" w:after="60"/>
              <w:jc w:val="left"/>
              <w:rPr>
                <w:rFonts w:cs="Arial"/>
              </w:rPr>
            </w:pPr>
            <w:r w:rsidRPr="00773509">
              <w:rPr>
                <w:rFonts w:cs="Arial"/>
              </w:rPr>
              <w:t>1.0.0 (Draft)</w:t>
            </w:r>
          </w:p>
        </w:tc>
        <w:tc>
          <w:tcPr>
            <w:tcW w:w="752" w:type="pct"/>
          </w:tcPr>
          <w:p w14:paraId="737562B9" w14:textId="77777777" w:rsidR="008A0E23" w:rsidRPr="00773509" w:rsidRDefault="008A0E23" w:rsidP="00F506A3">
            <w:pPr>
              <w:spacing w:before="60" w:after="60"/>
              <w:ind w:left="-1" w:firstLine="1"/>
              <w:jc w:val="left"/>
              <w:rPr>
                <w:rFonts w:cs="Arial"/>
              </w:rPr>
            </w:pPr>
            <w:r w:rsidRPr="00773509">
              <w:rPr>
                <w:rFonts w:cs="Arial"/>
              </w:rPr>
              <w:t>21 Mar 2019</w:t>
            </w:r>
          </w:p>
        </w:tc>
        <w:tc>
          <w:tcPr>
            <w:tcW w:w="724" w:type="pct"/>
          </w:tcPr>
          <w:p w14:paraId="79595B20" w14:textId="77777777" w:rsidR="008A0E23" w:rsidRPr="00773509" w:rsidRDefault="008A0E23" w:rsidP="00F506A3">
            <w:pPr>
              <w:spacing w:before="60" w:after="60"/>
              <w:ind w:firstLine="21"/>
              <w:jc w:val="left"/>
              <w:rPr>
                <w:rFonts w:cs="Arial"/>
              </w:rPr>
            </w:pPr>
            <w:r w:rsidRPr="00773509">
              <w:rPr>
                <w:rFonts w:cs="Arial"/>
              </w:rPr>
              <w:t>JW</w:t>
            </w:r>
          </w:p>
        </w:tc>
        <w:tc>
          <w:tcPr>
            <w:tcW w:w="2837" w:type="pct"/>
          </w:tcPr>
          <w:p w14:paraId="7409C7A5" w14:textId="54BF3DDE" w:rsidR="008A0E23" w:rsidRPr="00773509" w:rsidRDefault="00F506A3" w:rsidP="00F506A3">
            <w:pPr>
              <w:spacing w:before="60" w:after="60"/>
              <w:jc w:val="left"/>
              <w:rPr>
                <w:rFonts w:cs="Arial"/>
              </w:rPr>
            </w:pPr>
            <w:r w:rsidRPr="00773509">
              <w:rPr>
                <w:rFonts w:cs="Arial"/>
              </w:rPr>
              <w:t>Editorial updates for HSSC</w:t>
            </w:r>
            <w:r w:rsidR="008A0E23" w:rsidRPr="00773509">
              <w:rPr>
                <w:rFonts w:cs="Arial"/>
              </w:rPr>
              <w:t>.</w:t>
            </w:r>
          </w:p>
        </w:tc>
      </w:tr>
      <w:tr w:rsidR="008A0E23" w:rsidRPr="00773509" w14:paraId="5D0099AF" w14:textId="77777777" w:rsidTr="00B2534A">
        <w:tc>
          <w:tcPr>
            <w:tcW w:w="687" w:type="pct"/>
          </w:tcPr>
          <w:p w14:paraId="59E4DD43" w14:textId="77777777" w:rsidR="008A0E23" w:rsidRPr="00773509" w:rsidRDefault="008A0E23" w:rsidP="00F506A3">
            <w:pPr>
              <w:spacing w:before="60" w:after="60"/>
              <w:jc w:val="left"/>
              <w:rPr>
                <w:rFonts w:cs="Arial"/>
              </w:rPr>
            </w:pPr>
            <w:r w:rsidRPr="00773509">
              <w:rPr>
                <w:rFonts w:cs="Arial"/>
              </w:rPr>
              <w:t>0.4</w:t>
            </w:r>
          </w:p>
        </w:tc>
        <w:tc>
          <w:tcPr>
            <w:tcW w:w="752" w:type="pct"/>
          </w:tcPr>
          <w:p w14:paraId="3C093798" w14:textId="77777777" w:rsidR="008A0E23" w:rsidRPr="00773509" w:rsidRDefault="008A0E23" w:rsidP="00F506A3">
            <w:pPr>
              <w:spacing w:before="60" w:after="60"/>
              <w:ind w:left="-1" w:firstLine="1"/>
              <w:jc w:val="left"/>
              <w:rPr>
                <w:rFonts w:cs="Arial"/>
              </w:rPr>
            </w:pPr>
            <w:r w:rsidRPr="00773509">
              <w:rPr>
                <w:rFonts w:cs="Arial"/>
              </w:rPr>
              <w:t>Jan 2020</w:t>
            </w:r>
          </w:p>
        </w:tc>
        <w:tc>
          <w:tcPr>
            <w:tcW w:w="724" w:type="pct"/>
          </w:tcPr>
          <w:p w14:paraId="48A69D68" w14:textId="77777777" w:rsidR="008A0E23" w:rsidRPr="00773509" w:rsidRDefault="008A0E23" w:rsidP="00F506A3">
            <w:pPr>
              <w:spacing w:before="60" w:after="60"/>
              <w:ind w:firstLine="21"/>
              <w:jc w:val="left"/>
              <w:rPr>
                <w:rFonts w:cs="Arial"/>
              </w:rPr>
            </w:pPr>
            <w:r w:rsidRPr="00773509">
              <w:rPr>
                <w:rFonts w:cs="Arial"/>
              </w:rPr>
              <w:t>RM</w:t>
            </w:r>
          </w:p>
        </w:tc>
        <w:tc>
          <w:tcPr>
            <w:tcW w:w="2837" w:type="pct"/>
          </w:tcPr>
          <w:p w14:paraId="3AF17ACB" w14:textId="77777777" w:rsidR="008A0E23" w:rsidRPr="00773509" w:rsidRDefault="008A0E23" w:rsidP="00F506A3">
            <w:pPr>
              <w:spacing w:before="60" w:after="60"/>
              <w:jc w:val="left"/>
              <w:rPr>
                <w:rFonts w:cs="Arial"/>
              </w:rPr>
            </w:pPr>
            <w:r w:rsidRPr="00773509">
              <w:rPr>
                <w:rFonts w:cs="Arial"/>
              </w:rPr>
              <w:t>Revised after TSM7 decision to separate interoperability into an abstract specification (new S-100 Part) and implementation specification (S-98).</w:t>
            </w:r>
          </w:p>
        </w:tc>
      </w:tr>
      <w:tr w:rsidR="00F506A3" w:rsidRPr="00773509" w14:paraId="1375A711" w14:textId="77777777" w:rsidTr="00B2534A">
        <w:tc>
          <w:tcPr>
            <w:tcW w:w="687" w:type="pct"/>
          </w:tcPr>
          <w:p w14:paraId="4BA326E9" w14:textId="7A43F233" w:rsidR="00F506A3" w:rsidRPr="00773509" w:rsidRDefault="00F506A3" w:rsidP="00F506A3">
            <w:pPr>
              <w:spacing w:before="60" w:after="60"/>
              <w:jc w:val="left"/>
              <w:rPr>
                <w:rFonts w:cs="Arial"/>
              </w:rPr>
            </w:pPr>
            <w:r w:rsidRPr="00773509">
              <w:rPr>
                <w:rFonts w:cs="Arial"/>
              </w:rPr>
              <w:t>1.0.0</w:t>
            </w:r>
          </w:p>
        </w:tc>
        <w:tc>
          <w:tcPr>
            <w:tcW w:w="752" w:type="pct"/>
          </w:tcPr>
          <w:p w14:paraId="4D18A3DE" w14:textId="1BAF8B23" w:rsidR="00F506A3" w:rsidRPr="00773509" w:rsidRDefault="00F506A3" w:rsidP="00F506A3">
            <w:pPr>
              <w:spacing w:before="60" w:after="60"/>
              <w:ind w:left="-1" w:firstLine="1"/>
              <w:jc w:val="left"/>
              <w:rPr>
                <w:rFonts w:cs="Arial"/>
              </w:rPr>
            </w:pPr>
            <w:r w:rsidRPr="00773509">
              <w:rPr>
                <w:rFonts w:cs="Arial"/>
              </w:rPr>
              <w:t>May 2022</w:t>
            </w:r>
          </w:p>
        </w:tc>
        <w:tc>
          <w:tcPr>
            <w:tcW w:w="724" w:type="pct"/>
          </w:tcPr>
          <w:p w14:paraId="455352B7" w14:textId="38EBEC08" w:rsidR="00F506A3" w:rsidRPr="00773509" w:rsidRDefault="00F76DAA" w:rsidP="00F506A3">
            <w:pPr>
              <w:spacing w:before="60" w:after="60"/>
              <w:ind w:firstLine="21"/>
              <w:jc w:val="left"/>
              <w:rPr>
                <w:rFonts w:cs="Arial"/>
              </w:rPr>
            </w:pPr>
            <w:r>
              <w:rPr>
                <w:rFonts w:cs="Arial"/>
              </w:rPr>
              <w:t>S-100WG</w:t>
            </w:r>
          </w:p>
        </w:tc>
        <w:tc>
          <w:tcPr>
            <w:tcW w:w="2837" w:type="pct"/>
          </w:tcPr>
          <w:p w14:paraId="289912DE" w14:textId="5A233635" w:rsidR="00F506A3" w:rsidRPr="00773509" w:rsidRDefault="00F506A3" w:rsidP="00115CE7">
            <w:pPr>
              <w:spacing w:before="60" w:after="60"/>
              <w:jc w:val="left"/>
              <w:rPr>
                <w:rFonts w:cs="Arial"/>
              </w:rPr>
            </w:pPr>
            <w:r w:rsidRPr="00773509">
              <w:rPr>
                <w:rFonts w:cs="Arial"/>
              </w:rPr>
              <w:t xml:space="preserve">Submission to HSSC14 for </w:t>
            </w:r>
            <w:r w:rsidR="00115CE7">
              <w:rPr>
                <w:rFonts w:cs="Arial"/>
              </w:rPr>
              <w:t>approval</w:t>
            </w:r>
            <w:r w:rsidRPr="00773509">
              <w:rPr>
                <w:rFonts w:cs="Arial"/>
              </w:rPr>
              <w:t>.</w:t>
            </w:r>
          </w:p>
        </w:tc>
      </w:tr>
      <w:tr w:rsidR="00115CE7" w:rsidRPr="00773509" w14:paraId="1D1C5778" w14:textId="77777777" w:rsidTr="00B2534A">
        <w:tc>
          <w:tcPr>
            <w:tcW w:w="687" w:type="pct"/>
          </w:tcPr>
          <w:p w14:paraId="780C6E49" w14:textId="63545D79" w:rsidR="00115CE7" w:rsidRPr="00773509" w:rsidRDefault="00115CE7" w:rsidP="00F506A3">
            <w:pPr>
              <w:spacing w:before="60" w:after="60"/>
              <w:jc w:val="left"/>
              <w:rPr>
                <w:rFonts w:cs="Arial"/>
              </w:rPr>
            </w:pPr>
            <w:r>
              <w:rPr>
                <w:rFonts w:cs="Arial"/>
              </w:rPr>
              <w:t>1.0.0</w:t>
            </w:r>
          </w:p>
        </w:tc>
        <w:tc>
          <w:tcPr>
            <w:tcW w:w="752" w:type="pct"/>
          </w:tcPr>
          <w:p w14:paraId="0FEFD45E" w14:textId="3692E4B7" w:rsidR="00115CE7" w:rsidRPr="00773509" w:rsidRDefault="00115CE7" w:rsidP="00F506A3">
            <w:pPr>
              <w:spacing w:before="60" w:after="60"/>
              <w:ind w:left="-1" w:firstLine="1"/>
              <w:jc w:val="left"/>
              <w:rPr>
                <w:rFonts w:cs="Arial"/>
              </w:rPr>
            </w:pPr>
            <w:r>
              <w:rPr>
                <w:rFonts w:cs="Arial"/>
              </w:rPr>
              <w:t>May 2022</w:t>
            </w:r>
          </w:p>
        </w:tc>
        <w:tc>
          <w:tcPr>
            <w:tcW w:w="724" w:type="pct"/>
          </w:tcPr>
          <w:p w14:paraId="7EB2D8B6" w14:textId="5BBBE278" w:rsidR="00115CE7" w:rsidRPr="00773509" w:rsidRDefault="00115CE7" w:rsidP="00F506A3">
            <w:pPr>
              <w:spacing w:before="60" w:after="60"/>
              <w:ind w:firstLine="21"/>
              <w:jc w:val="left"/>
              <w:rPr>
                <w:rFonts w:cs="Arial"/>
              </w:rPr>
            </w:pPr>
            <w:r>
              <w:rPr>
                <w:rFonts w:cs="Arial"/>
              </w:rPr>
              <w:t>HSSC</w:t>
            </w:r>
          </w:p>
        </w:tc>
        <w:tc>
          <w:tcPr>
            <w:tcW w:w="2837" w:type="pct"/>
          </w:tcPr>
          <w:p w14:paraId="2E30B1A8" w14:textId="3C5D20B0" w:rsidR="00115CE7" w:rsidRPr="00773509" w:rsidRDefault="00115CE7" w:rsidP="00115CE7">
            <w:pPr>
              <w:spacing w:before="60" w:after="60"/>
              <w:jc w:val="left"/>
              <w:rPr>
                <w:rFonts w:cs="Arial"/>
              </w:rPr>
            </w:pPr>
            <w:r>
              <w:rPr>
                <w:rFonts w:cs="Arial"/>
              </w:rPr>
              <w:t>Initial published version for evaluation and testing.</w:t>
            </w:r>
          </w:p>
        </w:tc>
      </w:tr>
      <w:tr w:rsidR="00BF7E4B" w:rsidRPr="00773509" w14:paraId="1840FA1C" w14:textId="77777777" w:rsidTr="00B2534A">
        <w:trPr>
          <w:ins w:id="21" w:author="Raphael Malyankar" w:date="2023-02-08T20:12:00Z"/>
        </w:trPr>
        <w:tc>
          <w:tcPr>
            <w:tcW w:w="687" w:type="pct"/>
          </w:tcPr>
          <w:p w14:paraId="7B3DE94D" w14:textId="7624C377" w:rsidR="00BF7E4B" w:rsidRDefault="00BF7E4B" w:rsidP="00F506A3">
            <w:pPr>
              <w:spacing w:before="60" w:after="60"/>
              <w:jc w:val="left"/>
              <w:rPr>
                <w:ins w:id="22" w:author="Raphael Malyankar" w:date="2023-02-08T20:12:00Z"/>
                <w:rFonts w:cs="Arial"/>
              </w:rPr>
            </w:pPr>
            <w:ins w:id="23" w:author="Raphael Malyankar" w:date="2023-02-08T20:12:00Z">
              <w:r>
                <w:rPr>
                  <w:rFonts w:cs="Arial"/>
                </w:rPr>
                <w:t>1.1.0</w:t>
              </w:r>
            </w:ins>
          </w:p>
        </w:tc>
        <w:tc>
          <w:tcPr>
            <w:tcW w:w="752" w:type="pct"/>
          </w:tcPr>
          <w:p w14:paraId="112C17CD" w14:textId="7476E023" w:rsidR="00BF7E4B" w:rsidRDefault="007E0A5C" w:rsidP="00F506A3">
            <w:pPr>
              <w:spacing w:before="60" w:after="60"/>
              <w:ind w:left="-1" w:firstLine="1"/>
              <w:jc w:val="left"/>
              <w:rPr>
                <w:ins w:id="24" w:author="Raphael Malyankar" w:date="2023-02-08T20:12:00Z"/>
                <w:rFonts w:cs="Arial"/>
              </w:rPr>
            </w:pPr>
            <w:ins w:id="25" w:author="Raphael Malyankar" w:date="2023-05-15T22:47:00Z">
              <w:r>
                <w:rPr>
                  <w:rFonts w:cs="Arial"/>
                </w:rPr>
                <w:t>May</w:t>
              </w:r>
            </w:ins>
            <w:ins w:id="26" w:author="Raphael Malyankar" w:date="2023-02-08T20:12:00Z">
              <w:r w:rsidR="00BF7E4B">
                <w:rPr>
                  <w:rFonts w:cs="Arial"/>
                </w:rPr>
                <w:t xml:space="preserve"> 2023</w:t>
              </w:r>
            </w:ins>
          </w:p>
        </w:tc>
        <w:tc>
          <w:tcPr>
            <w:tcW w:w="724" w:type="pct"/>
          </w:tcPr>
          <w:p w14:paraId="6399CB71" w14:textId="55F80867" w:rsidR="00BF7E4B" w:rsidRDefault="00BF7E4B" w:rsidP="00F506A3">
            <w:pPr>
              <w:spacing w:before="60" w:after="60"/>
              <w:ind w:firstLine="21"/>
              <w:jc w:val="left"/>
              <w:rPr>
                <w:ins w:id="27" w:author="Raphael Malyankar" w:date="2023-02-08T20:12:00Z"/>
                <w:rFonts w:cs="Arial"/>
              </w:rPr>
            </w:pPr>
            <w:ins w:id="28" w:author="Raphael Malyankar" w:date="2023-02-08T20:12:00Z">
              <w:r>
                <w:rPr>
                  <w:rFonts w:cs="Arial"/>
                </w:rPr>
                <w:t>RM</w:t>
              </w:r>
            </w:ins>
          </w:p>
        </w:tc>
        <w:tc>
          <w:tcPr>
            <w:tcW w:w="2837" w:type="pct"/>
          </w:tcPr>
          <w:p w14:paraId="1E1EA231" w14:textId="09ED6E0E" w:rsidR="00BF7E4B" w:rsidRDefault="00BF7E4B" w:rsidP="00115CE7">
            <w:pPr>
              <w:spacing w:before="60" w:after="60"/>
              <w:jc w:val="left"/>
              <w:rPr>
                <w:ins w:id="29" w:author="Raphael Malyankar" w:date="2023-02-08T20:12:00Z"/>
                <w:rFonts w:cs="Arial"/>
              </w:rPr>
            </w:pPr>
            <w:ins w:id="30" w:author="Raphael Malyankar" w:date="2023-02-08T20:12:00Z">
              <w:r>
                <w:rPr>
                  <w:rFonts w:cs="Arial"/>
                </w:rPr>
                <w:t>Upd</w:t>
              </w:r>
            </w:ins>
            <w:ins w:id="31" w:author="Raphael Malyankar" w:date="2023-02-08T20:13:00Z">
              <w:r>
                <w:rPr>
                  <w:rFonts w:cs="Arial"/>
                </w:rPr>
                <w:t>ated for alignment with S-100 5.0.0</w:t>
              </w:r>
            </w:ins>
          </w:p>
        </w:tc>
      </w:tr>
    </w:tbl>
    <w:p w14:paraId="7B14A38A" w14:textId="77777777" w:rsidR="008A0E23" w:rsidRPr="00773509" w:rsidRDefault="008A0E23" w:rsidP="008A0E23">
      <w:pPr>
        <w:spacing w:after="0"/>
        <w:rPr>
          <w:rFonts w:ascii="Arial Narrow" w:hAnsi="Arial Narrow"/>
        </w:rPr>
      </w:pPr>
    </w:p>
    <w:p w14:paraId="22BDCFFF" w14:textId="77777777" w:rsidR="009F2693" w:rsidRPr="00773509" w:rsidRDefault="009F2693" w:rsidP="009F2693"/>
    <w:p w14:paraId="7DEA819B" w14:textId="3518F303" w:rsidR="009F2693" w:rsidRPr="00773509" w:rsidRDefault="009F2693">
      <w:pPr>
        <w:spacing w:after="160" w:line="259" w:lineRule="auto"/>
        <w:jc w:val="left"/>
      </w:pPr>
      <w:r w:rsidRPr="00773509">
        <w:br w:type="page"/>
      </w:r>
    </w:p>
    <w:p w14:paraId="192F998D" w14:textId="77777777" w:rsidR="006456D7" w:rsidRPr="00773509" w:rsidRDefault="006456D7" w:rsidP="006456D7">
      <w:pPr>
        <w:spacing w:after="0"/>
        <w:sectPr w:rsidR="006456D7" w:rsidRPr="00773509" w:rsidSect="00F966DC">
          <w:headerReference w:type="even" r:id="rId15"/>
          <w:headerReference w:type="default" r:id="rId16"/>
          <w:footerReference w:type="even" r:id="rId17"/>
          <w:footerReference w:type="default" r:id="rId18"/>
          <w:pgSz w:w="11906" w:h="16838" w:code="9"/>
          <w:pgMar w:top="1411" w:right="1411" w:bottom="1138" w:left="1411" w:header="708" w:footer="708" w:gutter="0"/>
          <w:pgNumType w:fmt="lowerRoman"/>
          <w:cols w:space="708"/>
          <w:titlePg/>
          <w:docGrid w:linePitch="360"/>
        </w:sectPr>
      </w:pPr>
    </w:p>
    <w:p w14:paraId="6C5CB08B" w14:textId="74A7A659" w:rsidR="00676D57" w:rsidRPr="00773509" w:rsidRDefault="00676D57" w:rsidP="00E6422A">
      <w:pPr>
        <w:pStyle w:val="Heading1"/>
        <w:tabs>
          <w:tab w:val="clear" w:pos="425"/>
          <w:tab w:val="left" w:pos="426"/>
        </w:tabs>
        <w:spacing w:before="120" w:after="200"/>
        <w:ind w:left="357" w:hanging="357"/>
        <w:rPr>
          <w:rFonts w:eastAsia="MS Mincho"/>
        </w:rPr>
      </w:pPr>
      <w:bookmarkStart w:id="44" w:name="_Ref500467138"/>
      <w:bookmarkStart w:id="45" w:name="_Toc100669538"/>
      <w:r w:rsidRPr="00773509">
        <w:rPr>
          <w:rFonts w:eastAsia="MS Mincho"/>
        </w:rPr>
        <w:lastRenderedPageBreak/>
        <w:t>Overview</w:t>
      </w:r>
      <w:bookmarkEnd w:id="0"/>
      <w:bookmarkEnd w:id="1"/>
      <w:bookmarkEnd w:id="2"/>
      <w:bookmarkEnd w:id="44"/>
      <w:bookmarkEnd w:id="45"/>
    </w:p>
    <w:p w14:paraId="3AEDAC33" w14:textId="10C1300F" w:rsidR="00676D57" w:rsidRPr="00773509" w:rsidRDefault="00676D57" w:rsidP="00E6422A">
      <w:pPr>
        <w:spacing w:after="120"/>
      </w:pPr>
      <w:bookmarkStart w:id="46" w:name="_Toc484523815"/>
      <w:r w:rsidRPr="00773509">
        <w:t xml:space="preserve">Mariners and other users will receive different S-100-based data products, each providing one or more information layers, and will often need to view some of the information layers simultaneously on a S-100 compatible ECDIS as well as in other ship and shore-based scenarios. Other data layers such as radar overlays are also expected to be present. The smooth interoperation and harmonized user-friendly graphical presentations of these various products is therefore necessary. The rules for interoperation and harmonized graphical presentations of S-100 data products are contained in an </w:t>
      </w:r>
      <w:r w:rsidR="00E6422A" w:rsidRPr="00773509">
        <w:rPr>
          <w:i/>
        </w:rPr>
        <w:t>I</w:t>
      </w:r>
      <w:r w:rsidRPr="00773509">
        <w:rPr>
          <w:i/>
        </w:rPr>
        <w:t xml:space="preserve">nteroperability </w:t>
      </w:r>
      <w:r w:rsidR="00E6422A" w:rsidRPr="00773509">
        <w:rPr>
          <w:i/>
        </w:rPr>
        <w:t>C</w:t>
      </w:r>
      <w:r w:rsidRPr="00773509">
        <w:rPr>
          <w:i/>
        </w:rPr>
        <w:t>atalogue</w:t>
      </w:r>
      <w:r w:rsidRPr="00773509">
        <w:t xml:space="preserve">, which is a </w:t>
      </w:r>
      <w:r w:rsidR="00DC268C" w:rsidRPr="00773509">
        <w:t xml:space="preserve">type </w:t>
      </w:r>
      <w:r w:rsidRPr="00773509">
        <w:t>of meta-product that describes how specified products are to be used and displayed simultaneously.</w:t>
      </w:r>
      <w:bookmarkEnd w:id="46"/>
    </w:p>
    <w:p w14:paraId="4AF3E2FD" w14:textId="5A99C24D" w:rsidR="00676D57" w:rsidRPr="00773509" w:rsidRDefault="00676D57" w:rsidP="00E6422A">
      <w:pPr>
        <w:spacing w:after="120"/>
      </w:pPr>
      <w:bookmarkStart w:id="47" w:name="_Toc484523816"/>
      <w:r w:rsidRPr="00773509">
        <w:t xml:space="preserve">This </w:t>
      </w:r>
      <w:r w:rsidR="009F2693" w:rsidRPr="00773509">
        <w:t>S</w:t>
      </w:r>
      <w:r w:rsidRPr="00773509">
        <w:t>pecification</w:t>
      </w:r>
      <w:r w:rsidR="00E6422A" w:rsidRPr="00773509">
        <w:t xml:space="preserve"> describes the structure, usage</w:t>
      </w:r>
      <w:r w:rsidRPr="00773509">
        <w:t xml:space="preserve"> and rules for development of </w:t>
      </w:r>
      <w:r w:rsidR="00E6422A" w:rsidRPr="00773509">
        <w:t>I</w:t>
      </w:r>
      <w:r w:rsidRPr="00773509">
        <w:t xml:space="preserve">nteroperability </w:t>
      </w:r>
      <w:r w:rsidR="00E6422A" w:rsidRPr="00773509">
        <w:t>C</w:t>
      </w:r>
      <w:r w:rsidRPr="00773509">
        <w:t>atalogues that can be used by systems to guide the simultaneous use and display of two or more S-100 based data products.</w:t>
      </w:r>
      <w:bookmarkEnd w:id="47"/>
      <w:r w:rsidRPr="00773509">
        <w:t xml:space="preserve"> </w:t>
      </w:r>
      <w:r w:rsidR="00807915" w:rsidRPr="00773509">
        <w:t>It is an implementation of the abstract interoperability concepts described in S-100 Part 16.</w:t>
      </w:r>
    </w:p>
    <w:p w14:paraId="4B8B7357" w14:textId="0DF94ACA" w:rsidR="00BE075A" w:rsidRPr="00773509" w:rsidDel="00303418" w:rsidRDefault="005840E0" w:rsidP="00E6422A">
      <w:pPr>
        <w:spacing w:after="120"/>
        <w:rPr>
          <w:moveFrom w:id="48" w:author="Raphael Malyankar" w:date="2023-05-15T22:37:00Z"/>
        </w:rPr>
      </w:pPr>
      <w:moveFromRangeStart w:id="49" w:author="Raphael Malyankar" w:date="2023-05-15T22:37:00Z" w:name="move135082657"/>
      <w:moveFrom w:id="50" w:author="Raphael Malyankar" w:date="2023-05-15T22:37:00Z">
        <w:r w:rsidRPr="00773509" w:rsidDel="00303418">
          <w:t xml:space="preserve">This </w:t>
        </w:r>
        <w:r w:rsidR="00D353B6" w:rsidRPr="00773509" w:rsidDel="00303418">
          <w:t>S</w:t>
        </w:r>
        <w:r w:rsidRPr="00773509" w:rsidDel="00303418">
          <w:t xml:space="preserve">pecification </w:t>
        </w:r>
        <w:r w:rsidR="00942EB7" w:rsidRPr="00773509" w:rsidDel="00303418">
          <w:t>defines</w:t>
        </w:r>
        <w:r w:rsidR="00BE075A" w:rsidRPr="00773509" w:rsidDel="00303418">
          <w:t xml:space="preserve"> four levels of interoperability,</w:t>
        </w:r>
        <w:r w:rsidR="00942EB7" w:rsidRPr="00773509" w:rsidDel="00303418">
          <w:t xml:space="preserve"> specified in Parts </w:t>
        </w:r>
        <w:r w:rsidR="007E2A08" w:rsidDel="00303418">
          <w:t xml:space="preserve">A-D </w:t>
        </w:r>
        <w:r w:rsidR="00942EB7" w:rsidRPr="00773509" w:rsidDel="00303418">
          <w:t>of this document.</w:t>
        </w:r>
        <w:r w:rsidRPr="00773509" w:rsidDel="00303418">
          <w:t xml:space="preserve"> </w:t>
        </w:r>
        <w:r w:rsidR="007905F9" w:rsidRPr="00773509" w:rsidDel="00303418">
          <w:t xml:space="preserve">The levels correspond to successively more complex interoperability rules and operations. </w:t>
        </w:r>
        <w:r w:rsidR="00942EB7" w:rsidRPr="00773509" w:rsidDel="00303418">
          <w:t>However, Edition 1.0.</w:t>
        </w:r>
        <w:r w:rsidR="00C9330C" w:rsidRPr="00773509" w:rsidDel="00303418">
          <w:t>0</w:t>
        </w:r>
        <w:r w:rsidRPr="00773509" w:rsidDel="00303418">
          <w:t xml:space="preserve"> specifies</w:t>
        </w:r>
        <w:r w:rsidR="00BE075A" w:rsidRPr="00773509" w:rsidDel="00303418">
          <w:t xml:space="preserve"> only </w:t>
        </w:r>
        <w:r w:rsidR="00574B55" w:rsidRPr="00773509" w:rsidDel="00303418">
          <w:t xml:space="preserve">Levels </w:t>
        </w:r>
        <w:r w:rsidR="00BE075A" w:rsidRPr="00773509" w:rsidDel="00303418">
          <w:t xml:space="preserve">1 and 2 in full. </w:t>
        </w:r>
        <w:r w:rsidR="007905F9" w:rsidRPr="00773509" w:rsidDel="00303418">
          <w:t>Levels 3 and 4</w:t>
        </w:r>
        <w:r w:rsidR="00BE075A" w:rsidRPr="00773509" w:rsidDel="00303418">
          <w:t xml:space="preserve"> will be finalized at a later date </w:t>
        </w:r>
        <w:r w:rsidR="007905F9" w:rsidRPr="00773509" w:rsidDel="00303418">
          <w:t xml:space="preserve">after </w:t>
        </w:r>
        <w:r w:rsidR="00BE075A" w:rsidRPr="00773509" w:rsidDel="00303418">
          <w:t xml:space="preserve">the implementation of </w:t>
        </w:r>
        <w:r w:rsidR="00574B55" w:rsidRPr="00773509" w:rsidDel="00303418">
          <w:t xml:space="preserve">Levels </w:t>
        </w:r>
        <w:r w:rsidR="00BE075A" w:rsidRPr="00773509" w:rsidDel="00303418">
          <w:t xml:space="preserve">1 and 2 </w:t>
        </w:r>
        <w:r w:rsidR="00706F93" w:rsidRPr="00773509" w:rsidDel="00303418">
          <w:t>ha</w:t>
        </w:r>
        <w:r w:rsidR="00E6422A" w:rsidRPr="00773509" w:rsidDel="00303418">
          <w:t>ve</w:t>
        </w:r>
        <w:r w:rsidR="00706F93" w:rsidRPr="00773509" w:rsidDel="00303418">
          <w:t xml:space="preserve"> </w:t>
        </w:r>
        <w:r w:rsidR="00BE075A" w:rsidRPr="00773509" w:rsidDel="00303418">
          <w:t>been tested further.</w:t>
        </w:r>
      </w:moveFrom>
    </w:p>
    <w:p w14:paraId="0E672515" w14:textId="63FCEEF8" w:rsidR="007A4635" w:rsidRPr="00773509" w:rsidDel="00303418" w:rsidRDefault="007A4635" w:rsidP="00E6422A">
      <w:pPr>
        <w:spacing w:after="120"/>
        <w:rPr>
          <w:moveFrom w:id="51" w:author="Raphael Malyankar" w:date="2023-05-15T22:37:00Z"/>
        </w:rPr>
      </w:pPr>
      <w:moveFrom w:id="52" w:author="Raphael Malyankar" w:date="2023-05-15T22:37:00Z">
        <w:r w:rsidRPr="00773509" w:rsidDel="00303418">
          <w:t>This Specification is structured as a multi-</w:t>
        </w:r>
        <w:r w:rsidR="00E6422A" w:rsidRPr="00773509" w:rsidDel="00303418">
          <w:t>P</w:t>
        </w:r>
        <w:r w:rsidRPr="00773509" w:rsidDel="00303418">
          <w:t xml:space="preserve">art document. The “Main” </w:t>
        </w:r>
        <w:r w:rsidR="00B37C37" w:rsidRPr="00773509" w:rsidDel="00303418">
          <w:t>P</w:t>
        </w:r>
        <w:r w:rsidRPr="00773509" w:rsidDel="00303418">
          <w:t>art contains material that is common to all four levels of interoperability. Material specific to</w:t>
        </w:r>
        <w:r w:rsidR="00AC6563" w:rsidRPr="00773509" w:rsidDel="00303418">
          <w:t xml:space="preserve"> </w:t>
        </w:r>
        <w:r w:rsidR="00DA72B6" w:rsidRPr="00773509" w:rsidDel="00303418">
          <w:t xml:space="preserve">each of </w:t>
        </w:r>
        <w:r w:rsidR="00AC6563" w:rsidRPr="00773509" w:rsidDel="00303418">
          <w:t xml:space="preserve">levels </w:t>
        </w:r>
        <w:r w:rsidRPr="00773509" w:rsidDel="00303418">
          <w:t xml:space="preserve">1-4 is specified in Parts </w:t>
        </w:r>
        <w:r w:rsidR="007E2A08" w:rsidDel="00303418">
          <w:t>A-D</w:t>
        </w:r>
        <w:r w:rsidRPr="00773509" w:rsidDel="00303418">
          <w:t xml:space="preserve"> respectively.</w:t>
        </w:r>
      </w:moveFrom>
    </w:p>
    <w:moveFromRangeEnd w:id="49"/>
    <w:p w14:paraId="5181CD76" w14:textId="77777777" w:rsidR="00E6422A" w:rsidRPr="00773509" w:rsidRDefault="00E6422A" w:rsidP="00E6422A">
      <w:pPr>
        <w:spacing w:after="120"/>
      </w:pPr>
    </w:p>
    <w:p w14:paraId="0957E22C" w14:textId="5B5EA531" w:rsidR="00676D57" w:rsidRPr="00773509" w:rsidRDefault="00676D57" w:rsidP="0072161B">
      <w:pPr>
        <w:pStyle w:val="Heading2"/>
        <w:spacing w:before="120" w:after="200"/>
        <w:rPr>
          <w:rFonts w:eastAsia="MS Mincho"/>
        </w:rPr>
      </w:pPr>
      <w:r w:rsidRPr="00773509">
        <w:rPr>
          <w:rFonts w:eastAsia="MS Mincho"/>
        </w:rPr>
        <w:t xml:space="preserve"> </w:t>
      </w:r>
      <w:bookmarkStart w:id="53" w:name="_Toc484523817"/>
      <w:bookmarkStart w:id="54" w:name="_Toc100669539"/>
      <w:r w:rsidRPr="00773509">
        <w:rPr>
          <w:rFonts w:eastAsia="MS Mincho"/>
        </w:rPr>
        <w:t>Introduction</w:t>
      </w:r>
      <w:bookmarkEnd w:id="53"/>
      <w:bookmarkEnd w:id="54"/>
    </w:p>
    <w:p w14:paraId="112E0C79" w14:textId="77777777" w:rsidR="00303418" w:rsidRDefault="00303418" w:rsidP="00303418">
      <w:pPr>
        <w:spacing w:after="120"/>
        <w:rPr>
          <w:ins w:id="55" w:author="Raphael Malyankar" w:date="2023-05-15T22:34:00Z"/>
        </w:rPr>
      </w:pPr>
      <w:ins w:id="56" w:author="Raphael Malyankar" w:date="2023-05-15T22:34:00Z">
        <w:r w:rsidRPr="00773509">
          <w:t>This Specification defines the interoperability functions an S-100 compatible ECDIS should implement. It also defines the format of interoperability catalogues.</w:t>
        </w:r>
      </w:ins>
    </w:p>
    <w:p w14:paraId="79689B33" w14:textId="40D82F0A" w:rsidR="00303418" w:rsidRPr="00773509" w:rsidRDefault="00303418" w:rsidP="00303418">
      <w:pPr>
        <w:spacing w:after="120"/>
        <w:rPr>
          <w:moveTo w:id="57" w:author="Raphael Malyankar" w:date="2023-05-15T22:37:00Z"/>
        </w:rPr>
      </w:pPr>
      <w:moveToRangeStart w:id="58" w:author="Raphael Malyankar" w:date="2023-05-15T22:37:00Z" w:name="move135082657"/>
      <w:moveTo w:id="59" w:author="Raphael Malyankar" w:date="2023-05-15T22:37:00Z">
        <w:r w:rsidRPr="00773509">
          <w:t xml:space="preserve">This Specification defines four levels of interoperability, specified in Parts </w:t>
        </w:r>
        <w:r>
          <w:t xml:space="preserve">A-D </w:t>
        </w:r>
        <w:r w:rsidRPr="00773509">
          <w:t>of this document. The levels correspond to successively more complex interoperability rules and operations. However, Edition 1.</w:t>
        </w:r>
        <w:del w:id="60" w:author="Raphael Malyankar" w:date="2023-05-15T22:37:00Z">
          <w:r w:rsidRPr="00773509" w:rsidDel="00303418">
            <w:delText>0</w:delText>
          </w:r>
        </w:del>
      </w:moveTo>
      <w:ins w:id="61" w:author="Raphael Malyankar" w:date="2023-05-15T22:37:00Z">
        <w:r>
          <w:t>1</w:t>
        </w:r>
      </w:ins>
      <w:moveTo w:id="62" w:author="Raphael Malyankar" w:date="2023-05-15T22:37:00Z">
        <w:r w:rsidRPr="00773509">
          <w:t>.0 specifies only Levels 1 and 2 in full. Levels 3 and 4 will be finalized at a later date after the implementation of Levels 1 and 2 have been tested further.</w:t>
        </w:r>
      </w:moveTo>
    </w:p>
    <w:p w14:paraId="3D16DE13" w14:textId="77777777" w:rsidR="00303418" w:rsidRPr="00773509" w:rsidRDefault="00303418" w:rsidP="00303418">
      <w:pPr>
        <w:spacing w:after="120"/>
        <w:rPr>
          <w:moveTo w:id="63" w:author="Raphael Malyankar" w:date="2023-05-15T22:37:00Z"/>
        </w:rPr>
      </w:pPr>
      <w:moveTo w:id="64" w:author="Raphael Malyankar" w:date="2023-05-15T22:37:00Z">
        <w:r w:rsidRPr="00773509">
          <w:t xml:space="preserve">This Specification is structured as a multi-Part document. The “Main” Part contains material that is common to all four levels of interoperability. Material specific to each of levels 1-4 is specified in Parts </w:t>
        </w:r>
        <w:r>
          <w:t>A-D</w:t>
        </w:r>
        <w:r w:rsidRPr="00773509">
          <w:t xml:space="preserve"> respectively.</w:t>
        </w:r>
      </w:moveTo>
    </w:p>
    <w:p w14:paraId="7A48519A" w14:textId="77777777" w:rsidR="00303418" w:rsidRDefault="00676D57" w:rsidP="0072161B">
      <w:pPr>
        <w:spacing w:after="120"/>
        <w:rPr>
          <w:ins w:id="65" w:author="Raphael Malyankar" w:date="2023-05-15T22:35:00Z"/>
        </w:rPr>
      </w:pPr>
      <w:moveFromRangeStart w:id="66" w:author="Raphael Malyankar" w:date="2023-05-15T22:13:00Z" w:name="move135081207"/>
      <w:moveToRangeEnd w:id="58"/>
      <w:moveFrom w:id="67" w:author="Raphael Malyankar" w:date="2023-05-15T22:13:00Z">
        <w:r w:rsidRPr="00773509" w:rsidDel="002F0A63">
          <w:t xml:space="preserve">This </w:t>
        </w:r>
        <w:r w:rsidR="00C47652" w:rsidRPr="00773509" w:rsidDel="002F0A63">
          <w:t>S</w:t>
        </w:r>
        <w:r w:rsidRPr="00773509" w:rsidDel="002F0A63">
          <w:t xml:space="preserve">pecification </w:t>
        </w:r>
        <w:r w:rsidR="005840E0" w:rsidRPr="00773509" w:rsidDel="002F0A63">
          <w:t>defines the</w:t>
        </w:r>
        <w:r w:rsidRPr="00773509" w:rsidDel="002F0A63">
          <w:t xml:space="preserve"> interoperability functions an S-100 compatible</w:t>
        </w:r>
        <w:r w:rsidR="005840E0" w:rsidRPr="00773509" w:rsidDel="002F0A63">
          <w:t xml:space="preserve"> ECDIS</w:t>
        </w:r>
        <w:r w:rsidRPr="00773509" w:rsidDel="002F0A63">
          <w:t xml:space="preserve"> should </w:t>
        </w:r>
        <w:r w:rsidR="005840E0" w:rsidRPr="00773509" w:rsidDel="002F0A63">
          <w:t>implement</w:t>
        </w:r>
        <w:r w:rsidRPr="00773509" w:rsidDel="002F0A63">
          <w:t>.</w:t>
        </w:r>
        <w:r w:rsidR="00554ED5" w:rsidRPr="00773509" w:rsidDel="002F0A63">
          <w:t xml:space="preserve"> It also defines the format of interoperability catalogues.</w:t>
        </w:r>
        <w:r w:rsidRPr="00773509" w:rsidDel="002F0A63">
          <w:t xml:space="preserve"> </w:t>
        </w:r>
      </w:moveFrom>
      <w:moveFromRangeEnd w:id="66"/>
      <w:r w:rsidRPr="00773509">
        <w:t xml:space="preserve">Functionality beyond this </w:t>
      </w:r>
      <w:r w:rsidR="00C47652" w:rsidRPr="00773509">
        <w:t>S</w:t>
      </w:r>
      <w:r w:rsidRPr="00773509">
        <w:t>pecification may be provided by S-100 compatible ECDIS, including functions allowing users to specify their own interoperability rules.</w:t>
      </w:r>
    </w:p>
    <w:p w14:paraId="070F94DB" w14:textId="034410F2" w:rsidR="002F0A63" w:rsidRPr="00773509" w:rsidRDefault="00706F93">
      <w:pPr>
        <w:pStyle w:val="Heading2"/>
        <w:pPrChange w:id="68" w:author="Raphael Malyankar" w:date="2023-05-15T22:11:00Z">
          <w:pPr>
            <w:spacing w:after="120"/>
          </w:pPr>
        </w:pPrChange>
      </w:pPr>
      <w:del w:id="69" w:author="Raphael Malyankar" w:date="2023-05-15T22:35:00Z">
        <w:r w:rsidRPr="00773509" w:rsidDel="00303418">
          <w:delText xml:space="preserve"> </w:delText>
        </w:r>
      </w:del>
      <w:moveFromRangeStart w:id="70" w:author="Raphael Malyankar" w:date="2023-05-15T22:29:00Z" w:name="move135082163"/>
      <w:moveFrom w:id="71" w:author="Raphael Malyankar" w:date="2023-05-15T22:29:00Z">
        <w:del w:id="72" w:author="Raphael Malyankar" w:date="2023-05-15T22:35:00Z">
          <w:r w:rsidRPr="00773509" w:rsidDel="00303418">
            <w:delText xml:space="preserve">This </w:delText>
          </w:r>
          <w:r w:rsidR="00C47652" w:rsidRPr="00773509" w:rsidDel="00303418">
            <w:delText>S</w:delText>
          </w:r>
          <w:r w:rsidRPr="00773509" w:rsidDel="00303418">
            <w:delText xml:space="preserve">pecification is intended for ECDIS and Navigational Systems, however the same ideas may be reused elsewhere, but should then be defined as a separate </w:delText>
          </w:r>
          <w:r w:rsidR="00C47652" w:rsidRPr="00773509" w:rsidDel="00303418">
            <w:delText>S</w:delText>
          </w:r>
          <w:r w:rsidRPr="00773509" w:rsidDel="00303418">
            <w:delText>pecification.</w:delText>
          </w:r>
        </w:del>
      </w:moveFrom>
      <w:moveFromRangeEnd w:id="70"/>
      <w:ins w:id="73" w:author="Raphael Malyankar" w:date="2023-05-15T22:11:00Z">
        <w:r w:rsidR="002F0A63">
          <w:t>Scope</w:t>
        </w:r>
      </w:ins>
    </w:p>
    <w:p w14:paraId="04B3F150" w14:textId="77777777" w:rsidR="00303418" w:rsidRDefault="00303418" w:rsidP="00303418">
      <w:pPr>
        <w:spacing w:after="120"/>
        <w:rPr>
          <w:ins w:id="74" w:author="Raphael Malyankar" w:date="2023-05-15T22:35:00Z"/>
        </w:rPr>
      </w:pPr>
      <w:ins w:id="75" w:author="Raphael Malyankar" w:date="2023-05-15T22:35:00Z">
        <w:r w:rsidRPr="00773509">
          <w:t>This Specification is intended for ECDIS and Navigational Systems</w:t>
        </w:r>
        <w:r>
          <w:t>.</w:t>
        </w:r>
        <w:r w:rsidRPr="00773509">
          <w:t xml:space="preserve"> </w:t>
        </w:r>
        <w:r>
          <w:t>T</w:t>
        </w:r>
        <w:r w:rsidRPr="00773509">
          <w:t xml:space="preserve">he </w:t>
        </w:r>
        <w:r>
          <w:t>principles upon which this Specification is based</w:t>
        </w:r>
        <w:r w:rsidRPr="00773509">
          <w:t xml:space="preserve"> may be reused elsewhere, but should then be defined as a separate Specification.</w:t>
        </w:r>
      </w:ins>
    </w:p>
    <w:p w14:paraId="6EEE8927" w14:textId="56F023FE" w:rsidR="00E033E6" w:rsidRPr="00773509" w:rsidRDefault="002F0A63" w:rsidP="0072161B">
      <w:pPr>
        <w:spacing w:after="120"/>
      </w:pPr>
      <w:moveToRangeStart w:id="76" w:author="Raphael Malyankar" w:date="2023-05-15T22:13:00Z" w:name="move135081207"/>
      <w:moveTo w:id="77" w:author="Raphael Malyankar" w:date="2023-05-15T22:13:00Z">
        <w:del w:id="78" w:author="Raphael Malyankar" w:date="2023-05-15T22:34:00Z">
          <w:r w:rsidRPr="00773509" w:rsidDel="00303418">
            <w:delText>This Specification defines the interoperability functions an S-100 compatible ECDIS should implement. It also defines the format of interoperability catalogues.</w:delText>
          </w:r>
        </w:del>
      </w:moveTo>
      <w:moveToRangeStart w:id="79" w:author="Raphael Malyankar" w:date="2023-05-15T22:29:00Z" w:name="move135082163"/>
      <w:moveToRangeEnd w:id="76"/>
      <w:moveTo w:id="80" w:author="Raphael Malyankar" w:date="2023-05-15T22:29:00Z">
        <w:del w:id="81" w:author="Raphael Malyankar" w:date="2023-05-15T22:34:00Z">
          <w:r w:rsidR="00667D2D" w:rsidRPr="00773509" w:rsidDel="00647D86">
            <w:delText>This Specification is intended for ECDIS and Navigational Systems</w:delText>
          </w:r>
        </w:del>
        <w:del w:id="82" w:author="Raphael Malyankar" w:date="2023-05-15T22:29:00Z">
          <w:r w:rsidR="00667D2D" w:rsidRPr="00773509" w:rsidDel="00667D2D">
            <w:delText>,</w:delText>
          </w:r>
        </w:del>
        <w:del w:id="83" w:author="Raphael Malyankar" w:date="2023-05-15T22:34:00Z">
          <w:r w:rsidR="00667D2D" w:rsidRPr="00773509" w:rsidDel="00647D86">
            <w:delText xml:space="preserve"> </w:delText>
          </w:r>
        </w:del>
        <w:del w:id="84" w:author="Raphael Malyankar" w:date="2023-05-15T22:29:00Z">
          <w:r w:rsidR="00667D2D" w:rsidRPr="00773509" w:rsidDel="00667D2D">
            <w:delText>however t</w:delText>
          </w:r>
        </w:del>
        <w:del w:id="85" w:author="Raphael Malyankar" w:date="2023-05-15T22:34:00Z">
          <w:r w:rsidR="00667D2D" w:rsidRPr="00773509" w:rsidDel="00647D86">
            <w:delText xml:space="preserve">he </w:delText>
          </w:r>
        </w:del>
        <w:del w:id="86" w:author="Raphael Malyankar" w:date="2023-05-15T22:29:00Z">
          <w:r w:rsidR="00667D2D" w:rsidRPr="00773509" w:rsidDel="00667D2D">
            <w:delText>same ideas</w:delText>
          </w:r>
        </w:del>
        <w:del w:id="87" w:author="Raphael Malyankar" w:date="2023-05-15T22:34:00Z">
          <w:r w:rsidR="00667D2D" w:rsidRPr="00773509" w:rsidDel="00647D86">
            <w:delText xml:space="preserve"> may be reused elsewhere, but should then be defined as a separate Specification.</w:delText>
          </w:r>
        </w:del>
      </w:moveTo>
      <w:moveToRangeEnd w:id="79"/>
      <w:r w:rsidR="00E033E6" w:rsidRPr="00773509">
        <w:t xml:space="preserve">This </w:t>
      </w:r>
      <w:del w:id="88" w:author="Raphael Malyankar" w:date="2023-05-15T22:13:00Z">
        <w:r w:rsidR="00E033E6" w:rsidRPr="00773509" w:rsidDel="002F0A63">
          <w:delText xml:space="preserve">version </w:delText>
        </w:r>
      </w:del>
      <w:ins w:id="89" w:author="Raphael Malyankar" w:date="2023-05-15T22:13:00Z">
        <w:r>
          <w:t>edition</w:t>
        </w:r>
        <w:r w:rsidRPr="00773509">
          <w:t xml:space="preserve"> </w:t>
        </w:r>
      </w:ins>
      <w:r w:rsidR="00E033E6" w:rsidRPr="00773509">
        <w:t xml:space="preserve">of the </w:t>
      </w:r>
      <w:r w:rsidR="00C47652" w:rsidRPr="00773509">
        <w:t>S</w:t>
      </w:r>
      <w:r w:rsidR="00E033E6" w:rsidRPr="00773509">
        <w:t xml:space="preserve">pecification </w:t>
      </w:r>
      <w:r w:rsidR="00F656C9" w:rsidRPr="00773509">
        <w:t>describes</w:t>
      </w:r>
      <w:r w:rsidR="00EC1AAF" w:rsidRPr="00773509">
        <w:t xml:space="preserve"> interoperability for</w:t>
      </w:r>
      <w:r w:rsidR="00E033E6" w:rsidRPr="00773509">
        <w:t xml:space="preserve"> the </w:t>
      </w:r>
      <w:r w:rsidR="00C47652" w:rsidRPr="00773509">
        <w:t>S-100 based P</w:t>
      </w:r>
      <w:r w:rsidR="00E033E6" w:rsidRPr="00773509">
        <w:t xml:space="preserve">roduct </w:t>
      </w:r>
      <w:r w:rsidR="00C47652" w:rsidRPr="00773509">
        <w:t>S</w:t>
      </w:r>
      <w:r w:rsidR="00E033E6" w:rsidRPr="00773509">
        <w:t>pecifications listed in</w:t>
      </w:r>
      <w:r w:rsidR="00C47652" w:rsidRPr="00773509">
        <w:t xml:space="preserve"> Table 1</w:t>
      </w:r>
      <w:r w:rsidR="002760FA" w:rsidRPr="00773509">
        <w:t>-</w:t>
      </w:r>
      <w:r w:rsidR="003A7AE3" w:rsidRPr="00773509">
        <w:t>1</w:t>
      </w:r>
      <w:r w:rsidR="00C47652" w:rsidRPr="00773509">
        <w:t xml:space="preserve"> below</w:t>
      </w:r>
      <w:r w:rsidR="00E033E6" w:rsidRPr="00773509">
        <w:t xml:space="preserve">. </w:t>
      </w:r>
      <w:bookmarkStart w:id="90" w:name="_Hlk26657908"/>
      <w:r w:rsidR="00E033E6" w:rsidRPr="00773509">
        <w:t xml:space="preserve">A catalogue conforming to this </w:t>
      </w:r>
      <w:del w:id="91" w:author="Raphael Malyankar" w:date="2023-05-15T22:13:00Z">
        <w:r w:rsidR="00E033E6" w:rsidRPr="00773509" w:rsidDel="002F0A63">
          <w:delText xml:space="preserve">version </w:delText>
        </w:r>
      </w:del>
      <w:ins w:id="92" w:author="Raphael Malyankar" w:date="2023-05-15T22:13:00Z">
        <w:r>
          <w:t>edition</w:t>
        </w:r>
        <w:r w:rsidRPr="00773509">
          <w:t xml:space="preserve"> </w:t>
        </w:r>
      </w:ins>
      <w:r w:rsidR="00E033E6" w:rsidRPr="00773509">
        <w:t xml:space="preserve">of the </w:t>
      </w:r>
      <w:r w:rsidR="00C47652" w:rsidRPr="00773509">
        <w:t>S</w:t>
      </w:r>
      <w:r w:rsidR="00E033E6" w:rsidRPr="00773509">
        <w:t xml:space="preserve">pecification may potentially also include similar </w:t>
      </w:r>
      <w:r w:rsidR="00C47652" w:rsidRPr="00773509">
        <w:t>P</w:t>
      </w:r>
      <w:r w:rsidR="00E033E6" w:rsidRPr="00773509">
        <w:t xml:space="preserve">roduct </w:t>
      </w:r>
      <w:r w:rsidR="00C47652" w:rsidRPr="00773509">
        <w:t>S</w:t>
      </w:r>
      <w:r w:rsidR="00E033E6" w:rsidRPr="00773509">
        <w:t xml:space="preserve">pecifications, such as S-123 (Marine Radio Services), but the ability to include such other </w:t>
      </w:r>
      <w:r w:rsidR="00C47652" w:rsidRPr="00773509">
        <w:t>Product S</w:t>
      </w:r>
      <w:r w:rsidR="00E033E6" w:rsidRPr="00773509">
        <w:t>pecifications must be evaluated on a case-by-case basis.</w:t>
      </w:r>
      <w:r w:rsidR="006D5631" w:rsidRPr="00773509">
        <w:t xml:space="preserve"> </w:t>
      </w:r>
      <w:bookmarkEnd w:id="90"/>
    </w:p>
    <w:p w14:paraId="1E03122D" w14:textId="7A8B5304" w:rsidR="00EB6EA0" w:rsidRPr="00773509" w:rsidRDefault="00EB6EA0" w:rsidP="003A7AE3">
      <w:pPr>
        <w:pStyle w:val="Caption"/>
        <w:keepNext/>
        <w:jc w:val="center"/>
      </w:pPr>
      <w:bookmarkStart w:id="93" w:name="_Ref3337149"/>
      <w:r w:rsidRPr="00773509">
        <w:t xml:space="preserve">Table </w:t>
      </w:r>
      <w:r w:rsidR="00E05EA5" w:rsidRPr="00773509">
        <w:fldChar w:fldCharType="begin"/>
      </w:r>
      <w:r w:rsidR="00E05EA5" w:rsidRPr="00773509">
        <w:instrText xml:space="preserve"> STYLEREF 1 \s </w:instrText>
      </w:r>
      <w:r w:rsidR="00E05EA5" w:rsidRPr="00773509">
        <w:fldChar w:fldCharType="separate"/>
      </w:r>
      <w:r w:rsidR="002B326D">
        <w:rPr>
          <w:noProof/>
        </w:rPr>
        <w:t>1</w:t>
      </w:r>
      <w:r w:rsidR="00E05EA5" w:rsidRPr="00773509">
        <w:fldChar w:fldCharType="end"/>
      </w:r>
      <w:r w:rsidR="00E05EA5" w:rsidRPr="00773509">
        <w:noBreakHyphen/>
      </w:r>
      <w:r w:rsidR="00E05EA5" w:rsidRPr="00773509">
        <w:fldChar w:fldCharType="begin"/>
      </w:r>
      <w:r w:rsidR="00E05EA5" w:rsidRPr="00773509">
        <w:instrText xml:space="preserve"> SEQ Table \* ARABIC \s 1 </w:instrText>
      </w:r>
      <w:r w:rsidR="00E05EA5" w:rsidRPr="00773509">
        <w:fldChar w:fldCharType="separate"/>
      </w:r>
      <w:r w:rsidR="002B326D">
        <w:rPr>
          <w:noProof/>
        </w:rPr>
        <w:t>1</w:t>
      </w:r>
      <w:r w:rsidR="00E05EA5" w:rsidRPr="00773509">
        <w:fldChar w:fldCharType="end"/>
      </w:r>
      <w:bookmarkEnd w:id="93"/>
      <w:r w:rsidR="003A7AE3" w:rsidRPr="00773509">
        <w:t xml:space="preserve"> - </w:t>
      </w:r>
      <w:r w:rsidRPr="00773509">
        <w:t xml:space="preserve">S-100 </w:t>
      </w:r>
      <w:r w:rsidR="003A7AE3" w:rsidRPr="00773509">
        <w:t>P</w:t>
      </w:r>
      <w:r w:rsidRPr="00773509">
        <w:t xml:space="preserve">roduct </w:t>
      </w:r>
      <w:r w:rsidR="003A7AE3" w:rsidRPr="00773509">
        <w:t>S</w:t>
      </w:r>
      <w:r w:rsidRPr="00773509">
        <w:t xml:space="preserve">pecifications </w:t>
      </w:r>
      <w:r w:rsidR="00554ED5" w:rsidRPr="00773509">
        <w:t>covered</w:t>
      </w:r>
      <w:r w:rsidR="00A54FEA" w:rsidRPr="00773509">
        <w:rPr>
          <w:rStyle w:val="FootnoteReference"/>
          <w:rFonts w:ascii="Arial Bold" w:hAnsi="Arial Bold"/>
          <w:sz w:val="20"/>
          <w:vertAlign w:val="superscript"/>
          <w:lang w:val="en-GB"/>
        </w:rPr>
        <w:footnoteReference w:id="2"/>
      </w:r>
      <w:r w:rsidR="00554ED5" w:rsidRPr="00773509">
        <w:t xml:space="preserve"> by</w:t>
      </w:r>
      <w:r w:rsidRPr="00773509">
        <w:t xml:space="preserve"> this version of </w:t>
      </w:r>
      <w:r w:rsidR="00110371" w:rsidRPr="00773509">
        <w:t>S-98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7096"/>
      </w:tblGrid>
      <w:tr w:rsidR="00E033E6" w:rsidRPr="00773509" w14:paraId="1B2185D3" w14:textId="77777777" w:rsidTr="0072161B">
        <w:trPr>
          <w:cantSplit/>
          <w:tblHeader/>
        </w:trPr>
        <w:tc>
          <w:tcPr>
            <w:tcW w:w="10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1082FF" w14:textId="3BD78100" w:rsidR="00E033E6" w:rsidRPr="00773509" w:rsidRDefault="0072161B" w:rsidP="003A7AE3">
            <w:pPr>
              <w:spacing w:before="60" w:after="60"/>
              <w:jc w:val="center"/>
              <w:rPr>
                <w:rFonts w:eastAsia="Calibri" w:cs="Calibri"/>
                <w:b/>
                <w:sz w:val="18"/>
                <w:szCs w:val="18"/>
                <w:lang w:eastAsia="en-US"/>
              </w:rPr>
            </w:pPr>
            <w:r w:rsidRPr="00773509">
              <w:rPr>
                <w:rFonts w:eastAsia="Calibri" w:cs="Calibri"/>
                <w:b/>
                <w:sz w:val="18"/>
                <w:szCs w:val="18"/>
                <w:lang w:eastAsia="en-US"/>
              </w:rPr>
              <w:t>Specification No</w:t>
            </w:r>
          </w:p>
        </w:tc>
        <w:tc>
          <w:tcPr>
            <w:tcW w:w="391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7E44C8" w14:textId="77777777" w:rsidR="00E033E6" w:rsidRPr="00773509" w:rsidRDefault="00E033E6" w:rsidP="003A7AE3">
            <w:pPr>
              <w:spacing w:before="60" w:after="60"/>
              <w:jc w:val="left"/>
              <w:rPr>
                <w:rFonts w:eastAsia="Calibri" w:cs="Calibri"/>
                <w:b/>
                <w:sz w:val="18"/>
                <w:szCs w:val="18"/>
                <w:lang w:eastAsia="en-US"/>
              </w:rPr>
            </w:pPr>
            <w:r w:rsidRPr="00773509">
              <w:rPr>
                <w:rFonts w:eastAsia="Calibri" w:cs="Calibri"/>
                <w:b/>
                <w:sz w:val="18"/>
                <w:szCs w:val="18"/>
                <w:lang w:eastAsia="en-US"/>
              </w:rPr>
              <w:t>Title</w:t>
            </w:r>
          </w:p>
        </w:tc>
      </w:tr>
      <w:tr w:rsidR="00E033E6" w:rsidRPr="004236B4" w14:paraId="3FE64242"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7017A8F8" w14:textId="77777777" w:rsidR="00E033E6" w:rsidRPr="00773509" w:rsidRDefault="00E033E6" w:rsidP="003A7AE3">
            <w:pPr>
              <w:spacing w:before="60" w:after="60"/>
              <w:jc w:val="center"/>
              <w:rPr>
                <w:rFonts w:eastAsia="Calibri" w:cs="Calibri"/>
                <w:sz w:val="18"/>
                <w:szCs w:val="18"/>
                <w:lang w:eastAsia="en-US"/>
              </w:rPr>
            </w:pPr>
            <w:bookmarkStart w:id="94" w:name="_Hlk483082100"/>
            <w:r w:rsidRPr="00773509">
              <w:rPr>
                <w:rFonts w:eastAsia="Calibri" w:cs="Calibri"/>
                <w:sz w:val="18"/>
                <w:szCs w:val="18"/>
                <w:lang w:eastAsia="en-US"/>
              </w:rPr>
              <w:t>S-101</w:t>
            </w:r>
          </w:p>
        </w:tc>
        <w:tc>
          <w:tcPr>
            <w:tcW w:w="3910" w:type="pct"/>
            <w:tcBorders>
              <w:top w:val="single" w:sz="4" w:space="0" w:color="auto"/>
              <w:left w:val="single" w:sz="4" w:space="0" w:color="auto"/>
              <w:bottom w:val="single" w:sz="4" w:space="0" w:color="auto"/>
              <w:right w:val="single" w:sz="4" w:space="0" w:color="auto"/>
            </w:tcBorders>
            <w:vAlign w:val="center"/>
            <w:hideMark/>
          </w:tcPr>
          <w:p w14:paraId="56BA3092" w14:textId="77777777" w:rsidR="00E033E6" w:rsidRPr="006B6705" w:rsidRDefault="00E033E6" w:rsidP="003A7AE3">
            <w:pPr>
              <w:spacing w:before="60" w:after="60"/>
              <w:jc w:val="left"/>
              <w:rPr>
                <w:rFonts w:eastAsia="Calibri" w:cs="Calibri"/>
                <w:sz w:val="18"/>
                <w:szCs w:val="18"/>
                <w:lang w:val="fr-FR" w:eastAsia="en-US"/>
              </w:rPr>
            </w:pPr>
            <w:r w:rsidRPr="006B6705">
              <w:rPr>
                <w:rFonts w:eastAsia="Calibri" w:cs="Calibri"/>
                <w:sz w:val="18"/>
                <w:szCs w:val="18"/>
                <w:lang w:val="fr-FR" w:eastAsia="en-US"/>
              </w:rPr>
              <w:t>Electronic Navigational Chart (ENC) / </w:t>
            </w:r>
            <w:r w:rsidRPr="006B6705">
              <w:rPr>
                <w:rFonts w:eastAsia="Calibri" w:cs="Calibri"/>
                <w:i/>
                <w:iCs/>
                <w:sz w:val="18"/>
                <w:szCs w:val="18"/>
                <w:lang w:val="fr-FR" w:eastAsia="en-US"/>
              </w:rPr>
              <w:t>Cartes électroniques de navigation</w:t>
            </w:r>
          </w:p>
        </w:tc>
      </w:tr>
      <w:tr w:rsidR="00E033E6" w:rsidRPr="00773509" w14:paraId="4FA09955"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7F88A30F" w14:textId="77777777" w:rsidR="00E033E6" w:rsidRPr="00773509" w:rsidRDefault="00E033E6" w:rsidP="003A7AE3">
            <w:pPr>
              <w:spacing w:before="60" w:after="60"/>
              <w:jc w:val="center"/>
              <w:rPr>
                <w:rFonts w:eastAsia="Calibri" w:cs="Calibri"/>
                <w:sz w:val="18"/>
                <w:szCs w:val="18"/>
                <w:lang w:eastAsia="en-US"/>
              </w:rPr>
            </w:pPr>
            <w:r w:rsidRPr="00773509">
              <w:rPr>
                <w:rFonts w:eastAsia="Calibri" w:cs="Calibri"/>
                <w:sz w:val="18"/>
                <w:szCs w:val="18"/>
                <w:lang w:eastAsia="en-US"/>
              </w:rPr>
              <w:t>S-102</w:t>
            </w:r>
          </w:p>
        </w:tc>
        <w:tc>
          <w:tcPr>
            <w:tcW w:w="3910" w:type="pct"/>
            <w:tcBorders>
              <w:top w:val="single" w:sz="4" w:space="0" w:color="auto"/>
              <w:left w:val="single" w:sz="4" w:space="0" w:color="auto"/>
              <w:bottom w:val="single" w:sz="4" w:space="0" w:color="auto"/>
              <w:right w:val="single" w:sz="4" w:space="0" w:color="auto"/>
            </w:tcBorders>
            <w:vAlign w:val="center"/>
            <w:hideMark/>
          </w:tcPr>
          <w:p w14:paraId="37E4626C" w14:textId="77777777" w:rsidR="00E033E6" w:rsidRPr="00773509" w:rsidRDefault="00E033E6" w:rsidP="003A7AE3">
            <w:pPr>
              <w:spacing w:before="60" w:after="60"/>
              <w:jc w:val="left"/>
              <w:rPr>
                <w:rFonts w:eastAsia="Calibri" w:cs="Calibri"/>
                <w:sz w:val="18"/>
                <w:szCs w:val="18"/>
                <w:lang w:eastAsia="en-US"/>
              </w:rPr>
            </w:pPr>
            <w:r w:rsidRPr="00773509">
              <w:rPr>
                <w:rFonts w:eastAsia="Calibri" w:cs="Calibri"/>
                <w:sz w:val="18"/>
                <w:szCs w:val="18"/>
                <w:lang w:eastAsia="en-US"/>
              </w:rPr>
              <w:t>Bathymetric Surface / </w:t>
            </w:r>
            <w:r w:rsidRPr="00773509">
              <w:rPr>
                <w:rFonts w:eastAsia="Calibri" w:cs="Calibri"/>
                <w:i/>
                <w:iCs/>
                <w:sz w:val="18"/>
                <w:szCs w:val="18"/>
                <w:lang w:eastAsia="en-US"/>
              </w:rPr>
              <w:t>Surface bathymétrique</w:t>
            </w:r>
          </w:p>
        </w:tc>
      </w:tr>
      <w:tr w:rsidR="006C3479" w:rsidRPr="004236B4" w14:paraId="284641B2"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tcPr>
          <w:p w14:paraId="33284EA5" w14:textId="56EBA37F" w:rsidR="006C3479" w:rsidRPr="00773509" w:rsidRDefault="006C3479" w:rsidP="003A7AE3">
            <w:pPr>
              <w:spacing w:before="60" w:after="60"/>
              <w:jc w:val="center"/>
              <w:rPr>
                <w:rFonts w:eastAsia="Calibri" w:cs="Calibri"/>
                <w:sz w:val="18"/>
                <w:szCs w:val="18"/>
                <w:lang w:eastAsia="en-US"/>
              </w:rPr>
            </w:pPr>
            <w:r w:rsidRPr="00773509">
              <w:rPr>
                <w:rFonts w:eastAsia="Times New Roman" w:cs="Calibri"/>
                <w:sz w:val="18"/>
                <w:szCs w:val="18"/>
                <w:lang w:eastAsia="en-US"/>
              </w:rPr>
              <w:t>S-104</w:t>
            </w:r>
          </w:p>
        </w:tc>
        <w:tc>
          <w:tcPr>
            <w:tcW w:w="3910" w:type="pct"/>
            <w:tcBorders>
              <w:top w:val="single" w:sz="4" w:space="0" w:color="auto"/>
              <w:left w:val="single" w:sz="4" w:space="0" w:color="auto"/>
              <w:bottom w:val="single" w:sz="4" w:space="0" w:color="auto"/>
              <w:right w:val="single" w:sz="4" w:space="0" w:color="auto"/>
            </w:tcBorders>
            <w:vAlign w:val="center"/>
          </w:tcPr>
          <w:p w14:paraId="2C5DDF24" w14:textId="17849A9A" w:rsidR="006C3479" w:rsidRPr="006B6705" w:rsidRDefault="006C3479" w:rsidP="003A7AE3">
            <w:pPr>
              <w:spacing w:before="60" w:after="60"/>
              <w:jc w:val="left"/>
              <w:rPr>
                <w:rFonts w:eastAsia="Calibri" w:cs="Calibri"/>
                <w:i/>
                <w:sz w:val="18"/>
                <w:szCs w:val="18"/>
                <w:lang w:val="fr-FR" w:eastAsia="en-US"/>
              </w:rPr>
            </w:pPr>
            <w:r w:rsidRPr="006B6705">
              <w:rPr>
                <w:rFonts w:eastAsia="Calibri" w:cs="Calibri"/>
                <w:sz w:val="18"/>
                <w:szCs w:val="18"/>
                <w:lang w:val="fr-FR" w:eastAsia="en-US"/>
              </w:rPr>
              <w:t xml:space="preserve">Water Level </w:t>
            </w:r>
            <w:r w:rsidR="00C162B7" w:rsidRPr="006B6705">
              <w:rPr>
                <w:rFonts w:eastAsia="Calibri" w:cs="Calibri"/>
                <w:sz w:val="18"/>
                <w:szCs w:val="18"/>
                <w:lang w:val="fr-FR" w:eastAsia="en-US"/>
              </w:rPr>
              <w:t>Information for Surface Navigation</w:t>
            </w:r>
            <w:r w:rsidRPr="006B6705">
              <w:rPr>
                <w:rFonts w:eastAsia="Calibri" w:cs="Calibri"/>
                <w:sz w:val="18"/>
                <w:szCs w:val="18"/>
                <w:lang w:val="fr-FR" w:eastAsia="en-US"/>
              </w:rPr>
              <w:t xml:space="preserve"> / </w:t>
            </w:r>
            <w:r w:rsidRPr="006B6705">
              <w:rPr>
                <w:rFonts w:eastAsia="Calibri" w:cs="Calibri"/>
                <w:i/>
                <w:sz w:val="18"/>
                <w:szCs w:val="18"/>
                <w:lang w:val="fr-FR" w:eastAsia="en-US"/>
              </w:rPr>
              <w:t>Information de hauteur d’eau pour la navigation de surface</w:t>
            </w:r>
          </w:p>
        </w:tc>
      </w:tr>
      <w:tr w:rsidR="00E033E6" w:rsidRPr="004236B4" w14:paraId="039F889E"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5F273263" w14:textId="77777777" w:rsidR="00E033E6" w:rsidRPr="00773509" w:rsidRDefault="00E033E6" w:rsidP="003A7AE3">
            <w:pPr>
              <w:spacing w:before="60" w:after="60"/>
              <w:jc w:val="center"/>
              <w:rPr>
                <w:rFonts w:eastAsia="Calibri" w:cs="Calibri"/>
                <w:sz w:val="18"/>
                <w:szCs w:val="18"/>
                <w:lang w:eastAsia="en-US"/>
              </w:rPr>
            </w:pPr>
            <w:r w:rsidRPr="00773509">
              <w:rPr>
                <w:rFonts w:eastAsia="Calibri" w:cs="Calibri"/>
                <w:sz w:val="18"/>
                <w:szCs w:val="18"/>
                <w:lang w:eastAsia="en-US"/>
              </w:rPr>
              <w:t>S-111</w:t>
            </w:r>
          </w:p>
        </w:tc>
        <w:tc>
          <w:tcPr>
            <w:tcW w:w="3910" w:type="pct"/>
            <w:tcBorders>
              <w:top w:val="single" w:sz="4" w:space="0" w:color="auto"/>
              <w:left w:val="single" w:sz="4" w:space="0" w:color="auto"/>
              <w:bottom w:val="single" w:sz="4" w:space="0" w:color="auto"/>
              <w:right w:val="single" w:sz="4" w:space="0" w:color="auto"/>
            </w:tcBorders>
            <w:vAlign w:val="center"/>
            <w:hideMark/>
          </w:tcPr>
          <w:p w14:paraId="7DC4D801" w14:textId="77777777" w:rsidR="00E033E6" w:rsidRPr="006B6705" w:rsidRDefault="00E033E6" w:rsidP="003A7AE3">
            <w:pPr>
              <w:spacing w:before="60" w:after="60"/>
              <w:jc w:val="left"/>
              <w:rPr>
                <w:rFonts w:eastAsia="Calibri" w:cs="Calibri"/>
                <w:sz w:val="18"/>
                <w:szCs w:val="18"/>
                <w:lang w:val="fr-FR" w:eastAsia="en-US"/>
              </w:rPr>
            </w:pPr>
            <w:r w:rsidRPr="006B6705">
              <w:rPr>
                <w:rFonts w:eastAsia="Calibri" w:cs="Calibri"/>
                <w:sz w:val="18"/>
                <w:szCs w:val="18"/>
                <w:lang w:val="fr-FR" w:eastAsia="en-US"/>
              </w:rPr>
              <w:t>Surface currents / </w:t>
            </w:r>
            <w:r w:rsidRPr="006B6705">
              <w:rPr>
                <w:rFonts w:eastAsia="Calibri" w:cs="Calibri"/>
                <w:i/>
                <w:iCs/>
                <w:sz w:val="18"/>
                <w:szCs w:val="18"/>
                <w:lang w:val="fr-FR" w:eastAsia="en-US"/>
              </w:rPr>
              <w:t>Courants de surface</w:t>
            </w:r>
          </w:p>
        </w:tc>
      </w:tr>
      <w:tr w:rsidR="00110371" w:rsidRPr="004236B4" w14:paraId="32DD93ED" w14:textId="2E05E151" w:rsidTr="00996B38">
        <w:trPr>
          <w:cantSplit/>
        </w:trPr>
        <w:tc>
          <w:tcPr>
            <w:tcW w:w="1090" w:type="pct"/>
            <w:tcBorders>
              <w:top w:val="single" w:sz="4" w:space="0" w:color="auto"/>
              <w:left w:val="single" w:sz="4" w:space="0" w:color="auto"/>
              <w:bottom w:val="single" w:sz="4" w:space="0" w:color="auto"/>
              <w:right w:val="single" w:sz="4" w:space="0" w:color="auto"/>
            </w:tcBorders>
            <w:vAlign w:val="center"/>
          </w:tcPr>
          <w:p w14:paraId="4D08C661" w14:textId="6FA63954" w:rsidR="00110371" w:rsidRPr="00773509" w:rsidRDefault="00110371" w:rsidP="003A7AE3">
            <w:pPr>
              <w:spacing w:before="60" w:after="60"/>
              <w:jc w:val="center"/>
              <w:rPr>
                <w:rFonts w:eastAsia="Calibri" w:cs="Calibri"/>
                <w:sz w:val="18"/>
                <w:szCs w:val="18"/>
                <w:lang w:eastAsia="en-US"/>
              </w:rPr>
            </w:pPr>
            <w:r w:rsidRPr="00773509">
              <w:rPr>
                <w:rFonts w:eastAsia="Calibri" w:cs="Calibri"/>
                <w:sz w:val="18"/>
                <w:szCs w:val="18"/>
                <w:lang w:eastAsia="en-US"/>
              </w:rPr>
              <w:t>S-129</w:t>
            </w:r>
          </w:p>
        </w:tc>
        <w:tc>
          <w:tcPr>
            <w:tcW w:w="3910" w:type="pct"/>
            <w:tcBorders>
              <w:top w:val="single" w:sz="4" w:space="0" w:color="auto"/>
              <w:left w:val="single" w:sz="4" w:space="0" w:color="auto"/>
              <w:bottom w:val="single" w:sz="4" w:space="0" w:color="auto"/>
              <w:right w:val="single" w:sz="4" w:space="0" w:color="auto"/>
            </w:tcBorders>
            <w:vAlign w:val="center"/>
          </w:tcPr>
          <w:p w14:paraId="64AF4456" w14:textId="4C6A8890" w:rsidR="00110371" w:rsidRPr="006B6705" w:rsidRDefault="00110371" w:rsidP="003A7AE3">
            <w:pPr>
              <w:spacing w:before="60" w:after="60"/>
              <w:jc w:val="left"/>
              <w:rPr>
                <w:rFonts w:eastAsia="Calibri" w:cs="Calibri"/>
                <w:sz w:val="18"/>
                <w:szCs w:val="18"/>
                <w:lang w:val="fr-FR" w:eastAsia="en-US"/>
              </w:rPr>
            </w:pPr>
            <w:r w:rsidRPr="006B6705">
              <w:rPr>
                <w:rFonts w:eastAsia="Calibri" w:cs="Calibri"/>
                <w:sz w:val="18"/>
                <w:szCs w:val="18"/>
                <w:lang w:val="fr-FR" w:eastAsia="en-US"/>
              </w:rPr>
              <w:t xml:space="preserve">Under Keel Clearance Management / </w:t>
            </w:r>
            <w:r w:rsidRPr="006B6705">
              <w:rPr>
                <w:rFonts w:eastAsia="Calibri" w:cs="Calibri"/>
                <w:i/>
                <w:sz w:val="18"/>
                <w:szCs w:val="18"/>
                <w:lang w:val="fr-FR" w:eastAsia="en-US"/>
              </w:rPr>
              <w:t>Gestion de dégagement sous la quille</w:t>
            </w:r>
          </w:p>
        </w:tc>
      </w:tr>
    </w:tbl>
    <w:p w14:paraId="2504732D" w14:textId="4ADD9960" w:rsidR="00B5609E" w:rsidRPr="006B6705" w:rsidRDefault="00B5609E" w:rsidP="0072161B">
      <w:pPr>
        <w:spacing w:after="120"/>
        <w:rPr>
          <w:lang w:val="fr-FR"/>
        </w:rPr>
      </w:pPr>
      <w:bookmarkStart w:id="95" w:name="_Toc484523818"/>
      <w:bookmarkEnd w:id="94"/>
    </w:p>
    <w:p w14:paraId="2702D02D" w14:textId="30F47602" w:rsidR="00676D57" w:rsidRPr="00773509" w:rsidRDefault="00676D57" w:rsidP="00477BB3">
      <w:pPr>
        <w:pStyle w:val="Heading2"/>
        <w:spacing w:before="120" w:after="200"/>
        <w:ind w:left="578" w:hanging="578"/>
        <w:rPr>
          <w:rFonts w:eastAsia="MS Mincho"/>
        </w:rPr>
      </w:pPr>
      <w:bookmarkStart w:id="96" w:name="_Toc100669540"/>
      <w:r w:rsidRPr="00773509">
        <w:rPr>
          <w:rFonts w:eastAsia="MS Mincho"/>
        </w:rPr>
        <w:lastRenderedPageBreak/>
        <w:t>References</w:t>
      </w:r>
      <w:bookmarkEnd w:id="95"/>
      <w:bookmarkEnd w:id="96"/>
    </w:p>
    <w:p w14:paraId="1EFDEFBC" w14:textId="45DB8423" w:rsidR="00D766FC" w:rsidRPr="00773509" w:rsidRDefault="00D766FC" w:rsidP="00477BB3">
      <w:pPr>
        <w:spacing w:after="120"/>
        <w:ind w:left="1418" w:hanging="1418"/>
        <w:rPr>
          <w:lang w:eastAsia="en-GB"/>
        </w:rPr>
      </w:pPr>
      <w:r w:rsidRPr="00773509">
        <w:rPr>
          <w:lang w:eastAsia="en-GB"/>
        </w:rPr>
        <w:t>IEC 61174</w:t>
      </w:r>
      <w:r w:rsidRPr="00773509">
        <w:rPr>
          <w:lang w:eastAsia="en-GB"/>
        </w:rPr>
        <w:tab/>
      </w:r>
      <w:r w:rsidRPr="00773509">
        <w:rPr>
          <w:i/>
          <w:lang w:eastAsia="en-GB"/>
        </w:rPr>
        <w:t>Maritime navigation and radiocommunication equipment and systems – Electronic chart display and information system (ECDIS) – Operational and performance requirements, methods of testing and required test results</w:t>
      </w:r>
      <w:r w:rsidRPr="00773509">
        <w:rPr>
          <w:lang w:eastAsia="en-GB"/>
        </w:rPr>
        <w:t xml:space="preserve">. International Electrotechnical Commission (IEC), </w:t>
      </w:r>
      <w:r w:rsidR="00F66675" w:rsidRPr="00773509">
        <w:rPr>
          <w:lang w:eastAsia="en-GB"/>
        </w:rPr>
        <w:t xml:space="preserve">Edition 4.0, </w:t>
      </w:r>
      <w:r w:rsidRPr="00773509">
        <w:rPr>
          <w:lang w:eastAsia="en-GB"/>
        </w:rPr>
        <w:t>2015.</w:t>
      </w:r>
    </w:p>
    <w:p w14:paraId="6D6ADF69" w14:textId="0EBDB60E" w:rsidR="00E6247C" w:rsidRPr="00773509" w:rsidRDefault="00E6247C" w:rsidP="00477BB3">
      <w:pPr>
        <w:spacing w:after="120"/>
        <w:ind w:left="1418" w:hanging="1418"/>
        <w:rPr>
          <w:lang w:eastAsia="en-GB"/>
        </w:rPr>
      </w:pPr>
      <w:r w:rsidRPr="00773509">
        <w:rPr>
          <w:lang w:eastAsia="en-GB"/>
        </w:rPr>
        <w:t xml:space="preserve">RFC </w:t>
      </w:r>
      <w:r w:rsidR="00B84D00" w:rsidRPr="00773509">
        <w:rPr>
          <w:lang w:eastAsia="en-GB"/>
        </w:rPr>
        <w:t>2</w:t>
      </w:r>
      <w:r w:rsidRPr="00773509">
        <w:rPr>
          <w:lang w:eastAsia="en-GB"/>
        </w:rPr>
        <w:t>141</w:t>
      </w:r>
      <w:r w:rsidRPr="00773509">
        <w:rPr>
          <w:lang w:eastAsia="en-GB"/>
        </w:rPr>
        <w:tab/>
      </w:r>
      <w:r w:rsidR="00B84D00" w:rsidRPr="00773509">
        <w:rPr>
          <w:i/>
          <w:lang w:eastAsia="en-GB"/>
        </w:rPr>
        <w:t>URN Syntax</w:t>
      </w:r>
      <w:r w:rsidRPr="00773509">
        <w:rPr>
          <w:lang w:eastAsia="en-GB"/>
        </w:rPr>
        <w:t xml:space="preserve">. Internet Engineering Task Force (IETF), </w:t>
      </w:r>
      <w:r w:rsidR="00B84D00" w:rsidRPr="00773509">
        <w:rPr>
          <w:lang w:eastAsia="en-GB"/>
        </w:rPr>
        <w:t>May 1997.</w:t>
      </w:r>
    </w:p>
    <w:p w14:paraId="374B5A98" w14:textId="74D55C83" w:rsidR="00882A7A" w:rsidRPr="00773509" w:rsidRDefault="00882A7A" w:rsidP="00477BB3">
      <w:pPr>
        <w:spacing w:after="120"/>
        <w:ind w:left="1418" w:hanging="1418"/>
        <w:rPr>
          <w:lang w:eastAsia="en-GB"/>
        </w:rPr>
      </w:pPr>
      <w:r w:rsidRPr="00773509">
        <w:rPr>
          <w:lang w:eastAsia="en-GB"/>
        </w:rPr>
        <w:t>S-52</w:t>
      </w:r>
      <w:r w:rsidRPr="00773509">
        <w:rPr>
          <w:lang w:eastAsia="en-GB"/>
        </w:rPr>
        <w:tab/>
      </w:r>
      <w:r w:rsidR="00926B21" w:rsidRPr="00773509">
        <w:rPr>
          <w:i/>
          <w:lang w:eastAsia="en-GB"/>
        </w:rPr>
        <w:t>Specifications for Chart Content and Display Aspects of ECDIS</w:t>
      </w:r>
      <w:r w:rsidR="00926B21" w:rsidRPr="00773509">
        <w:rPr>
          <w:lang w:eastAsia="en-GB"/>
        </w:rPr>
        <w:t xml:space="preserve">, Edition 6.1.1, June 2015. </w:t>
      </w:r>
    </w:p>
    <w:p w14:paraId="5DC0AB21" w14:textId="14EB8571" w:rsidR="00F61C95" w:rsidRPr="00773509" w:rsidRDefault="00676D57" w:rsidP="00477BB3">
      <w:pPr>
        <w:spacing w:after="120"/>
        <w:ind w:left="1418" w:hanging="1418"/>
        <w:rPr>
          <w:lang w:eastAsia="en-GB"/>
        </w:rPr>
      </w:pPr>
      <w:r w:rsidRPr="00773509">
        <w:rPr>
          <w:lang w:eastAsia="en-GB"/>
        </w:rPr>
        <w:t>S-100</w:t>
      </w:r>
      <w:r w:rsidRPr="00773509">
        <w:rPr>
          <w:lang w:eastAsia="en-GB"/>
        </w:rPr>
        <w:tab/>
      </w:r>
      <w:r w:rsidRPr="00773509">
        <w:rPr>
          <w:i/>
          <w:lang w:eastAsia="en-GB"/>
        </w:rPr>
        <w:tab/>
        <w:t>IHO Universal Hydrographic Data Model</w:t>
      </w:r>
      <w:r w:rsidR="00F61C95" w:rsidRPr="00773509">
        <w:rPr>
          <w:lang w:eastAsia="en-GB"/>
        </w:rPr>
        <w:t xml:space="preserve">, Edition </w:t>
      </w:r>
      <w:r w:rsidR="002D0E5C" w:rsidRPr="00773509">
        <w:rPr>
          <w:lang w:eastAsia="en-GB"/>
        </w:rPr>
        <w:t>5.0.0</w:t>
      </w:r>
      <w:ins w:id="97" w:author="Raphael Malyankar" w:date="2023-05-15T22:39:00Z">
        <w:r w:rsidR="002D374A">
          <w:rPr>
            <w:lang w:eastAsia="en-GB"/>
          </w:rPr>
          <w:t>, December 2022</w:t>
        </w:r>
      </w:ins>
      <w:r w:rsidR="00F61C95" w:rsidRPr="00773509">
        <w:rPr>
          <w:lang w:eastAsia="en-GB"/>
        </w:rPr>
        <w:t>.</w:t>
      </w:r>
    </w:p>
    <w:p w14:paraId="0444D8F3" w14:textId="14565A08" w:rsidR="00F61C95" w:rsidRPr="00773509" w:rsidRDefault="00676D57" w:rsidP="00477BB3">
      <w:pPr>
        <w:spacing w:after="120"/>
        <w:ind w:left="1418" w:hanging="1418"/>
        <w:rPr>
          <w:lang w:eastAsia="en-GB"/>
        </w:rPr>
      </w:pPr>
      <w:r w:rsidRPr="00773509">
        <w:rPr>
          <w:lang w:eastAsia="en-GB"/>
        </w:rPr>
        <w:t>S-101</w:t>
      </w:r>
      <w:r w:rsidRPr="00773509">
        <w:rPr>
          <w:lang w:eastAsia="en-GB"/>
        </w:rPr>
        <w:tab/>
      </w:r>
      <w:r w:rsidRPr="00773509">
        <w:rPr>
          <w:lang w:eastAsia="en-GB"/>
        </w:rPr>
        <w:tab/>
      </w:r>
      <w:r w:rsidRPr="00773509">
        <w:rPr>
          <w:i/>
          <w:lang w:eastAsia="en-GB"/>
        </w:rPr>
        <w:t>Electronic Navigational Chart (ENC)</w:t>
      </w:r>
      <w:r w:rsidR="00F61C95" w:rsidRPr="00773509">
        <w:rPr>
          <w:i/>
          <w:lang w:eastAsia="en-GB"/>
        </w:rPr>
        <w:t xml:space="preserve"> Product Specification</w:t>
      </w:r>
      <w:ins w:id="98" w:author="Raphael Malyankar" w:date="2023-02-10T17:19:00Z">
        <w:r w:rsidR="00A50895">
          <w:rPr>
            <w:iCs/>
            <w:lang w:eastAsia="en-GB"/>
          </w:rPr>
          <w:t>, Edition 1.1.0</w:t>
        </w:r>
      </w:ins>
      <w:ins w:id="99" w:author="Raphael Malyankar" w:date="2023-05-15T22:39:00Z">
        <w:r w:rsidR="002D374A">
          <w:rPr>
            <w:iCs/>
            <w:lang w:eastAsia="en-GB"/>
          </w:rPr>
          <w:t xml:space="preserve">, </w:t>
        </w:r>
      </w:ins>
      <w:ins w:id="100" w:author="Raphael Malyankar" w:date="2023-05-15T22:40:00Z">
        <w:r w:rsidR="002D374A">
          <w:rPr>
            <w:iCs/>
            <w:lang w:eastAsia="en-GB"/>
          </w:rPr>
          <w:t>April 2023</w:t>
        </w:r>
      </w:ins>
      <w:r w:rsidR="00F61C95" w:rsidRPr="00773509">
        <w:rPr>
          <w:lang w:eastAsia="en-GB"/>
        </w:rPr>
        <w:t>.</w:t>
      </w:r>
    </w:p>
    <w:p w14:paraId="3B1B8E74" w14:textId="362B1250" w:rsidR="00A9758C" w:rsidRPr="00773509" w:rsidRDefault="00676D57" w:rsidP="00477BB3">
      <w:pPr>
        <w:spacing w:after="120"/>
        <w:ind w:left="1418" w:hanging="1418"/>
        <w:rPr>
          <w:lang w:eastAsia="en-GB"/>
        </w:rPr>
      </w:pPr>
      <w:r w:rsidRPr="00773509">
        <w:rPr>
          <w:lang w:eastAsia="en-GB"/>
        </w:rPr>
        <w:t>S-102</w:t>
      </w:r>
      <w:r w:rsidRPr="00773509">
        <w:rPr>
          <w:lang w:eastAsia="en-GB"/>
        </w:rPr>
        <w:tab/>
      </w:r>
      <w:r w:rsidRPr="00773509">
        <w:rPr>
          <w:lang w:eastAsia="en-GB"/>
        </w:rPr>
        <w:tab/>
      </w:r>
      <w:r w:rsidRPr="00773509">
        <w:rPr>
          <w:i/>
          <w:lang w:eastAsia="en-GB"/>
        </w:rPr>
        <w:t>Bathymetric Surface</w:t>
      </w:r>
      <w:r w:rsidR="00F61C95" w:rsidRPr="00773509">
        <w:rPr>
          <w:i/>
          <w:lang w:eastAsia="en-GB"/>
        </w:rPr>
        <w:t xml:space="preserve"> Product Specification</w:t>
      </w:r>
      <w:ins w:id="101" w:author="Raphael Malyankar" w:date="2023-02-10T17:19:00Z">
        <w:r w:rsidR="00A50895">
          <w:rPr>
            <w:iCs/>
            <w:lang w:eastAsia="en-GB"/>
          </w:rPr>
          <w:t>, Edition 2.2.0</w:t>
        </w:r>
      </w:ins>
      <w:ins w:id="102" w:author="Raphael Malyankar" w:date="2023-05-15T22:40:00Z">
        <w:r w:rsidR="002D374A">
          <w:rPr>
            <w:iCs/>
            <w:lang w:eastAsia="en-GB"/>
          </w:rPr>
          <w:t xml:space="preserve">, </w:t>
        </w:r>
      </w:ins>
      <w:ins w:id="103" w:author="Raphael Malyankar" w:date="2023-05-15T22:41:00Z">
        <w:r w:rsidR="00885B24">
          <w:rPr>
            <w:iCs/>
            <w:lang w:eastAsia="en-GB"/>
          </w:rPr>
          <w:t>April</w:t>
        </w:r>
      </w:ins>
      <w:ins w:id="104" w:author="Raphael Malyankar" w:date="2023-05-15T22:40:00Z">
        <w:r w:rsidR="002D374A">
          <w:rPr>
            <w:iCs/>
            <w:lang w:eastAsia="en-GB"/>
          </w:rPr>
          <w:t xml:space="preserve"> 2023</w:t>
        </w:r>
      </w:ins>
      <w:r w:rsidR="00F61C95" w:rsidRPr="00773509">
        <w:rPr>
          <w:lang w:eastAsia="en-GB"/>
        </w:rPr>
        <w:t>.</w:t>
      </w:r>
    </w:p>
    <w:p w14:paraId="6F831189" w14:textId="7BE6561A" w:rsidR="003A7AE3" w:rsidRPr="00773509" w:rsidRDefault="00A9758C" w:rsidP="00477BB3">
      <w:pPr>
        <w:spacing w:after="120"/>
        <w:ind w:left="1418" w:hanging="1418"/>
        <w:rPr>
          <w:lang w:eastAsia="en-GB"/>
        </w:rPr>
      </w:pPr>
      <w:r w:rsidRPr="00773509">
        <w:rPr>
          <w:lang w:eastAsia="en-GB"/>
        </w:rPr>
        <w:t>S-104</w:t>
      </w:r>
      <w:r w:rsidRPr="00773509">
        <w:rPr>
          <w:lang w:eastAsia="en-GB"/>
        </w:rPr>
        <w:tab/>
      </w:r>
      <w:r w:rsidRPr="00773509">
        <w:rPr>
          <w:lang w:eastAsia="en-GB"/>
        </w:rPr>
        <w:tab/>
      </w:r>
      <w:r w:rsidRPr="00773509">
        <w:rPr>
          <w:i/>
          <w:lang w:eastAsia="en-GB"/>
        </w:rPr>
        <w:t>Water Level Information for Surface Navigation</w:t>
      </w:r>
      <w:r w:rsidR="00F61C95" w:rsidRPr="00773509">
        <w:rPr>
          <w:i/>
          <w:lang w:eastAsia="en-GB"/>
        </w:rPr>
        <w:t xml:space="preserve"> Product Specification</w:t>
      </w:r>
      <w:ins w:id="105" w:author="Raphael Malyankar" w:date="2023-02-10T17:18:00Z">
        <w:r w:rsidR="00A50895">
          <w:rPr>
            <w:iCs/>
            <w:lang w:eastAsia="en-GB"/>
          </w:rPr>
          <w:t>, Edition 1.1.0</w:t>
        </w:r>
      </w:ins>
      <w:ins w:id="106" w:author="Raphael Malyankar" w:date="2023-05-15T22:41:00Z">
        <w:r w:rsidR="00885B24">
          <w:rPr>
            <w:iCs/>
            <w:lang w:eastAsia="en-GB"/>
          </w:rPr>
          <w:t xml:space="preserve">, </w:t>
        </w:r>
      </w:ins>
      <w:ins w:id="107" w:author="Raphael Malyankar" w:date="2023-05-15T22:42:00Z">
        <w:r w:rsidR="00885B24">
          <w:rPr>
            <w:iCs/>
            <w:lang w:eastAsia="en-GB"/>
          </w:rPr>
          <w:t>March</w:t>
        </w:r>
      </w:ins>
      <w:ins w:id="108" w:author="Raphael Malyankar" w:date="2023-05-15T22:41:00Z">
        <w:r w:rsidR="00885B24">
          <w:rPr>
            <w:iCs/>
            <w:lang w:eastAsia="en-GB"/>
          </w:rPr>
          <w:t xml:space="preserve"> 2023</w:t>
        </w:r>
      </w:ins>
      <w:r w:rsidR="00F61C95" w:rsidRPr="00773509">
        <w:rPr>
          <w:lang w:eastAsia="en-GB"/>
        </w:rPr>
        <w:t>.</w:t>
      </w:r>
    </w:p>
    <w:p w14:paraId="4AB9B6A4" w14:textId="6511F4EA" w:rsidR="00F61C95" w:rsidRPr="00773509" w:rsidRDefault="00F61C95" w:rsidP="00477BB3">
      <w:pPr>
        <w:spacing w:after="120"/>
        <w:ind w:left="1418" w:hanging="1418"/>
        <w:rPr>
          <w:lang w:eastAsia="en-GB"/>
        </w:rPr>
      </w:pPr>
      <w:r w:rsidRPr="00773509">
        <w:rPr>
          <w:lang w:eastAsia="en-GB"/>
        </w:rPr>
        <w:t>S-111</w:t>
      </w:r>
      <w:r w:rsidRPr="00773509">
        <w:rPr>
          <w:lang w:eastAsia="en-GB"/>
        </w:rPr>
        <w:tab/>
      </w:r>
      <w:r w:rsidRPr="00773509">
        <w:rPr>
          <w:lang w:eastAsia="en-GB"/>
        </w:rPr>
        <w:tab/>
      </w:r>
      <w:r w:rsidRPr="00773509">
        <w:rPr>
          <w:i/>
          <w:lang w:eastAsia="en-GB"/>
        </w:rPr>
        <w:t>Surface Currents Product Specification</w:t>
      </w:r>
      <w:ins w:id="109" w:author="Raphael Malyankar" w:date="2023-02-10T17:17:00Z">
        <w:r w:rsidR="00A50895" w:rsidRPr="00A50895">
          <w:rPr>
            <w:iCs/>
            <w:lang w:eastAsia="en-GB"/>
          </w:rPr>
          <w:t>, Edition 1.</w:t>
        </w:r>
      </w:ins>
      <w:ins w:id="110" w:author="Raphael Malyankar" w:date="2023-02-10T17:18:00Z">
        <w:r w:rsidR="00A50895">
          <w:rPr>
            <w:iCs/>
            <w:lang w:eastAsia="en-GB"/>
          </w:rPr>
          <w:t>2</w:t>
        </w:r>
      </w:ins>
      <w:ins w:id="111" w:author="Raphael Malyankar" w:date="2023-02-10T17:17:00Z">
        <w:r w:rsidR="00A50895" w:rsidRPr="00A50895">
          <w:rPr>
            <w:iCs/>
            <w:lang w:eastAsia="en-GB"/>
          </w:rPr>
          <w:t>.0</w:t>
        </w:r>
      </w:ins>
      <w:ins w:id="112" w:author="Raphael Malyankar" w:date="2023-05-15T22:42:00Z">
        <w:r w:rsidR="00885B24">
          <w:rPr>
            <w:iCs/>
            <w:lang w:eastAsia="en-GB"/>
          </w:rPr>
          <w:t>, March 2023</w:t>
        </w:r>
      </w:ins>
      <w:r w:rsidRPr="00773509">
        <w:rPr>
          <w:lang w:eastAsia="en-GB"/>
        </w:rPr>
        <w:t>.</w:t>
      </w:r>
    </w:p>
    <w:p w14:paraId="37AF3F3E" w14:textId="1DA64395" w:rsidR="000E3E1A" w:rsidRPr="00773509" w:rsidRDefault="000E3E1A" w:rsidP="00477BB3">
      <w:pPr>
        <w:spacing w:after="120"/>
        <w:ind w:left="1418" w:hanging="1418"/>
        <w:rPr>
          <w:lang w:eastAsia="en-GB"/>
        </w:rPr>
      </w:pPr>
      <w:r w:rsidRPr="00773509">
        <w:rPr>
          <w:lang w:eastAsia="en-GB"/>
        </w:rPr>
        <w:t>S-122</w:t>
      </w:r>
      <w:r w:rsidRPr="00773509">
        <w:rPr>
          <w:lang w:eastAsia="en-GB"/>
        </w:rPr>
        <w:tab/>
      </w:r>
      <w:r w:rsidRPr="00773509">
        <w:rPr>
          <w:i/>
          <w:lang w:eastAsia="en-GB"/>
        </w:rPr>
        <w:t>Marine Protected Areas Product Specification</w:t>
      </w:r>
      <w:r w:rsidRPr="00773509">
        <w:rPr>
          <w:lang w:eastAsia="en-GB"/>
        </w:rPr>
        <w:t xml:space="preserve">. Draft </w:t>
      </w:r>
      <w:r w:rsidR="00477BB3" w:rsidRPr="00773509">
        <w:rPr>
          <w:lang w:eastAsia="en-GB"/>
        </w:rPr>
        <w:t xml:space="preserve">Edition </w:t>
      </w:r>
      <w:r w:rsidRPr="00773509">
        <w:rPr>
          <w:lang w:eastAsia="en-GB"/>
        </w:rPr>
        <w:t xml:space="preserve">1.0.0, </w:t>
      </w:r>
      <w:del w:id="113" w:author="Raphael Malyankar" w:date="2023-02-10T17:21:00Z">
        <w:r w:rsidRPr="00773509" w:rsidDel="00A50895">
          <w:rPr>
            <w:lang w:eastAsia="en-GB"/>
          </w:rPr>
          <w:delText>December 2018</w:delText>
        </w:r>
      </w:del>
      <w:ins w:id="114" w:author="Raphael Malyankar" w:date="2023-02-10T17:21:00Z">
        <w:r w:rsidR="00A50895">
          <w:rPr>
            <w:lang w:eastAsia="en-GB"/>
          </w:rPr>
          <w:t>January 2019</w:t>
        </w:r>
      </w:ins>
      <w:r w:rsidRPr="00773509">
        <w:rPr>
          <w:lang w:eastAsia="en-GB"/>
        </w:rPr>
        <w:t>.</w:t>
      </w:r>
    </w:p>
    <w:p w14:paraId="4B95165A" w14:textId="064E713E" w:rsidR="00CF54AE" w:rsidRPr="00773509" w:rsidRDefault="00CF54AE" w:rsidP="00477BB3">
      <w:pPr>
        <w:spacing w:after="120"/>
        <w:ind w:left="1418" w:hanging="1418"/>
        <w:rPr>
          <w:lang w:eastAsia="en-GB"/>
        </w:rPr>
      </w:pPr>
      <w:r w:rsidRPr="00773509">
        <w:rPr>
          <w:lang w:eastAsia="en-GB"/>
        </w:rPr>
        <w:t>S-123</w:t>
      </w:r>
      <w:r w:rsidRPr="00773509">
        <w:rPr>
          <w:lang w:eastAsia="en-GB"/>
        </w:rPr>
        <w:tab/>
      </w:r>
      <w:r w:rsidRPr="00773509">
        <w:rPr>
          <w:i/>
          <w:lang w:eastAsia="en-GB"/>
        </w:rPr>
        <w:t>Marine Radio Services Product Specification</w:t>
      </w:r>
      <w:r w:rsidRPr="00773509">
        <w:rPr>
          <w:lang w:eastAsia="en-GB"/>
        </w:rPr>
        <w:t>.</w:t>
      </w:r>
      <w:r w:rsidR="000E3E1A" w:rsidRPr="00773509">
        <w:rPr>
          <w:lang w:eastAsia="en-GB"/>
        </w:rPr>
        <w:t xml:space="preserve"> Draft </w:t>
      </w:r>
      <w:r w:rsidR="00477BB3" w:rsidRPr="00773509">
        <w:rPr>
          <w:lang w:eastAsia="en-GB"/>
        </w:rPr>
        <w:t xml:space="preserve">Edition </w:t>
      </w:r>
      <w:r w:rsidR="000E3E1A" w:rsidRPr="00773509">
        <w:rPr>
          <w:lang w:eastAsia="en-GB"/>
        </w:rPr>
        <w:t xml:space="preserve">1.0.0, </w:t>
      </w:r>
      <w:del w:id="115" w:author="Raphael Malyankar" w:date="2023-02-10T17:21:00Z">
        <w:r w:rsidR="000E3E1A" w:rsidRPr="00773509" w:rsidDel="00A50895">
          <w:rPr>
            <w:lang w:eastAsia="en-GB"/>
          </w:rPr>
          <w:delText>December 2018</w:delText>
        </w:r>
      </w:del>
      <w:ins w:id="116" w:author="Raphael Malyankar" w:date="2023-02-10T17:21:00Z">
        <w:r w:rsidR="00A50895">
          <w:rPr>
            <w:lang w:eastAsia="en-GB"/>
          </w:rPr>
          <w:t>January 2019</w:t>
        </w:r>
      </w:ins>
      <w:r w:rsidR="000E3E1A" w:rsidRPr="00773509">
        <w:rPr>
          <w:lang w:eastAsia="en-GB"/>
        </w:rPr>
        <w:t>.</w:t>
      </w:r>
    </w:p>
    <w:p w14:paraId="1EE6FA75" w14:textId="74F114DA" w:rsidR="00F61C95" w:rsidRPr="00773509" w:rsidRDefault="00B1591E" w:rsidP="00477BB3">
      <w:pPr>
        <w:spacing w:after="120"/>
        <w:ind w:left="1418" w:hanging="1418"/>
        <w:rPr>
          <w:lang w:eastAsia="en-GB"/>
        </w:rPr>
      </w:pPr>
      <w:r w:rsidRPr="00773509">
        <w:rPr>
          <w:lang w:eastAsia="en-GB"/>
        </w:rPr>
        <w:t>S-129</w:t>
      </w:r>
      <w:r w:rsidRPr="00773509">
        <w:rPr>
          <w:lang w:eastAsia="en-GB"/>
        </w:rPr>
        <w:tab/>
      </w:r>
      <w:r w:rsidRPr="00773509">
        <w:rPr>
          <w:lang w:eastAsia="en-GB"/>
        </w:rPr>
        <w:tab/>
      </w:r>
      <w:r w:rsidRPr="00773509">
        <w:rPr>
          <w:i/>
          <w:lang w:eastAsia="en-GB"/>
        </w:rPr>
        <w:t>Under</w:t>
      </w:r>
      <w:r w:rsidR="00F61C95" w:rsidRPr="00773509">
        <w:rPr>
          <w:i/>
          <w:lang w:eastAsia="en-GB"/>
        </w:rPr>
        <w:t xml:space="preserve"> K</w:t>
      </w:r>
      <w:r w:rsidRPr="00773509">
        <w:rPr>
          <w:i/>
          <w:lang w:eastAsia="en-GB"/>
        </w:rPr>
        <w:t>eel Clearance Management</w:t>
      </w:r>
      <w:r w:rsidR="00F61C95" w:rsidRPr="00773509">
        <w:rPr>
          <w:i/>
          <w:lang w:eastAsia="en-GB"/>
        </w:rPr>
        <w:t xml:space="preserve"> Product Specification</w:t>
      </w:r>
      <w:ins w:id="117" w:author="Raphael Malyankar" w:date="2023-02-10T17:20:00Z">
        <w:r w:rsidR="00A50895">
          <w:rPr>
            <w:iCs/>
            <w:lang w:eastAsia="en-GB"/>
          </w:rPr>
          <w:t>, Edition 1.0.0</w:t>
        </w:r>
      </w:ins>
      <w:ins w:id="118" w:author="Raphael Malyankar" w:date="2023-02-10T17:22:00Z">
        <w:r w:rsidR="00A50895">
          <w:rPr>
            <w:iCs/>
            <w:lang w:eastAsia="en-GB"/>
          </w:rPr>
          <w:t xml:space="preserve">, </w:t>
        </w:r>
      </w:ins>
      <w:ins w:id="119" w:author="Raphael Malyankar" w:date="2023-02-10T17:20:00Z">
        <w:r w:rsidR="00A50895">
          <w:rPr>
            <w:iCs/>
            <w:lang w:eastAsia="en-GB"/>
          </w:rPr>
          <w:t>June 2019</w:t>
        </w:r>
      </w:ins>
      <w:r w:rsidR="00F61C95" w:rsidRPr="00773509">
        <w:rPr>
          <w:lang w:eastAsia="en-GB"/>
        </w:rPr>
        <w:t>.</w:t>
      </w:r>
    </w:p>
    <w:p w14:paraId="56EB0022" w14:textId="5EFABD9D" w:rsidR="00D41419" w:rsidRPr="00773509" w:rsidRDefault="00D41419" w:rsidP="00477BB3">
      <w:pPr>
        <w:spacing w:after="120"/>
        <w:ind w:left="1418" w:hanging="1418"/>
        <w:rPr>
          <w:lang w:eastAsia="en-GB"/>
        </w:rPr>
      </w:pPr>
      <w:r w:rsidRPr="00773509">
        <w:rPr>
          <w:lang w:eastAsia="en-GB"/>
        </w:rPr>
        <w:t xml:space="preserve">IMO MSC.1/Circ.1512 </w:t>
      </w:r>
      <w:r w:rsidRPr="00773509">
        <w:rPr>
          <w:i/>
          <w:lang w:eastAsia="en-GB"/>
        </w:rPr>
        <w:t>Guideline on Software Quality Assurance and Human-Centred Design for e-Navigation</w:t>
      </w:r>
      <w:r w:rsidR="00F61C95" w:rsidRPr="00773509">
        <w:rPr>
          <w:lang w:eastAsia="en-GB"/>
        </w:rPr>
        <w:t>.</w:t>
      </w:r>
    </w:p>
    <w:p w14:paraId="54490BBF" w14:textId="1BE0696F" w:rsidR="00F07837" w:rsidRPr="00773509" w:rsidRDefault="00F07837" w:rsidP="00477BB3">
      <w:pPr>
        <w:spacing w:after="120"/>
        <w:ind w:left="1418" w:hanging="1418"/>
        <w:rPr>
          <w:lang w:eastAsia="en-GB"/>
        </w:rPr>
      </w:pPr>
      <w:bookmarkStart w:id="120" w:name="_Hlk31069653"/>
      <w:r w:rsidRPr="00773509">
        <w:rPr>
          <w:lang w:eastAsia="en-GB"/>
        </w:rPr>
        <w:t>IMO MSC 232(82)</w:t>
      </w:r>
      <w:bookmarkEnd w:id="120"/>
      <w:r w:rsidRPr="00773509">
        <w:rPr>
          <w:lang w:eastAsia="en-GB"/>
        </w:rPr>
        <w:tab/>
      </w:r>
      <w:r w:rsidR="00882A7A" w:rsidRPr="00773509">
        <w:rPr>
          <w:i/>
          <w:lang w:eastAsia="en-GB"/>
        </w:rPr>
        <w:t>Revised Performance Standards for Electronic Chart Display And Information Systems</w:t>
      </w:r>
      <w:r w:rsidRPr="00773509">
        <w:rPr>
          <w:i/>
          <w:lang w:eastAsia="en-GB"/>
        </w:rPr>
        <w:t xml:space="preserve"> (ECDIS)</w:t>
      </w:r>
      <w:r w:rsidRPr="00773509">
        <w:rPr>
          <w:lang w:eastAsia="en-GB"/>
        </w:rPr>
        <w:t xml:space="preserve">, </w:t>
      </w:r>
      <w:r w:rsidR="00882A7A" w:rsidRPr="00773509">
        <w:rPr>
          <w:lang w:eastAsia="en-GB"/>
        </w:rPr>
        <w:t>IMO Resolution</w:t>
      </w:r>
      <w:r w:rsidRPr="00773509">
        <w:rPr>
          <w:lang w:eastAsia="en-GB"/>
        </w:rPr>
        <w:t xml:space="preserve"> MSC.232(82),</w:t>
      </w:r>
      <w:r w:rsidR="00882A7A" w:rsidRPr="00773509">
        <w:rPr>
          <w:lang w:eastAsia="en-GB"/>
        </w:rPr>
        <w:t xml:space="preserve"> 2006.</w:t>
      </w:r>
      <w:r w:rsidRPr="00773509">
        <w:rPr>
          <w:lang w:eastAsia="en-GB"/>
        </w:rPr>
        <w:t xml:space="preserve"> </w:t>
      </w:r>
    </w:p>
    <w:p w14:paraId="63C5D854" w14:textId="06DC0796" w:rsidR="00A9758C" w:rsidRPr="00773509" w:rsidRDefault="00A9758C" w:rsidP="00477BB3">
      <w:pPr>
        <w:spacing w:after="120"/>
        <w:ind w:left="1418" w:hanging="1418"/>
        <w:rPr>
          <w:lang w:eastAsia="en-GB"/>
        </w:rPr>
      </w:pPr>
      <w:r w:rsidRPr="00773509">
        <w:rPr>
          <w:lang w:eastAsia="en-GB"/>
        </w:rPr>
        <w:t>ISO 19115-1</w:t>
      </w:r>
      <w:r w:rsidRPr="00773509">
        <w:rPr>
          <w:lang w:eastAsia="en-GB"/>
        </w:rPr>
        <w:tab/>
        <w:t xml:space="preserve">ISO 19115-1:2014, </w:t>
      </w:r>
      <w:r w:rsidRPr="00773509">
        <w:rPr>
          <w:i/>
          <w:lang w:eastAsia="en-GB"/>
        </w:rPr>
        <w:t>Geographic information – Metadata – Part 1 - Fundamentals</w:t>
      </w:r>
      <w:r w:rsidRPr="00773509">
        <w:rPr>
          <w:lang w:eastAsia="en-GB"/>
        </w:rPr>
        <w:t>. As amended by Amendment 1, 2018.</w:t>
      </w:r>
    </w:p>
    <w:p w14:paraId="421BB5E5" w14:textId="4036BBF7" w:rsidR="00A9758C" w:rsidRPr="00773509" w:rsidRDefault="00A9758C" w:rsidP="00477BB3">
      <w:pPr>
        <w:spacing w:after="120"/>
        <w:ind w:left="1418" w:hanging="1418"/>
        <w:rPr>
          <w:lang w:eastAsia="en-GB"/>
        </w:rPr>
      </w:pPr>
      <w:r w:rsidRPr="00773509">
        <w:rPr>
          <w:lang w:eastAsia="en-GB"/>
        </w:rPr>
        <w:t>ISO 19115-3</w:t>
      </w:r>
      <w:r w:rsidRPr="00773509">
        <w:rPr>
          <w:lang w:eastAsia="en-GB"/>
        </w:rPr>
        <w:tab/>
        <w:t xml:space="preserve">ISO/TS 19115-3:2016, </w:t>
      </w:r>
      <w:r w:rsidRPr="00773509">
        <w:rPr>
          <w:i/>
          <w:lang w:eastAsia="en-GB"/>
        </w:rPr>
        <w:t>Geographic information - Metadata - XML schema implementation for fundamental concepts</w:t>
      </w:r>
      <w:r w:rsidRPr="00773509">
        <w:rPr>
          <w:lang w:eastAsia="en-GB"/>
        </w:rPr>
        <w:t>.</w:t>
      </w:r>
    </w:p>
    <w:p w14:paraId="33BCDED0" w14:textId="722CEFBB" w:rsidR="00090BA8" w:rsidRPr="00773509" w:rsidRDefault="00090BA8" w:rsidP="00477BB3">
      <w:pPr>
        <w:spacing w:after="120"/>
        <w:ind w:left="1418" w:hanging="1418"/>
        <w:rPr>
          <w:lang w:eastAsia="en-GB"/>
        </w:rPr>
      </w:pPr>
      <w:r w:rsidRPr="00773509">
        <w:rPr>
          <w:lang w:eastAsia="en-GB"/>
        </w:rPr>
        <w:t>XPath</w:t>
      </w:r>
      <w:r w:rsidRPr="00773509">
        <w:rPr>
          <w:lang w:eastAsia="en-GB"/>
        </w:rPr>
        <w:tab/>
      </w:r>
      <w:r w:rsidRPr="00773509">
        <w:rPr>
          <w:lang w:eastAsia="en-GB"/>
        </w:rPr>
        <w:tab/>
      </w:r>
      <w:r w:rsidRPr="00773509">
        <w:rPr>
          <w:i/>
          <w:lang w:eastAsia="en-GB"/>
        </w:rPr>
        <w:t>XML Path Language (XPath) 3.1 - W3C Recommendation 21 March 2017</w:t>
      </w:r>
      <w:r w:rsidRPr="00773509">
        <w:rPr>
          <w:lang w:eastAsia="en-GB"/>
        </w:rPr>
        <w:t xml:space="preserve"> (World-Wide Web Consortium – W3C).</w:t>
      </w:r>
      <w:r w:rsidR="00AE6132" w:rsidRPr="00773509">
        <w:rPr>
          <w:lang w:eastAsia="en-GB"/>
        </w:rPr>
        <w:t xml:space="preserve"> URL: </w:t>
      </w:r>
      <w:hyperlink r:id="rId19" w:history="1">
        <w:r w:rsidR="00F61C95" w:rsidRPr="00773509">
          <w:rPr>
            <w:rStyle w:val="Hyperlink"/>
            <w:lang w:eastAsia="en-GB"/>
          </w:rPr>
          <w:t>https://www.w3.org/TR/2017/REC-xpath-31-20170321/</w:t>
        </w:r>
      </w:hyperlink>
      <w:r w:rsidR="00F61C95" w:rsidRPr="00773509">
        <w:rPr>
          <w:lang w:eastAsia="en-GB"/>
        </w:rPr>
        <w:t xml:space="preserve"> </w:t>
      </w:r>
      <w:r w:rsidR="00AE6132" w:rsidRPr="00773509">
        <w:rPr>
          <w:lang w:eastAsia="en-GB"/>
        </w:rPr>
        <w:t>(Retrieved 2017-12-08)</w:t>
      </w:r>
      <w:r w:rsidR="00F61C95" w:rsidRPr="00773509">
        <w:rPr>
          <w:lang w:eastAsia="en-GB"/>
        </w:rPr>
        <w:t>.</w:t>
      </w:r>
    </w:p>
    <w:p w14:paraId="40F5BD90" w14:textId="1678DFF4" w:rsidR="002D0E5C" w:rsidRPr="00773509" w:rsidRDefault="002D0E5C" w:rsidP="00477BB3">
      <w:pPr>
        <w:spacing w:after="120"/>
        <w:rPr>
          <w:lang w:eastAsia="en-GB"/>
        </w:rPr>
      </w:pPr>
      <w:r w:rsidRPr="00773509">
        <w:rPr>
          <w:lang w:eastAsia="en-GB"/>
        </w:rPr>
        <w:t>NOTE: Plain “S-100” in this document and its Parts, Annexes, or Appendices means S-100 Edition 5.0</w:t>
      </w:r>
      <w:r w:rsidR="00D13F01" w:rsidRPr="00773509">
        <w:rPr>
          <w:lang w:eastAsia="en-GB"/>
        </w:rPr>
        <w:t>.0</w:t>
      </w:r>
      <w:r w:rsidRPr="00773509">
        <w:rPr>
          <w:lang w:eastAsia="en-GB"/>
        </w:rPr>
        <w:t>, any clarification.</w:t>
      </w:r>
    </w:p>
    <w:p w14:paraId="3634525B" w14:textId="77777777" w:rsidR="00D13F01" w:rsidRPr="00773509" w:rsidRDefault="00D13F01" w:rsidP="00477BB3">
      <w:pPr>
        <w:spacing w:after="120"/>
        <w:rPr>
          <w:lang w:eastAsia="en-GB"/>
        </w:rPr>
      </w:pPr>
    </w:p>
    <w:p w14:paraId="3A5A3B38" w14:textId="77777777" w:rsidR="00676D57" w:rsidRPr="00773509" w:rsidRDefault="00676D57" w:rsidP="00D13F01">
      <w:pPr>
        <w:pStyle w:val="Heading2"/>
        <w:spacing w:before="120" w:after="200"/>
        <w:ind w:left="578" w:hanging="578"/>
        <w:rPr>
          <w:rFonts w:eastAsia="MS Mincho"/>
        </w:rPr>
      </w:pPr>
      <w:bookmarkStart w:id="121" w:name="_Toc484523819"/>
      <w:bookmarkStart w:id="122" w:name="_Toc225065131"/>
      <w:bookmarkStart w:id="123" w:name="_Toc225648274"/>
      <w:bookmarkStart w:id="124" w:name="_Toc100669541"/>
      <w:r w:rsidRPr="00773509">
        <w:rPr>
          <w:rFonts w:eastAsia="MS Mincho"/>
        </w:rPr>
        <w:t>Terms, definitions and abbreviations</w:t>
      </w:r>
      <w:bookmarkStart w:id="125" w:name="_Toc225065132"/>
      <w:bookmarkStart w:id="126" w:name="_Toc225648275"/>
      <w:bookmarkEnd w:id="121"/>
      <w:bookmarkEnd w:id="122"/>
      <w:bookmarkEnd w:id="123"/>
      <w:bookmarkEnd w:id="124"/>
    </w:p>
    <w:p w14:paraId="329EAB3C" w14:textId="7D484917" w:rsidR="00676D57" w:rsidRPr="00773509" w:rsidDel="007E0A5C" w:rsidRDefault="00676D57" w:rsidP="00D13F01">
      <w:pPr>
        <w:pStyle w:val="Heading3"/>
        <w:tabs>
          <w:tab w:val="clear" w:pos="851"/>
          <w:tab w:val="left" w:pos="709"/>
        </w:tabs>
        <w:spacing w:before="120" w:after="120"/>
        <w:rPr>
          <w:moveFrom w:id="127" w:author="Raphael Malyankar" w:date="2023-05-15T22:44:00Z"/>
        </w:rPr>
      </w:pPr>
      <w:bookmarkStart w:id="128" w:name="_Toc484523820"/>
      <w:bookmarkStart w:id="129" w:name="_Toc100669542"/>
      <w:moveFromRangeStart w:id="130" w:author="Raphael Malyankar" w:date="2023-05-15T22:44:00Z" w:name="move135083094"/>
      <w:moveFrom w:id="131" w:author="Raphael Malyankar" w:date="2023-05-15T22:44:00Z">
        <w:r w:rsidRPr="00773509" w:rsidDel="007E0A5C">
          <w:t>Use of Language</w:t>
        </w:r>
        <w:bookmarkEnd w:id="128"/>
        <w:bookmarkEnd w:id="129"/>
      </w:moveFrom>
    </w:p>
    <w:p w14:paraId="742BB5B7" w14:textId="15A50424" w:rsidR="00BA372F" w:rsidRPr="00773509" w:rsidDel="007E0A5C" w:rsidRDefault="00BA372F" w:rsidP="00D13F01">
      <w:pPr>
        <w:spacing w:after="60"/>
        <w:ind w:left="12" w:right="34"/>
        <w:rPr>
          <w:moveFrom w:id="132" w:author="Raphael Malyankar" w:date="2023-05-15T22:44:00Z"/>
        </w:rPr>
      </w:pPr>
      <w:moveFrom w:id="133" w:author="Raphael Malyankar" w:date="2023-05-15T22:44:00Z">
        <w:r w:rsidRPr="00773509" w:rsidDel="007E0A5C">
          <w:t xml:space="preserve">Within this document: </w:t>
        </w:r>
      </w:moveFrom>
    </w:p>
    <w:p w14:paraId="4BE7164E" w14:textId="71F670A8" w:rsidR="00BA372F" w:rsidRPr="00773509" w:rsidDel="007E0A5C" w:rsidRDefault="00BA372F" w:rsidP="00D13F01">
      <w:pPr>
        <w:numPr>
          <w:ilvl w:val="0"/>
          <w:numId w:val="89"/>
        </w:numPr>
        <w:spacing w:after="60"/>
        <w:ind w:right="34" w:hanging="360"/>
        <w:rPr>
          <w:moveFrom w:id="134" w:author="Raphael Malyankar" w:date="2023-05-15T22:44:00Z"/>
        </w:rPr>
      </w:pPr>
      <w:moveFrom w:id="135" w:author="Raphael Malyankar" w:date="2023-05-15T22:44:00Z">
        <w:r w:rsidRPr="00773509" w:rsidDel="007E0A5C">
          <w:t xml:space="preserve">“Must” indicates a mandatory requirement. </w:t>
        </w:r>
      </w:moveFrom>
    </w:p>
    <w:p w14:paraId="7B4F8CAB" w14:textId="34A50D15" w:rsidR="00BA372F" w:rsidRPr="00773509" w:rsidDel="007E0A5C" w:rsidRDefault="00BA372F" w:rsidP="00D13F01">
      <w:pPr>
        <w:numPr>
          <w:ilvl w:val="0"/>
          <w:numId w:val="89"/>
        </w:numPr>
        <w:spacing w:after="60"/>
        <w:ind w:right="34" w:hanging="360"/>
        <w:rPr>
          <w:moveFrom w:id="136" w:author="Raphael Malyankar" w:date="2023-05-15T22:44:00Z"/>
        </w:rPr>
      </w:pPr>
      <w:moveFrom w:id="137" w:author="Raphael Malyankar" w:date="2023-05-15T22:44:00Z">
        <w:r w:rsidRPr="00773509" w:rsidDel="007E0A5C">
          <w:t xml:space="preserve">“Should” indicates an optional requirement, that is the recommended process to be followed, but is not mandatory. </w:t>
        </w:r>
      </w:moveFrom>
    </w:p>
    <w:p w14:paraId="35D47043" w14:textId="2DA524F0" w:rsidR="00BA372F" w:rsidRPr="00773509" w:rsidDel="007E0A5C" w:rsidRDefault="00BA372F" w:rsidP="00D13F01">
      <w:pPr>
        <w:numPr>
          <w:ilvl w:val="0"/>
          <w:numId w:val="89"/>
        </w:numPr>
        <w:spacing w:after="120"/>
        <w:ind w:left="731" w:right="34" w:hanging="357"/>
        <w:rPr>
          <w:moveFrom w:id="138" w:author="Raphael Malyankar" w:date="2023-05-15T22:44:00Z"/>
        </w:rPr>
      </w:pPr>
      <w:moveFrom w:id="139" w:author="Raphael Malyankar" w:date="2023-05-15T22:44:00Z">
        <w:r w:rsidRPr="00773509" w:rsidDel="007E0A5C">
          <w:t xml:space="preserve">“May” means “allowed to” or “could possibly” and is not mandatory. </w:t>
        </w:r>
      </w:moveFrom>
    </w:p>
    <w:p w14:paraId="4364C815" w14:textId="2F024E79" w:rsidR="00676D57" w:rsidRPr="00773509" w:rsidRDefault="00676D57" w:rsidP="00D13F01">
      <w:pPr>
        <w:pStyle w:val="Heading3"/>
        <w:tabs>
          <w:tab w:val="clear" w:pos="851"/>
          <w:tab w:val="left" w:pos="709"/>
        </w:tabs>
        <w:spacing w:before="120" w:after="120"/>
      </w:pPr>
      <w:bookmarkStart w:id="140" w:name="_Toc484523821"/>
      <w:bookmarkStart w:id="141" w:name="_Toc100669543"/>
      <w:moveFromRangeEnd w:id="130"/>
      <w:r w:rsidRPr="00773509">
        <w:t>Terms and Definitions</w:t>
      </w:r>
      <w:bookmarkEnd w:id="125"/>
      <w:bookmarkEnd w:id="126"/>
      <w:bookmarkEnd w:id="140"/>
      <w:bookmarkEnd w:id="141"/>
    </w:p>
    <w:p w14:paraId="11827C3C" w14:textId="211A53FE" w:rsidR="00645511" w:rsidRPr="00773509" w:rsidRDefault="00645511" w:rsidP="00BA372F">
      <w:pPr>
        <w:pStyle w:val="DescriptionTag"/>
        <w:spacing w:after="0"/>
      </w:pPr>
      <w:r w:rsidRPr="00773509">
        <w:t>Alarm</w:t>
      </w:r>
    </w:p>
    <w:p w14:paraId="55E4CA3C" w14:textId="4F7626AA" w:rsidR="00645511" w:rsidRPr="00773509" w:rsidRDefault="003315C8" w:rsidP="00D13F01">
      <w:pPr>
        <w:spacing w:after="120"/>
      </w:pPr>
      <w:r w:rsidRPr="00773509">
        <w:t>A</w:t>
      </w:r>
      <w:r w:rsidR="00645511" w:rsidRPr="00773509">
        <w:t xml:space="preserve"> high-priority </w:t>
      </w:r>
      <w:r w:rsidR="00645511" w:rsidRPr="00773509">
        <w:rPr>
          <w:b/>
        </w:rPr>
        <w:t>alert</w:t>
      </w:r>
      <w:r w:rsidR="00645511" w:rsidRPr="00773509">
        <w:t>. Condition requiring immediate attention and action by the bridge team, to maintain the safe navigation of the ship.</w:t>
      </w:r>
    </w:p>
    <w:p w14:paraId="452F41BA" w14:textId="77777777" w:rsidR="00645511" w:rsidRPr="00773509" w:rsidRDefault="00645511" w:rsidP="003315C8">
      <w:pPr>
        <w:pStyle w:val="DescriptionTag"/>
        <w:spacing w:after="0"/>
      </w:pPr>
      <w:r w:rsidRPr="00773509">
        <w:t>Alert</w:t>
      </w:r>
    </w:p>
    <w:p w14:paraId="40F965EB" w14:textId="6C496B2C" w:rsidR="00645511" w:rsidRPr="00773509" w:rsidRDefault="003315C8" w:rsidP="00D13F01">
      <w:pPr>
        <w:spacing w:after="120"/>
      </w:pPr>
      <w:r w:rsidRPr="00773509">
        <w:t>A</w:t>
      </w:r>
      <w:r w:rsidR="00645511" w:rsidRPr="00773509">
        <w:t xml:space="preserve">nnouncement of abnormal situations and conditions requiring attention. Alerts are divided in four priorities: </w:t>
      </w:r>
      <w:r w:rsidR="00645511" w:rsidRPr="00773509">
        <w:rPr>
          <w:b/>
        </w:rPr>
        <w:t>emergency alarms</w:t>
      </w:r>
      <w:r w:rsidR="00645511" w:rsidRPr="00773509">
        <w:t xml:space="preserve">, </w:t>
      </w:r>
      <w:r w:rsidR="00645511" w:rsidRPr="00773509">
        <w:rPr>
          <w:b/>
        </w:rPr>
        <w:t>alarms</w:t>
      </w:r>
      <w:r w:rsidR="00645511" w:rsidRPr="00773509">
        <w:t xml:space="preserve">, </w:t>
      </w:r>
      <w:r w:rsidR="00645511" w:rsidRPr="00773509">
        <w:rPr>
          <w:b/>
        </w:rPr>
        <w:t>warnings</w:t>
      </w:r>
      <w:r w:rsidR="00264442" w:rsidRPr="00773509">
        <w:t>,</w:t>
      </w:r>
      <w:r w:rsidR="00645511" w:rsidRPr="00773509">
        <w:t xml:space="preserve"> and </w:t>
      </w:r>
      <w:r w:rsidR="00645511" w:rsidRPr="00773509">
        <w:rPr>
          <w:b/>
        </w:rPr>
        <w:t>cautions</w:t>
      </w:r>
      <w:r w:rsidR="00645511" w:rsidRPr="00773509">
        <w:t>. An alert provides information about a defined state change in connection with information about how to announce this event in a defined way to the system and the operator</w:t>
      </w:r>
      <w:r w:rsidR="00854A8D" w:rsidRPr="00773509">
        <w:t>.</w:t>
      </w:r>
    </w:p>
    <w:p w14:paraId="3AC7D10C" w14:textId="77777777" w:rsidR="00645511" w:rsidRPr="00773509" w:rsidRDefault="00645511" w:rsidP="003315C8">
      <w:pPr>
        <w:pStyle w:val="DescriptionTag"/>
        <w:spacing w:after="0"/>
      </w:pPr>
      <w:r w:rsidRPr="00773509">
        <w:t>Caution</w:t>
      </w:r>
    </w:p>
    <w:p w14:paraId="1EAB89AF" w14:textId="682FA090" w:rsidR="00645511" w:rsidRPr="00773509" w:rsidRDefault="003315C8" w:rsidP="00E0207F">
      <w:pPr>
        <w:spacing w:after="120"/>
      </w:pPr>
      <w:r w:rsidRPr="00773509">
        <w:t>L</w:t>
      </w:r>
      <w:r w:rsidR="00645511" w:rsidRPr="00773509">
        <w:t xml:space="preserve">owest priority of an </w:t>
      </w:r>
      <w:r w:rsidR="00645511" w:rsidRPr="00773509">
        <w:rPr>
          <w:b/>
        </w:rPr>
        <w:t>alert</w:t>
      </w:r>
      <w:r w:rsidR="00645511" w:rsidRPr="00773509">
        <w:t xml:space="preserve">. Awareness of a condition which does not warrant an </w:t>
      </w:r>
      <w:r w:rsidR="00645511" w:rsidRPr="00773509">
        <w:rPr>
          <w:b/>
        </w:rPr>
        <w:t>alarm</w:t>
      </w:r>
      <w:r w:rsidR="00645511" w:rsidRPr="00773509">
        <w:t xml:space="preserve"> or </w:t>
      </w:r>
      <w:r w:rsidR="00645511" w:rsidRPr="00773509">
        <w:rPr>
          <w:b/>
        </w:rPr>
        <w:t>warning</w:t>
      </w:r>
      <w:r w:rsidR="00645511" w:rsidRPr="00773509">
        <w:t xml:space="preserve"> condition, but still requires attention out of the ordinary consideration of the situation or of given information.</w:t>
      </w:r>
    </w:p>
    <w:p w14:paraId="20983046" w14:textId="66D9C614" w:rsidR="00C845EE" w:rsidRPr="00773509" w:rsidRDefault="00C845EE" w:rsidP="00E700D1">
      <w:pPr>
        <w:pStyle w:val="DescriptionTag"/>
        <w:spacing w:after="0"/>
      </w:pPr>
      <w:r w:rsidRPr="00773509">
        <w:t>Data Coverage (feature)</w:t>
      </w:r>
    </w:p>
    <w:p w14:paraId="4B90DCC2" w14:textId="57B37457" w:rsidR="00E37403" w:rsidRPr="00773509" w:rsidRDefault="00E37403" w:rsidP="00E0207F">
      <w:pPr>
        <w:autoSpaceDE w:val="0"/>
        <w:autoSpaceDN w:val="0"/>
        <w:adjustRightInd w:val="0"/>
        <w:spacing w:after="120"/>
        <w:rPr>
          <w:b/>
        </w:rPr>
      </w:pPr>
      <w:r w:rsidRPr="00773509">
        <w:rPr>
          <w:rFonts w:eastAsiaTheme="minorHAnsi" w:cs="Arial"/>
          <w:color w:val="000000"/>
          <w:lang w:eastAsia="en-US"/>
        </w:rPr>
        <w:t xml:space="preserve">A geographical area that describes the coverage and extent of spatial types. The meta feature </w:t>
      </w:r>
      <w:r w:rsidRPr="00773509">
        <w:rPr>
          <w:rFonts w:eastAsiaTheme="minorHAnsi" w:cs="Arial"/>
          <w:b/>
          <w:color w:val="000000"/>
          <w:lang w:eastAsia="en-US"/>
        </w:rPr>
        <w:t>Data Coverage</w:t>
      </w:r>
      <w:r w:rsidRPr="00773509">
        <w:rPr>
          <w:rFonts w:eastAsiaTheme="minorHAnsi" w:cs="Arial"/>
          <w:color w:val="000000"/>
          <w:lang w:eastAsia="en-US"/>
        </w:rPr>
        <w:t xml:space="preserve"> encodes the area covered by data within the dataset.</w:t>
      </w:r>
    </w:p>
    <w:p w14:paraId="3FCA5F2D" w14:textId="62848D96" w:rsidR="00645511" w:rsidRPr="00773509" w:rsidRDefault="00C845EE" w:rsidP="00E700D1">
      <w:pPr>
        <w:pStyle w:val="DescriptionTag"/>
        <w:spacing w:after="0"/>
      </w:pPr>
      <w:r w:rsidRPr="00773509">
        <w:lastRenderedPageBreak/>
        <w:t>D</w:t>
      </w:r>
      <w:r w:rsidR="00645511" w:rsidRPr="00773509">
        <w:t>ataset</w:t>
      </w:r>
    </w:p>
    <w:p w14:paraId="51B20C33" w14:textId="5F298B42" w:rsidR="00645511" w:rsidRPr="00773509" w:rsidRDefault="00645511" w:rsidP="00E0207F">
      <w:pPr>
        <w:spacing w:after="60"/>
      </w:pPr>
      <w:r w:rsidRPr="00773509">
        <w:t xml:space="preserve">An </w:t>
      </w:r>
      <w:r w:rsidR="00854A8D" w:rsidRPr="00773509">
        <w:t>identifiable collection of data</w:t>
      </w:r>
      <w:r w:rsidR="00E700D1" w:rsidRPr="00773509">
        <w:t>.</w:t>
      </w:r>
    </w:p>
    <w:p w14:paraId="28D69AFC" w14:textId="3C898321" w:rsidR="00645511" w:rsidRPr="00773509" w:rsidRDefault="00645511" w:rsidP="00E0207F">
      <w:pPr>
        <w:spacing w:after="120"/>
      </w:pPr>
      <w:r w:rsidRPr="00773509">
        <w:t>NOTE</w:t>
      </w:r>
      <w:r w:rsidR="00E700D1" w:rsidRPr="00773509">
        <w:t xml:space="preserve">: </w:t>
      </w:r>
      <w:r w:rsidRPr="00773509">
        <w:t>A dataset may be a smaller grouping of data which, though limited by some constraint such as spatia</w:t>
      </w:r>
      <w:r w:rsidR="00D92278" w:rsidRPr="00773509">
        <w:t xml:space="preserve">l </w:t>
      </w:r>
      <w:r w:rsidRPr="00773509">
        <w:t>extent or feature type is located physically within a larger dataset. Theoretically, a dataset may be as small as a single feature contained within a larger dataset. A hardcopy map or cha</w:t>
      </w:r>
      <w:r w:rsidR="00C845EE" w:rsidRPr="00773509">
        <w:t>rt may be considered a dataset.</w:t>
      </w:r>
    </w:p>
    <w:p w14:paraId="1408910B" w14:textId="77777777" w:rsidR="00645511" w:rsidRPr="00773509" w:rsidRDefault="00645511" w:rsidP="001B7195">
      <w:pPr>
        <w:pStyle w:val="DescriptionTag"/>
        <w:spacing w:after="0"/>
      </w:pPr>
      <w:r w:rsidRPr="00773509">
        <w:t>Display Priority</w:t>
      </w:r>
    </w:p>
    <w:p w14:paraId="27B11FB9" w14:textId="34651671" w:rsidR="00645511" w:rsidRPr="00773509" w:rsidRDefault="00645511" w:rsidP="00E0207F">
      <w:pPr>
        <w:spacing w:after="120"/>
      </w:pPr>
      <w:r w:rsidRPr="00773509">
        <w:t xml:space="preserve">Hierarchy to determine which </w:t>
      </w:r>
      <w:r w:rsidRPr="00773509">
        <w:rPr>
          <w:b/>
        </w:rPr>
        <w:t>feature</w:t>
      </w:r>
      <w:r w:rsidRPr="00773509">
        <w:t xml:space="preserve"> is to be displayed when two features overlap. Priority 2 overwrites 1</w:t>
      </w:r>
      <w:r w:rsidR="00854A8D" w:rsidRPr="00773509">
        <w:t>.</w:t>
      </w:r>
    </w:p>
    <w:p w14:paraId="511AD60C" w14:textId="4B40B410" w:rsidR="00645511" w:rsidRPr="00773509" w:rsidRDefault="00441B6E" w:rsidP="001B7195">
      <w:pPr>
        <w:pStyle w:val="DescriptionTag"/>
        <w:spacing w:after="0"/>
      </w:pPr>
      <w:r w:rsidRPr="00773509">
        <w:t>Electronic Chart Display</w:t>
      </w:r>
      <w:r w:rsidR="00841930" w:rsidRPr="00773509">
        <w:t xml:space="preserve"> and</w:t>
      </w:r>
      <w:r w:rsidRPr="00773509">
        <w:t xml:space="preserve"> </w:t>
      </w:r>
      <w:r w:rsidR="00841930" w:rsidRPr="00773509">
        <w:t>Information System (</w:t>
      </w:r>
      <w:r w:rsidR="00645511" w:rsidRPr="00773509">
        <w:t>ECDIS</w:t>
      </w:r>
      <w:r w:rsidR="00841930" w:rsidRPr="00773509">
        <w:t>)</w:t>
      </w:r>
    </w:p>
    <w:p w14:paraId="0D925C09" w14:textId="2249B646" w:rsidR="00645511" w:rsidRPr="00773509" w:rsidRDefault="00645511" w:rsidP="00E0207F">
      <w:pPr>
        <w:spacing w:after="120"/>
      </w:pPr>
      <w:r w:rsidRPr="00773509">
        <w:t xml:space="preserve">A navigation information system which with adequate back-up arrangements can be accepted as complying with the up-to-date chart required by regulations V/19 and V/27 of the 1974 SOLAS Convention, as amended, by displaying selected information from a </w:t>
      </w:r>
      <w:r w:rsidR="00E0207F" w:rsidRPr="00773509">
        <w:rPr>
          <w:b/>
        </w:rPr>
        <w:t>S</w:t>
      </w:r>
      <w:r w:rsidRPr="00773509">
        <w:rPr>
          <w:b/>
        </w:rPr>
        <w:t xml:space="preserve">ystem </w:t>
      </w:r>
      <w:r w:rsidR="00E0207F" w:rsidRPr="00773509">
        <w:rPr>
          <w:b/>
        </w:rPr>
        <w:t>E</w:t>
      </w:r>
      <w:r w:rsidRPr="00773509">
        <w:rPr>
          <w:b/>
        </w:rPr>
        <w:t xml:space="preserve">lectronic </w:t>
      </w:r>
      <w:r w:rsidR="00E0207F" w:rsidRPr="00773509">
        <w:rPr>
          <w:b/>
        </w:rPr>
        <w:t>N</w:t>
      </w:r>
      <w:r w:rsidRPr="00773509">
        <w:rPr>
          <w:b/>
        </w:rPr>
        <w:t xml:space="preserve">avigational </w:t>
      </w:r>
      <w:r w:rsidR="00E0207F" w:rsidRPr="00773509">
        <w:rPr>
          <w:b/>
        </w:rPr>
        <w:t>C</w:t>
      </w:r>
      <w:r w:rsidRPr="00773509">
        <w:rPr>
          <w:b/>
        </w:rPr>
        <w:t>hart</w:t>
      </w:r>
      <w:r w:rsidRPr="00773509">
        <w:t xml:space="preserve"> (SENC) with positional information from navigation sensors to assist the Mariner in route planning and route monitoring, and if required display additional navigation-related information.</w:t>
      </w:r>
    </w:p>
    <w:p w14:paraId="281D2496" w14:textId="7C1874B8" w:rsidR="00854A8D" w:rsidRPr="00773509" w:rsidRDefault="00841930" w:rsidP="001B7195">
      <w:pPr>
        <w:pStyle w:val="DescriptionTag"/>
        <w:spacing w:after="0"/>
      </w:pPr>
      <w:r w:rsidRPr="00773509">
        <w:t>Electronic Chart System (</w:t>
      </w:r>
      <w:r w:rsidR="00854A8D" w:rsidRPr="00773509">
        <w:t>ECS</w:t>
      </w:r>
      <w:r w:rsidRPr="00773509">
        <w:t>)</w:t>
      </w:r>
    </w:p>
    <w:p w14:paraId="11DD664B" w14:textId="5D37F79A" w:rsidR="00854A8D" w:rsidRPr="00773509" w:rsidRDefault="00854A8D" w:rsidP="00103B2F">
      <w:pPr>
        <w:spacing w:after="120"/>
      </w:pPr>
      <w:r w:rsidRPr="00773509">
        <w:t xml:space="preserve">Navigation information system that electronically displays vessel position and relevant nautical chart data and information from the ECS database on a display screen, but does not meet all IMO requirements for </w:t>
      </w:r>
      <w:r w:rsidRPr="00773509">
        <w:rPr>
          <w:b/>
        </w:rPr>
        <w:t>ECDIS</w:t>
      </w:r>
      <w:r w:rsidRPr="00773509">
        <w:t>, and does not satisfy SOLAS Chapter V requirement to carry a navigational chart.</w:t>
      </w:r>
    </w:p>
    <w:p w14:paraId="308CEE1E" w14:textId="7F2108FC" w:rsidR="00645511" w:rsidRPr="00773509" w:rsidRDefault="00841930" w:rsidP="00B6658C">
      <w:pPr>
        <w:pStyle w:val="DescriptionTag"/>
        <w:spacing w:after="0"/>
      </w:pPr>
      <w:r w:rsidRPr="00773509">
        <w:t>Electronic Navigational Chart (</w:t>
      </w:r>
      <w:r w:rsidR="00645511" w:rsidRPr="00773509">
        <w:t>ENC</w:t>
      </w:r>
      <w:r w:rsidRPr="00773509">
        <w:t>)</w:t>
      </w:r>
    </w:p>
    <w:p w14:paraId="3B317064" w14:textId="5E749786" w:rsidR="00645511" w:rsidRPr="00773509" w:rsidRDefault="00645511" w:rsidP="00103B2F">
      <w:pPr>
        <w:spacing w:after="120"/>
      </w:pPr>
      <w:r w:rsidRPr="00773509">
        <w:t xml:space="preserve">The </w:t>
      </w:r>
      <w:r w:rsidRPr="00773509">
        <w:rPr>
          <w:b/>
        </w:rPr>
        <w:t>dataset</w:t>
      </w:r>
      <w:r w:rsidRPr="00773509">
        <w:t>, standardized as to content, structure</w:t>
      </w:r>
      <w:r w:rsidR="00922BAD" w:rsidRPr="00773509">
        <w:t>,</w:t>
      </w:r>
      <w:r w:rsidRPr="00773509">
        <w:t xml:space="preserve"> and format, issued for use with </w:t>
      </w:r>
      <w:r w:rsidRPr="00773509">
        <w:rPr>
          <w:b/>
        </w:rPr>
        <w:t>ECDIS</w:t>
      </w:r>
      <w:r w:rsidRPr="00773509">
        <w:t xml:space="preserve"> by or on the authority of a Government authorized Hydrographic Office or other relevant government institution, and conform to IHO standards.  The ENC contains all the chart information necessary for safe navigation and may contain supplementary information in addition to that contained in the paper chart which may be considered</w:t>
      </w:r>
      <w:r w:rsidR="00C845EE" w:rsidRPr="00773509">
        <w:t xml:space="preserve"> necessary for safe navigation.</w:t>
      </w:r>
    </w:p>
    <w:p w14:paraId="72B181F8" w14:textId="77777777" w:rsidR="00645511" w:rsidRPr="00773509" w:rsidRDefault="00645511" w:rsidP="00B6658C">
      <w:pPr>
        <w:pStyle w:val="DescriptionTag"/>
        <w:spacing w:after="0"/>
      </w:pPr>
      <w:r w:rsidRPr="00773509">
        <w:t>Feature</w:t>
      </w:r>
    </w:p>
    <w:p w14:paraId="76D6FCC9" w14:textId="09AD6985" w:rsidR="005D7AD0" w:rsidRPr="00773509" w:rsidRDefault="005D7AD0" w:rsidP="00103B2F">
      <w:pPr>
        <w:spacing w:after="60"/>
      </w:pPr>
      <w:r w:rsidRPr="00773509">
        <w:t>Abstractio</w:t>
      </w:r>
      <w:r w:rsidR="00854A8D" w:rsidRPr="00773509">
        <w:t>n of real world phenomena</w:t>
      </w:r>
      <w:r w:rsidR="00B6658C" w:rsidRPr="00773509">
        <w:t>.</w:t>
      </w:r>
    </w:p>
    <w:p w14:paraId="30ACAF92" w14:textId="32267D9B" w:rsidR="005D7AD0" w:rsidRPr="00773509" w:rsidRDefault="005D7AD0" w:rsidP="00103B2F">
      <w:pPr>
        <w:spacing w:after="60"/>
      </w:pPr>
      <w:r w:rsidRPr="00773509">
        <w:t>NOTE: A feature may occur as a type or an instance. The terms “feature type” or “feature instance” should be used when only one is meant</w:t>
      </w:r>
      <w:r w:rsidR="00B6658C" w:rsidRPr="00773509">
        <w:t>.</w:t>
      </w:r>
    </w:p>
    <w:p w14:paraId="353AB889" w14:textId="36B89E55" w:rsidR="00645511" w:rsidRPr="00773509" w:rsidRDefault="005D7AD0" w:rsidP="00103B2F">
      <w:pPr>
        <w:spacing w:after="120"/>
      </w:pPr>
      <w:r w:rsidRPr="00773509">
        <w:t>EXAMPLE: The feature instance named “Eiffel Tower” may be classified with other phenomena into a feature type “tower.”</w:t>
      </w:r>
    </w:p>
    <w:p w14:paraId="28C6260E" w14:textId="77777777" w:rsidR="00645511" w:rsidRPr="00773509" w:rsidRDefault="00645511" w:rsidP="00B6658C">
      <w:pPr>
        <w:pStyle w:val="DescriptionTag"/>
        <w:spacing w:after="0"/>
      </w:pPr>
      <w:r w:rsidRPr="00773509">
        <w:t>Geometric Primitive</w:t>
      </w:r>
    </w:p>
    <w:p w14:paraId="08284E44" w14:textId="0BAEA2B9" w:rsidR="005D7AD0" w:rsidRPr="00773509" w:rsidRDefault="00B6658C" w:rsidP="00103B2F">
      <w:pPr>
        <w:spacing w:after="60"/>
      </w:pPr>
      <w:r w:rsidRPr="00773509">
        <w:t>G</w:t>
      </w:r>
      <w:r w:rsidR="005D7AD0" w:rsidRPr="00773509">
        <w:t>eometric object representing a single, connected, homoge</w:t>
      </w:r>
      <w:r w:rsidR="00854A8D" w:rsidRPr="00773509">
        <w:t>neous element of geometry</w:t>
      </w:r>
      <w:r w:rsidRPr="00773509">
        <w:t>.</w:t>
      </w:r>
    </w:p>
    <w:p w14:paraId="54AEA919" w14:textId="1CB81D50" w:rsidR="00645511" w:rsidRPr="00773509" w:rsidRDefault="005D7AD0" w:rsidP="00103B2F">
      <w:pPr>
        <w:spacing w:after="120"/>
      </w:pPr>
      <w:r w:rsidRPr="00773509">
        <w:t>NOTE: Geometric primitives are non-decomposed objects that present information about geometric configuration. They include points, curves</w:t>
      </w:r>
      <w:r w:rsidR="0087237C" w:rsidRPr="00773509">
        <w:t xml:space="preserve"> and</w:t>
      </w:r>
      <w:r w:rsidRPr="00773509">
        <w:t xml:space="preserve"> surfaces</w:t>
      </w:r>
      <w:r w:rsidR="0087237C" w:rsidRPr="00773509">
        <w:t>.</w:t>
      </w:r>
    </w:p>
    <w:p w14:paraId="49FAA7C2" w14:textId="77777777" w:rsidR="00090D8F" w:rsidRPr="00773509" w:rsidRDefault="00F30C5B" w:rsidP="0087237C">
      <w:pPr>
        <w:pStyle w:val="DescriptionTag"/>
        <w:spacing w:after="0"/>
      </w:pPr>
      <w:r w:rsidRPr="00773509">
        <w:t>Human-Centred Design (HCD)</w:t>
      </w:r>
    </w:p>
    <w:p w14:paraId="4776E5ED" w14:textId="4684A946" w:rsidR="00F30C5B" w:rsidRPr="00773509" w:rsidRDefault="00F30C5B" w:rsidP="00103B2F">
      <w:pPr>
        <w:spacing w:after="120"/>
      </w:pPr>
      <w:r w:rsidRPr="00773509">
        <w:t>An approach to system design and development that aims to make interactive systems more usable by focussing on the use of the system; applying human factors, ergonomics and usability knowledge and techniques.</w:t>
      </w:r>
    </w:p>
    <w:p w14:paraId="4B99FEE5" w14:textId="77777777" w:rsidR="00645511" w:rsidRPr="00773509" w:rsidRDefault="00645511" w:rsidP="0087237C">
      <w:pPr>
        <w:pStyle w:val="DescriptionTag"/>
        <w:spacing w:after="0"/>
      </w:pPr>
      <w:r w:rsidRPr="00773509">
        <w:t>Indication</w:t>
      </w:r>
    </w:p>
    <w:p w14:paraId="6DD476B9" w14:textId="4C2572AF" w:rsidR="00645511" w:rsidRPr="00773509" w:rsidRDefault="00645511" w:rsidP="00103B2F">
      <w:pPr>
        <w:spacing w:after="120"/>
      </w:pPr>
      <w:r w:rsidRPr="00773509">
        <w:t>Visual indication giving information about the cond</w:t>
      </w:r>
      <w:r w:rsidR="00C845EE" w:rsidRPr="00773509">
        <w:t>ition of a system or equipment.</w:t>
      </w:r>
    </w:p>
    <w:p w14:paraId="69DA2EA1" w14:textId="77777777" w:rsidR="00C845EE" w:rsidRPr="00773509" w:rsidRDefault="00C845EE" w:rsidP="0087237C">
      <w:pPr>
        <w:pStyle w:val="DescriptionTag"/>
        <w:spacing w:after="0"/>
      </w:pPr>
      <w:r w:rsidRPr="00773509">
        <w:t>Interoperability</w:t>
      </w:r>
    </w:p>
    <w:p w14:paraId="60DF194B" w14:textId="379E8016" w:rsidR="00C845EE" w:rsidRPr="00773509" w:rsidRDefault="00C845EE" w:rsidP="00103B2F">
      <w:pPr>
        <w:spacing w:after="120"/>
      </w:pPr>
      <w:r w:rsidRPr="00773509">
        <w:t xml:space="preserve">The capability of controlling interactions, especially of visual appearance and information content, between two or more S-100 </w:t>
      </w:r>
      <w:r w:rsidR="00330ED2" w:rsidRPr="00773509">
        <w:t xml:space="preserve">based </w:t>
      </w:r>
      <w:r w:rsidRPr="00773509">
        <w:t>data products displayed simultaneously on the same screen.</w:t>
      </w:r>
    </w:p>
    <w:p w14:paraId="0ADB87C1" w14:textId="77777777" w:rsidR="00645511" w:rsidRPr="00773509" w:rsidRDefault="00645511" w:rsidP="00330ED2">
      <w:pPr>
        <w:pStyle w:val="DescriptionTag"/>
        <w:spacing w:after="0"/>
      </w:pPr>
      <w:r w:rsidRPr="00773509">
        <w:t xml:space="preserve">Minimum Display Scale </w:t>
      </w:r>
    </w:p>
    <w:p w14:paraId="22F3A3FF" w14:textId="297A08F5" w:rsidR="00645511" w:rsidRPr="00773509" w:rsidRDefault="00BA6371" w:rsidP="00103B2F">
      <w:pPr>
        <w:spacing w:after="120"/>
      </w:pPr>
      <w:r w:rsidRPr="00773509">
        <w:t>The smallest</w:t>
      </w:r>
      <w:r w:rsidR="00645511" w:rsidRPr="00773509">
        <w:t xml:space="preserve"> value of the ratio of the linear dimensions of </w:t>
      </w:r>
      <w:r w:rsidR="00645511" w:rsidRPr="00773509">
        <w:rPr>
          <w:b/>
        </w:rPr>
        <w:t>features</w:t>
      </w:r>
      <w:r w:rsidR="00645511" w:rsidRPr="00773509">
        <w:t xml:space="preserve"> of a </w:t>
      </w:r>
      <w:r w:rsidR="00645511" w:rsidRPr="00773509">
        <w:rPr>
          <w:b/>
        </w:rPr>
        <w:t>dataset</w:t>
      </w:r>
      <w:r w:rsidR="00645511" w:rsidRPr="00773509">
        <w:t xml:space="preserve"> presented in the display and the actual dimensions of the </w:t>
      </w:r>
      <w:r w:rsidR="00645511" w:rsidRPr="00773509">
        <w:rPr>
          <w:b/>
        </w:rPr>
        <w:t>features</w:t>
      </w:r>
      <w:r w:rsidR="00645511" w:rsidRPr="00773509">
        <w:t xml:space="preserve"> represented (smallest scale) of the scale range of the </w:t>
      </w:r>
      <w:r w:rsidR="00645511" w:rsidRPr="00773509">
        <w:rPr>
          <w:b/>
        </w:rPr>
        <w:t>dataset</w:t>
      </w:r>
      <w:r w:rsidR="00645511" w:rsidRPr="00773509">
        <w:t>.</w:t>
      </w:r>
    </w:p>
    <w:p w14:paraId="77E73FE8" w14:textId="77777777" w:rsidR="00645511" w:rsidRPr="00773509" w:rsidRDefault="00645511" w:rsidP="00EF630C">
      <w:pPr>
        <w:pStyle w:val="DescriptionTag"/>
        <w:spacing w:after="0"/>
      </w:pPr>
      <w:r w:rsidRPr="00773509">
        <w:t xml:space="preserve">Maximum Display Scale </w:t>
      </w:r>
    </w:p>
    <w:p w14:paraId="6E6EF6C7" w14:textId="4931139F" w:rsidR="00645511" w:rsidRPr="00773509" w:rsidRDefault="00645511" w:rsidP="00103B2F">
      <w:pPr>
        <w:spacing w:after="120"/>
      </w:pPr>
      <w:r w:rsidRPr="00773509">
        <w:t xml:space="preserve">The larger value of the ratio of the linear dimensions of </w:t>
      </w:r>
      <w:r w:rsidRPr="00773509">
        <w:rPr>
          <w:b/>
        </w:rPr>
        <w:t>features</w:t>
      </w:r>
      <w:r w:rsidRPr="00773509">
        <w:t xml:space="preserve"> of a </w:t>
      </w:r>
      <w:r w:rsidRPr="00773509">
        <w:rPr>
          <w:b/>
        </w:rPr>
        <w:t>dataset</w:t>
      </w:r>
      <w:r w:rsidRPr="00773509">
        <w:t xml:space="preserve"> presented in the display and the actual dimensions of the </w:t>
      </w:r>
      <w:r w:rsidRPr="00773509">
        <w:rPr>
          <w:b/>
        </w:rPr>
        <w:t>features</w:t>
      </w:r>
      <w:r w:rsidRPr="00773509">
        <w:t xml:space="preserve"> represented (largest scale) of </w:t>
      </w:r>
      <w:r w:rsidR="00C845EE" w:rsidRPr="00773509">
        <w:t>the scale range of the dataset.</w:t>
      </w:r>
    </w:p>
    <w:p w14:paraId="472AB283" w14:textId="25986C75" w:rsidR="00294894" w:rsidRPr="00773509" w:rsidRDefault="00294894" w:rsidP="000535EC">
      <w:pPr>
        <w:pStyle w:val="DescriptionTag"/>
        <w:spacing w:after="0"/>
      </w:pPr>
      <w:r w:rsidRPr="00773509">
        <w:t>Navigation System</w:t>
      </w:r>
    </w:p>
    <w:p w14:paraId="1DD931AA" w14:textId="1DED7483" w:rsidR="00294894" w:rsidRPr="00773509" w:rsidRDefault="00294894" w:rsidP="00103B2F">
      <w:pPr>
        <w:spacing w:after="120"/>
      </w:pPr>
      <w:r w:rsidRPr="00773509">
        <w:t xml:space="preserve">Navigation information system that electronically displays vessel position and relevant nautical chart data and information from a database on a display screen. </w:t>
      </w:r>
      <w:r w:rsidRPr="00773509">
        <w:rPr>
          <w:b/>
        </w:rPr>
        <w:t>ECDIS</w:t>
      </w:r>
      <w:r w:rsidRPr="00773509">
        <w:t xml:space="preserve"> and </w:t>
      </w:r>
      <w:r w:rsidRPr="00773509">
        <w:rPr>
          <w:b/>
        </w:rPr>
        <w:t>ECS</w:t>
      </w:r>
      <w:r w:rsidRPr="00773509">
        <w:t xml:space="preserve"> are two types of Navigation System.</w:t>
      </w:r>
    </w:p>
    <w:p w14:paraId="271FED5E" w14:textId="558EE9C9" w:rsidR="00645511" w:rsidRPr="00773509" w:rsidRDefault="00645511" w:rsidP="0027214F">
      <w:pPr>
        <w:pStyle w:val="DescriptionTag"/>
        <w:spacing w:after="0"/>
      </w:pPr>
      <w:r w:rsidRPr="00773509">
        <w:lastRenderedPageBreak/>
        <w:t xml:space="preserve">Opaque </w:t>
      </w:r>
      <w:r w:rsidR="005B477F" w:rsidRPr="00773509">
        <w:t>F</w:t>
      </w:r>
      <w:r w:rsidRPr="00773509">
        <w:t>ill</w:t>
      </w:r>
    </w:p>
    <w:p w14:paraId="0EE1E506" w14:textId="51A5DFC3" w:rsidR="00645511" w:rsidRPr="00773509" w:rsidRDefault="00645511" w:rsidP="00103B2F">
      <w:pPr>
        <w:spacing w:after="120"/>
      </w:pPr>
      <w:r w:rsidRPr="00773509">
        <w:t>The background is completely filled with the colour fill. (For example, depth area</w:t>
      </w:r>
      <w:r w:rsidR="005B477F" w:rsidRPr="00773509">
        <w:t>.)</w:t>
      </w:r>
      <w:r w:rsidRPr="00773509">
        <w:t xml:space="preserve"> The point and line </w:t>
      </w:r>
      <w:r w:rsidRPr="00773509">
        <w:rPr>
          <w:b/>
        </w:rPr>
        <w:t>SENC features</w:t>
      </w:r>
      <w:r w:rsidRPr="00773509">
        <w:t xml:space="preserve"> may be overwritten. The raw </w:t>
      </w:r>
      <w:r w:rsidR="00A9437A" w:rsidRPr="00773509">
        <w:rPr>
          <w:b/>
        </w:rPr>
        <w:t>radar</w:t>
      </w:r>
      <w:r w:rsidRPr="00773509">
        <w:t xml:space="preserve"> image is a special case of opaque fill which overwrites all other </w:t>
      </w:r>
      <w:r w:rsidRPr="00773509">
        <w:rPr>
          <w:b/>
        </w:rPr>
        <w:t>features</w:t>
      </w:r>
      <w:r w:rsidRPr="00773509">
        <w:t xml:space="preserve"> expect those with "priority over </w:t>
      </w:r>
      <w:r w:rsidRPr="00773509">
        <w:rPr>
          <w:b/>
        </w:rPr>
        <w:t>radar</w:t>
      </w:r>
      <w:r w:rsidRPr="00773509">
        <w:t>" (</w:t>
      </w:r>
      <w:r w:rsidRPr="00773509">
        <w:rPr>
          <w:b/>
        </w:rPr>
        <w:t>OVERRADAR</w:t>
      </w:r>
      <w:r w:rsidRPr="00773509">
        <w:t>).</w:t>
      </w:r>
    </w:p>
    <w:p w14:paraId="3FAE6F8F" w14:textId="77777777" w:rsidR="002F3994" w:rsidRPr="00773509" w:rsidRDefault="002F3994" w:rsidP="005B477F">
      <w:pPr>
        <w:pStyle w:val="DescriptionTag"/>
        <w:spacing w:after="0"/>
      </w:pPr>
      <w:r w:rsidRPr="00773509">
        <w:t>OVERRADAR</w:t>
      </w:r>
    </w:p>
    <w:p w14:paraId="2E8523D2" w14:textId="344F9DF7" w:rsidR="002F3994" w:rsidRPr="00773509" w:rsidRDefault="002F3994" w:rsidP="00103B2F">
      <w:pPr>
        <w:spacing w:after="120"/>
      </w:pPr>
      <w:r w:rsidRPr="00773509">
        <w:t xml:space="preserve">A priority designation that instructs the display to put the object's presentation over </w:t>
      </w:r>
      <w:r w:rsidRPr="00773509">
        <w:rPr>
          <w:b/>
        </w:rPr>
        <w:t>radar</w:t>
      </w:r>
      <w:r w:rsidR="005B477F" w:rsidRPr="00773509">
        <w:t xml:space="preserve"> information.</w:t>
      </w:r>
    </w:p>
    <w:p w14:paraId="0B1BE1A9" w14:textId="77777777" w:rsidR="00645511" w:rsidRPr="00773509" w:rsidRDefault="00645511" w:rsidP="005B477F">
      <w:pPr>
        <w:pStyle w:val="DescriptionTag"/>
        <w:spacing w:after="0"/>
      </w:pPr>
      <w:r w:rsidRPr="00773509">
        <w:t>Pattern fill</w:t>
      </w:r>
    </w:p>
    <w:p w14:paraId="47ACD900" w14:textId="388FF907" w:rsidR="00645511" w:rsidRPr="00773509" w:rsidRDefault="00645511" w:rsidP="00103B2F">
      <w:pPr>
        <w:spacing w:after="120"/>
      </w:pPr>
      <w:r w:rsidRPr="00773509">
        <w:t>A method of identifying areas by large, faintly coloured symbols well spaced out across the area. A pattern spacing algorithm ensures that the pattern symbols are visible without being so dense as to cause clutter. Used to ensure pattern symbols are always visible at any display scale.</w:t>
      </w:r>
    </w:p>
    <w:p w14:paraId="7B06CF3D" w14:textId="023423FD" w:rsidR="00C845EE" w:rsidRPr="00773509" w:rsidRDefault="00C845EE" w:rsidP="005B477F">
      <w:pPr>
        <w:pStyle w:val="DescriptionTag"/>
        <w:spacing w:after="0"/>
      </w:pPr>
      <w:r w:rsidRPr="00773509">
        <w:t>RADAR</w:t>
      </w:r>
    </w:p>
    <w:p w14:paraId="255545B4" w14:textId="1FD6223A" w:rsidR="00C845EE" w:rsidRPr="00773509" w:rsidRDefault="002A2E2E" w:rsidP="00103B2F">
      <w:pPr>
        <w:spacing w:after="120"/>
      </w:pPr>
      <w:r w:rsidRPr="00773509">
        <w:t>A method, system or technique of using beamed, reflected, and timed radio waves for detecting, locating, or tracking objects, and for measuring altitudes. The electronic equipment or apparatus used to generate, transmit, receive, and usually, to display radio scanning or locating waves; a radar set. The name 'radar' is derived from the wor</w:t>
      </w:r>
      <w:r w:rsidR="00A9437A" w:rsidRPr="00773509">
        <w:t>ds radio detecting and ranging.</w:t>
      </w:r>
    </w:p>
    <w:p w14:paraId="61528C03" w14:textId="52B54C91" w:rsidR="00645511" w:rsidRPr="00773509" w:rsidRDefault="00BA6371" w:rsidP="00A9437A">
      <w:pPr>
        <w:pStyle w:val="DescriptionTag"/>
        <w:spacing w:after="0"/>
      </w:pPr>
      <w:r w:rsidRPr="00773509">
        <w:t>Scale minimum (</w:t>
      </w:r>
      <w:r w:rsidR="00645511" w:rsidRPr="00773509">
        <w:t>SCAMIN</w:t>
      </w:r>
      <w:r w:rsidRPr="00773509">
        <w:t>)</w:t>
      </w:r>
    </w:p>
    <w:p w14:paraId="36D23EA9" w14:textId="464D2EA6" w:rsidR="00645511" w:rsidRPr="00773509" w:rsidRDefault="00645511" w:rsidP="00103B2F">
      <w:pPr>
        <w:spacing w:after="120"/>
      </w:pPr>
      <w:r w:rsidRPr="00773509">
        <w:t xml:space="preserve">The smallest scale at which a </w:t>
      </w:r>
      <w:r w:rsidRPr="00773509">
        <w:rPr>
          <w:b/>
        </w:rPr>
        <w:t>feature</w:t>
      </w:r>
      <w:r w:rsidRPr="00773509">
        <w:t xml:space="preserve"> is displayed (For example, a minor light, SCAMIN of 1:4</w:t>
      </w:r>
      <w:r w:rsidR="00103B2F" w:rsidRPr="00773509">
        <w:t>4</w:t>
      </w:r>
      <w:r w:rsidRPr="00773509">
        <w:t>,</w:t>
      </w:r>
      <w:r w:rsidR="00103B2F" w:rsidRPr="00773509">
        <w:t>999</w:t>
      </w:r>
      <w:r w:rsidRPr="00773509">
        <w:t>, would not be displayed at a scale of 1:90,000).</w:t>
      </w:r>
    </w:p>
    <w:p w14:paraId="3ABA9EA1" w14:textId="0D5E8A35" w:rsidR="00645511" w:rsidRPr="00773509" w:rsidRDefault="00841930" w:rsidP="00A9437A">
      <w:pPr>
        <w:pStyle w:val="DescriptionTag"/>
        <w:spacing w:after="0"/>
      </w:pPr>
      <w:r w:rsidRPr="00773509">
        <w:t>System Electronic Navigational Chart (</w:t>
      </w:r>
      <w:r w:rsidR="00645511" w:rsidRPr="00773509">
        <w:t>SENC</w:t>
      </w:r>
      <w:r w:rsidRPr="00773509">
        <w:t>)</w:t>
      </w:r>
    </w:p>
    <w:p w14:paraId="24645A09" w14:textId="76F2D0F3" w:rsidR="00645511" w:rsidRPr="00773509" w:rsidRDefault="00645511" w:rsidP="00103B2F">
      <w:pPr>
        <w:spacing w:after="120"/>
      </w:pPr>
      <w:r w:rsidRPr="00773509">
        <w:t xml:space="preserve">In </w:t>
      </w:r>
      <w:r w:rsidRPr="00773509">
        <w:rPr>
          <w:b/>
        </w:rPr>
        <w:t>ECDIS</w:t>
      </w:r>
      <w:r w:rsidRPr="00773509">
        <w:t xml:space="preserve"> means a database, in the manufacturer’s internal </w:t>
      </w:r>
      <w:r w:rsidRPr="00773509">
        <w:rPr>
          <w:b/>
        </w:rPr>
        <w:t>ECDIS</w:t>
      </w:r>
      <w:r w:rsidRPr="00773509">
        <w:t xml:space="preserve"> format, resulting from the loss-less transformation of the entire </w:t>
      </w:r>
      <w:r w:rsidRPr="00773509">
        <w:rPr>
          <w:b/>
        </w:rPr>
        <w:t>ENC</w:t>
      </w:r>
      <w:r w:rsidRPr="00773509">
        <w:t xml:space="preserve"> contents and its updates.  It is this database that is accessed by </w:t>
      </w:r>
      <w:r w:rsidRPr="00773509">
        <w:rPr>
          <w:b/>
        </w:rPr>
        <w:t>ECDIS</w:t>
      </w:r>
      <w:r w:rsidRPr="00773509">
        <w:t xml:space="preserve"> for the display generation and other navigational functions, and is equivalent to an up-to-date paper chart. The SENC may also contain information added by the mariner and information from other sources.</w:t>
      </w:r>
    </w:p>
    <w:p w14:paraId="37966C36" w14:textId="6BA3CA91" w:rsidR="00645511" w:rsidRPr="00773509" w:rsidRDefault="00645511" w:rsidP="003D31AD">
      <w:pPr>
        <w:pStyle w:val="DescriptionTag"/>
        <w:spacing w:after="0"/>
      </w:pPr>
      <w:r w:rsidRPr="00773509">
        <w:t xml:space="preserve">Skin of the </w:t>
      </w:r>
      <w:r w:rsidR="00385403" w:rsidRPr="00773509">
        <w:t>E</w:t>
      </w:r>
      <w:r w:rsidR="00BA6371" w:rsidRPr="00773509">
        <w:t>arth</w:t>
      </w:r>
    </w:p>
    <w:p w14:paraId="49D5A2C5" w14:textId="2867EF0B" w:rsidR="00BA6371" w:rsidRPr="00773509" w:rsidRDefault="00E37403" w:rsidP="00385403">
      <w:pPr>
        <w:spacing w:after="120"/>
      </w:pPr>
      <w:r w:rsidRPr="00773509">
        <w:t>A</w:t>
      </w:r>
      <w:r w:rsidR="00BA6371" w:rsidRPr="00773509">
        <w:t xml:space="preserve"> subset of the geographic (geo) </w:t>
      </w:r>
      <w:r w:rsidR="00BA6371" w:rsidRPr="00773509">
        <w:rPr>
          <w:b/>
        </w:rPr>
        <w:t>features</w:t>
      </w:r>
      <w:r w:rsidR="00BA6371" w:rsidRPr="00773509">
        <w:t xml:space="preserve"> that must create a complete non-overlapping coverage of the area of data coverage of an </w:t>
      </w:r>
      <w:r w:rsidR="00BA6371" w:rsidRPr="00773509">
        <w:rPr>
          <w:b/>
        </w:rPr>
        <w:t>ENC</w:t>
      </w:r>
      <w:r w:rsidR="00BA6371" w:rsidRPr="00773509">
        <w:t xml:space="preserve"> </w:t>
      </w:r>
      <w:r w:rsidR="00BA6371" w:rsidRPr="00773509">
        <w:rPr>
          <w:b/>
        </w:rPr>
        <w:t>dataset</w:t>
      </w:r>
      <w:r w:rsidR="00854A8D" w:rsidRPr="00773509">
        <w:t>.</w:t>
      </w:r>
    </w:p>
    <w:p w14:paraId="5C6ECF69" w14:textId="77777777" w:rsidR="00090D8F" w:rsidRPr="00773509" w:rsidRDefault="00F30C5B" w:rsidP="0061645D">
      <w:pPr>
        <w:pStyle w:val="DescriptionTag"/>
        <w:spacing w:after="0"/>
      </w:pPr>
      <w:r w:rsidRPr="00773509">
        <w:t>Software Quality Assurance (SQA)</w:t>
      </w:r>
    </w:p>
    <w:p w14:paraId="364A3431" w14:textId="7DC0BF02" w:rsidR="00F30C5B" w:rsidRPr="00773509" w:rsidRDefault="00F30C5B" w:rsidP="00385403">
      <w:pPr>
        <w:spacing w:after="120"/>
      </w:pPr>
      <w:r w:rsidRPr="00773509">
        <w:t>A set of processes that ensures software meets and complies with required quality specifications. Designated SQA processes align with a system design life cycle.</w:t>
      </w:r>
    </w:p>
    <w:p w14:paraId="5E2E5F73" w14:textId="3B7EEE87" w:rsidR="00C845EE" w:rsidRPr="00773509" w:rsidRDefault="00C845EE" w:rsidP="0061645D">
      <w:pPr>
        <w:pStyle w:val="DescriptionTag"/>
        <w:spacing w:after="0"/>
      </w:pPr>
      <w:r w:rsidRPr="00773509">
        <w:t>S</w:t>
      </w:r>
      <w:r w:rsidR="0061645D" w:rsidRPr="00773509">
        <w:t>ystem</w:t>
      </w:r>
    </w:p>
    <w:p w14:paraId="4335C6E8" w14:textId="77777777" w:rsidR="00454C9D" w:rsidRPr="00773509" w:rsidRDefault="00454C9D" w:rsidP="00385403">
      <w:pPr>
        <w:spacing w:after="60"/>
      </w:pPr>
      <w:r w:rsidRPr="00773509">
        <w:t>When used without a qualifying term, t</w:t>
      </w:r>
      <w:r w:rsidR="00854A8D" w:rsidRPr="00773509">
        <w:t>he combination of computer hardware, operating system, application software, and interfaces that constitute the platform on which S-100 and related data are processed for viewing or other use by a human end-user.</w:t>
      </w:r>
    </w:p>
    <w:p w14:paraId="1C42C822" w14:textId="4EC2ECA7" w:rsidR="00C845EE" w:rsidRPr="00773509" w:rsidRDefault="00454C9D" w:rsidP="00385403">
      <w:pPr>
        <w:spacing w:after="120"/>
      </w:pPr>
      <w:r w:rsidRPr="00773509">
        <w:t>N</w:t>
      </w:r>
      <w:r w:rsidR="0061645D" w:rsidRPr="00773509">
        <w:t>OTE</w:t>
      </w:r>
      <w:r w:rsidRPr="00773509">
        <w:t xml:space="preserve">: “System” is often used with a qualifying term, </w:t>
      </w:r>
      <w:r w:rsidR="0061645D" w:rsidRPr="00773509">
        <w:t>for example</w:t>
      </w:r>
      <w:r w:rsidRPr="00773509">
        <w:t xml:space="preserve"> “Electronic Chart Display and Information System”, “Electronic Charting System”, “operating system”, etc. </w:t>
      </w:r>
    </w:p>
    <w:p w14:paraId="3C944B6F" w14:textId="2EB8B52B" w:rsidR="00676D57" w:rsidRPr="00773509" w:rsidRDefault="00676D57" w:rsidP="00385403">
      <w:pPr>
        <w:pStyle w:val="Heading3"/>
        <w:tabs>
          <w:tab w:val="clear" w:pos="851"/>
          <w:tab w:val="left" w:pos="709"/>
        </w:tabs>
        <w:spacing w:before="120" w:after="120"/>
      </w:pPr>
      <w:bookmarkStart w:id="142" w:name="_Toc484523822"/>
      <w:bookmarkStart w:id="143" w:name="_Toc225065133"/>
      <w:bookmarkStart w:id="144" w:name="_Toc225648276"/>
      <w:bookmarkStart w:id="145" w:name="_Toc100669544"/>
      <w:r w:rsidRPr="00773509">
        <w:t>Abbreviations</w:t>
      </w:r>
      <w:bookmarkEnd w:id="142"/>
      <w:bookmarkEnd w:id="143"/>
      <w:bookmarkEnd w:id="144"/>
      <w:bookmarkEnd w:id="145"/>
    </w:p>
    <w:p w14:paraId="16F86946" w14:textId="0B6C83F0" w:rsidR="00765AEC" w:rsidRPr="00773509" w:rsidRDefault="00765AEC" w:rsidP="00555C39">
      <w:pPr>
        <w:pStyle w:val="Abbreviation"/>
      </w:pPr>
      <w:r w:rsidRPr="00773509">
        <w:t>ARPA</w:t>
      </w:r>
      <w:r w:rsidRPr="00773509">
        <w:tab/>
        <w:t>Automatic Radar Plotting Aid</w:t>
      </w:r>
    </w:p>
    <w:p w14:paraId="4266E397" w14:textId="2B3819E1" w:rsidR="00765AEC" w:rsidRPr="00773509" w:rsidRDefault="00765AEC" w:rsidP="00555C39">
      <w:pPr>
        <w:pStyle w:val="Abbreviation"/>
      </w:pPr>
      <w:r w:rsidRPr="00773509">
        <w:t>AIS</w:t>
      </w:r>
      <w:r w:rsidRPr="00773509">
        <w:tab/>
        <w:t>Automatic Identification System</w:t>
      </w:r>
    </w:p>
    <w:p w14:paraId="1F66C700" w14:textId="526708B4" w:rsidR="00765AEC" w:rsidRPr="00773509" w:rsidRDefault="00765AEC" w:rsidP="00555C39">
      <w:pPr>
        <w:pStyle w:val="Abbreviation"/>
      </w:pPr>
      <w:r w:rsidRPr="00773509">
        <w:t>AIS ASM</w:t>
      </w:r>
      <w:r w:rsidRPr="00773509">
        <w:tab/>
        <w:t>AIS Application Specific Messages</w:t>
      </w:r>
    </w:p>
    <w:p w14:paraId="3C24C30C" w14:textId="3268FD12" w:rsidR="006A58D6" w:rsidRPr="00773509" w:rsidRDefault="006A58D6" w:rsidP="00555C39">
      <w:pPr>
        <w:pStyle w:val="Abbreviation"/>
      </w:pPr>
      <w:r w:rsidRPr="00773509">
        <w:t>CRS</w:t>
      </w:r>
      <w:r w:rsidRPr="00773509">
        <w:tab/>
        <w:t>Coordinate Reference System</w:t>
      </w:r>
    </w:p>
    <w:p w14:paraId="676274E3" w14:textId="563B456E" w:rsidR="00606361" w:rsidRPr="00773509" w:rsidRDefault="00606361" w:rsidP="00555C39">
      <w:pPr>
        <w:pStyle w:val="Abbreviation"/>
      </w:pPr>
      <w:r w:rsidRPr="00773509">
        <w:t>DCEG</w:t>
      </w:r>
      <w:r w:rsidRPr="00773509">
        <w:tab/>
        <w:t xml:space="preserve">Data </w:t>
      </w:r>
      <w:r w:rsidR="005D3426" w:rsidRPr="00773509">
        <w:t>Classification</w:t>
      </w:r>
      <w:r w:rsidRPr="00773509">
        <w:t xml:space="preserve"> and Encoding Guide</w:t>
      </w:r>
    </w:p>
    <w:p w14:paraId="4070E1E2" w14:textId="6D2DCD34" w:rsidR="00765AEC" w:rsidRPr="00773509" w:rsidRDefault="00765AEC" w:rsidP="00555C39">
      <w:pPr>
        <w:pStyle w:val="Abbreviation"/>
      </w:pPr>
      <w:r w:rsidRPr="00773509">
        <w:t>DQ</w:t>
      </w:r>
      <w:r w:rsidRPr="00773509">
        <w:tab/>
        <w:t>Data Quality</w:t>
      </w:r>
    </w:p>
    <w:p w14:paraId="201EAC68" w14:textId="10EBC853" w:rsidR="00676D57" w:rsidRPr="00773509" w:rsidRDefault="00676D57" w:rsidP="00555C39">
      <w:pPr>
        <w:pStyle w:val="Abbreviation"/>
      </w:pPr>
      <w:r w:rsidRPr="00773509">
        <w:t>ECDIS</w:t>
      </w:r>
      <w:r w:rsidR="00D92278" w:rsidRPr="00773509">
        <w:tab/>
      </w:r>
      <w:r w:rsidRPr="00773509">
        <w:t>Electronic Chart Display and Information System</w:t>
      </w:r>
    </w:p>
    <w:p w14:paraId="101A8DC0" w14:textId="6E8EAEAD" w:rsidR="00841930" w:rsidRPr="00773509" w:rsidRDefault="00841930" w:rsidP="00555C39">
      <w:pPr>
        <w:pStyle w:val="Abbreviation"/>
      </w:pPr>
      <w:r w:rsidRPr="00773509">
        <w:t>ECS</w:t>
      </w:r>
      <w:r w:rsidR="00606361" w:rsidRPr="00773509">
        <w:tab/>
        <w:t>Electronic Chart System</w:t>
      </w:r>
    </w:p>
    <w:p w14:paraId="5361C8D7" w14:textId="7BD0B0C6" w:rsidR="006A58D6" w:rsidRPr="00773509" w:rsidRDefault="006A58D6" w:rsidP="00555C39">
      <w:pPr>
        <w:pStyle w:val="Abbreviation"/>
      </w:pPr>
      <w:r w:rsidRPr="00773509">
        <w:t>ENC</w:t>
      </w:r>
      <w:r w:rsidRPr="00773509">
        <w:tab/>
        <w:t>Electronic Navigational Chart</w:t>
      </w:r>
    </w:p>
    <w:p w14:paraId="068F0789" w14:textId="1A10867E" w:rsidR="00841930" w:rsidRPr="00773509" w:rsidRDefault="00841930" w:rsidP="00555C39">
      <w:pPr>
        <w:pStyle w:val="Abbreviation"/>
      </w:pPr>
      <w:r w:rsidRPr="00773509">
        <w:t>EPSG</w:t>
      </w:r>
      <w:r w:rsidR="00606361" w:rsidRPr="00773509">
        <w:tab/>
        <w:t>European Petroleum Survey Group</w:t>
      </w:r>
    </w:p>
    <w:p w14:paraId="7456BB0C" w14:textId="629E9CD0" w:rsidR="00841930" w:rsidRPr="00773509" w:rsidRDefault="00841930" w:rsidP="00555C39">
      <w:pPr>
        <w:pStyle w:val="Abbreviation"/>
      </w:pPr>
      <w:r w:rsidRPr="00773509">
        <w:t>FC</w:t>
      </w:r>
      <w:r w:rsidR="00606361" w:rsidRPr="00773509">
        <w:tab/>
        <w:t>Feature Catalogue</w:t>
      </w:r>
    </w:p>
    <w:p w14:paraId="68D3EA89" w14:textId="78ACA461" w:rsidR="00841930" w:rsidRPr="00773509" w:rsidRDefault="00841930" w:rsidP="00555C39">
      <w:pPr>
        <w:pStyle w:val="Abbreviation"/>
      </w:pPr>
      <w:r w:rsidRPr="00773509">
        <w:t>HCD</w:t>
      </w:r>
      <w:r w:rsidR="00606361" w:rsidRPr="00773509">
        <w:tab/>
        <w:t>Human-Centred Design</w:t>
      </w:r>
    </w:p>
    <w:p w14:paraId="3855B964" w14:textId="15F04555" w:rsidR="00841930" w:rsidRPr="00773509" w:rsidRDefault="00841930" w:rsidP="00555C39">
      <w:pPr>
        <w:pStyle w:val="Abbreviation"/>
      </w:pPr>
      <w:r w:rsidRPr="00773509">
        <w:t>IEC</w:t>
      </w:r>
      <w:r w:rsidR="00606361" w:rsidRPr="00773509">
        <w:tab/>
        <w:t>International Electrotechnical Commission</w:t>
      </w:r>
    </w:p>
    <w:p w14:paraId="3DA09D74" w14:textId="6F459A1C" w:rsidR="00570886" w:rsidRPr="00773509" w:rsidRDefault="00570886" w:rsidP="00555C39">
      <w:pPr>
        <w:pStyle w:val="Abbreviation"/>
      </w:pPr>
      <w:r w:rsidRPr="00773509">
        <w:lastRenderedPageBreak/>
        <w:t>IC</w:t>
      </w:r>
      <w:r w:rsidRPr="00773509">
        <w:tab/>
        <w:t>Interoperability Catalogue</w:t>
      </w:r>
    </w:p>
    <w:p w14:paraId="6962D178" w14:textId="233160A7" w:rsidR="006A58D6" w:rsidRPr="00773509" w:rsidRDefault="006A58D6" w:rsidP="00555C39">
      <w:pPr>
        <w:pStyle w:val="Abbreviation"/>
      </w:pPr>
      <w:r w:rsidRPr="00773509">
        <w:t>IHO</w:t>
      </w:r>
      <w:r w:rsidRPr="00773509">
        <w:tab/>
        <w:t>International Hydrographic Organization</w:t>
      </w:r>
    </w:p>
    <w:p w14:paraId="0F0AE1FB" w14:textId="79C54D64" w:rsidR="006A58D6" w:rsidRPr="00773509" w:rsidRDefault="006A58D6" w:rsidP="00555C39">
      <w:pPr>
        <w:pStyle w:val="Abbreviation"/>
      </w:pPr>
      <w:r w:rsidRPr="00773509">
        <w:t>IMO</w:t>
      </w:r>
      <w:r w:rsidRPr="00773509">
        <w:tab/>
        <w:t>International Maritime Organization</w:t>
      </w:r>
    </w:p>
    <w:p w14:paraId="2F8C178D" w14:textId="54AA61DE" w:rsidR="006A58D6" w:rsidRPr="00773509" w:rsidRDefault="006A58D6" w:rsidP="00555C39">
      <w:pPr>
        <w:pStyle w:val="Abbreviation"/>
      </w:pPr>
      <w:r w:rsidRPr="00773509">
        <w:t>ISO</w:t>
      </w:r>
      <w:r w:rsidRPr="00773509">
        <w:tab/>
        <w:t>International Organization for Standardization</w:t>
      </w:r>
    </w:p>
    <w:p w14:paraId="4535A458" w14:textId="50E1219E" w:rsidR="00841930" w:rsidRPr="00773509" w:rsidRDefault="00841930" w:rsidP="00555C39">
      <w:pPr>
        <w:pStyle w:val="Abbreviation"/>
      </w:pPr>
      <w:r w:rsidRPr="00773509">
        <w:t>GFM</w:t>
      </w:r>
      <w:r w:rsidR="00606361" w:rsidRPr="00773509">
        <w:tab/>
        <w:t>General Feature Model</w:t>
      </w:r>
    </w:p>
    <w:p w14:paraId="7D13A72D" w14:textId="5757F8DB" w:rsidR="008738ED" w:rsidRPr="00773509" w:rsidRDefault="008738ED" w:rsidP="00555C39">
      <w:pPr>
        <w:pStyle w:val="Abbreviation"/>
      </w:pPr>
      <w:r w:rsidRPr="00773509">
        <w:t>MPA</w:t>
      </w:r>
      <w:r w:rsidRPr="00773509">
        <w:tab/>
        <w:t>Marine Protected Area</w:t>
      </w:r>
    </w:p>
    <w:p w14:paraId="4FE2E992" w14:textId="16638998" w:rsidR="00606361" w:rsidRPr="00773509" w:rsidRDefault="00606361" w:rsidP="00555C39">
      <w:pPr>
        <w:pStyle w:val="Abbreviation"/>
      </w:pPr>
      <w:r w:rsidRPr="00773509">
        <w:t>MRN</w:t>
      </w:r>
      <w:r w:rsidRPr="00773509">
        <w:tab/>
        <w:t>Maritime Resource Name</w:t>
      </w:r>
    </w:p>
    <w:p w14:paraId="76A80E82" w14:textId="1BA8A546" w:rsidR="00841930" w:rsidRPr="00773509" w:rsidRDefault="00841930" w:rsidP="00555C39">
      <w:pPr>
        <w:pStyle w:val="Abbreviation"/>
        <w:rPr>
          <w:rFonts w:cs="Arial"/>
          <w:color w:val="222222"/>
          <w:shd w:val="clear" w:color="auto" w:fill="FFFFFF"/>
        </w:rPr>
      </w:pPr>
      <w:r w:rsidRPr="00773509">
        <w:t>OEM</w:t>
      </w:r>
      <w:r w:rsidR="00973B6E" w:rsidRPr="00773509">
        <w:tab/>
      </w:r>
      <w:r w:rsidR="00973B6E" w:rsidRPr="00773509">
        <w:rPr>
          <w:rFonts w:cs="Arial"/>
          <w:color w:val="222222"/>
          <w:shd w:val="clear" w:color="auto" w:fill="FFFFFF"/>
        </w:rPr>
        <w:t>Original Equipment Manufacturer</w:t>
      </w:r>
    </w:p>
    <w:p w14:paraId="2FD935D6" w14:textId="7F5EFD03" w:rsidR="00C64FCB" w:rsidRPr="00773509" w:rsidRDefault="00C64FCB" w:rsidP="00555C39">
      <w:pPr>
        <w:pStyle w:val="Abbreviation"/>
      </w:pPr>
      <w:r w:rsidRPr="00773509">
        <w:t>OGC</w:t>
      </w:r>
      <w:r w:rsidRPr="00773509">
        <w:tab/>
        <w:t>Open Geospatial Consortium</w:t>
      </w:r>
    </w:p>
    <w:p w14:paraId="27F8F6C3" w14:textId="736EFBDA" w:rsidR="00841930" w:rsidRPr="00773509" w:rsidRDefault="00841930" w:rsidP="00555C39">
      <w:pPr>
        <w:pStyle w:val="Abbreviation"/>
      </w:pPr>
      <w:r w:rsidRPr="00773509">
        <w:t>PC</w:t>
      </w:r>
      <w:r w:rsidR="00973B6E" w:rsidRPr="00773509">
        <w:tab/>
        <w:t>Portrayal Catalogue</w:t>
      </w:r>
    </w:p>
    <w:p w14:paraId="5BD6B223" w14:textId="321ED515" w:rsidR="00841930" w:rsidRPr="00773509" w:rsidRDefault="00841930" w:rsidP="00555C39">
      <w:pPr>
        <w:pStyle w:val="Abbreviation"/>
      </w:pPr>
      <w:r w:rsidRPr="00773509">
        <w:t>PDC</w:t>
      </w:r>
      <w:r w:rsidR="00973B6E" w:rsidRPr="00773509">
        <w:tab/>
        <w:t>Pre</w:t>
      </w:r>
      <w:r w:rsidR="00FB4911" w:rsidRPr="00773509">
        <w:t>-</w:t>
      </w:r>
      <w:r w:rsidR="00973B6E" w:rsidRPr="00773509">
        <w:t>Defined Combination</w:t>
      </w:r>
    </w:p>
    <w:p w14:paraId="3AA479E7" w14:textId="122385ED" w:rsidR="00841930" w:rsidRPr="00773509" w:rsidRDefault="00841930" w:rsidP="00555C39">
      <w:pPr>
        <w:pStyle w:val="Abbreviation"/>
      </w:pPr>
      <w:r w:rsidRPr="00773509">
        <w:t>PS</w:t>
      </w:r>
      <w:r w:rsidR="00973B6E" w:rsidRPr="00773509">
        <w:tab/>
        <w:t>Product Specification</w:t>
      </w:r>
    </w:p>
    <w:p w14:paraId="647F966B" w14:textId="144525E6" w:rsidR="006A58D6" w:rsidRPr="00773509" w:rsidRDefault="006A58D6" w:rsidP="00555C39">
      <w:pPr>
        <w:pStyle w:val="Abbreviation"/>
      </w:pPr>
      <w:r w:rsidRPr="00773509">
        <w:t>SENC</w:t>
      </w:r>
      <w:r w:rsidRPr="00773509">
        <w:tab/>
        <w:t>System Electronic Navigational Chart</w:t>
      </w:r>
    </w:p>
    <w:p w14:paraId="042D84FF" w14:textId="7A6ED968" w:rsidR="006A58D6" w:rsidRPr="00773509" w:rsidRDefault="006A58D6" w:rsidP="00555C39">
      <w:pPr>
        <w:pStyle w:val="Abbreviation"/>
      </w:pPr>
      <w:r w:rsidRPr="00773509">
        <w:t>SOLAS</w:t>
      </w:r>
      <w:r w:rsidRPr="00773509">
        <w:tab/>
        <w:t>Safety of Life at Sea (Convention)</w:t>
      </w:r>
    </w:p>
    <w:p w14:paraId="3CA7B02D" w14:textId="3AE36C45" w:rsidR="00841930" w:rsidRPr="00773509" w:rsidRDefault="00841930" w:rsidP="00555C39">
      <w:pPr>
        <w:pStyle w:val="Abbreviation"/>
      </w:pPr>
      <w:r w:rsidRPr="00773509">
        <w:t>SQA</w:t>
      </w:r>
      <w:r w:rsidR="00973B6E" w:rsidRPr="00773509">
        <w:tab/>
        <w:t xml:space="preserve">Software </w:t>
      </w:r>
      <w:r w:rsidR="00E90429" w:rsidRPr="00773509">
        <w:t>Quality</w:t>
      </w:r>
      <w:r w:rsidR="00973B6E" w:rsidRPr="00773509">
        <w:t xml:space="preserve"> Assurance</w:t>
      </w:r>
    </w:p>
    <w:p w14:paraId="7C561040" w14:textId="4861B9D5" w:rsidR="00B430E7" w:rsidRPr="00773509" w:rsidRDefault="00B430E7" w:rsidP="00555C39">
      <w:pPr>
        <w:pStyle w:val="Abbreviation"/>
      </w:pPr>
      <w:r w:rsidRPr="00773509">
        <w:t>UI</w:t>
      </w:r>
      <w:r w:rsidRPr="00773509">
        <w:tab/>
        <w:t>User Interface</w:t>
      </w:r>
    </w:p>
    <w:p w14:paraId="50B0D5E9" w14:textId="1DB8BE71" w:rsidR="000644F3" w:rsidRPr="00773509" w:rsidRDefault="000644F3" w:rsidP="00555C39">
      <w:pPr>
        <w:pStyle w:val="Abbreviation"/>
      </w:pPr>
      <w:r w:rsidRPr="00773509">
        <w:t>URI</w:t>
      </w:r>
      <w:r w:rsidRPr="00773509">
        <w:tab/>
        <w:t>Uniform Resource Identifier</w:t>
      </w:r>
    </w:p>
    <w:p w14:paraId="2B0B360B" w14:textId="77777777" w:rsidR="000644F3" w:rsidRPr="00773509" w:rsidRDefault="000644F3" w:rsidP="00555C39">
      <w:pPr>
        <w:pStyle w:val="Abbreviation"/>
      </w:pPr>
      <w:r w:rsidRPr="00773509">
        <w:t>URL</w:t>
      </w:r>
      <w:r w:rsidRPr="00773509">
        <w:tab/>
        <w:t>Uniform Resource Locator</w:t>
      </w:r>
    </w:p>
    <w:p w14:paraId="01E366B7" w14:textId="16D2A3CD" w:rsidR="00606361" w:rsidRPr="00773509" w:rsidRDefault="00606361" w:rsidP="00555C39">
      <w:pPr>
        <w:pStyle w:val="Abbreviation"/>
      </w:pPr>
      <w:r w:rsidRPr="00773509">
        <w:t>URN</w:t>
      </w:r>
      <w:r w:rsidR="00973B6E" w:rsidRPr="00773509">
        <w:tab/>
        <w:t>Uniform Resource Name</w:t>
      </w:r>
    </w:p>
    <w:p w14:paraId="3F81633E" w14:textId="1C8B3B3B" w:rsidR="00606361" w:rsidRPr="00773509" w:rsidRDefault="00606361" w:rsidP="00555C39">
      <w:pPr>
        <w:pStyle w:val="Abbreviation"/>
      </w:pPr>
      <w:r w:rsidRPr="00773509">
        <w:t>XML</w:t>
      </w:r>
      <w:r w:rsidR="00973B6E" w:rsidRPr="00773509">
        <w:tab/>
        <w:t>eXtensible Markup Language</w:t>
      </w:r>
    </w:p>
    <w:p w14:paraId="246C182C" w14:textId="100CD2E1" w:rsidR="00F46106" w:rsidRPr="00773509" w:rsidRDefault="00F46106" w:rsidP="00555C39">
      <w:pPr>
        <w:pStyle w:val="Abbreviation"/>
      </w:pPr>
      <w:r w:rsidRPr="00773509">
        <w:t>XSD</w:t>
      </w:r>
      <w:r w:rsidRPr="00773509">
        <w:tab/>
        <w:t>XML Schema Definition (a format for formally describing the elements in an XML document)</w:t>
      </w:r>
    </w:p>
    <w:p w14:paraId="09976C56" w14:textId="4CD26BE1" w:rsidR="00B2795C" w:rsidRPr="00773509" w:rsidRDefault="00B2795C" w:rsidP="00555C39">
      <w:pPr>
        <w:pStyle w:val="Abbreviation"/>
      </w:pPr>
      <w:r w:rsidRPr="00773509">
        <w:t>XSL</w:t>
      </w:r>
      <w:r w:rsidRPr="00773509">
        <w:tab/>
        <w:t>eXtensible Stylesheet Language</w:t>
      </w:r>
    </w:p>
    <w:p w14:paraId="33B099C7" w14:textId="26CA3F0E" w:rsidR="00B2795C" w:rsidRPr="00773509" w:rsidRDefault="00B2795C" w:rsidP="0061645D">
      <w:pPr>
        <w:pStyle w:val="Abbreviation"/>
        <w:spacing w:after="240"/>
      </w:pPr>
      <w:r w:rsidRPr="00773509">
        <w:t>XSLT</w:t>
      </w:r>
      <w:r w:rsidRPr="00773509">
        <w:tab/>
        <w:t>XSL Transformations</w:t>
      </w:r>
    </w:p>
    <w:p w14:paraId="716DC738" w14:textId="77777777" w:rsidR="00385403" w:rsidRPr="00773509" w:rsidRDefault="00385403" w:rsidP="0061645D">
      <w:pPr>
        <w:pStyle w:val="Abbreviation"/>
        <w:spacing w:after="240"/>
      </w:pPr>
    </w:p>
    <w:p w14:paraId="6ABA9ACD" w14:textId="77777777" w:rsidR="007E0A5C" w:rsidRPr="00773509" w:rsidRDefault="007E0A5C">
      <w:pPr>
        <w:pStyle w:val="Heading2"/>
        <w:rPr>
          <w:moveTo w:id="146" w:author="Raphael Malyankar" w:date="2023-05-15T22:44:00Z"/>
        </w:rPr>
        <w:pPrChange w:id="147" w:author="Raphael Malyankar" w:date="2023-05-15T22:44:00Z">
          <w:pPr>
            <w:pStyle w:val="Heading3"/>
            <w:tabs>
              <w:tab w:val="clear" w:pos="851"/>
              <w:tab w:val="left" w:pos="709"/>
            </w:tabs>
            <w:spacing w:before="120" w:after="120"/>
          </w:pPr>
        </w:pPrChange>
      </w:pPr>
      <w:bookmarkStart w:id="148" w:name="_Toc484523823"/>
      <w:bookmarkStart w:id="149" w:name="_Toc225065134"/>
      <w:bookmarkStart w:id="150" w:name="_Toc225648277"/>
      <w:bookmarkStart w:id="151" w:name="_Toc100669545"/>
      <w:moveToRangeStart w:id="152" w:author="Raphael Malyankar" w:date="2023-05-15T22:44:00Z" w:name="move135083094"/>
      <w:moveTo w:id="153" w:author="Raphael Malyankar" w:date="2023-05-15T22:44:00Z">
        <w:r w:rsidRPr="00773509">
          <w:t>Use of Language</w:t>
        </w:r>
      </w:moveTo>
    </w:p>
    <w:p w14:paraId="13D19EB1" w14:textId="77777777" w:rsidR="007E0A5C" w:rsidRPr="00773509" w:rsidRDefault="007E0A5C" w:rsidP="007E0A5C">
      <w:pPr>
        <w:spacing w:after="60"/>
        <w:ind w:left="12" w:right="34"/>
        <w:rPr>
          <w:moveTo w:id="154" w:author="Raphael Malyankar" w:date="2023-05-15T22:44:00Z"/>
        </w:rPr>
      </w:pPr>
      <w:moveTo w:id="155" w:author="Raphael Malyankar" w:date="2023-05-15T22:44:00Z">
        <w:r w:rsidRPr="00773509">
          <w:t xml:space="preserve">Within this document: </w:t>
        </w:r>
      </w:moveTo>
    </w:p>
    <w:p w14:paraId="6BC19536" w14:textId="77777777" w:rsidR="007E0A5C" w:rsidRPr="00773509" w:rsidRDefault="007E0A5C" w:rsidP="007E0A5C">
      <w:pPr>
        <w:numPr>
          <w:ilvl w:val="0"/>
          <w:numId w:val="89"/>
        </w:numPr>
        <w:spacing w:after="60"/>
        <w:ind w:right="34" w:hanging="360"/>
        <w:rPr>
          <w:moveTo w:id="156" w:author="Raphael Malyankar" w:date="2023-05-15T22:44:00Z"/>
        </w:rPr>
      </w:pPr>
      <w:moveTo w:id="157" w:author="Raphael Malyankar" w:date="2023-05-15T22:44:00Z">
        <w:r w:rsidRPr="00773509">
          <w:t xml:space="preserve">“Must” indicates a mandatory requirement. </w:t>
        </w:r>
      </w:moveTo>
    </w:p>
    <w:p w14:paraId="7C861932" w14:textId="77777777" w:rsidR="007E0A5C" w:rsidRPr="00773509" w:rsidRDefault="007E0A5C" w:rsidP="007E0A5C">
      <w:pPr>
        <w:numPr>
          <w:ilvl w:val="0"/>
          <w:numId w:val="89"/>
        </w:numPr>
        <w:spacing w:after="60"/>
        <w:ind w:right="34" w:hanging="360"/>
        <w:rPr>
          <w:moveTo w:id="158" w:author="Raphael Malyankar" w:date="2023-05-15T22:44:00Z"/>
        </w:rPr>
      </w:pPr>
      <w:moveTo w:id="159" w:author="Raphael Malyankar" w:date="2023-05-15T22:44:00Z">
        <w:r w:rsidRPr="00773509">
          <w:t xml:space="preserve">“Should” indicates an optional requirement, that is the recommended process to be followed, but is not mandatory. </w:t>
        </w:r>
      </w:moveTo>
    </w:p>
    <w:p w14:paraId="3F81989D" w14:textId="77777777" w:rsidR="007E0A5C" w:rsidRPr="00773509" w:rsidRDefault="007E0A5C" w:rsidP="007E0A5C">
      <w:pPr>
        <w:numPr>
          <w:ilvl w:val="0"/>
          <w:numId w:val="89"/>
        </w:numPr>
        <w:spacing w:after="120"/>
        <w:ind w:left="731" w:right="34" w:hanging="357"/>
        <w:rPr>
          <w:moveTo w:id="160" w:author="Raphael Malyankar" w:date="2023-05-15T22:44:00Z"/>
        </w:rPr>
      </w:pPr>
      <w:moveTo w:id="161" w:author="Raphael Malyankar" w:date="2023-05-15T22:44:00Z">
        <w:r w:rsidRPr="00773509">
          <w:t xml:space="preserve">“May” means “allowed to” or “could possibly” and is not mandatory. </w:t>
        </w:r>
      </w:moveTo>
    </w:p>
    <w:moveToRangeEnd w:id="152"/>
    <w:p w14:paraId="53C8C568" w14:textId="760FB225" w:rsidR="00676D57" w:rsidRPr="00773509" w:rsidRDefault="00676D57" w:rsidP="00385403">
      <w:pPr>
        <w:pStyle w:val="Heading2"/>
        <w:spacing w:before="120" w:after="200"/>
        <w:rPr>
          <w:rFonts w:eastAsia="MS Mincho"/>
        </w:rPr>
      </w:pPr>
      <w:r w:rsidRPr="00773509">
        <w:rPr>
          <w:rFonts w:eastAsia="MS Mincho"/>
        </w:rPr>
        <w:t>General Data Product Description</w:t>
      </w:r>
      <w:bookmarkEnd w:id="148"/>
      <w:bookmarkEnd w:id="149"/>
      <w:bookmarkEnd w:id="150"/>
      <w:bookmarkEnd w:id="151"/>
    </w:p>
    <w:p w14:paraId="584A0663" w14:textId="1B5CDC64" w:rsidR="00676D57" w:rsidRPr="00773509" w:rsidRDefault="00676D57" w:rsidP="00385403">
      <w:pPr>
        <w:pStyle w:val="Label1"/>
        <w:spacing w:after="120" w:line="240" w:lineRule="auto"/>
        <w:rPr>
          <w:rFonts w:eastAsia="MS Mincho"/>
        </w:rPr>
      </w:pPr>
      <w:r w:rsidRPr="00773509">
        <w:rPr>
          <w:sz w:val="22"/>
        </w:rPr>
        <w:t>Title:</w:t>
      </w:r>
      <w:r w:rsidRPr="00773509">
        <w:tab/>
      </w:r>
      <w:r w:rsidR="00CE1BAC" w:rsidRPr="00773509">
        <w:rPr>
          <w:b w:val="0"/>
        </w:rPr>
        <w:t>Specification for Data Product Interoperability in S-100 Navigation Systems</w:t>
      </w:r>
    </w:p>
    <w:p w14:paraId="2AE3FB7A" w14:textId="6ADF0635" w:rsidR="00676D57" w:rsidRPr="00773509" w:rsidRDefault="00676D57" w:rsidP="00385403">
      <w:pPr>
        <w:pStyle w:val="Label1"/>
        <w:spacing w:after="120" w:line="240" w:lineRule="auto"/>
        <w:rPr>
          <w:b w:val="0"/>
        </w:rPr>
      </w:pPr>
      <w:r w:rsidRPr="00773509">
        <w:rPr>
          <w:sz w:val="22"/>
        </w:rPr>
        <w:t>Abstract:</w:t>
      </w:r>
      <w:r w:rsidRPr="00773509">
        <w:t xml:space="preserve"> </w:t>
      </w:r>
      <w:r w:rsidRPr="00773509">
        <w:tab/>
      </w:r>
      <w:r w:rsidR="006834E9" w:rsidRPr="00773509">
        <w:rPr>
          <w:b w:val="0"/>
        </w:rPr>
        <w:t xml:space="preserve">An </w:t>
      </w:r>
      <w:r w:rsidR="00385403" w:rsidRPr="00773509">
        <w:rPr>
          <w:b w:val="0"/>
        </w:rPr>
        <w:t>I</w:t>
      </w:r>
      <w:r w:rsidR="006834E9" w:rsidRPr="00773509">
        <w:rPr>
          <w:b w:val="0"/>
        </w:rPr>
        <w:t xml:space="preserve">nteroperability </w:t>
      </w:r>
      <w:r w:rsidR="00385403" w:rsidRPr="00773509">
        <w:rPr>
          <w:b w:val="0"/>
        </w:rPr>
        <w:t>C</w:t>
      </w:r>
      <w:r w:rsidR="006834E9" w:rsidRPr="00773509">
        <w:rPr>
          <w:b w:val="0"/>
        </w:rPr>
        <w:t xml:space="preserve">atalogue is a collection of rules that control visual and other interactions between S-100 based data products conforming to different </w:t>
      </w:r>
      <w:r w:rsidR="00385403" w:rsidRPr="00773509">
        <w:rPr>
          <w:b w:val="0"/>
        </w:rPr>
        <w:t>P</w:t>
      </w:r>
      <w:r w:rsidR="006834E9" w:rsidRPr="00773509">
        <w:rPr>
          <w:b w:val="0"/>
        </w:rPr>
        <w:t xml:space="preserve">roduct </w:t>
      </w:r>
      <w:r w:rsidR="00385403" w:rsidRPr="00773509">
        <w:rPr>
          <w:b w:val="0"/>
        </w:rPr>
        <w:t>S</w:t>
      </w:r>
      <w:r w:rsidR="006834E9" w:rsidRPr="00773509">
        <w:rPr>
          <w:b w:val="0"/>
        </w:rPr>
        <w:t xml:space="preserve">pecifications. </w:t>
      </w:r>
      <w:r w:rsidR="006E6F42" w:rsidRPr="00773509">
        <w:rPr>
          <w:b w:val="0"/>
        </w:rPr>
        <w:t xml:space="preserve">This </w:t>
      </w:r>
      <w:r w:rsidR="00385403" w:rsidRPr="00773509">
        <w:rPr>
          <w:b w:val="0"/>
        </w:rPr>
        <w:t>I</w:t>
      </w:r>
      <w:r w:rsidRPr="00773509">
        <w:rPr>
          <w:b w:val="0"/>
        </w:rPr>
        <w:t xml:space="preserve">nteroperability </w:t>
      </w:r>
      <w:r w:rsidR="00385403" w:rsidRPr="00773509">
        <w:rPr>
          <w:b w:val="0"/>
        </w:rPr>
        <w:t>C</w:t>
      </w:r>
      <w:r w:rsidRPr="00773509">
        <w:rPr>
          <w:b w:val="0"/>
        </w:rPr>
        <w:t xml:space="preserve">atalogue </w:t>
      </w:r>
      <w:r w:rsidR="006834E9" w:rsidRPr="00773509">
        <w:rPr>
          <w:b w:val="0"/>
        </w:rPr>
        <w:t>is intended to</w:t>
      </w:r>
      <w:r w:rsidRPr="00773509">
        <w:rPr>
          <w:b w:val="0"/>
        </w:rPr>
        <w:t xml:space="preserve"> be used by </w:t>
      </w:r>
      <w:r w:rsidR="006E6F42" w:rsidRPr="00773509">
        <w:rPr>
          <w:b w:val="0"/>
        </w:rPr>
        <w:t xml:space="preserve">navigation </w:t>
      </w:r>
      <w:r w:rsidRPr="00773509">
        <w:rPr>
          <w:b w:val="0"/>
        </w:rPr>
        <w:t xml:space="preserve">systems where </w:t>
      </w:r>
      <w:r w:rsidR="001F6416" w:rsidRPr="00773509">
        <w:rPr>
          <w:b w:val="0"/>
        </w:rPr>
        <w:t xml:space="preserve">datasets conforming to </w:t>
      </w:r>
      <w:r w:rsidRPr="00773509">
        <w:rPr>
          <w:b w:val="0"/>
        </w:rPr>
        <w:t xml:space="preserve">two or more S-100 based </w:t>
      </w:r>
      <w:r w:rsidR="00385403" w:rsidRPr="00773509">
        <w:rPr>
          <w:b w:val="0"/>
        </w:rPr>
        <w:t>P</w:t>
      </w:r>
      <w:r w:rsidRPr="00773509">
        <w:rPr>
          <w:b w:val="0"/>
        </w:rPr>
        <w:t xml:space="preserve">roduct </w:t>
      </w:r>
      <w:r w:rsidR="00385403" w:rsidRPr="00773509">
        <w:rPr>
          <w:b w:val="0"/>
        </w:rPr>
        <w:t>S</w:t>
      </w:r>
      <w:r w:rsidRPr="00773509">
        <w:rPr>
          <w:b w:val="0"/>
        </w:rPr>
        <w:t>pecifications are used and viewed simultaneously.</w:t>
      </w:r>
    </w:p>
    <w:p w14:paraId="35E7CDD1" w14:textId="0CE6810E" w:rsidR="001F6416" w:rsidRPr="00773509" w:rsidRDefault="001F6416" w:rsidP="00385403">
      <w:pPr>
        <w:pStyle w:val="Label1"/>
        <w:spacing w:after="120" w:line="240" w:lineRule="auto"/>
        <w:jc w:val="left"/>
        <w:rPr>
          <w:b w:val="0"/>
        </w:rPr>
      </w:pPr>
      <w:r w:rsidRPr="00773509">
        <w:rPr>
          <w:sz w:val="22"/>
        </w:rPr>
        <w:t>Acronym:</w:t>
      </w:r>
      <w:r w:rsidRPr="00773509">
        <w:tab/>
      </w:r>
      <w:r w:rsidR="00294894" w:rsidRPr="00773509">
        <w:rPr>
          <w:b w:val="0"/>
        </w:rPr>
        <w:t>S-98</w:t>
      </w:r>
    </w:p>
    <w:p w14:paraId="551C9651" w14:textId="278B3B7F" w:rsidR="00676D57" w:rsidRPr="00773509" w:rsidRDefault="00676D57" w:rsidP="00385403">
      <w:pPr>
        <w:pStyle w:val="Label1"/>
        <w:spacing w:after="120" w:line="240" w:lineRule="auto"/>
      </w:pPr>
      <w:r w:rsidRPr="00773509">
        <w:rPr>
          <w:sz w:val="22"/>
        </w:rPr>
        <w:t>Content:</w:t>
      </w:r>
      <w:r w:rsidRPr="00773509">
        <w:t xml:space="preserve"> </w:t>
      </w:r>
      <w:r w:rsidRPr="00773509">
        <w:rPr>
          <w:b w:val="0"/>
        </w:rPr>
        <w:tab/>
        <w:t xml:space="preserve">Catalogues conforming to this specification contain interoperability rules for S-100 based </w:t>
      </w:r>
      <w:r w:rsidR="00385403" w:rsidRPr="00773509">
        <w:rPr>
          <w:b w:val="0"/>
        </w:rPr>
        <w:t>P</w:t>
      </w:r>
      <w:r w:rsidRPr="00773509">
        <w:rPr>
          <w:b w:val="0"/>
        </w:rPr>
        <w:t xml:space="preserve">roduct </w:t>
      </w:r>
      <w:r w:rsidR="00385403" w:rsidRPr="00773509">
        <w:rPr>
          <w:b w:val="0"/>
        </w:rPr>
        <w:t>S</w:t>
      </w:r>
      <w:r w:rsidRPr="00773509">
        <w:rPr>
          <w:b w:val="0"/>
        </w:rPr>
        <w:t>pecifications applicable to ECDIS systems</w:t>
      </w:r>
      <w:r w:rsidR="00FD7792" w:rsidRPr="00773509">
        <w:rPr>
          <w:b w:val="0"/>
        </w:rPr>
        <w:t>, in conformance with</w:t>
      </w:r>
      <w:r w:rsidR="00E356D0" w:rsidRPr="00773509">
        <w:rPr>
          <w:b w:val="0"/>
        </w:rPr>
        <w:t xml:space="preserve"> the abstract specification of S-100 interoperability in Part </w:t>
      </w:r>
      <w:r w:rsidR="00280F4E" w:rsidRPr="00773509">
        <w:rPr>
          <w:b w:val="0"/>
        </w:rPr>
        <w:t>16</w:t>
      </w:r>
      <w:r w:rsidR="00E356D0" w:rsidRPr="00773509">
        <w:rPr>
          <w:b w:val="0"/>
        </w:rPr>
        <w:t xml:space="preserve"> of S-100 </w:t>
      </w:r>
      <w:r w:rsidR="00F221AD" w:rsidRPr="00773509">
        <w:rPr>
          <w:b w:val="0"/>
        </w:rPr>
        <w:t>5.0.</w:t>
      </w:r>
      <w:r w:rsidR="00385403" w:rsidRPr="00773509">
        <w:rPr>
          <w:b w:val="0"/>
        </w:rPr>
        <w:t>0</w:t>
      </w:r>
      <w:r w:rsidR="00E356D0" w:rsidRPr="00773509">
        <w:rPr>
          <w:b w:val="0"/>
        </w:rPr>
        <w:t>.</w:t>
      </w:r>
      <w:r w:rsidRPr="00773509">
        <w:t xml:space="preserve"> </w:t>
      </w:r>
    </w:p>
    <w:p w14:paraId="1F4F3105" w14:textId="77777777" w:rsidR="006834E9" w:rsidRPr="00773509" w:rsidRDefault="00676D57" w:rsidP="007A612E">
      <w:pPr>
        <w:pStyle w:val="Label1"/>
        <w:spacing w:after="60" w:line="240" w:lineRule="auto"/>
        <w:ind w:left="1699" w:hanging="1699"/>
      </w:pPr>
      <w:r w:rsidRPr="00773509">
        <w:rPr>
          <w:sz w:val="22"/>
        </w:rPr>
        <w:lastRenderedPageBreak/>
        <w:t>Spatial Extent:</w:t>
      </w:r>
      <w:r w:rsidRPr="00773509">
        <w:tab/>
      </w:r>
      <w:r w:rsidRPr="00773509">
        <w:rPr>
          <w:b w:val="0"/>
        </w:rPr>
        <w:t>Global coverage of maritime areas.</w:t>
      </w:r>
    </w:p>
    <w:p w14:paraId="3C184131" w14:textId="77777777" w:rsidR="006834E9" w:rsidRPr="00773509" w:rsidRDefault="006834E9" w:rsidP="007A612E">
      <w:pPr>
        <w:spacing w:after="60"/>
        <w:ind w:left="1360" w:firstLine="340"/>
      </w:pPr>
      <w:r w:rsidRPr="00773509">
        <w:rPr>
          <w:b/>
        </w:rPr>
        <w:t>East Bounding Longitude:</w:t>
      </w:r>
      <w:r w:rsidRPr="00773509">
        <w:t xml:space="preserve"> 180°</w:t>
      </w:r>
    </w:p>
    <w:p w14:paraId="0989CD5F" w14:textId="77777777" w:rsidR="006834E9" w:rsidRPr="00773509" w:rsidRDefault="006834E9" w:rsidP="007A612E">
      <w:pPr>
        <w:spacing w:after="60"/>
        <w:ind w:left="1360" w:firstLine="340"/>
      </w:pPr>
      <w:r w:rsidRPr="00773509">
        <w:rPr>
          <w:b/>
        </w:rPr>
        <w:t>West Bounding Longitude:</w:t>
      </w:r>
      <w:r w:rsidRPr="00773509">
        <w:t xml:space="preserve"> -180°</w:t>
      </w:r>
    </w:p>
    <w:p w14:paraId="06985D74" w14:textId="77777777" w:rsidR="006834E9" w:rsidRPr="00773509" w:rsidRDefault="006834E9" w:rsidP="007A612E">
      <w:pPr>
        <w:spacing w:after="60"/>
        <w:ind w:left="1360" w:firstLine="340"/>
        <w:rPr>
          <w:b/>
          <w:sz w:val="22"/>
          <w:szCs w:val="22"/>
        </w:rPr>
      </w:pPr>
      <w:r w:rsidRPr="00773509">
        <w:rPr>
          <w:b/>
        </w:rPr>
        <w:t>North Bounding Latitude:</w:t>
      </w:r>
      <w:r w:rsidRPr="00773509">
        <w:t xml:space="preserve"> 90°</w:t>
      </w:r>
    </w:p>
    <w:p w14:paraId="04276C01" w14:textId="2677104F" w:rsidR="00676D57" w:rsidRPr="00773509" w:rsidRDefault="006834E9" w:rsidP="00385403">
      <w:pPr>
        <w:pStyle w:val="Label1"/>
        <w:spacing w:after="120" w:line="240" w:lineRule="auto"/>
        <w:ind w:firstLine="0"/>
        <w:rPr>
          <w:b w:val="0"/>
        </w:rPr>
      </w:pPr>
      <w:r w:rsidRPr="00773509">
        <w:rPr>
          <w:rFonts w:eastAsia="MS Mincho" w:cs="Times New Roman"/>
          <w:szCs w:val="20"/>
        </w:rPr>
        <w:t>South Bounding Latitude:</w:t>
      </w:r>
      <w:r w:rsidRPr="00773509">
        <w:t xml:space="preserve"> </w:t>
      </w:r>
      <w:r w:rsidRPr="00773509">
        <w:rPr>
          <w:b w:val="0"/>
        </w:rPr>
        <w:t>-90°</w:t>
      </w:r>
    </w:p>
    <w:p w14:paraId="776713AA" w14:textId="687C6185" w:rsidR="00676D57" w:rsidRPr="00773509" w:rsidRDefault="00676D57" w:rsidP="00396374">
      <w:pPr>
        <w:pStyle w:val="Label1"/>
        <w:spacing w:after="120" w:line="240" w:lineRule="auto"/>
        <w:rPr>
          <w:b w:val="0"/>
          <w:lang w:eastAsia="en-GB"/>
        </w:rPr>
      </w:pPr>
      <w:r w:rsidRPr="00773509">
        <w:rPr>
          <w:sz w:val="22"/>
        </w:rPr>
        <w:t>Purpose:</w:t>
      </w:r>
      <w:r w:rsidRPr="00773509">
        <w:rPr>
          <w:lang w:eastAsia="en-GB"/>
        </w:rPr>
        <w:t xml:space="preserve"> </w:t>
      </w:r>
      <w:r w:rsidRPr="00773509">
        <w:rPr>
          <w:lang w:eastAsia="en-GB"/>
        </w:rPr>
        <w:tab/>
      </w:r>
      <w:r w:rsidR="006834E9" w:rsidRPr="00773509">
        <w:rPr>
          <w:b w:val="0"/>
          <w:lang w:eastAsia="en-GB"/>
        </w:rPr>
        <w:t xml:space="preserve">The purpose of an </w:t>
      </w:r>
      <w:r w:rsidR="00396374" w:rsidRPr="00773509">
        <w:rPr>
          <w:b w:val="0"/>
          <w:lang w:eastAsia="en-GB"/>
        </w:rPr>
        <w:t>I</w:t>
      </w:r>
      <w:r w:rsidR="006834E9" w:rsidRPr="00773509">
        <w:rPr>
          <w:b w:val="0"/>
          <w:lang w:eastAsia="en-GB"/>
        </w:rPr>
        <w:t xml:space="preserve">nteroperability </w:t>
      </w:r>
      <w:r w:rsidR="00396374" w:rsidRPr="00773509">
        <w:rPr>
          <w:b w:val="0"/>
          <w:lang w:eastAsia="en-GB"/>
        </w:rPr>
        <w:t>C</w:t>
      </w:r>
      <w:r w:rsidR="006834E9" w:rsidRPr="00773509">
        <w:rPr>
          <w:b w:val="0"/>
          <w:lang w:eastAsia="en-GB"/>
        </w:rPr>
        <w:t>ata</w:t>
      </w:r>
      <w:r w:rsidR="00E8020C" w:rsidRPr="00773509">
        <w:rPr>
          <w:b w:val="0"/>
          <w:lang w:eastAsia="en-GB"/>
        </w:rPr>
        <w:t>logue is to de-clutter displays; reduce information overload;</w:t>
      </w:r>
      <w:r w:rsidR="006834E9" w:rsidRPr="00773509">
        <w:rPr>
          <w:b w:val="0"/>
          <w:lang w:eastAsia="en-GB"/>
        </w:rPr>
        <w:t xml:space="preserve"> </w:t>
      </w:r>
      <w:r w:rsidR="00E8020C" w:rsidRPr="00773509">
        <w:rPr>
          <w:b w:val="0"/>
          <w:lang w:eastAsia="en-GB"/>
        </w:rPr>
        <w:t>resolve conflicts;</w:t>
      </w:r>
      <w:r w:rsidR="001F6416" w:rsidRPr="00773509">
        <w:rPr>
          <w:b w:val="0"/>
          <w:lang w:eastAsia="en-GB"/>
        </w:rPr>
        <w:t xml:space="preserve"> and improve the overall quality and </w:t>
      </w:r>
      <w:r w:rsidR="00ED1461" w:rsidRPr="00773509">
        <w:rPr>
          <w:b w:val="0"/>
          <w:lang w:eastAsia="en-GB"/>
        </w:rPr>
        <w:t xml:space="preserve">clarity </w:t>
      </w:r>
      <w:r w:rsidR="001F6416" w:rsidRPr="00773509">
        <w:rPr>
          <w:b w:val="0"/>
          <w:lang w:eastAsia="en-GB"/>
        </w:rPr>
        <w:t>of information presentation to mariners when multiple S-100 based data products are simultaneously displayed on-screen</w:t>
      </w:r>
      <w:r w:rsidR="00AD6E76" w:rsidRPr="00773509">
        <w:rPr>
          <w:b w:val="0"/>
          <w:lang w:eastAsia="en-GB"/>
        </w:rPr>
        <w:t>.</w:t>
      </w:r>
      <w:r w:rsidR="00E356D0" w:rsidRPr="00773509">
        <w:rPr>
          <w:b w:val="0"/>
          <w:lang w:eastAsia="en-GB"/>
        </w:rPr>
        <w:t xml:space="preserve"> This </w:t>
      </w:r>
      <w:r w:rsidR="00396374" w:rsidRPr="00773509">
        <w:rPr>
          <w:b w:val="0"/>
          <w:lang w:eastAsia="en-GB"/>
        </w:rPr>
        <w:t>S</w:t>
      </w:r>
      <w:r w:rsidR="00E356D0" w:rsidRPr="00773509">
        <w:rPr>
          <w:b w:val="0"/>
          <w:lang w:eastAsia="en-GB"/>
        </w:rPr>
        <w:t xml:space="preserve">pecification is intended to specify the format and semantics of </w:t>
      </w:r>
      <w:r w:rsidR="00396374" w:rsidRPr="00773509">
        <w:rPr>
          <w:b w:val="0"/>
          <w:lang w:eastAsia="en-GB"/>
        </w:rPr>
        <w:t>I</w:t>
      </w:r>
      <w:r w:rsidR="00E356D0" w:rsidRPr="00773509">
        <w:rPr>
          <w:b w:val="0"/>
          <w:lang w:eastAsia="en-GB"/>
        </w:rPr>
        <w:t xml:space="preserve">nteroperability </w:t>
      </w:r>
      <w:r w:rsidR="00396374" w:rsidRPr="00773509">
        <w:rPr>
          <w:b w:val="0"/>
          <w:lang w:eastAsia="en-GB"/>
        </w:rPr>
        <w:t>C</w:t>
      </w:r>
      <w:r w:rsidR="00E356D0" w:rsidRPr="00773509">
        <w:rPr>
          <w:b w:val="0"/>
          <w:lang w:eastAsia="en-GB"/>
        </w:rPr>
        <w:t xml:space="preserve">atalogues for navigation systems, specifically ECDIS. Other applications </w:t>
      </w:r>
      <w:r w:rsidR="00E356D0" w:rsidRPr="00773509">
        <w:rPr>
          <w:bCs/>
          <w:lang w:eastAsia="en-GB"/>
        </w:rPr>
        <w:t>may</w:t>
      </w:r>
      <w:r w:rsidR="00E356D0" w:rsidRPr="00773509">
        <w:rPr>
          <w:b w:val="0"/>
          <w:lang w:eastAsia="en-GB"/>
        </w:rPr>
        <w:t xml:space="preserve"> use the </w:t>
      </w:r>
      <w:r w:rsidR="00396374" w:rsidRPr="00773509">
        <w:rPr>
          <w:b w:val="0"/>
          <w:lang w:eastAsia="en-GB"/>
        </w:rPr>
        <w:t>I</w:t>
      </w:r>
      <w:r w:rsidR="00E356D0" w:rsidRPr="00773509">
        <w:rPr>
          <w:b w:val="0"/>
          <w:lang w:eastAsia="en-GB"/>
        </w:rPr>
        <w:t xml:space="preserve">nteroperability </w:t>
      </w:r>
      <w:r w:rsidR="00396374" w:rsidRPr="00773509">
        <w:rPr>
          <w:b w:val="0"/>
          <w:lang w:eastAsia="en-GB"/>
        </w:rPr>
        <w:t>C</w:t>
      </w:r>
      <w:r w:rsidR="00E356D0" w:rsidRPr="00773509">
        <w:rPr>
          <w:b w:val="0"/>
          <w:lang w:eastAsia="en-GB"/>
        </w:rPr>
        <w:t>atalogue format and semantics specified in this publication.</w:t>
      </w:r>
    </w:p>
    <w:p w14:paraId="0A9EB683" w14:textId="77777777" w:rsidR="00396374" w:rsidRPr="00773509" w:rsidRDefault="00396374" w:rsidP="00396374">
      <w:pPr>
        <w:pStyle w:val="Label1"/>
        <w:spacing w:after="120" w:line="240" w:lineRule="auto"/>
        <w:ind w:left="0" w:firstLine="0"/>
      </w:pPr>
    </w:p>
    <w:p w14:paraId="31536EEE" w14:textId="686C9DD6" w:rsidR="00676D57" w:rsidRPr="00773509" w:rsidRDefault="00E8020C" w:rsidP="00396374">
      <w:pPr>
        <w:pStyle w:val="Heading2"/>
        <w:spacing w:before="120" w:after="200"/>
        <w:ind w:left="578" w:hanging="578"/>
        <w:rPr>
          <w:rFonts w:eastAsia="MS Mincho"/>
        </w:rPr>
      </w:pPr>
      <w:bookmarkStart w:id="162" w:name="_Toc484523824"/>
      <w:bookmarkStart w:id="163" w:name="_Toc100669546"/>
      <w:r w:rsidRPr="00773509">
        <w:rPr>
          <w:rFonts w:eastAsia="MS Mincho"/>
        </w:rPr>
        <w:t>S</w:t>
      </w:r>
      <w:r w:rsidR="00676D57" w:rsidRPr="00773509">
        <w:rPr>
          <w:rFonts w:eastAsia="MS Mincho"/>
        </w:rPr>
        <w:t xml:space="preserve">pecification </w:t>
      </w:r>
      <w:r w:rsidRPr="00773509">
        <w:rPr>
          <w:rFonts w:eastAsia="MS Mincho"/>
        </w:rPr>
        <w:t>M</w:t>
      </w:r>
      <w:r w:rsidR="00676D57" w:rsidRPr="00773509">
        <w:rPr>
          <w:rFonts w:eastAsia="MS Mincho"/>
        </w:rPr>
        <w:t>etadata</w:t>
      </w:r>
      <w:bookmarkEnd w:id="162"/>
      <w:bookmarkEnd w:id="163"/>
    </w:p>
    <w:p w14:paraId="68D36ACA" w14:textId="2EDC3CC5" w:rsidR="00676D57" w:rsidRPr="00773509" w:rsidRDefault="00676D57" w:rsidP="00396374">
      <w:pPr>
        <w:pStyle w:val="Label1"/>
        <w:spacing w:after="120" w:line="240" w:lineRule="auto"/>
        <w:rPr>
          <w:rFonts w:eastAsia="MS Mincho"/>
          <w:b w:val="0"/>
        </w:rPr>
      </w:pPr>
      <w:r w:rsidRPr="00773509">
        <w:rPr>
          <w:sz w:val="22"/>
        </w:rPr>
        <w:t>Title:</w:t>
      </w:r>
      <w:r w:rsidRPr="00773509">
        <w:tab/>
      </w:r>
      <w:r w:rsidR="00CE1BAC" w:rsidRPr="00773509">
        <w:rPr>
          <w:b w:val="0"/>
        </w:rPr>
        <w:t>S-98</w:t>
      </w:r>
      <w:r w:rsidRPr="00773509">
        <w:rPr>
          <w:b w:val="0"/>
        </w:rPr>
        <w:t xml:space="preserve"> </w:t>
      </w:r>
      <w:r w:rsidR="00294894" w:rsidRPr="00773509">
        <w:rPr>
          <w:b w:val="0"/>
        </w:rPr>
        <w:t xml:space="preserve">Navigation System </w:t>
      </w:r>
      <w:r w:rsidRPr="00773509">
        <w:rPr>
          <w:b w:val="0"/>
        </w:rPr>
        <w:t>Interoperability Catalogue</w:t>
      </w:r>
    </w:p>
    <w:p w14:paraId="11B4A86B" w14:textId="3B69EFBB" w:rsidR="00676D57" w:rsidRPr="00773509" w:rsidRDefault="00676D57" w:rsidP="00396374">
      <w:pPr>
        <w:spacing w:after="120"/>
        <w:ind w:left="1695" w:hanging="1695"/>
        <w:rPr>
          <w:sz w:val="22"/>
          <w:szCs w:val="22"/>
        </w:rPr>
      </w:pPr>
      <w:r w:rsidRPr="00773509">
        <w:rPr>
          <w:rStyle w:val="Label1Char"/>
          <w:sz w:val="22"/>
          <w:szCs w:val="22"/>
        </w:rPr>
        <w:t>S-100 Version:</w:t>
      </w:r>
      <w:r w:rsidRPr="00773509">
        <w:rPr>
          <w:b/>
          <w:sz w:val="22"/>
          <w:szCs w:val="22"/>
        </w:rPr>
        <w:tab/>
      </w:r>
      <w:r w:rsidR="001B7F4B" w:rsidRPr="00773509">
        <w:t>5.0.</w:t>
      </w:r>
      <w:r w:rsidR="00396374" w:rsidRPr="00773509">
        <w:t>0</w:t>
      </w:r>
    </w:p>
    <w:p w14:paraId="25113A8C" w14:textId="306ECF04" w:rsidR="00BE075A" w:rsidRPr="00773509" w:rsidRDefault="00BE075A" w:rsidP="00396374">
      <w:pPr>
        <w:spacing w:after="120"/>
        <w:ind w:left="1695" w:hanging="1695"/>
        <w:rPr>
          <w:rStyle w:val="Label1Char"/>
        </w:rPr>
      </w:pPr>
      <w:r w:rsidRPr="00773509">
        <w:rPr>
          <w:rStyle w:val="Label1Char"/>
          <w:sz w:val="22"/>
          <w:szCs w:val="22"/>
        </w:rPr>
        <w:t>S-98 Version:</w:t>
      </w:r>
      <w:r w:rsidRPr="00773509">
        <w:rPr>
          <w:rStyle w:val="Label1Char"/>
        </w:rPr>
        <w:tab/>
      </w:r>
      <w:r w:rsidR="00396374" w:rsidRPr="00773509">
        <w:rPr>
          <w:rStyle w:val="Label1Char"/>
          <w:b w:val="0"/>
        </w:rPr>
        <w:t>1.</w:t>
      </w:r>
      <w:del w:id="164" w:author="Raphael Malyankar" w:date="2023-02-08T20:17:00Z">
        <w:r w:rsidR="00396374" w:rsidRPr="00773509" w:rsidDel="004F0ACB">
          <w:rPr>
            <w:rStyle w:val="Label1Char"/>
            <w:b w:val="0"/>
          </w:rPr>
          <w:delText>0</w:delText>
        </w:r>
      </w:del>
      <w:ins w:id="165" w:author="Raphael Malyankar" w:date="2023-02-08T20:17:00Z">
        <w:r w:rsidR="004F0ACB">
          <w:rPr>
            <w:rStyle w:val="Label1Char"/>
            <w:b w:val="0"/>
          </w:rPr>
          <w:t>1</w:t>
        </w:r>
      </w:ins>
      <w:r w:rsidR="00396374" w:rsidRPr="00773509">
        <w:rPr>
          <w:rStyle w:val="Label1Char"/>
          <w:b w:val="0"/>
        </w:rPr>
        <w:t>.0</w:t>
      </w:r>
    </w:p>
    <w:p w14:paraId="589CED21" w14:textId="596FA479" w:rsidR="00676D57" w:rsidRPr="00773509" w:rsidRDefault="00676D57" w:rsidP="00396374">
      <w:pPr>
        <w:pStyle w:val="Label1"/>
        <w:spacing w:after="120" w:line="240" w:lineRule="auto"/>
      </w:pPr>
      <w:r w:rsidRPr="00773509">
        <w:rPr>
          <w:sz w:val="22"/>
        </w:rPr>
        <w:t>Date:</w:t>
      </w:r>
      <w:r w:rsidRPr="00773509">
        <w:tab/>
      </w:r>
      <w:del w:id="166" w:author="Raphael Malyankar" w:date="2023-02-08T20:17:00Z">
        <w:r w:rsidR="00115CE7" w:rsidDel="004F0ACB">
          <w:rPr>
            <w:b w:val="0"/>
          </w:rPr>
          <w:delText>May</w:delText>
        </w:r>
        <w:r w:rsidR="00E8020C" w:rsidRPr="00773509" w:rsidDel="004F0ACB">
          <w:rPr>
            <w:b w:val="0"/>
          </w:rPr>
          <w:delText xml:space="preserve"> </w:delText>
        </w:r>
        <w:r w:rsidR="00414FA3" w:rsidRPr="00773509" w:rsidDel="004F0ACB">
          <w:rPr>
            <w:b w:val="0"/>
          </w:rPr>
          <w:delText>202</w:delText>
        </w:r>
        <w:r w:rsidR="00396374" w:rsidRPr="00773509" w:rsidDel="004F0ACB">
          <w:rPr>
            <w:b w:val="0"/>
          </w:rPr>
          <w:delText>2</w:delText>
        </w:r>
      </w:del>
      <w:ins w:id="167" w:author="Raphael Malyankar" w:date="2023-05-15T22:45:00Z">
        <w:r w:rsidR="007E0A5C">
          <w:rPr>
            <w:b w:val="0"/>
          </w:rPr>
          <w:t>May</w:t>
        </w:r>
      </w:ins>
      <w:ins w:id="168" w:author="Raphael Malyankar" w:date="2023-02-08T20:17:00Z">
        <w:r w:rsidR="004F0ACB">
          <w:rPr>
            <w:b w:val="0"/>
          </w:rPr>
          <w:t xml:space="preserve"> 2023</w:t>
        </w:r>
      </w:ins>
      <w:r w:rsidRPr="00773509">
        <w:tab/>
      </w:r>
      <w:r w:rsidRPr="00773509">
        <w:tab/>
      </w:r>
    </w:p>
    <w:p w14:paraId="1741FD2F" w14:textId="77777777" w:rsidR="00676D57" w:rsidRPr="00773509" w:rsidRDefault="00676D57" w:rsidP="00396374">
      <w:pPr>
        <w:pStyle w:val="Label1"/>
        <w:spacing w:after="120" w:line="240" w:lineRule="auto"/>
      </w:pPr>
      <w:r w:rsidRPr="00773509">
        <w:rPr>
          <w:sz w:val="22"/>
        </w:rPr>
        <w:t>Language:</w:t>
      </w:r>
      <w:r w:rsidRPr="00773509">
        <w:t xml:space="preserve"> </w:t>
      </w:r>
      <w:r w:rsidRPr="00773509">
        <w:tab/>
      </w:r>
      <w:r w:rsidRPr="00773509">
        <w:rPr>
          <w:b w:val="0"/>
        </w:rPr>
        <w:t>English</w:t>
      </w:r>
    </w:p>
    <w:p w14:paraId="599AA0A8" w14:textId="77777777" w:rsidR="00676D57" w:rsidRPr="00773509" w:rsidRDefault="00676D57" w:rsidP="00396374">
      <w:pPr>
        <w:pStyle w:val="Label1"/>
        <w:spacing w:after="120" w:line="240" w:lineRule="auto"/>
      </w:pPr>
      <w:r w:rsidRPr="00773509">
        <w:rPr>
          <w:sz w:val="22"/>
        </w:rPr>
        <w:t>Classification:</w:t>
      </w:r>
      <w:r w:rsidRPr="00773509">
        <w:t xml:space="preserve"> </w:t>
      </w:r>
      <w:r w:rsidRPr="00773509">
        <w:tab/>
      </w:r>
      <w:r w:rsidRPr="00773509">
        <w:rPr>
          <w:b w:val="0"/>
        </w:rPr>
        <w:t>Unclassified</w:t>
      </w:r>
    </w:p>
    <w:p w14:paraId="6384D67C" w14:textId="2E68A944" w:rsidR="005F6F6F" w:rsidRPr="00773509" w:rsidRDefault="00676D57" w:rsidP="00396374">
      <w:pPr>
        <w:pStyle w:val="Label1"/>
        <w:spacing w:line="240" w:lineRule="auto"/>
        <w:rPr>
          <w:b w:val="0"/>
        </w:rPr>
      </w:pPr>
      <w:r w:rsidRPr="00773509">
        <w:rPr>
          <w:sz w:val="22"/>
        </w:rPr>
        <w:t>Contact:</w:t>
      </w:r>
      <w:r w:rsidRPr="00773509">
        <w:t xml:space="preserve"> </w:t>
      </w:r>
      <w:r w:rsidRPr="00773509">
        <w:tab/>
      </w:r>
      <w:r w:rsidR="005F6F6F" w:rsidRPr="00773509">
        <w:rPr>
          <w:b w:val="0"/>
        </w:rPr>
        <w:t xml:space="preserve">International Hydrographic </w:t>
      </w:r>
      <w:del w:id="169" w:author="Raphael Malyankar" w:date="2023-02-10T16:57:00Z">
        <w:r w:rsidR="005F6F6F" w:rsidRPr="00773509" w:rsidDel="0088777E">
          <w:rPr>
            <w:b w:val="0"/>
          </w:rPr>
          <w:delText>Bureau</w:delText>
        </w:r>
      </w:del>
      <w:ins w:id="170" w:author="Raphael Malyankar" w:date="2023-02-10T16:57:00Z">
        <w:r w:rsidR="0088777E">
          <w:rPr>
            <w:b w:val="0"/>
          </w:rPr>
          <w:t>Organization</w:t>
        </w:r>
      </w:ins>
      <w:r w:rsidR="005F6F6F" w:rsidRPr="00773509">
        <w:rPr>
          <w:b w:val="0"/>
        </w:rPr>
        <w:t xml:space="preserve">, </w:t>
      </w:r>
    </w:p>
    <w:p w14:paraId="7A2543BC" w14:textId="26106CFD" w:rsidR="005F6F6F" w:rsidRPr="00773509" w:rsidRDefault="005F6F6F" w:rsidP="003F04E1">
      <w:pPr>
        <w:pStyle w:val="Label1"/>
        <w:spacing w:line="240" w:lineRule="auto"/>
        <w:rPr>
          <w:b w:val="0"/>
        </w:rPr>
      </w:pPr>
      <w:r w:rsidRPr="00773509">
        <w:rPr>
          <w:b w:val="0"/>
        </w:rPr>
        <w:tab/>
        <w:t>4</w:t>
      </w:r>
      <w:r w:rsidR="00DF0FE5">
        <w:rPr>
          <w:b w:val="0"/>
        </w:rPr>
        <w:t>b</w:t>
      </w:r>
      <w:r w:rsidRPr="00773509">
        <w:rPr>
          <w:b w:val="0"/>
        </w:rPr>
        <w:t xml:space="preserve"> quai Antoine 1er,</w:t>
      </w:r>
    </w:p>
    <w:p w14:paraId="02A48AB2" w14:textId="307C2D55" w:rsidR="005F6F6F" w:rsidRPr="00773509" w:rsidRDefault="005F6F6F" w:rsidP="003F04E1">
      <w:pPr>
        <w:pStyle w:val="Label1"/>
        <w:spacing w:line="240" w:lineRule="auto"/>
        <w:rPr>
          <w:b w:val="0"/>
        </w:rPr>
      </w:pPr>
      <w:r w:rsidRPr="00773509">
        <w:rPr>
          <w:b w:val="0"/>
        </w:rPr>
        <w:tab/>
        <w:t>B.P. 445</w:t>
      </w:r>
    </w:p>
    <w:p w14:paraId="7D698AD4" w14:textId="0CC74D30" w:rsidR="005F6F6F" w:rsidRPr="00773509" w:rsidRDefault="005F6F6F" w:rsidP="003F04E1">
      <w:pPr>
        <w:pStyle w:val="Label1"/>
        <w:spacing w:line="240" w:lineRule="auto"/>
        <w:rPr>
          <w:b w:val="0"/>
        </w:rPr>
      </w:pPr>
      <w:r w:rsidRPr="00773509">
        <w:rPr>
          <w:b w:val="0"/>
        </w:rPr>
        <w:tab/>
        <w:t>MC 98011 MONACO CEDEX</w:t>
      </w:r>
    </w:p>
    <w:p w14:paraId="54FFE1C0" w14:textId="07DAA60D" w:rsidR="005F6F6F" w:rsidRPr="00773509" w:rsidRDefault="005F6F6F" w:rsidP="003F04E1">
      <w:pPr>
        <w:pStyle w:val="Label1"/>
        <w:spacing w:line="240" w:lineRule="auto"/>
        <w:rPr>
          <w:b w:val="0"/>
        </w:rPr>
      </w:pPr>
      <w:r w:rsidRPr="00773509">
        <w:rPr>
          <w:b w:val="0"/>
        </w:rPr>
        <w:tab/>
        <w:t>Telephone: +377 93 10 81 00</w:t>
      </w:r>
    </w:p>
    <w:p w14:paraId="3412FF03" w14:textId="57E4BDA8" w:rsidR="005F6F6F" w:rsidRPr="00773509" w:rsidRDefault="005F6F6F" w:rsidP="003F04E1">
      <w:pPr>
        <w:pStyle w:val="Label1"/>
        <w:spacing w:line="240" w:lineRule="auto"/>
      </w:pPr>
      <w:r w:rsidRPr="00773509">
        <w:rPr>
          <w:b w:val="0"/>
        </w:rPr>
        <w:tab/>
      </w:r>
      <w:r w:rsidR="0029556D" w:rsidRPr="00773509">
        <w:rPr>
          <w:b w:val="0"/>
        </w:rPr>
        <w:t>Fax: +</w:t>
      </w:r>
      <w:r w:rsidRPr="00773509">
        <w:rPr>
          <w:b w:val="0"/>
        </w:rPr>
        <w:t>377 93 10 81 40</w:t>
      </w:r>
      <w:r w:rsidR="00676D57" w:rsidRPr="00773509">
        <w:tab/>
      </w:r>
    </w:p>
    <w:p w14:paraId="7D4CC778" w14:textId="4EC2146C" w:rsidR="0029556D" w:rsidRPr="00773509" w:rsidRDefault="0029556D" w:rsidP="00396374">
      <w:pPr>
        <w:pStyle w:val="Label1"/>
        <w:spacing w:after="120" w:line="240" w:lineRule="auto"/>
        <w:ind w:firstLine="6"/>
      </w:pPr>
      <w:r w:rsidRPr="00773509">
        <w:rPr>
          <w:rFonts w:eastAsia="Arial"/>
          <w:b w:val="0"/>
          <w:color w:val="000000"/>
          <w:lang w:eastAsia="en-US"/>
        </w:rPr>
        <w:t xml:space="preserve">Email: </w:t>
      </w:r>
      <w:hyperlink r:id="rId20" w:history="1">
        <w:r w:rsidRPr="00773509">
          <w:rPr>
            <w:rFonts w:eastAsia="Arial"/>
            <w:b w:val="0"/>
            <w:color w:val="0563C1"/>
            <w:u w:val="single"/>
            <w:lang w:eastAsia="en-US"/>
          </w:rPr>
          <w:t>info@iho.int</w:t>
        </w:r>
      </w:hyperlink>
    </w:p>
    <w:p w14:paraId="7FDA25A3" w14:textId="39AB6950" w:rsidR="00676D57" w:rsidRPr="00773509" w:rsidRDefault="00676D57" w:rsidP="00396374">
      <w:pPr>
        <w:pStyle w:val="Label1"/>
        <w:spacing w:after="120" w:line="240" w:lineRule="auto"/>
      </w:pPr>
      <w:r w:rsidRPr="00773509">
        <w:rPr>
          <w:sz w:val="22"/>
        </w:rPr>
        <w:t>URL:</w:t>
      </w:r>
      <w:r w:rsidRPr="00773509">
        <w:t xml:space="preserve"> </w:t>
      </w:r>
      <w:r w:rsidRPr="00773509">
        <w:tab/>
      </w:r>
      <w:hyperlink r:id="rId21" w:history="1">
        <w:r w:rsidR="0029556D" w:rsidRPr="00773509">
          <w:rPr>
            <w:rStyle w:val="Hyperlink"/>
            <w:b w:val="0"/>
          </w:rPr>
          <w:t>www.iho.int</w:t>
        </w:r>
      </w:hyperlink>
      <w:r w:rsidRPr="00773509">
        <w:tab/>
      </w:r>
      <w:r w:rsidRPr="00773509">
        <w:tab/>
      </w:r>
      <w:r w:rsidRPr="00773509">
        <w:tab/>
      </w:r>
    </w:p>
    <w:p w14:paraId="6EE2D6B2" w14:textId="3741AE75" w:rsidR="00676D57" w:rsidRPr="00773509" w:rsidRDefault="00676D57" w:rsidP="00396374">
      <w:pPr>
        <w:pStyle w:val="Label1"/>
        <w:spacing w:after="120" w:line="240" w:lineRule="auto"/>
        <w:rPr>
          <w:b w:val="0"/>
        </w:rPr>
      </w:pPr>
      <w:r w:rsidRPr="00773509">
        <w:rPr>
          <w:sz w:val="22"/>
        </w:rPr>
        <w:t>Identifier:</w:t>
      </w:r>
      <w:r w:rsidRPr="00773509">
        <w:t xml:space="preserve"> </w:t>
      </w:r>
      <w:r w:rsidRPr="00773509">
        <w:tab/>
      </w:r>
      <w:r w:rsidR="00BD35A5" w:rsidRPr="00773509">
        <w:rPr>
          <w:b w:val="0"/>
        </w:rPr>
        <w:t>urn:mrn:</w:t>
      </w:r>
      <w:r w:rsidR="00CB6A60" w:rsidRPr="00773509">
        <w:rPr>
          <w:b w:val="0"/>
        </w:rPr>
        <w:t>iho:pub:spec:s98:</w:t>
      </w:r>
      <w:r w:rsidR="00396374" w:rsidRPr="00773509">
        <w:rPr>
          <w:b w:val="0"/>
        </w:rPr>
        <w:t>1.</w:t>
      </w:r>
      <w:del w:id="171" w:author="Raphael Malyankar" w:date="2023-02-08T20:17:00Z">
        <w:r w:rsidR="00396374" w:rsidRPr="00773509" w:rsidDel="004F0ACB">
          <w:rPr>
            <w:b w:val="0"/>
          </w:rPr>
          <w:delText>0</w:delText>
        </w:r>
      </w:del>
      <w:ins w:id="172" w:author="Raphael Malyankar" w:date="2023-02-08T20:17:00Z">
        <w:r w:rsidR="004F0ACB">
          <w:rPr>
            <w:b w:val="0"/>
          </w:rPr>
          <w:t>1</w:t>
        </w:r>
      </w:ins>
      <w:r w:rsidR="00396374" w:rsidRPr="00773509">
        <w:rPr>
          <w:b w:val="0"/>
        </w:rPr>
        <w:t>.0</w:t>
      </w:r>
      <w:r w:rsidR="00C74A09" w:rsidRPr="00773509">
        <w:rPr>
          <w:b w:val="0"/>
        </w:rPr>
        <w:tab/>
      </w:r>
      <w:r w:rsidR="00C74A09" w:rsidRPr="00773509">
        <w:rPr>
          <w:b w:val="0"/>
        </w:rPr>
        <w:tab/>
      </w:r>
      <w:r w:rsidR="00BD35A5" w:rsidRPr="00773509">
        <w:rPr>
          <w:b w:val="0"/>
        </w:rPr>
        <w:t>(tentative)</w:t>
      </w:r>
    </w:p>
    <w:p w14:paraId="0F536DDE" w14:textId="2DF6612E" w:rsidR="00676D57" w:rsidRPr="00773509" w:rsidRDefault="00676D57" w:rsidP="00396374">
      <w:pPr>
        <w:pStyle w:val="Label1"/>
        <w:spacing w:after="120" w:line="240" w:lineRule="auto"/>
      </w:pPr>
      <w:r w:rsidRPr="00773509">
        <w:rPr>
          <w:sz w:val="22"/>
        </w:rPr>
        <w:t>Maintenance:</w:t>
      </w:r>
      <w:r w:rsidRPr="00773509">
        <w:tab/>
      </w:r>
      <w:r w:rsidR="0029556D" w:rsidRPr="00773509">
        <w:rPr>
          <w:rFonts w:eastAsia="Times New Roman"/>
          <w:b w:val="0"/>
          <w:szCs w:val="20"/>
          <w:lang w:eastAsia="en-GB"/>
        </w:rPr>
        <w:t>Changes to the Specification S-</w:t>
      </w:r>
      <w:r w:rsidR="00534906" w:rsidRPr="00773509">
        <w:rPr>
          <w:rFonts w:eastAsia="Times New Roman"/>
          <w:b w:val="0"/>
          <w:szCs w:val="20"/>
          <w:lang w:eastAsia="en-GB"/>
        </w:rPr>
        <w:t>98</w:t>
      </w:r>
      <w:r w:rsidR="0029556D" w:rsidRPr="00773509">
        <w:rPr>
          <w:rFonts w:eastAsia="Times New Roman"/>
          <w:b w:val="0"/>
          <w:szCs w:val="20"/>
          <w:lang w:eastAsia="en-GB"/>
        </w:rPr>
        <w:t xml:space="preserve"> are coordinated by the </w:t>
      </w:r>
      <w:r w:rsidR="0029556D" w:rsidRPr="00773509">
        <w:rPr>
          <w:rFonts w:eastAsia="MS Mincho"/>
          <w:b w:val="0"/>
          <w:szCs w:val="20"/>
        </w:rPr>
        <w:t>IHO S-100 Working Group (S-100WG),</w:t>
      </w:r>
      <w:r w:rsidR="0029556D" w:rsidRPr="00773509">
        <w:rPr>
          <w:rFonts w:eastAsia="Times New Roman"/>
          <w:b w:val="0"/>
          <w:szCs w:val="20"/>
          <w:lang w:eastAsia="en-GB"/>
        </w:rPr>
        <w:t xml:space="preserve"> and must be made available via the IHO web site. Maintenance of the Specification must conform to IHO Resolution 2/2007, as amended.</w:t>
      </w:r>
    </w:p>
    <w:p w14:paraId="71C47B73" w14:textId="5FFAF5DB" w:rsidR="0029556D" w:rsidRPr="00773509" w:rsidRDefault="0029556D" w:rsidP="005F593C">
      <w:pPr>
        <w:pStyle w:val="Heading2"/>
        <w:spacing w:before="120" w:after="200"/>
        <w:ind w:left="578" w:hanging="578"/>
        <w:rPr>
          <w:rFonts w:eastAsia="MS Mincho"/>
        </w:rPr>
      </w:pPr>
      <w:bookmarkStart w:id="173" w:name="_Toc100669547"/>
      <w:bookmarkStart w:id="174" w:name="_Toc484523825"/>
      <w:r w:rsidRPr="00773509">
        <w:rPr>
          <w:rFonts w:eastAsia="MS Mincho"/>
        </w:rPr>
        <w:t>IHO Specification Maintenance</w:t>
      </w:r>
      <w:bookmarkEnd w:id="173"/>
    </w:p>
    <w:p w14:paraId="40DEC6AD" w14:textId="77777777" w:rsidR="00676D57" w:rsidRPr="00773509" w:rsidRDefault="00676D57" w:rsidP="005F593C">
      <w:pPr>
        <w:pStyle w:val="Heading3"/>
        <w:tabs>
          <w:tab w:val="clear" w:pos="851"/>
          <w:tab w:val="left" w:pos="709"/>
        </w:tabs>
        <w:spacing w:before="120" w:after="120"/>
        <w:rPr>
          <w:lang w:eastAsia="en-US"/>
        </w:rPr>
      </w:pPr>
      <w:bookmarkStart w:id="175" w:name="_Toc100669548"/>
      <w:bookmarkEnd w:id="174"/>
      <w:r w:rsidRPr="00773509">
        <w:rPr>
          <w:lang w:eastAsia="en-US"/>
        </w:rPr>
        <w:t>Introduction</w:t>
      </w:r>
      <w:bookmarkEnd w:id="175"/>
    </w:p>
    <w:p w14:paraId="3D78B3F0" w14:textId="3B31D16A" w:rsidR="00676D57" w:rsidRPr="00773509" w:rsidRDefault="00676D57" w:rsidP="005F593C">
      <w:pPr>
        <w:spacing w:after="120"/>
        <w:rPr>
          <w:lang w:eastAsia="en-US"/>
        </w:rPr>
      </w:pPr>
      <w:r w:rsidRPr="00773509">
        <w:rPr>
          <w:lang w:eastAsia="en-US"/>
        </w:rPr>
        <w:t xml:space="preserve">Changes to this </w:t>
      </w:r>
      <w:r w:rsidR="00534906" w:rsidRPr="00773509">
        <w:rPr>
          <w:lang w:eastAsia="en-US"/>
        </w:rPr>
        <w:t>S</w:t>
      </w:r>
      <w:r w:rsidRPr="00773509">
        <w:rPr>
          <w:lang w:eastAsia="en-US"/>
        </w:rPr>
        <w:t xml:space="preserve">pecification will be released by the IHO as a </w:t>
      </w:r>
      <w:r w:rsidR="00534906" w:rsidRPr="00773509">
        <w:rPr>
          <w:lang w:eastAsia="en-US"/>
        </w:rPr>
        <w:t>N</w:t>
      </w:r>
      <w:r w:rsidRPr="00773509">
        <w:rPr>
          <w:lang w:eastAsia="en-US"/>
        </w:rPr>
        <w:t xml:space="preserve">ew </w:t>
      </w:r>
      <w:r w:rsidR="00534906" w:rsidRPr="00773509">
        <w:rPr>
          <w:lang w:eastAsia="en-US"/>
        </w:rPr>
        <w:t>E</w:t>
      </w:r>
      <w:r w:rsidRPr="00773509">
        <w:rPr>
          <w:lang w:eastAsia="en-US"/>
        </w:rPr>
        <w:t xml:space="preserve">dition, revision, or clarification. This </w:t>
      </w:r>
      <w:r w:rsidR="00534906" w:rsidRPr="00773509">
        <w:rPr>
          <w:lang w:eastAsia="en-US"/>
        </w:rPr>
        <w:t>S</w:t>
      </w:r>
      <w:r w:rsidRPr="00773509">
        <w:rPr>
          <w:lang w:eastAsia="en-US"/>
        </w:rPr>
        <w:t xml:space="preserve">pecification will be periodically reviewed by IHO at intervals of no less than 5 years for confirmation or update. New </w:t>
      </w:r>
      <w:r w:rsidR="00534906" w:rsidRPr="00773509">
        <w:rPr>
          <w:lang w:eastAsia="en-US"/>
        </w:rPr>
        <w:t>E</w:t>
      </w:r>
      <w:r w:rsidRPr="00773509">
        <w:rPr>
          <w:lang w:eastAsia="en-US"/>
        </w:rPr>
        <w:t xml:space="preserve">ditions, revisions, and clarifications may be released more frequently as needed. </w:t>
      </w:r>
    </w:p>
    <w:p w14:paraId="5A9BD6E7" w14:textId="77777777" w:rsidR="00676D57" w:rsidRPr="00773509" w:rsidRDefault="00676D57" w:rsidP="005F593C">
      <w:pPr>
        <w:pStyle w:val="Heading3"/>
        <w:spacing w:before="120" w:after="120"/>
        <w:rPr>
          <w:lang w:eastAsia="en-US"/>
        </w:rPr>
      </w:pPr>
      <w:bookmarkStart w:id="176" w:name="_Toc100669549"/>
      <w:r w:rsidRPr="00773509">
        <w:rPr>
          <w:lang w:eastAsia="en-US"/>
        </w:rPr>
        <w:t>New Edition</w:t>
      </w:r>
      <w:bookmarkEnd w:id="176"/>
    </w:p>
    <w:p w14:paraId="27903828" w14:textId="7193B720" w:rsidR="00676D57" w:rsidRPr="00773509" w:rsidRDefault="00676D57" w:rsidP="005F593C">
      <w:pPr>
        <w:autoSpaceDE w:val="0"/>
        <w:autoSpaceDN w:val="0"/>
        <w:adjustRightInd w:val="0"/>
        <w:spacing w:after="120"/>
        <w:rPr>
          <w:rFonts w:cs="Arial"/>
          <w:color w:val="000000"/>
          <w:lang w:eastAsia="en-US"/>
        </w:rPr>
      </w:pPr>
      <w:r w:rsidRPr="00773509">
        <w:rPr>
          <w:rFonts w:cs="Arial"/>
          <w:i/>
          <w:iCs/>
          <w:color w:val="000000"/>
          <w:lang w:eastAsia="en-US"/>
        </w:rPr>
        <w:t xml:space="preserve">New Editions </w:t>
      </w:r>
      <w:r w:rsidRPr="00773509">
        <w:rPr>
          <w:rFonts w:cs="Arial"/>
          <w:lang w:eastAsia="en-US"/>
        </w:rPr>
        <w:t xml:space="preserve">of the Interoperability Catalogue </w:t>
      </w:r>
      <w:r w:rsidR="00534906" w:rsidRPr="00773509">
        <w:rPr>
          <w:rFonts w:cs="Arial"/>
          <w:lang w:eastAsia="en-US"/>
        </w:rPr>
        <w:t>S</w:t>
      </w:r>
      <w:r w:rsidR="00322BC0" w:rsidRPr="00773509">
        <w:rPr>
          <w:rFonts w:cs="Arial"/>
          <w:lang w:eastAsia="en-US"/>
        </w:rPr>
        <w:t xml:space="preserve">pecification </w:t>
      </w:r>
      <w:r w:rsidRPr="00773509">
        <w:rPr>
          <w:rFonts w:cs="Arial"/>
          <w:lang w:eastAsia="en-US"/>
        </w:rPr>
        <w:t xml:space="preserve">introduce significant changes. </w:t>
      </w:r>
      <w:r w:rsidRPr="00773509">
        <w:rPr>
          <w:rFonts w:cs="Arial"/>
          <w:i/>
          <w:iCs/>
          <w:lang w:eastAsia="en-US"/>
        </w:rPr>
        <w:t xml:space="preserve">New Editions </w:t>
      </w:r>
      <w:r w:rsidRPr="00773509">
        <w:rPr>
          <w:rFonts w:cs="Arial"/>
          <w:lang w:eastAsia="en-US"/>
        </w:rPr>
        <w:t xml:space="preserve">enable new concepts, such as the ability to support new functions or </w:t>
      </w:r>
      <w:r w:rsidR="00534906" w:rsidRPr="00773509">
        <w:rPr>
          <w:rFonts w:cs="Arial"/>
          <w:lang w:eastAsia="en-US"/>
        </w:rPr>
        <w:t>P</w:t>
      </w:r>
      <w:r w:rsidRPr="00773509">
        <w:rPr>
          <w:rFonts w:cs="Arial"/>
          <w:lang w:eastAsia="en-US"/>
        </w:rPr>
        <w:t xml:space="preserve">roduct </w:t>
      </w:r>
      <w:r w:rsidR="00534906" w:rsidRPr="00773509">
        <w:rPr>
          <w:rFonts w:cs="Arial"/>
          <w:lang w:eastAsia="en-US"/>
        </w:rPr>
        <w:t>S</w:t>
      </w:r>
      <w:r w:rsidR="005F593C" w:rsidRPr="00773509">
        <w:rPr>
          <w:rFonts w:cs="Arial"/>
          <w:lang w:eastAsia="en-US"/>
        </w:rPr>
        <w:t>pecifications;</w:t>
      </w:r>
      <w:r w:rsidRPr="00773509">
        <w:rPr>
          <w:rFonts w:cs="Arial"/>
          <w:lang w:eastAsia="en-US"/>
        </w:rPr>
        <w:t xml:space="preserve"> or the introduction of new constructs or data types. </w:t>
      </w:r>
      <w:r w:rsidRPr="00773509">
        <w:rPr>
          <w:rFonts w:cs="Arial"/>
          <w:i/>
          <w:iCs/>
          <w:lang w:eastAsia="en-US"/>
        </w:rPr>
        <w:t xml:space="preserve">New Editions </w:t>
      </w:r>
      <w:r w:rsidRPr="00773509">
        <w:rPr>
          <w:rFonts w:cs="Arial"/>
          <w:lang w:eastAsia="en-US"/>
        </w:rPr>
        <w:t>are likely to have a significant impact on either existing users or future users of the Interoperability Catalogue</w:t>
      </w:r>
      <w:r w:rsidR="00322BC0" w:rsidRPr="00773509">
        <w:rPr>
          <w:rFonts w:cs="Arial"/>
          <w:lang w:eastAsia="en-US"/>
        </w:rPr>
        <w:t xml:space="preserve"> </w:t>
      </w:r>
      <w:r w:rsidR="005F593C" w:rsidRPr="00773509">
        <w:t>S</w:t>
      </w:r>
      <w:r w:rsidR="00322BC0" w:rsidRPr="00773509">
        <w:t>pecification</w:t>
      </w:r>
      <w:r w:rsidRPr="00773509">
        <w:rPr>
          <w:rFonts w:cs="Arial"/>
          <w:color w:val="000000"/>
          <w:lang w:eastAsia="en-US"/>
        </w:rPr>
        <w:t xml:space="preserve">. </w:t>
      </w:r>
    </w:p>
    <w:p w14:paraId="0C4A38B3" w14:textId="77777777" w:rsidR="00676D57" w:rsidRPr="00773509" w:rsidRDefault="00676D57" w:rsidP="005F593C">
      <w:pPr>
        <w:pStyle w:val="Heading3"/>
        <w:spacing w:before="120" w:after="120"/>
        <w:rPr>
          <w:lang w:eastAsia="en-US"/>
        </w:rPr>
      </w:pPr>
      <w:bookmarkStart w:id="177" w:name="_Toc100669550"/>
      <w:r w:rsidRPr="00773509">
        <w:rPr>
          <w:lang w:eastAsia="en-US"/>
        </w:rPr>
        <w:t>Revisions</w:t>
      </w:r>
      <w:bookmarkEnd w:id="177"/>
    </w:p>
    <w:p w14:paraId="166DDEE1" w14:textId="28721A9E" w:rsidR="00676D57" w:rsidRPr="00773509" w:rsidRDefault="00676D57" w:rsidP="005F593C">
      <w:pPr>
        <w:autoSpaceDE w:val="0"/>
        <w:autoSpaceDN w:val="0"/>
        <w:adjustRightInd w:val="0"/>
        <w:spacing w:after="120"/>
        <w:rPr>
          <w:rFonts w:cs="Arial"/>
          <w:color w:val="000000"/>
          <w:szCs w:val="22"/>
          <w:lang w:eastAsia="en-US"/>
        </w:rPr>
      </w:pPr>
      <w:r w:rsidRPr="00773509">
        <w:rPr>
          <w:rFonts w:cs="Arial"/>
          <w:i/>
          <w:iCs/>
          <w:color w:val="000000"/>
          <w:szCs w:val="22"/>
          <w:lang w:eastAsia="en-US"/>
        </w:rPr>
        <w:t xml:space="preserve">Revisions </w:t>
      </w:r>
      <w:r w:rsidRPr="00773509">
        <w:rPr>
          <w:rFonts w:cs="Arial"/>
          <w:color w:val="000000"/>
          <w:szCs w:val="22"/>
          <w:lang w:eastAsia="en-US"/>
        </w:rPr>
        <w:t>are defined as substantive semantic changes to</w:t>
      </w:r>
      <w:r w:rsidRPr="00773509">
        <w:rPr>
          <w:rFonts w:cs="Arial"/>
          <w:szCs w:val="22"/>
          <w:lang w:eastAsia="en-US"/>
        </w:rPr>
        <w:t xml:space="preserve"> </w:t>
      </w:r>
      <w:r w:rsidRPr="00773509">
        <w:rPr>
          <w:rFonts w:cs="Arial"/>
          <w:lang w:eastAsia="en-US"/>
        </w:rPr>
        <w:t>the Interoperability Catalogue</w:t>
      </w:r>
      <w:r w:rsidR="00322BC0" w:rsidRPr="00773509">
        <w:rPr>
          <w:rFonts w:cs="Arial"/>
          <w:lang w:eastAsia="en-US"/>
        </w:rPr>
        <w:t xml:space="preserve"> </w:t>
      </w:r>
      <w:r w:rsidR="00534906" w:rsidRPr="00773509">
        <w:t>S</w:t>
      </w:r>
      <w:r w:rsidR="00322BC0" w:rsidRPr="00773509">
        <w:t>pecification</w:t>
      </w:r>
      <w:r w:rsidRPr="00773509">
        <w:rPr>
          <w:rFonts w:cs="Arial"/>
          <w:szCs w:val="22"/>
          <w:lang w:eastAsia="en-US"/>
        </w:rPr>
        <w:t xml:space="preserve">. Typically, </w:t>
      </w:r>
      <w:r w:rsidRPr="00773509">
        <w:rPr>
          <w:rFonts w:cs="Arial"/>
          <w:i/>
          <w:szCs w:val="22"/>
          <w:lang w:eastAsia="en-US"/>
        </w:rPr>
        <w:t>revisions</w:t>
      </w:r>
      <w:r w:rsidRPr="00773509">
        <w:rPr>
          <w:rFonts w:cs="Arial"/>
          <w:szCs w:val="22"/>
          <w:lang w:eastAsia="en-US"/>
        </w:rPr>
        <w:t xml:space="preserve"> will change </w:t>
      </w:r>
      <w:r w:rsidRPr="00773509">
        <w:rPr>
          <w:rFonts w:cs="Arial"/>
          <w:lang w:eastAsia="en-US"/>
        </w:rPr>
        <w:t>the Interoperability Catalogue</w:t>
      </w:r>
      <w:r w:rsidRPr="00773509">
        <w:rPr>
          <w:rFonts w:cs="Arial"/>
          <w:szCs w:val="22"/>
          <w:lang w:eastAsia="en-US"/>
        </w:rPr>
        <w:t xml:space="preserve"> </w:t>
      </w:r>
      <w:r w:rsidR="005F593C" w:rsidRPr="00773509">
        <w:t>S</w:t>
      </w:r>
      <w:r w:rsidR="00322BC0" w:rsidRPr="00773509">
        <w:t xml:space="preserve">pecification </w:t>
      </w:r>
      <w:r w:rsidRPr="00773509">
        <w:rPr>
          <w:rFonts w:cs="Arial"/>
          <w:szCs w:val="22"/>
          <w:lang w:eastAsia="en-US"/>
        </w:rPr>
        <w:t xml:space="preserve">to correct factual errors; </w:t>
      </w:r>
      <w:r w:rsidR="00534906" w:rsidRPr="00773509">
        <w:rPr>
          <w:rFonts w:cs="Arial"/>
          <w:szCs w:val="22"/>
          <w:lang w:eastAsia="en-US"/>
        </w:rPr>
        <w:t xml:space="preserve">or </w:t>
      </w:r>
      <w:r w:rsidRPr="00773509">
        <w:rPr>
          <w:rFonts w:cs="Arial"/>
          <w:szCs w:val="22"/>
          <w:lang w:eastAsia="en-US"/>
        </w:rPr>
        <w:t xml:space="preserve">introduce necessary changes that have become evident as a result </w:t>
      </w:r>
      <w:r w:rsidRPr="00773509">
        <w:rPr>
          <w:rFonts w:cs="Arial"/>
          <w:color w:val="000000"/>
          <w:szCs w:val="22"/>
          <w:lang w:eastAsia="en-US"/>
        </w:rPr>
        <w:t xml:space="preserve">of practical experience or changing circumstances. A </w:t>
      </w:r>
      <w:r w:rsidRPr="00773509">
        <w:rPr>
          <w:rFonts w:cs="Arial"/>
          <w:i/>
          <w:iCs/>
          <w:color w:val="000000"/>
          <w:szCs w:val="22"/>
          <w:lang w:eastAsia="en-US"/>
        </w:rPr>
        <w:t xml:space="preserve">revision </w:t>
      </w:r>
      <w:r w:rsidRPr="00773509">
        <w:rPr>
          <w:rFonts w:cs="Arial"/>
          <w:color w:val="000000"/>
          <w:szCs w:val="22"/>
          <w:lang w:eastAsia="en-US"/>
        </w:rPr>
        <w:t xml:space="preserve">must not be classified as a clarification. </w:t>
      </w:r>
      <w:r w:rsidRPr="00773509">
        <w:rPr>
          <w:rFonts w:cs="Arial"/>
          <w:i/>
          <w:iCs/>
          <w:color w:val="000000"/>
          <w:szCs w:val="22"/>
          <w:lang w:eastAsia="en-US"/>
        </w:rPr>
        <w:t xml:space="preserve">Revisions </w:t>
      </w:r>
      <w:r w:rsidRPr="00773509">
        <w:rPr>
          <w:rFonts w:cs="Arial"/>
          <w:color w:val="000000"/>
          <w:szCs w:val="22"/>
          <w:lang w:eastAsia="en-US"/>
        </w:rPr>
        <w:t xml:space="preserve">could have an impact on either </w:t>
      </w:r>
      <w:r w:rsidRPr="00773509">
        <w:rPr>
          <w:rFonts w:cs="Arial"/>
          <w:color w:val="000000"/>
          <w:szCs w:val="22"/>
          <w:lang w:eastAsia="en-US"/>
        </w:rPr>
        <w:lastRenderedPageBreak/>
        <w:t xml:space="preserve">existing users or future users of </w:t>
      </w:r>
      <w:r w:rsidRPr="00773509">
        <w:rPr>
          <w:rFonts w:cs="Arial"/>
          <w:color w:val="000000"/>
          <w:lang w:eastAsia="en-US"/>
        </w:rPr>
        <w:t xml:space="preserve">the </w:t>
      </w:r>
      <w:r w:rsidRPr="00773509">
        <w:rPr>
          <w:rFonts w:cs="Arial"/>
          <w:lang w:eastAsia="en-US"/>
        </w:rPr>
        <w:t>Interoperability Catalogue</w:t>
      </w:r>
      <w:r w:rsidR="00322BC0" w:rsidRPr="00773509">
        <w:rPr>
          <w:rFonts w:cs="Arial"/>
          <w:lang w:eastAsia="en-US"/>
        </w:rPr>
        <w:t xml:space="preserve"> </w:t>
      </w:r>
      <w:r w:rsidR="00534906" w:rsidRPr="00773509">
        <w:t>S</w:t>
      </w:r>
      <w:r w:rsidR="00322BC0" w:rsidRPr="00773509">
        <w:t>pecification</w:t>
      </w:r>
      <w:r w:rsidRPr="00773509">
        <w:rPr>
          <w:rFonts w:cs="Arial"/>
          <w:color w:val="000000"/>
          <w:szCs w:val="22"/>
          <w:lang w:eastAsia="en-US"/>
        </w:rPr>
        <w:t xml:space="preserve">. All cumulative </w:t>
      </w:r>
      <w:r w:rsidRPr="00773509">
        <w:rPr>
          <w:rFonts w:cs="Arial"/>
          <w:i/>
          <w:iCs/>
          <w:color w:val="000000"/>
          <w:szCs w:val="22"/>
          <w:lang w:eastAsia="en-US"/>
        </w:rPr>
        <w:t xml:space="preserve">clarifications </w:t>
      </w:r>
      <w:r w:rsidRPr="00773509">
        <w:rPr>
          <w:rFonts w:cs="Arial"/>
          <w:color w:val="000000"/>
          <w:szCs w:val="22"/>
          <w:lang w:eastAsia="en-US"/>
        </w:rPr>
        <w:t xml:space="preserve">must be included with the release of approved </w:t>
      </w:r>
      <w:r w:rsidRPr="00773509">
        <w:rPr>
          <w:rFonts w:cs="Arial"/>
          <w:i/>
          <w:color w:val="000000"/>
          <w:szCs w:val="22"/>
          <w:lang w:eastAsia="en-US"/>
        </w:rPr>
        <w:t>revisions</w:t>
      </w:r>
      <w:r w:rsidRPr="00773509">
        <w:rPr>
          <w:rFonts w:cs="Arial"/>
          <w:color w:val="000000"/>
          <w:szCs w:val="22"/>
          <w:lang w:eastAsia="en-US"/>
        </w:rPr>
        <w:t>.</w:t>
      </w:r>
    </w:p>
    <w:p w14:paraId="3DFC8E9D" w14:textId="7AD9AE38" w:rsidR="00676D57" w:rsidRPr="00773509" w:rsidRDefault="00676D57" w:rsidP="005F593C">
      <w:pPr>
        <w:pStyle w:val="ISOSecretObservations"/>
        <w:spacing w:before="0" w:after="120" w:line="240" w:lineRule="auto"/>
        <w:jc w:val="both"/>
        <w:rPr>
          <w:sz w:val="20"/>
        </w:rPr>
      </w:pPr>
      <w:r w:rsidRPr="00773509">
        <w:rPr>
          <w:sz w:val="20"/>
        </w:rPr>
        <w:t xml:space="preserve">Changes in a </w:t>
      </w:r>
      <w:r w:rsidRPr="00773509">
        <w:rPr>
          <w:i/>
          <w:sz w:val="20"/>
        </w:rPr>
        <w:t>revision</w:t>
      </w:r>
      <w:r w:rsidRPr="00773509">
        <w:rPr>
          <w:sz w:val="20"/>
        </w:rPr>
        <w:t xml:space="preserve"> are minor and ensure backward compatibility with the previous versions within the same Edition. Newer </w:t>
      </w:r>
      <w:r w:rsidRPr="00773509">
        <w:rPr>
          <w:i/>
          <w:sz w:val="20"/>
        </w:rPr>
        <w:t>revisions</w:t>
      </w:r>
      <w:r w:rsidRPr="00773509">
        <w:rPr>
          <w:sz w:val="20"/>
        </w:rPr>
        <w:t xml:space="preserve">, for example, introduce new feature or attribute combinations. Within the same Edition, a </w:t>
      </w:r>
      <w:r w:rsidR="00B45FAC" w:rsidRPr="00773509">
        <w:rPr>
          <w:sz w:val="20"/>
        </w:rPr>
        <w:t xml:space="preserve">dataset processed with a </w:t>
      </w:r>
      <w:r w:rsidR="005F593C" w:rsidRPr="00773509">
        <w:rPr>
          <w:sz w:val="20"/>
        </w:rPr>
        <w:t>C</w:t>
      </w:r>
      <w:r w:rsidRPr="00773509">
        <w:rPr>
          <w:sz w:val="20"/>
        </w:rPr>
        <w:t xml:space="preserve">atalogue of one version could always be processed with a later </w:t>
      </w:r>
      <w:r w:rsidR="00B45FAC" w:rsidRPr="00773509">
        <w:rPr>
          <w:i/>
          <w:sz w:val="20"/>
        </w:rPr>
        <w:t>revision</w:t>
      </w:r>
      <w:r w:rsidR="00B45FAC" w:rsidRPr="00773509">
        <w:rPr>
          <w:sz w:val="20"/>
        </w:rPr>
        <w:t xml:space="preserve"> </w:t>
      </w:r>
      <w:r w:rsidRPr="00773509">
        <w:rPr>
          <w:sz w:val="20"/>
        </w:rPr>
        <w:t>of the Interoperability Catalogue.</w:t>
      </w:r>
    </w:p>
    <w:p w14:paraId="6E5111DB" w14:textId="77777777" w:rsidR="00676D57" w:rsidRPr="00773509" w:rsidRDefault="00676D57" w:rsidP="005F593C">
      <w:pPr>
        <w:pStyle w:val="Heading3"/>
        <w:spacing w:before="120" w:after="120"/>
        <w:rPr>
          <w:lang w:eastAsia="en-US"/>
        </w:rPr>
      </w:pPr>
      <w:bookmarkStart w:id="178" w:name="_Toc100669551"/>
      <w:r w:rsidRPr="00773509">
        <w:rPr>
          <w:lang w:eastAsia="en-US"/>
        </w:rPr>
        <w:t>Clarification</w:t>
      </w:r>
      <w:bookmarkEnd w:id="178"/>
    </w:p>
    <w:p w14:paraId="3726FCF7" w14:textId="63A178B3" w:rsidR="00676D57" w:rsidRPr="00773509" w:rsidRDefault="00676D57" w:rsidP="00701F0F">
      <w:pPr>
        <w:autoSpaceDE w:val="0"/>
        <w:autoSpaceDN w:val="0"/>
        <w:adjustRightInd w:val="0"/>
        <w:spacing w:after="120"/>
        <w:rPr>
          <w:rFonts w:cs="Arial"/>
          <w:color w:val="000000"/>
          <w:szCs w:val="22"/>
          <w:lang w:eastAsia="en-US"/>
        </w:rPr>
      </w:pPr>
      <w:r w:rsidRPr="00773509">
        <w:rPr>
          <w:rFonts w:cs="Arial"/>
          <w:i/>
          <w:color w:val="000000"/>
          <w:szCs w:val="22"/>
          <w:lang w:eastAsia="en-US"/>
        </w:rPr>
        <w:t>Clarifications</w:t>
      </w:r>
      <w:r w:rsidRPr="00773509">
        <w:rPr>
          <w:rFonts w:cs="Arial"/>
          <w:color w:val="000000"/>
          <w:szCs w:val="22"/>
          <w:lang w:eastAsia="en-US"/>
        </w:rPr>
        <w:t xml:space="preserve"> are non-substantive changes to </w:t>
      </w:r>
      <w:r w:rsidRPr="00773509">
        <w:rPr>
          <w:rFonts w:cs="Arial"/>
          <w:color w:val="000000"/>
          <w:lang w:eastAsia="en-US"/>
        </w:rPr>
        <w:t xml:space="preserve">the </w:t>
      </w:r>
      <w:r w:rsidRPr="00773509">
        <w:rPr>
          <w:rFonts w:cs="Arial"/>
          <w:lang w:eastAsia="en-US"/>
        </w:rPr>
        <w:t>Interoperability Catalogue</w:t>
      </w:r>
      <w:r w:rsidR="00322BC0" w:rsidRPr="00773509">
        <w:t xml:space="preserve"> </w:t>
      </w:r>
      <w:r w:rsidR="009B1CB0" w:rsidRPr="00773509">
        <w:t>S</w:t>
      </w:r>
      <w:r w:rsidR="00322BC0" w:rsidRPr="00773509">
        <w:t>pecification</w:t>
      </w:r>
      <w:r w:rsidRPr="00773509">
        <w:rPr>
          <w:rFonts w:cs="Arial"/>
          <w:color w:val="000000"/>
          <w:szCs w:val="22"/>
          <w:lang w:eastAsia="en-US"/>
        </w:rPr>
        <w:t xml:space="preserve">. Typically, </w:t>
      </w:r>
      <w:r w:rsidRPr="00773509">
        <w:rPr>
          <w:rFonts w:cs="Arial"/>
          <w:i/>
          <w:color w:val="000000"/>
          <w:szCs w:val="22"/>
          <w:lang w:eastAsia="en-US"/>
        </w:rPr>
        <w:t>clarifications</w:t>
      </w:r>
      <w:r w:rsidRPr="00773509">
        <w:rPr>
          <w:rFonts w:cs="Arial"/>
          <w:color w:val="000000"/>
          <w:szCs w:val="22"/>
          <w:lang w:eastAsia="en-US"/>
        </w:rPr>
        <w:t xml:space="preserve">: remove ambiguity; correct grammatical and spelling errors; amend or update cross references; </w:t>
      </w:r>
      <w:r w:rsidR="009B1CB0" w:rsidRPr="00773509">
        <w:rPr>
          <w:rFonts w:cs="Arial"/>
          <w:color w:val="000000"/>
          <w:szCs w:val="22"/>
          <w:lang w:eastAsia="en-US"/>
        </w:rPr>
        <w:t xml:space="preserve">or </w:t>
      </w:r>
      <w:r w:rsidRPr="00773509">
        <w:rPr>
          <w:rFonts w:cs="Arial"/>
          <w:color w:val="000000"/>
          <w:szCs w:val="22"/>
          <w:lang w:eastAsia="en-US"/>
        </w:rPr>
        <w:t xml:space="preserve">insert improved graphics </w:t>
      </w:r>
      <w:r w:rsidR="009B1CB0" w:rsidRPr="00773509">
        <w:rPr>
          <w:rFonts w:cs="Arial"/>
          <w:color w:val="000000"/>
          <w:szCs w:val="22"/>
          <w:lang w:eastAsia="en-US"/>
        </w:rPr>
        <w:t xml:space="preserve">or improvements </w:t>
      </w:r>
      <w:r w:rsidRPr="00773509">
        <w:rPr>
          <w:rFonts w:cs="Arial"/>
          <w:color w:val="000000"/>
          <w:szCs w:val="22"/>
          <w:lang w:eastAsia="en-US"/>
        </w:rPr>
        <w:t xml:space="preserve">in spelling, punctuation and grammar. A </w:t>
      </w:r>
      <w:r w:rsidRPr="00773509">
        <w:rPr>
          <w:rFonts w:cs="Arial"/>
          <w:i/>
          <w:color w:val="000000"/>
          <w:szCs w:val="22"/>
          <w:lang w:eastAsia="en-US"/>
        </w:rPr>
        <w:t>clarification</w:t>
      </w:r>
      <w:r w:rsidRPr="00773509">
        <w:rPr>
          <w:rFonts w:cs="Arial"/>
          <w:color w:val="000000"/>
          <w:szCs w:val="22"/>
          <w:lang w:eastAsia="en-US"/>
        </w:rPr>
        <w:t xml:space="preserve"> must not cause any substantive semantic change to </w:t>
      </w:r>
      <w:r w:rsidRPr="00773509">
        <w:rPr>
          <w:rFonts w:cs="Arial"/>
          <w:color w:val="000000"/>
          <w:lang w:eastAsia="en-US"/>
        </w:rPr>
        <w:t xml:space="preserve">the </w:t>
      </w:r>
      <w:r w:rsidRPr="00773509">
        <w:rPr>
          <w:rFonts w:cs="Arial"/>
          <w:lang w:eastAsia="en-US"/>
        </w:rPr>
        <w:t>Interoperability Catalogue</w:t>
      </w:r>
      <w:r w:rsidR="00322BC0" w:rsidRPr="00773509">
        <w:t xml:space="preserve"> </w:t>
      </w:r>
      <w:r w:rsidR="009B1CB0" w:rsidRPr="00773509">
        <w:t>S</w:t>
      </w:r>
      <w:r w:rsidR="00322BC0" w:rsidRPr="00773509">
        <w:t>pecification</w:t>
      </w:r>
      <w:r w:rsidRPr="00773509">
        <w:rPr>
          <w:rFonts w:cs="Arial"/>
          <w:color w:val="000000"/>
          <w:szCs w:val="22"/>
          <w:lang w:eastAsia="en-US"/>
        </w:rPr>
        <w:t xml:space="preserve">. </w:t>
      </w:r>
    </w:p>
    <w:p w14:paraId="1ED07296" w14:textId="176CB6DB" w:rsidR="00676D57" w:rsidRPr="00773509" w:rsidRDefault="00676D57" w:rsidP="00701F0F">
      <w:pPr>
        <w:autoSpaceDE w:val="0"/>
        <w:autoSpaceDN w:val="0"/>
        <w:adjustRightInd w:val="0"/>
        <w:spacing w:after="120"/>
        <w:rPr>
          <w:rFonts w:cs="Arial"/>
          <w:color w:val="000000"/>
          <w:szCs w:val="22"/>
          <w:lang w:eastAsia="en-US"/>
        </w:rPr>
      </w:pPr>
      <w:r w:rsidRPr="00773509">
        <w:rPr>
          <w:rFonts w:cs="Arial"/>
          <w:color w:val="000000"/>
          <w:szCs w:val="22"/>
          <w:lang w:eastAsia="en-US"/>
        </w:rPr>
        <w:t xml:space="preserve">Changes in a </w:t>
      </w:r>
      <w:r w:rsidRPr="00773509">
        <w:rPr>
          <w:rFonts w:cs="Arial"/>
          <w:i/>
          <w:color w:val="000000"/>
          <w:szCs w:val="22"/>
          <w:lang w:eastAsia="en-US"/>
        </w:rPr>
        <w:t>clarification</w:t>
      </w:r>
      <w:r w:rsidRPr="00773509">
        <w:rPr>
          <w:rFonts w:cs="Arial"/>
          <w:color w:val="000000"/>
          <w:szCs w:val="22"/>
          <w:lang w:eastAsia="en-US"/>
        </w:rPr>
        <w:t xml:space="preserve"> are minor and ensure backward compatibility with the previous versions within the same Edition.  Within the same Edition, a </w:t>
      </w:r>
      <w:r w:rsidR="00B45FAC" w:rsidRPr="00773509">
        <w:rPr>
          <w:rFonts w:cs="Arial"/>
          <w:color w:val="000000"/>
          <w:szCs w:val="22"/>
          <w:lang w:eastAsia="en-US"/>
        </w:rPr>
        <w:t xml:space="preserve">dataset processed with a </w:t>
      </w:r>
      <w:r w:rsidR="00701F0F" w:rsidRPr="00773509">
        <w:rPr>
          <w:rFonts w:cs="Arial"/>
          <w:color w:val="000000"/>
          <w:szCs w:val="22"/>
          <w:lang w:eastAsia="en-US"/>
        </w:rPr>
        <w:t>C</w:t>
      </w:r>
      <w:r w:rsidRPr="00773509">
        <w:rPr>
          <w:rFonts w:cs="Arial"/>
          <w:color w:val="000000"/>
          <w:szCs w:val="22"/>
          <w:lang w:eastAsia="en-US"/>
        </w:rPr>
        <w:t xml:space="preserve">atalogue of one </w:t>
      </w:r>
      <w:r w:rsidRPr="00773509">
        <w:rPr>
          <w:rFonts w:cs="Arial"/>
          <w:i/>
          <w:color w:val="000000"/>
          <w:szCs w:val="22"/>
          <w:lang w:eastAsia="en-US"/>
        </w:rPr>
        <w:t>clarification</w:t>
      </w:r>
      <w:r w:rsidRPr="00773509">
        <w:rPr>
          <w:rFonts w:cs="Arial"/>
          <w:color w:val="000000"/>
          <w:szCs w:val="22"/>
          <w:lang w:eastAsia="en-US"/>
        </w:rPr>
        <w:t xml:space="preserve"> version could always be processed with a later </w:t>
      </w:r>
      <w:r w:rsidR="00B45FAC" w:rsidRPr="00773509">
        <w:rPr>
          <w:rFonts w:cs="Arial"/>
          <w:i/>
          <w:color w:val="000000"/>
          <w:szCs w:val="22"/>
          <w:lang w:eastAsia="en-US"/>
        </w:rPr>
        <w:t>clarification</w:t>
      </w:r>
      <w:r w:rsidR="00B45FAC" w:rsidRPr="00773509">
        <w:rPr>
          <w:rFonts w:cs="Arial"/>
          <w:color w:val="000000"/>
          <w:szCs w:val="22"/>
          <w:lang w:eastAsia="en-US"/>
        </w:rPr>
        <w:t xml:space="preserve"> (or revision)</w:t>
      </w:r>
      <w:r w:rsidRPr="00773509">
        <w:rPr>
          <w:rFonts w:cs="Arial"/>
          <w:color w:val="000000"/>
          <w:szCs w:val="22"/>
          <w:lang w:eastAsia="en-US"/>
        </w:rPr>
        <w:t>.</w:t>
      </w:r>
    </w:p>
    <w:p w14:paraId="54B148CC" w14:textId="77777777" w:rsidR="00676D57" w:rsidRPr="00773509" w:rsidRDefault="00676D57" w:rsidP="00701F0F">
      <w:pPr>
        <w:pStyle w:val="Heading3"/>
        <w:spacing w:before="120" w:after="120"/>
      </w:pPr>
      <w:bookmarkStart w:id="179" w:name="_Ref3346609"/>
      <w:bookmarkStart w:id="180" w:name="_Toc100669552"/>
      <w:r w:rsidRPr="00773509">
        <w:t>Version Numbers</w:t>
      </w:r>
      <w:bookmarkEnd w:id="179"/>
      <w:bookmarkEnd w:id="180"/>
    </w:p>
    <w:p w14:paraId="3042A2C9" w14:textId="283DCB6F" w:rsidR="00676D57" w:rsidRPr="00773509" w:rsidRDefault="00676D57" w:rsidP="00701F0F">
      <w:pPr>
        <w:spacing w:after="120"/>
      </w:pPr>
      <w:r w:rsidRPr="00773509">
        <w:t xml:space="preserve">The associated version control numbering to identify changes (n) to </w:t>
      </w:r>
      <w:r w:rsidR="00D41419" w:rsidRPr="00773509">
        <w:t xml:space="preserve">this </w:t>
      </w:r>
      <w:r w:rsidR="009B1CB0" w:rsidRPr="00773509">
        <w:t>S</w:t>
      </w:r>
      <w:r w:rsidR="00D41419" w:rsidRPr="00773509">
        <w:t>pecification</w:t>
      </w:r>
      <w:r w:rsidRPr="00773509">
        <w:t xml:space="preserve"> must be as follows:</w:t>
      </w:r>
    </w:p>
    <w:p w14:paraId="076BC959" w14:textId="77777777" w:rsidR="00676D57" w:rsidRPr="00773509" w:rsidRDefault="00676D57" w:rsidP="00701F0F">
      <w:pPr>
        <w:spacing w:after="120"/>
      </w:pPr>
      <w:r w:rsidRPr="00773509">
        <w:t xml:space="preserve">New Editions denoted as </w:t>
      </w:r>
      <w:r w:rsidRPr="00773509">
        <w:rPr>
          <w:b/>
          <w:sz w:val="32"/>
        </w:rPr>
        <w:t>n</w:t>
      </w:r>
      <w:r w:rsidRPr="00773509">
        <w:t>.0.0</w:t>
      </w:r>
    </w:p>
    <w:p w14:paraId="4D180405" w14:textId="77777777" w:rsidR="00676D57" w:rsidRPr="00773509" w:rsidRDefault="00676D57" w:rsidP="00701F0F">
      <w:pPr>
        <w:spacing w:after="120"/>
      </w:pPr>
      <w:r w:rsidRPr="00773509">
        <w:t>Revisions denoted as n.</w:t>
      </w:r>
      <w:r w:rsidRPr="00773509">
        <w:rPr>
          <w:b/>
          <w:sz w:val="28"/>
        </w:rPr>
        <w:t>n</w:t>
      </w:r>
      <w:r w:rsidRPr="00773509">
        <w:t>.0</w:t>
      </w:r>
    </w:p>
    <w:p w14:paraId="2D5EFF7F" w14:textId="77777777" w:rsidR="00676D57" w:rsidRPr="00773509" w:rsidRDefault="00676D57" w:rsidP="00701F0F">
      <w:pPr>
        <w:spacing w:after="120"/>
        <w:rPr>
          <w:b/>
          <w:sz w:val="28"/>
        </w:rPr>
      </w:pPr>
      <w:r w:rsidRPr="00773509">
        <w:t>Clarifications denoted as n.n.</w:t>
      </w:r>
      <w:r w:rsidRPr="00773509">
        <w:rPr>
          <w:b/>
          <w:sz w:val="28"/>
        </w:rPr>
        <w:t>n</w:t>
      </w:r>
    </w:p>
    <w:p w14:paraId="081B8FFF" w14:textId="77777777" w:rsidR="00701F0F" w:rsidRPr="00773509" w:rsidRDefault="00701F0F" w:rsidP="00701F0F">
      <w:pPr>
        <w:spacing w:after="120"/>
      </w:pPr>
    </w:p>
    <w:p w14:paraId="57D36E64" w14:textId="721A7C04" w:rsidR="006B4630" w:rsidRPr="00773509" w:rsidRDefault="006B4630" w:rsidP="00701F0F">
      <w:pPr>
        <w:pStyle w:val="Heading2"/>
        <w:spacing w:before="120" w:after="200"/>
        <w:ind w:left="578" w:hanging="578"/>
        <w:rPr>
          <w:rFonts w:eastAsia="MS Mincho"/>
        </w:rPr>
      </w:pPr>
      <w:bookmarkStart w:id="181" w:name="_Toc100669553"/>
      <w:bookmarkStart w:id="182" w:name="_Toc225065135"/>
      <w:bookmarkStart w:id="183" w:name="_Toc225648278"/>
      <w:bookmarkStart w:id="184" w:name="_Toc484523826"/>
      <w:r w:rsidRPr="00773509">
        <w:rPr>
          <w:rFonts w:eastAsia="MS Mincho"/>
        </w:rPr>
        <w:t>Implementation phases</w:t>
      </w:r>
      <w:r w:rsidR="00105995" w:rsidRPr="00773509">
        <w:rPr>
          <w:rFonts w:eastAsia="MS Mincho"/>
        </w:rPr>
        <w:t xml:space="preserve"> (informative)</w:t>
      </w:r>
      <w:bookmarkEnd w:id="181"/>
    </w:p>
    <w:p w14:paraId="246A05FF" w14:textId="6655A53B" w:rsidR="00445EBE" w:rsidRPr="00773509" w:rsidRDefault="006B4630" w:rsidP="00701F0F">
      <w:pPr>
        <w:spacing w:after="120"/>
      </w:pPr>
      <w:r w:rsidRPr="00773509">
        <w:t xml:space="preserve">Implementation of </w:t>
      </w:r>
      <w:r w:rsidR="00701F0F" w:rsidRPr="00773509">
        <w:t>I</w:t>
      </w:r>
      <w:r w:rsidRPr="00773509">
        <w:t xml:space="preserve">nteroperability </w:t>
      </w:r>
      <w:r w:rsidR="00701F0F" w:rsidRPr="00773509">
        <w:t>C</w:t>
      </w:r>
      <w:r w:rsidRPr="00773509">
        <w:t>atalogues is envisaged to be done in two phases, with the simpler functionality implemented first and the more complex functionality postponed until further notice.</w:t>
      </w:r>
    </w:p>
    <w:p w14:paraId="5AA7CDD5" w14:textId="01D8C74A" w:rsidR="00FF26AC" w:rsidRPr="00773509" w:rsidRDefault="00732B18" w:rsidP="00701F0F">
      <w:pPr>
        <w:spacing w:after="120"/>
      </w:pPr>
      <w:r w:rsidRPr="00773509">
        <w:t xml:space="preserve">The functionality belonging to </w:t>
      </w:r>
      <w:r w:rsidR="00445EBE" w:rsidRPr="00773509">
        <w:t xml:space="preserve">the first implementation </w:t>
      </w:r>
      <w:r w:rsidRPr="00773509">
        <w:t xml:space="preserve">phase is </w:t>
      </w:r>
      <w:r w:rsidR="00445EBE" w:rsidRPr="00773509">
        <w:t xml:space="preserve">described in the Main component (this document) and Parts </w:t>
      </w:r>
      <w:r w:rsidR="007E2A08">
        <w:t>A</w:t>
      </w:r>
      <w:r w:rsidR="00445EBE" w:rsidRPr="00773509">
        <w:t xml:space="preserve"> and </w:t>
      </w:r>
      <w:r w:rsidR="007E2A08">
        <w:t>B</w:t>
      </w:r>
      <w:r w:rsidR="00FC0D14" w:rsidRPr="00773509">
        <w:t>.</w:t>
      </w:r>
    </w:p>
    <w:p w14:paraId="6C54D5D4" w14:textId="4097F43A" w:rsidR="00445EBE" w:rsidRPr="00773509" w:rsidRDefault="00445EBE" w:rsidP="00701F0F">
      <w:pPr>
        <w:spacing w:after="120"/>
      </w:pPr>
      <w:r w:rsidRPr="00773509">
        <w:t xml:space="preserve">The functionality belonging to the second implementation phase is described in the Main component (this document) and Parts </w:t>
      </w:r>
      <w:r w:rsidR="007E2A08">
        <w:t>C</w:t>
      </w:r>
      <w:r w:rsidRPr="00773509">
        <w:t xml:space="preserve"> and </w:t>
      </w:r>
      <w:r w:rsidR="007E2A08">
        <w:t>D</w:t>
      </w:r>
      <w:r w:rsidRPr="00773509">
        <w:t>.</w:t>
      </w:r>
    </w:p>
    <w:p w14:paraId="74839F44" w14:textId="77777777" w:rsidR="00701F0F" w:rsidRPr="00773509" w:rsidRDefault="00701F0F" w:rsidP="00701F0F">
      <w:pPr>
        <w:spacing w:after="120"/>
      </w:pPr>
    </w:p>
    <w:p w14:paraId="19B0898E" w14:textId="7D83AF81" w:rsidR="00445EBE" w:rsidRPr="00773509" w:rsidRDefault="00445EBE" w:rsidP="00701F0F">
      <w:pPr>
        <w:pStyle w:val="Heading2"/>
        <w:spacing w:before="120" w:after="200"/>
      </w:pPr>
      <w:bookmarkStart w:id="185" w:name="_Ref31061150"/>
      <w:bookmarkStart w:id="186" w:name="_Toc100669554"/>
      <w:r w:rsidRPr="00773509">
        <w:t xml:space="preserve">How to read and implement </w:t>
      </w:r>
      <w:r w:rsidR="000735C7" w:rsidRPr="00773509">
        <w:t>this specification</w:t>
      </w:r>
      <w:bookmarkEnd w:id="185"/>
      <w:bookmarkEnd w:id="186"/>
    </w:p>
    <w:p w14:paraId="16569262" w14:textId="13F7B497" w:rsidR="00AF6790" w:rsidRPr="00773509" w:rsidRDefault="00AF6790" w:rsidP="00701F0F">
      <w:pPr>
        <w:spacing w:after="120"/>
      </w:pPr>
      <w:r w:rsidRPr="00773509">
        <w:t xml:space="preserve">This Specification describes four levels of interoperability, with increasing power and complexity. The Main component (this document) contains specifications that are common to all four interoperability levels defined in S-98. Each of Parts </w:t>
      </w:r>
      <w:r w:rsidR="007E2A08">
        <w:t>A-D</w:t>
      </w:r>
      <w:r w:rsidRPr="00773509">
        <w:t xml:space="preserve"> is an independent component that complements the common portions documented in the Main component of this Specification.</w:t>
      </w:r>
    </w:p>
    <w:p w14:paraId="65D4A8FE" w14:textId="1165286C" w:rsidR="00445EBE" w:rsidRPr="00773509" w:rsidRDefault="002E7E3F" w:rsidP="00701F0F">
      <w:pPr>
        <w:spacing w:after="120"/>
      </w:pPr>
      <w:r w:rsidRPr="00773509">
        <w:t xml:space="preserve">This Specification should be read and implemented as a combination of the Main component (this document) plus </w:t>
      </w:r>
      <w:r w:rsidRPr="00773509">
        <w:rPr>
          <w:u w:val="single"/>
        </w:rPr>
        <w:t>one</w:t>
      </w:r>
      <w:r w:rsidRPr="00773509">
        <w:t xml:space="preserve"> of Parts </w:t>
      </w:r>
      <w:r w:rsidR="007E2A08">
        <w:t>A-D</w:t>
      </w:r>
      <w:r w:rsidRPr="00773509">
        <w:t>.</w:t>
      </w:r>
      <w:r w:rsidR="00142FD3" w:rsidRPr="00773509">
        <w:t xml:space="preserve"> </w:t>
      </w:r>
      <w:r w:rsidR="00E8669E" w:rsidRPr="00773509">
        <w:t xml:space="preserve">Readers and </w:t>
      </w:r>
      <w:r w:rsidR="00701F0F" w:rsidRPr="00773509">
        <w:t>implementers</w:t>
      </w:r>
      <w:r w:rsidR="00142FD3" w:rsidRPr="00773509">
        <w:t xml:space="preserve"> will also need to </w:t>
      </w:r>
      <w:r w:rsidR="00E30CDA" w:rsidRPr="00773509">
        <w:t>consult</w:t>
      </w:r>
      <w:r w:rsidR="00142FD3" w:rsidRPr="00773509">
        <w:t xml:space="preserve"> S-100 Part 16 for </w:t>
      </w:r>
      <w:r w:rsidR="008B7549" w:rsidRPr="00773509">
        <w:t>complete</w:t>
      </w:r>
      <w:r w:rsidR="00142FD3" w:rsidRPr="00773509">
        <w:t xml:space="preserve"> details about </w:t>
      </w:r>
      <w:r w:rsidR="00E30CDA" w:rsidRPr="00773509">
        <w:t xml:space="preserve">interoperability functionality, UML </w:t>
      </w:r>
      <w:r w:rsidR="00142FD3" w:rsidRPr="00773509">
        <w:t>model</w:t>
      </w:r>
      <w:r w:rsidR="00E30CDA" w:rsidRPr="00773509">
        <w:t>,</w:t>
      </w:r>
      <w:r w:rsidR="00142FD3" w:rsidRPr="00773509">
        <w:t xml:space="preserve"> and </w:t>
      </w:r>
      <w:r w:rsidR="00E30CDA" w:rsidRPr="00773509">
        <w:t>XML</w:t>
      </w:r>
      <w:r w:rsidR="00142FD3" w:rsidRPr="00773509">
        <w:t xml:space="preserve"> </w:t>
      </w:r>
      <w:r w:rsidR="00F55D54" w:rsidRPr="00773509">
        <w:t>S</w:t>
      </w:r>
      <w:r w:rsidR="00142FD3" w:rsidRPr="00773509">
        <w:t>chema</w:t>
      </w:r>
      <w:r w:rsidR="008B7549" w:rsidRPr="00773509">
        <w:t xml:space="preserve">, because S-98 is an implementation of the functionality, model, and </w:t>
      </w:r>
      <w:r w:rsidR="00F55D54" w:rsidRPr="00773509">
        <w:t>S</w:t>
      </w:r>
      <w:r w:rsidR="008B7549" w:rsidRPr="00773509">
        <w:t>chema described in S-100 Part 16.</w:t>
      </w:r>
    </w:p>
    <w:p w14:paraId="1B26EAC5" w14:textId="6CEA3C81" w:rsidR="005E24D4" w:rsidRPr="00773509" w:rsidRDefault="005E24D4" w:rsidP="00701F0F">
      <w:pPr>
        <w:spacing w:after="120"/>
      </w:pPr>
      <w:r w:rsidRPr="00773509">
        <w:t xml:space="preserve">Similarly, any document prescribing compliance requirements for interoperability </w:t>
      </w:r>
      <w:r w:rsidR="009A3729" w:rsidRPr="00773509">
        <w:t xml:space="preserve">for navigation systems </w:t>
      </w:r>
      <w:r w:rsidRPr="00773509">
        <w:t xml:space="preserve">should specify </w:t>
      </w:r>
      <w:r w:rsidR="009A3729" w:rsidRPr="00773509">
        <w:t xml:space="preserve">the “S-98 – Main” document plus </w:t>
      </w:r>
      <w:r w:rsidRPr="00773509">
        <w:t xml:space="preserve">exactly one of Parts </w:t>
      </w:r>
      <w:r w:rsidR="007E2A08">
        <w:t>A-D</w:t>
      </w:r>
      <w:r w:rsidR="009A3729" w:rsidRPr="00773509">
        <w:t xml:space="preserve"> as normative references.</w:t>
      </w:r>
      <w:r w:rsidRPr="00773509">
        <w:t xml:space="preserve"> </w:t>
      </w:r>
    </w:p>
    <w:p w14:paraId="4BFD1429" w14:textId="744BCCD7" w:rsidR="002B7719" w:rsidRPr="00773509" w:rsidRDefault="002B7719" w:rsidP="00701F0F">
      <w:pPr>
        <w:spacing w:after="120"/>
      </w:pPr>
      <w:r w:rsidRPr="00773509">
        <w:t xml:space="preserve">NOTE: While each successive level includes functionality and constructs </w:t>
      </w:r>
      <w:r w:rsidR="005D6C20" w:rsidRPr="00773509">
        <w:t>of</w:t>
      </w:r>
      <w:r w:rsidRPr="00773509">
        <w:t xml:space="preserve"> lower levels, </w:t>
      </w:r>
      <w:r w:rsidR="005D6C20" w:rsidRPr="00773509">
        <w:t xml:space="preserve">S-98 </w:t>
      </w:r>
      <w:r w:rsidRPr="00773509">
        <w:t xml:space="preserve">Parts </w:t>
      </w:r>
      <w:r w:rsidR="007E2A08">
        <w:t>A-D</w:t>
      </w:r>
      <w:r w:rsidRPr="00773509">
        <w:t xml:space="preserve"> are written so that </w:t>
      </w:r>
      <w:r w:rsidR="00F55D54" w:rsidRPr="00773509">
        <w:t>implementers</w:t>
      </w:r>
      <w:r w:rsidRPr="00773509">
        <w:t xml:space="preserve"> </w:t>
      </w:r>
      <w:r w:rsidR="005D6C20" w:rsidRPr="00773509">
        <w:t xml:space="preserve">of higher levels </w:t>
      </w:r>
      <w:r w:rsidR="00E10437" w:rsidRPr="00773509">
        <w:t>do not need to consult</w:t>
      </w:r>
      <w:r w:rsidR="005D6C20" w:rsidRPr="00773509">
        <w:t xml:space="preserve"> Parts documenting lower levels</w:t>
      </w:r>
      <w:r w:rsidRPr="00773509">
        <w:t xml:space="preserve">. </w:t>
      </w:r>
    </w:p>
    <w:p w14:paraId="47401C81" w14:textId="77777777" w:rsidR="00701F0F" w:rsidRPr="00773509" w:rsidRDefault="00701F0F" w:rsidP="00701F0F">
      <w:pPr>
        <w:spacing w:after="120"/>
      </w:pPr>
    </w:p>
    <w:p w14:paraId="1F7D659A" w14:textId="7E007F3C" w:rsidR="006B114A" w:rsidRPr="00773509" w:rsidRDefault="006B114A" w:rsidP="00243F51">
      <w:pPr>
        <w:pStyle w:val="Heading1"/>
        <w:numPr>
          <w:ilvl w:val="0"/>
          <w:numId w:val="3"/>
        </w:numPr>
        <w:tabs>
          <w:tab w:val="clear" w:pos="425"/>
          <w:tab w:val="left" w:pos="426"/>
        </w:tabs>
        <w:spacing w:before="120" w:after="200"/>
        <w:ind w:left="357" w:hanging="357"/>
        <w:rPr>
          <w:rFonts w:eastAsia="MS Mincho"/>
        </w:rPr>
      </w:pPr>
      <w:bookmarkStart w:id="187" w:name="_Toc100669555"/>
      <w:r w:rsidRPr="00773509">
        <w:rPr>
          <w:rFonts w:eastAsia="MS Mincho"/>
        </w:rPr>
        <w:lastRenderedPageBreak/>
        <w:t>Specification Scope</w:t>
      </w:r>
      <w:bookmarkEnd w:id="182"/>
      <w:bookmarkEnd w:id="183"/>
      <w:bookmarkEnd w:id="184"/>
      <w:bookmarkEnd w:id="187"/>
    </w:p>
    <w:p w14:paraId="28AF8995" w14:textId="37AAE290" w:rsidR="006B114A" w:rsidRPr="00773509" w:rsidRDefault="006B114A" w:rsidP="00F55D54">
      <w:pPr>
        <w:spacing w:after="120"/>
      </w:pPr>
      <w:r w:rsidRPr="00773509">
        <w:t xml:space="preserve">This </w:t>
      </w:r>
      <w:r w:rsidR="00F55D54" w:rsidRPr="00773509">
        <w:t>P</w:t>
      </w:r>
      <w:r w:rsidRPr="00773509">
        <w:t xml:space="preserve">roduct </w:t>
      </w:r>
      <w:r w:rsidR="00F55D54" w:rsidRPr="00773509">
        <w:t>S</w:t>
      </w:r>
      <w:r w:rsidRPr="00773509">
        <w:t xml:space="preserve">pecification describes </w:t>
      </w:r>
      <w:r w:rsidR="000F7C75" w:rsidRPr="00773509">
        <w:t xml:space="preserve">four </w:t>
      </w:r>
      <w:r w:rsidR="007E0444" w:rsidRPr="00773509">
        <w:t>types of</w:t>
      </w:r>
      <w:r w:rsidR="000F7C75" w:rsidRPr="00773509">
        <w:t xml:space="preserve"> </w:t>
      </w:r>
      <w:r w:rsidRPr="00773509">
        <w:t>catalogue product</w:t>
      </w:r>
      <w:r w:rsidR="000F7C75" w:rsidRPr="00773509">
        <w:t>s,</w:t>
      </w:r>
      <w:r w:rsidRPr="00773509">
        <w:t xml:space="preserve"> </w:t>
      </w:r>
      <w:r w:rsidR="000F7C75" w:rsidRPr="00773509">
        <w:t xml:space="preserve">corresponding to the </w:t>
      </w:r>
      <w:r w:rsidR="007F53CD" w:rsidRPr="00773509">
        <w:t xml:space="preserve">Interoperability Level 1 – Level 4 </w:t>
      </w:r>
      <w:r w:rsidR="000F7C75" w:rsidRPr="00773509">
        <w:t>scopes</w:t>
      </w:r>
      <w:r w:rsidRPr="00773509">
        <w:t xml:space="preserve"> described </w:t>
      </w:r>
      <w:r w:rsidR="007357F6" w:rsidRPr="00773509">
        <w:t>in Table 2</w:t>
      </w:r>
      <w:r w:rsidR="00AF6790" w:rsidRPr="00773509">
        <w:t>-</w:t>
      </w:r>
      <w:r w:rsidR="007357F6" w:rsidRPr="00773509">
        <w:t xml:space="preserve">1 </w:t>
      </w:r>
      <w:r w:rsidRPr="00773509">
        <w:t>below</w:t>
      </w:r>
      <w:r w:rsidR="007F53CD" w:rsidRPr="00773509">
        <w:t>. Information common to all four types is contained in the “Core” scope.</w:t>
      </w:r>
    </w:p>
    <w:p w14:paraId="489F3A35" w14:textId="3F8DE6F9" w:rsidR="007357F6" w:rsidRPr="00773509" w:rsidRDefault="007357F6" w:rsidP="00D80AB9">
      <w:pPr>
        <w:pStyle w:val="Caption"/>
        <w:keepNext/>
        <w:jc w:val="center"/>
        <w:rPr>
          <w:iCs/>
        </w:rPr>
      </w:pPr>
      <w:r w:rsidRPr="00773509">
        <w:rPr>
          <w:iCs/>
        </w:rPr>
        <w:t xml:space="preserve">Table </w:t>
      </w:r>
      <w:r w:rsidR="00E05EA5" w:rsidRPr="00773509">
        <w:rPr>
          <w:iCs/>
        </w:rPr>
        <w:fldChar w:fldCharType="begin"/>
      </w:r>
      <w:r w:rsidR="00E05EA5" w:rsidRPr="00773509">
        <w:rPr>
          <w:iCs/>
        </w:rPr>
        <w:instrText xml:space="preserve"> STYLEREF 1 \s </w:instrText>
      </w:r>
      <w:r w:rsidR="00E05EA5" w:rsidRPr="00773509">
        <w:rPr>
          <w:iCs/>
        </w:rPr>
        <w:fldChar w:fldCharType="separate"/>
      </w:r>
      <w:r w:rsidR="002B326D">
        <w:rPr>
          <w:iCs/>
          <w:noProof/>
        </w:rPr>
        <w:t>2</w:t>
      </w:r>
      <w:r w:rsidR="00E05EA5" w:rsidRPr="00773509">
        <w:rPr>
          <w:iCs/>
        </w:rPr>
        <w:fldChar w:fldCharType="end"/>
      </w:r>
      <w:r w:rsidR="00E05EA5" w:rsidRPr="00773509">
        <w:rPr>
          <w:iCs/>
        </w:rPr>
        <w:noBreakHyphen/>
      </w:r>
      <w:r w:rsidR="00E05EA5" w:rsidRPr="00773509">
        <w:rPr>
          <w:iCs/>
        </w:rPr>
        <w:fldChar w:fldCharType="begin"/>
      </w:r>
      <w:r w:rsidR="00E05EA5" w:rsidRPr="00773509">
        <w:rPr>
          <w:iCs/>
        </w:rPr>
        <w:instrText xml:space="preserve"> SEQ Table \* ARABIC \s 1 </w:instrText>
      </w:r>
      <w:r w:rsidR="00E05EA5" w:rsidRPr="00773509">
        <w:rPr>
          <w:iCs/>
        </w:rPr>
        <w:fldChar w:fldCharType="separate"/>
      </w:r>
      <w:r w:rsidR="002B326D">
        <w:rPr>
          <w:iCs/>
          <w:noProof/>
        </w:rPr>
        <w:t>1</w:t>
      </w:r>
      <w:r w:rsidR="00E05EA5" w:rsidRPr="00773509">
        <w:rPr>
          <w:iCs/>
        </w:rPr>
        <w:fldChar w:fldCharType="end"/>
      </w:r>
      <w:r w:rsidRPr="00773509">
        <w:rPr>
          <w:iCs/>
        </w:rPr>
        <w:t xml:space="preserve"> </w:t>
      </w:r>
      <w:r w:rsidR="00F55D54" w:rsidRPr="00773509">
        <w:rPr>
          <w:iCs/>
        </w:rPr>
        <w:t xml:space="preserve">- </w:t>
      </w:r>
      <w:r w:rsidRPr="00773509">
        <w:rPr>
          <w:iCs/>
        </w:rPr>
        <w:t>Specification scopes</w:t>
      </w:r>
    </w:p>
    <w:tbl>
      <w:tblPr>
        <w:tblStyle w:val="TableGrid"/>
        <w:tblW w:w="0" w:type="auto"/>
        <w:tblLook w:val="04A0" w:firstRow="1" w:lastRow="0" w:firstColumn="1" w:lastColumn="0" w:noHBand="0" w:noVBand="1"/>
      </w:tblPr>
      <w:tblGrid>
        <w:gridCol w:w="1863"/>
        <w:gridCol w:w="1579"/>
        <w:gridCol w:w="1491"/>
        <w:gridCol w:w="1583"/>
        <w:gridCol w:w="2558"/>
      </w:tblGrid>
      <w:tr w:rsidR="004B66B6" w:rsidRPr="00773509" w14:paraId="25BDCF81" w14:textId="77777777" w:rsidTr="00F55D54">
        <w:trPr>
          <w:tblHeader/>
        </w:trPr>
        <w:tc>
          <w:tcPr>
            <w:tcW w:w="1871" w:type="dxa"/>
            <w:shd w:val="clear" w:color="auto" w:fill="D9D9D9" w:themeFill="background1" w:themeFillShade="D9"/>
          </w:tcPr>
          <w:p w14:paraId="567552D9" w14:textId="77777777" w:rsidR="0009338B" w:rsidRPr="00773509" w:rsidRDefault="0009338B" w:rsidP="00D80AB9">
            <w:pPr>
              <w:spacing w:before="60" w:after="60"/>
              <w:rPr>
                <w:b/>
                <w:bCs/>
                <w:sz w:val="18"/>
                <w:szCs w:val="18"/>
              </w:rPr>
            </w:pPr>
            <w:r w:rsidRPr="00773509">
              <w:rPr>
                <w:b/>
                <w:bCs/>
                <w:sz w:val="18"/>
                <w:szCs w:val="18"/>
              </w:rPr>
              <w:t>scopeIdentification</w:t>
            </w:r>
          </w:p>
        </w:tc>
        <w:tc>
          <w:tcPr>
            <w:tcW w:w="1623" w:type="dxa"/>
            <w:shd w:val="clear" w:color="auto" w:fill="D9D9D9" w:themeFill="background1" w:themeFillShade="D9"/>
          </w:tcPr>
          <w:p w14:paraId="6DF82419" w14:textId="77777777" w:rsidR="0009338B" w:rsidRPr="00773509" w:rsidRDefault="0009338B" w:rsidP="00D80AB9">
            <w:pPr>
              <w:spacing w:before="60" w:after="60"/>
              <w:rPr>
                <w:b/>
                <w:bCs/>
                <w:sz w:val="18"/>
                <w:szCs w:val="18"/>
              </w:rPr>
            </w:pPr>
            <w:r w:rsidRPr="00773509">
              <w:rPr>
                <w:b/>
                <w:bCs/>
                <w:sz w:val="18"/>
                <w:szCs w:val="18"/>
              </w:rPr>
              <w:t>level</w:t>
            </w:r>
          </w:p>
        </w:tc>
        <w:tc>
          <w:tcPr>
            <w:tcW w:w="1589" w:type="dxa"/>
            <w:shd w:val="clear" w:color="auto" w:fill="D9D9D9" w:themeFill="background1" w:themeFillShade="D9"/>
          </w:tcPr>
          <w:p w14:paraId="638DC80B" w14:textId="77777777" w:rsidR="0009338B" w:rsidRPr="00773509" w:rsidRDefault="0009338B" w:rsidP="00D80AB9">
            <w:pPr>
              <w:spacing w:before="60" w:after="60"/>
              <w:rPr>
                <w:b/>
                <w:bCs/>
                <w:sz w:val="18"/>
                <w:szCs w:val="18"/>
              </w:rPr>
            </w:pPr>
            <w:r w:rsidRPr="00773509">
              <w:rPr>
                <w:b/>
                <w:bCs/>
                <w:sz w:val="18"/>
                <w:szCs w:val="18"/>
              </w:rPr>
              <w:t>levelName</w:t>
            </w:r>
          </w:p>
        </w:tc>
        <w:tc>
          <w:tcPr>
            <w:tcW w:w="1789" w:type="dxa"/>
            <w:shd w:val="clear" w:color="auto" w:fill="D9D9D9" w:themeFill="background1" w:themeFillShade="D9"/>
          </w:tcPr>
          <w:p w14:paraId="51403CAA" w14:textId="77777777" w:rsidR="0009338B" w:rsidRPr="00773509" w:rsidRDefault="0009338B" w:rsidP="00D80AB9">
            <w:pPr>
              <w:spacing w:before="60" w:after="60"/>
              <w:rPr>
                <w:b/>
                <w:bCs/>
                <w:sz w:val="18"/>
                <w:szCs w:val="18"/>
              </w:rPr>
            </w:pPr>
            <w:r w:rsidRPr="00773509">
              <w:rPr>
                <w:b/>
                <w:bCs/>
                <w:sz w:val="18"/>
                <w:szCs w:val="18"/>
              </w:rPr>
              <w:t>description</w:t>
            </w:r>
          </w:p>
        </w:tc>
        <w:tc>
          <w:tcPr>
            <w:tcW w:w="2558" w:type="dxa"/>
            <w:shd w:val="clear" w:color="auto" w:fill="D9D9D9" w:themeFill="background1" w:themeFillShade="D9"/>
          </w:tcPr>
          <w:p w14:paraId="28642A77" w14:textId="77777777" w:rsidR="0009338B" w:rsidRPr="00773509" w:rsidRDefault="0009338B" w:rsidP="00D80AB9">
            <w:pPr>
              <w:spacing w:before="60" w:after="60"/>
              <w:rPr>
                <w:b/>
                <w:bCs/>
                <w:sz w:val="18"/>
                <w:szCs w:val="18"/>
              </w:rPr>
            </w:pPr>
            <w:r w:rsidRPr="00773509">
              <w:rPr>
                <w:b/>
                <w:bCs/>
                <w:sz w:val="18"/>
                <w:szCs w:val="18"/>
              </w:rPr>
              <w:t>extent (EX_Extent.description)</w:t>
            </w:r>
          </w:p>
        </w:tc>
      </w:tr>
      <w:tr w:rsidR="004B66B6" w:rsidRPr="00773509" w14:paraId="29A72579" w14:textId="77777777" w:rsidTr="00DF1165">
        <w:trPr>
          <w:cantSplit/>
        </w:trPr>
        <w:tc>
          <w:tcPr>
            <w:tcW w:w="1871" w:type="dxa"/>
          </w:tcPr>
          <w:p w14:paraId="0D20D5F4" w14:textId="0219CBDB" w:rsidR="004B66B6" w:rsidRPr="00773509" w:rsidRDefault="004B66B6" w:rsidP="00D80AB9">
            <w:pPr>
              <w:spacing w:before="60" w:after="60"/>
              <w:jc w:val="left"/>
              <w:rPr>
                <w:sz w:val="18"/>
                <w:szCs w:val="18"/>
              </w:rPr>
            </w:pPr>
            <w:r w:rsidRPr="00773509">
              <w:rPr>
                <w:sz w:val="18"/>
                <w:szCs w:val="18"/>
              </w:rPr>
              <w:t>S98</w:t>
            </w:r>
            <w:r w:rsidR="007F53CD" w:rsidRPr="00773509">
              <w:rPr>
                <w:sz w:val="18"/>
                <w:szCs w:val="18"/>
              </w:rPr>
              <w:t>Core</w:t>
            </w:r>
          </w:p>
        </w:tc>
        <w:tc>
          <w:tcPr>
            <w:tcW w:w="1623" w:type="dxa"/>
            <w:vMerge w:val="restart"/>
            <w:vAlign w:val="center"/>
          </w:tcPr>
          <w:p w14:paraId="3FBC99CD" w14:textId="46B1E0DB" w:rsidR="004B66B6" w:rsidRPr="00773509" w:rsidRDefault="004B66B6" w:rsidP="00D80AB9">
            <w:pPr>
              <w:spacing w:before="60" w:after="60"/>
              <w:jc w:val="left"/>
              <w:rPr>
                <w:sz w:val="18"/>
                <w:szCs w:val="18"/>
              </w:rPr>
            </w:pPr>
            <w:r w:rsidRPr="00773509">
              <w:rPr>
                <w:sz w:val="18"/>
                <w:szCs w:val="18"/>
              </w:rPr>
              <w:t>MD_ScopeCode – 13</w:t>
            </w:r>
            <w:r w:rsidR="00ED3DD2" w:rsidRPr="00773509">
              <w:rPr>
                <w:sz w:val="18"/>
                <w:szCs w:val="18"/>
              </w:rPr>
              <w:t xml:space="preserve"> (software)</w:t>
            </w:r>
          </w:p>
        </w:tc>
        <w:tc>
          <w:tcPr>
            <w:tcW w:w="1589" w:type="dxa"/>
          </w:tcPr>
          <w:p w14:paraId="41653519" w14:textId="53C6ED0C" w:rsidR="004B66B6" w:rsidRPr="00773509" w:rsidRDefault="004B66B6" w:rsidP="00D80AB9">
            <w:pPr>
              <w:spacing w:before="60" w:after="60"/>
              <w:jc w:val="left"/>
              <w:rPr>
                <w:sz w:val="18"/>
                <w:szCs w:val="18"/>
              </w:rPr>
            </w:pPr>
            <w:r w:rsidRPr="00773509">
              <w:rPr>
                <w:sz w:val="18"/>
                <w:szCs w:val="18"/>
              </w:rPr>
              <w:t>Core</w:t>
            </w:r>
          </w:p>
        </w:tc>
        <w:tc>
          <w:tcPr>
            <w:tcW w:w="1789" w:type="dxa"/>
          </w:tcPr>
          <w:p w14:paraId="62B2E1F0" w14:textId="54147295" w:rsidR="004B66B6" w:rsidRPr="00773509" w:rsidRDefault="004B66B6" w:rsidP="00D80AB9">
            <w:pPr>
              <w:spacing w:before="60" w:after="60"/>
              <w:jc w:val="left"/>
              <w:rPr>
                <w:sz w:val="18"/>
                <w:szCs w:val="18"/>
              </w:rPr>
            </w:pPr>
            <w:r w:rsidRPr="00773509">
              <w:rPr>
                <w:sz w:val="18"/>
                <w:szCs w:val="18"/>
              </w:rPr>
              <w:t xml:space="preserve">Root </w:t>
            </w:r>
            <w:r w:rsidR="00B87CB4" w:rsidRPr="00773509">
              <w:rPr>
                <w:sz w:val="18"/>
                <w:szCs w:val="18"/>
              </w:rPr>
              <w:t xml:space="preserve">(general) </w:t>
            </w:r>
            <w:r w:rsidRPr="00773509">
              <w:rPr>
                <w:sz w:val="18"/>
                <w:szCs w:val="18"/>
              </w:rPr>
              <w:t>scope</w:t>
            </w:r>
            <w:r w:rsidR="00EB0D5C" w:rsidRPr="00773509">
              <w:rPr>
                <w:sz w:val="18"/>
                <w:szCs w:val="18"/>
              </w:rPr>
              <w:t xml:space="preserve"> </w:t>
            </w:r>
            <w:r w:rsidR="00B87CB4" w:rsidRPr="00773509">
              <w:rPr>
                <w:sz w:val="18"/>
                <w:szCs w:val="18"/>
              </w:rPr>
              <w:t xml:space="preserve">– </w:t>
            </w:r>
            <w:r w:rsidR="00EB0D5C" w:rsidRPr="00773509">
              <w:rPr>
                <w:sz w:val="18"/>
                <w:szCs w:val="18"/>
              </w:rPr>
              <w:t>information</w:t>
            </w:r>
            <w:r w:rsidR="00B87CB4" w:rsidRPr="00773509">
              <w:rPr>
                <w:sz w:val="18"/>
                <w:szCs w:val="18"/>
              </w:rPr>
              <w:t xml:space="preserve"> common to interoperability levels</w:t>
            </w:r>
            <w:r w:rsidR="00803AB0" w:rsidRPr="00773509">
              <w:rPr>
                <w:sz w:val="18"/>
                <w:szCs w:val="18"/>
              </w:rPr>
              <w:t xml:space="preserve"> 1-4</w:t>
            </w:r>
            <w:r w:rsidR="00B87CB4" w:rsidRPr="00773509">
              <w:rPr>
                <w:sz w:val="18"/>
                <w:szCs w:val="18"/>
              </w:rPr>
              <w:t>.</w:t>
            </w:r>
          </w:p>
        </w:tc>
        <w:tc>
          <w:tcPr>
            <w:tcW w:w="2558" w:type="dxa"/>
            <w:vMerge w:val="restart"/>
            <w:vAlign w:val="center"/>
          </w:tcPr>
          <w:p w14:paraId="412323F2" w14:textId="77777777" w:rsidR="004B66B6" w:rsidRPr="00773509" w:rsidRDefault="004B66B6" w:rsidP="00D80AB9">
            <w:pPr>
              <w:spacing w:before="60" w:after="60"/>
              <w:jc w:val="left"/>
              <w:rPr>
                <w:sz w:val="18"/>
                <w:szCs w:val="18"/>
              </w:rPr>
            </w:pPr>
            <w:r w:rsidRPr="00773509">
              <w:rPr>
                <w:sz w:val="18"/>
                <w:szCs w:val="18"/>
              </w:rPr>
              <w:t>EX_Extent.description = “worldwide”</w:t>
            </w:r>
          </w:p>
          <w:p w14:paraId="03929693" w14:textId="7C26CF5B" w:rsidR="004B66B6" w:rsidRPr="00773509" w:rsidRDefault="004B66B6" w:rsidP="00D80AB9">
            <w:pPr>
              <w:spacing w:before="60" w:after="60"/>
              <w:jc w:val="left"/>
              <w:rPr>
                <w:sz w:val="18"/>
                <w:szCs w:val="18"/>
              </w:rPr>
            </w:pPr>
            <w:r w:rsidRPr="00773509">
              <w:rPr>
                <w:sz w:val="18"/>
                <w:szCs w:val="18"/>
              </w:rPr>
              <w:t>EX_GeographicBoundingBox = [-180, +180, -90, +90]</w:t>
            </w:r>
          </w:p>
        </w:tc>
      </w:tr>
      <w:tr w:rsidR="004B66B6" w:rsidRPr="00773509" w14:paraId="52DAA7E6" w14:textId="77777777" w:rsidTr="00DF1165">
        <w:trPr>
          <w:cantSplit/>
        </w:trPr>
        <w:tc>
          <w:tcPr>
            <w:tcW w:w="1871" w:type="dxa"/>
          </w:tcPr>
          <w:p w14:paraId="7DCE4B25" w14:textId="7E582260" w:rsidR="004B66B6" w:rsidRPr="00773509" w:rsidRDefault="004B66B6" w:rsidP="00D80AB9">
            <w:pPr>
              <w:spacing w:before="60" w:after="60"/>
              <w:jc w:val="left"/>
              <w:rPr>
                <w:sz w:val="18"/>
                <w:szCs w:val="18"/>
              </w:rPr>
            </w:pPr>
            <w:r w:rsidRPr="00773509">
              <w:rPr>
                <w:sz w:val="18"/>
                <w:szCs w:val="18"/>
              </w:rPr>
              <w:t xml:space="preserve">S98L1 </w:t>
            </w:r>
          </w:p>
        </w:tc>
        <w:tc>
          <w:tcPr>
            <w:tcW w:w="1623" w:type="dxa"/>
            <w:vMerge/>
          </w:tcPr>
          <w:p w14:paraId="6E25CEFD" w14:textId="34D1BEC7" w:rsidR="004B66B6" w:rsidRPr="00773509" w:rsidRDefault="004B66B6" w:rsidP="00D80AB9">
            <w:pPr>
              <w:spacing w:before="60" w:after="60"/>
              <w:jc w:val="left"/>
              <w:rPr>
                <w:sz w:val="18"/>
                <w:szCs w:val="18"/>
              </w:rPr>
            </w:pPr>
          </w:p>
        </w:tc>
        <w:tc>
          <w:tcPr>
            <w:tcW w:w="1589" w:type="dxa"/>
          </w:tcPr>
          <w:p w14:paraId="3B82A630" w14:textId="5A4A418C" w:rsidR="004B66B6" w:rsidRPr="00773509" w:rsidRDefault="004B66B6" w:rsidP="00D80AB9">
            <w:pPr>
              <w:spacing w:before="60" w:after="60"/>
              <w:jc w:val="left"/>
              <w:rPr>
                <w:sz w:val="18"/>
                <w:szCs w:val="18"/>
              </w:rPr>
            </w:pPr>
            <w:r w:rsidRPr="00773509">
              <w:rPr>
                <w:sz w:val="18"/>
                <w:szCs w:val="18"/>
              </w:rPr>
              <w:t>Interoperability</w:t>
            </w:r>
            <w:r w:rsidR="007F53CD" w:rsidRPr="00773509">
              <w:rPr>
                <w:sz w:val="18"/>
                <w:szCs w:val="18"/>
              </w:rPr>
              <w:t xml:space="preserve"> Level 1</w:t>
            </w:r>
          </w:p>
        </w:tc>
        <w:tc>
          <w:tcPr>
            <w:tcW w:w="1789" w:type="dxa"/>
          </w:tcPr>
          <w:p w14:paraId="1E2E5708" w14:textId="380486B4" w:rsidR="004B66B6" w:rsidRPr="00773509" w:rsidRDefault="004B66B6" w:rsidP="00D80AB9">
            <w:pPr>
              <w:spacing w:before="60" w:after="60"/>
              <w:jc w:val="left"/>
              <w:rPr>
                <w:sz w:val="18"/>
                <w:szCs w:val="18"/>
              </w:rPr>
            </w:pPr>
            <w:r w:rsidRPr="00773509">
              <w:rPr>
                <w:sz w:val="18"/>
                <w:szCs w:val="18"/>
              </w:rPr>
              <w:t>Interleaving of feature types</w:t>
            </w:r>
          </w:p>
        </w:tc>
        <w:tc>
          <w:tcPr>
            <w:tcW w:w="2558" w:type="dxa"/>
            <w:vMerge/>
          </w:tcPr>
          <w:p w14:paraId="72CD8E58" w14:textId="782F42AE" w:rsidR="004B66B6" w:rsidRPr="00773509" w:rsidRDefault="004B66B6" w:rsidP="00D80AB9">
            <w:pPr>
              <w:spacing w:before="60" w:after="60"/>
              <w:jc w:val="left"/>
              <w:rPr>
                <w:sz w:val="18"/>
                <w:szCs w:val="18"/>
              </w:rPr>
            </w:pPr>
          </w:p>
        </w:tc>
      </w:tr>
      <w:tr w:rsidR="007F53CD" w:rsidRPr="00773509" w14:paraId="14B7270D" w14:textId="77777777" w:rsidTr="00DF1165">
        <w:trPr>
          <w:cantSplit/>
        </w:trPr>
        <w:tc>
          <w:tcPr>
            <w:tcW w:w="1871" w:type="dxa"/>
          </w:tcPr>
          <w:p w14:paraId="29680BFB" w14:textId="263E1749" w:rsidR="007F53CD" w:rsidRPr="00773509" w:rsidRDefault="007F53CD" w:rsidP="00D80AB9">
            <w:pPr>
              <w:spacing w:before="60" w:after="60"/>
              <w:jc w:val="left"/>
              <w:rPr>
                <w:sz w:val="18"/>
                <w:szCs w:val="18"/>
              </w:rPr>
            </w:pPr>
            <w:r w:rsidRPr="00773509">
              <w:rPr>
                <w:sz w:val="18"/>
                <w:szCs w:val="18"/>
              </w:rPr>
              <w:t xml:space="preserve">S98L2 </w:t>
            </w:r>
          </w:p>
        </w:tc>
        <w:tc>
          <w:tcPr>
            <w:tcW w:w="1623" w:type="dxa"/>
            <w:vMerge/>
          </w:tcPr>
          <w:p w14:paraId="17A06577" w14:textId="14EEB077" w:rsidR="007F53CD" w:rsidRPr="00773509" w:rsidRDefault="007F53CD" w:rsidP="00D80AB9">
            <w:pPr>
              <w:spacing w:before="60" w:after="60"/>
              <w:jc w:val="left"/>
              <w:rPr>
                <w:sz w:val="18"/>
                <w:szCs w:val="18"/>
              </w:rPr>
            </w:pPr>
          </w:p>
        </w:tc>
        <w:tc>
          <w:tcPr>
            <w:tcW w:w="1589" w:type="dxa"/>
          </w:tcPr>
          <w:p w14:paraId="7F61526E" w14:textId="5BDC2907" w:rsidR="007F53CD" w:rsidRPr="00773509" w:rsidRDefault="007F53CD" w:rsidP="00D80AB9">
            <w:pPr>
              <w:spacing w:before="60" w:after="60"/>
              <w:jc w:val="left"/>
              <w:rPr>
                <w:sz w:val="18"/>
                <w:szCs w:val="18"/>
              </w:rPr>
            </w:pPr>
            <w:r w:rsidRPr="00773509">
              <w:rPr>
                <w:sz w:val="18"/>
                <w:szCs w:val="18"/>
              </w:rPr>
              <w:t>Interoperability Level 2</w:t>
            </w:r>
          </w:p>
        </w:tc>
        <w:tc>
          <w:tcPr>
            <w:tcW w:w="1789" w:type="dxa"/>
          </w:tcPr>
          <w:p w14:paraId="53A43BBF" w14:textId="53E0BAE8" w:rsidR="007F53CD" w:rsidRPr="00773509" w:rsidRDefault="007F53CD" w:rsidP="00D80AB9">
            <w:pPr>
              <w:spacing w:before="60" w:after="60"/>
              <w:jc w:val="left"/>
              <w:rPr>
                <w:sz w:val="18"/>
                <w:szCs w:val="18"/>
              </w:rPr>
            </w:pPr>
            <w:r w:rsidRPr="00773509">
              <w:rPr>
                <w:sz w:val="18"/>
                <w:szCs w:val="18"/>
              </w:rPr>
              <w:t>Type-based selectivity and feature class replacement</w:t>
            </w:r>
            <w:r w:rsidR="006B715F" w:rsidRPr="00773509">
              <w:rPr>
                <w:sz w:val="18"/>
                <w:szCs w:val="18"/>
              </w:rPr>
              <w:t>; interleaving</w:t>
            </w:r>
          </w:p>
        </w:tc>
        <w:tc>
          <w:tcPr>
            <w:tcW w:w="2558" w:type="dxa"/>
            <w:vMerge/>
          </w:tcPr>
          <w:p w14:paraId="5E94FCE8" w14:textId="3C53DC17" w:rsidR="007F53CD" w:rsidRPr="00773509" w:rsidRDefault="007F53CD" w:rsidP="00D80AB9">
            <w:pPr>
              <w:spacing w:before="60" w:after="60"/>
              <w:jc w:val="left"/>
              <w:rPr>
                <w:sz w:val="18"/>
                <w:szCs w:val="18"/>
              </w:rPr>
            </w:pPr>
          </w:p>
        </w:tc>
      </w:tr>
      <w:tr w:rsidR="007F53CD" w:rsidRPr="00773509" w14:paraId="63BD4EAE" w14:textId="77777777" w:rsidTr="00DF1165">
        <w:trPr>
          <w:cantSplit/>
        </w:trPr>
        <w:tc>
          <w:tcPr>
            <w:tcW w:w="1871" w:type="dxa"/>
          </w:tcPr>
          <w:p w14:paraId="5161DE3C" w14:textId="326D9419" w:rsidR="007F53CD" w:rsidRPr="00773509" w:rsidRDefault="007F53CD" w:rsidP="00D80AB9">
            <w:pPr>
              <w:spacing w:before="60" w:after="60"/>
              <w:jc w:val="left"/>
              <w:rPr>
                <w:sz w:val="18"/>
                <w:szCs w:val="18"/>
              </w:rPr>
            </w:pPr>
            <w:r w:rsidRPr="00773509">
              <w:rPr>
                <w:sz w:val="18"/>
                <w:szCs w:val="18"/>
              </w:rPr>
              <w:t>S98L3</w:t>
            </w:r>
          </w:p>
        </w:tc>
        <w:tc>
          <w:tcPr>
            <w:tcW w:w="1623" w:type="dxa"/>
            <w:vMerge/>
          </w:tcPr>
          <w:p w14:paraId="32978CB3" w14:textId="503CFF2C" w:rsidR="007F53CD" w:rsidRPr="00773509" w:rsidRDefault="007F53CD" w:rsidP="00D80AB9">
            <w:pPr>
              <w:spacing w:before="60" w:after="60"/>
              <w:jc w:val="left"/>
              <w:rPr>
                <w:sz w:val="18"/>
                <w:szCs w:val="18"/>
              </w:rPr>
            </w:pPr>
          </w:p>
        </w:tc>
        <w:tc>
          <w:tcPr>
            <w:tcW w:w="1589" w:type="dxa"/>
          </w:tcPr>
          <w:p w14:paraId="7AFD6DE4" w14:textId="40957E77" w:rsidR="007F53CD" w:rsidRPr="00773509" w:rsidRDefault="007F53CD" w:rsidP="00D80AB9">
            <w:pPr>
              <w:spacing w:before="60" w:after="60"/>
              <w:jc w:val="left"/>
              <w:rPr>
                <w:sz w:val="18"/>
                <w:szCs w:val="18"/>
              </w:rPr>
            </w:pPr>
            <w:r w:rsidRPr="00773509">
              <w:rPr>
                <w:sz w:val="18"/>
                <w:szCs w:val="18"/>
              </w:rPr>
              <w:t>Interoperability Level 3</w:t>
            </w:r>
          </w:p>
        </w:tc>
        <w:tc>
          <w:tcPr>
            <w:tcW w:w="1789" w:type="dxa"/>
          </w:tcPr>
          <w:p w14:paraId="676DACE0" w14:textId="0B985AA9" w:rsidR="007F53CD" w:rsidRPr="00773509" w:rsidRDefault="00B03C9D" w:rsidP="00D80AB9">
            <w:pPr>
              <w:spacing w:before="60" w:after="60"/>
              <w:jc w:val="left"/>
              <w:rPr>
                <w:sz w:val="18"/>
                <w:szCs w:val="18"/>
              </w:rPr>
            </w:pPr>
            <w:r w:rsidRPr="00773509">
              <w:rPr>
                <w:sz w:val="18"/>
                <w:szCs w:val="18"/>
              </w:rPr>
              <w:t>Instance-based selectivity and f</w:t>
            </w:r>
            <w:r w:rsidR="007F53CD" w:rsidRPr="00773509">
              <w:rPr>
                <w:sz w:val="18"/>
                <w:szCs w:val="18"/>
              </w:rPr>
              <w:t>eature hybridization</w:t>
            </w:r>
            <w:r w:rsidR="006B715F" w:rsidRPr="00773509">
              <w:rPr>
                <w:sz w:val="18"/>
                <w:szCs w:val="18"/>
              </w:rPr>
              <w:t>; type selectivity; interleaving</w:t>
            </w:r>
          </w:p>
        </w:tc>
        <w:tc>
          <w:tcPr>
            <w:tcW w:w="2558" w:type="dxa"/>
            <w:vMerge/>
          </w:tcPr>
          <w:p w14:paraId="758E00B0" w14:textId="70C7CEC2" w:rsidR="007F53CD" w:rsidRPr="00773509" w:rsidRDefault="007F53CD" w:rsidP="00D80AB9">
            <w:pPr>
              <w:spacing w:before="60" w:after="60"/>
              <w:jc w:val="left"/>
              <w:rPr>
                <w:sz w:val="18"/>
                <w:szCs w:val="18"/>
              </w:rPr>
            </w:pPr>
          </w:p>
        </w:tc>
      </w:tr>
      <w:tr w:rsidR="007F53CD" w:rsidRPr="00773509" w14:paraId="7BA4EDFD" w14:textId="77777777" w:rsidTr="00DF1165">
        <w:trPr>
          <w:cantSplit/>
        </w:trPr>
        <w:tc>
          <w:tcPr>
            <w:tcW w:w="1871" w:type="dxa"/>
          </w:tcPr>
          <w:p w14:paraId="70805508" w14:textId="5FB9BE67" w:rsidR="007F53CD" w:rsidRPr="00773509" w:rsidRDefault="007F53CD" w:rsidP="00D80AB9">
            <w:pPr>
              <w:spacing w:before="60" w:after="60"/>
              <w:jc w:val="left"/>
              <w:rPr>
                <w:sz w:val="18"/>
                <w:szCs w:val="18"/>
              </w:rPr>
            </w:pPr>
            <w:r w:rsidRPr="00773509">
              <w:rPr>
                <w:sz w:val="18"/>
                <w:szCs w:val="18"/>
              </w:rPr>
              <w:t xml:space="preserve">S98L4 </w:t>
            </w:r>
          </w:p>
        </w:tc>
        <w:tc>
          <w:tcPr>
            <w:tcW w:w="1623" w:type="dxa"/>
            <w:vMerge/>
          </w:tcPr>
          <w:p w14:paraId="064AFC5C" w14:textId="2CACE97E" w:rsidR="007F53CD" w:rsidRPr="00773509" w:rsidRDefault="007F53CD" w:rsidP="00D80AB9">
            <w:pPr>
              <w:spacing w:before="60" w:after="60"/>
              <w:jc w:val="left"/>
              <w:rPr>
                <w:sz w:val="18"/>
                <w:szCs w:val="18"/>
              </w:rPr>
            </w:pPr>
          </w:p>
        </w:tc>
        <w:tc>
          <w:tcPr>
            <w:tcW w:w="1589" w:type="dxa"/>
          </w:tcPr>
          <w:p w14:paraId="05C010FE" w14:textId="159E275B" w:rsidR="007F53CD" w:rsidRPr="00773509" w:rsidRDefault="007F53CD" w:rsidP="00D80AB9">
            <w:pPr>
              <w:spacing w:before="60" w:after="60"/>
              <w:jc w:val="left"/>
              <w:rPr>
                <w:sz w:val="18"/>
                <w:szCs w:val="18"/>
              </w:rPr>
            </w:pPr>
            <w:r w:rsidRPr="00773509">
              <w:rPr>
                <w:sz w:val="18"/>
                <w:szCs w:val="18"/>
              </w:rPr>
              <w:t>Interoperability Level 4</w:t>
            </w:r>
          </w:p>
        </w:tc>
        <w:tc>
          <w:tcPr>
            <w:tcW w:w="1789" w:type="dxa"/>
          </w:tcPr>
          <w:p w14:paraId="3458A343" w14:textId="2F968F58" w:rsidR="007F53CD" w:rsidRPr="00773509" w:rsidRDefault="007F53CD" w:rsidP="00D80AB9">
            <w:pPr>
              <w:spacing w:before="60" w:after="60"/>
              <w:jc w:val="left"/>
              <w:rPr>
                <w:sz w:val="18"/>
                <w:szCs w:val="18"/>
              </w:rPr>
            </w:pPr>
            <w:r w:rsidRPr="00773509">
              <w:rPr>
                <w:sz w:val="18"/>
                <w:szCs w:val="18"/>
              </w:rPr>
              <w:t>Spatial operations</w:t>
            </w:r>
            <w:r w:rsidR="006B715F" w:rsidRPr="00773509">
              <w:rPr>
                <w:sz w:val="18"/>
                <w:szCs w:val="18"/>
              </w:rPr>
              <w:t>; instance and type selectivity; hybridization; interleaving</w:t>
            </w:r>
          </w:p>
        </w:tc>
        <w:tc>
          <w:tcPr>
            <w:tcW w:w="2558" w:type="dxa"/>
            <w:vMerge/>
          </w:tcPr>
          <w:p w14:paraId="477C03A7" w14:textId="1E1D9AC9" w:rsidR="007F53CD" w:rsidRPr="00773509" w:rsidRDefault="007F53CD" w:rsidP="00D80AB9">
            <w:pPr>
              <w:spacing w:before="60" w:after="60"/>
              <w:jc w:val="left"/>
              <w:rPr>
                <w:i/>
                <w:sz w:val="18"/>
                <w:szCs w:val="18"/>
              </w:rPr>
            </w:pPr>
          </w:p>
        </w:tc>
      </w:tr>
    </w:tbl>
    <w:p w14:paraId="4A9EDCF0" w14:textId="5E551DB5" w:rsidR="000947C7" w:rsidRPr="00773509" w:rsidRDefault="000947C7" w:rsidP="00EC485F">
      <w:pPr>
        <w:spacing w:after="0"/>
        <w:rPr>
          <w:b/>
          <w:sz w:val="22"/>
          <w:szCs w:val="22"/>
        </w:rPr>
      </w:pPr>
    </w:p>
    <w:p w14:paraId="026197F4" w14:textId="684D1B6D" w:rsidR="006B715F" w:rsidRPr="00773509" w:rsidRDefault="006B715F" w:rsidP="00EC485F">
      <w:pPr>
        <w:spacing w:after="120"/>
      </w:pPr>
      <w:r w:rsidRPr="00773509">
        <w:t>The scope descriptions are cumulative in that descriptions of higher levels subsume descriptions of lower levels, because S-98 is structured so that developers implementing higher levels do not need to consult a Part documenting a lower level.</w:t>
      </w:r>
    </w:p>
    <w:p w14:paraId="655B5854" w14:textId="27DE8481" w:rsidR="006B114A" w:rsidRPr="00773509" w:rsidRDefault="00F1599D" w:rsidP="00EC485F">
      <w:pPr>
        <w:spacing w:after="120"/>
      </w:pPr>
      <w:r w:rsidRPr="00773509">
        <w:t xml:space="preserve">The </w:t>
      </w:r>
      <w:r w:rsidR="000F62FE" w:rsidRPr="00773509">
        <w:t>“</w:t>
      </w:r>
      <w:r w:rsidRPr="00773509">
        <w:t>Main</w:t>
      </w:r>
      <w:r w:rsidR="000F62FE" w:rsidRPr="00773509">
        <w:t>”</w:t>
      </w:r>
      <w:r w:rsidRPr="00773509">
        <w:t xml:space="preserve"> </w:t>
      </w:r>
      <w:r w:rsidR="00613C48">
        <w:t>P</w:t>
      </w:r>
      <w:r w:rsidRPr="00773509">
        <w:t>art of this Specificatio</w:t>
      </w:r>
      <w:r w:rsidR="00733FF6" w:rsidRPr="00773509">
        <w:t>n</w:t>
      </w:r>
      <w:r w:rsidR="002636C5" w:rsidRPr="00773509">
        <w:t xml:space="preserve"> describes the </w:t>
      </w:r>
      <w:r w:rsidR="007F53CD" w:rsidRPr="00773509">
        <w:t>“</w:t>
      </w:r>
      <w:r w:rsidR="00DF1165" w:rsidRPr="00773509">
        <w:t>S98</w:t>
      </w:r>
      <w:r w:rsidR="007F53CD" w:rsidRPr="00773509">
        <w:t xml:space="preserve">Core” </w:t>
      </w:r>
      <w:r w:rsidR="000F62FE" w:rsidRPr="00773509">
        <w:t xml:space="preserve">scope </w:t>
      </w:r>
      <w:r w:rsidR="007F53CD" w:rsidRPr="00773509">
        <w:t>(</w:t>
      </w:r>
      <w:r w:rsidR="002636C5" w:rsidRPr="00773509">
        <w:t>root scope</w:t>
      </w:r>
      <w:r w:rsidR="007F53CD" w:rsidRPr="00773509">
        <w:t>)</w:t>
      </w:r>
      <w:r w:rsidR="002636C5" w:rsidRPr="00773509">
        <w:t xml:space="preserve"> and</w:t>
      </w:r>
      <w:r w:rsidR="00733FF6" w:rsidRPr="00773509">
        <w:t xml:space="preserve"> </w:t>
      </w:r>
      <w:r w:rsidR="007F53CD" w:rsidRPr="00773509">
        <w:t xml:space="preserve">applies </w:t>
      </w:r>
      <w:r w:rsidR="00733FF6" w:rsidRPr="00773509">
        <w:t xml:space="preserve">to </w:t>
      </w:r>
      <w:r w:rsidR="007F53CD" w:rsidRPr="00773509">
        <w:t xml:space="preserve">all </w:t>
      </w:r>
      <w:r w:rsidR="00EC485F" w:rsidRPr="00773509">
        <w:t>I</w:t>
      </w:r>
      <w:r w:rsidR="007F53CD" w:rsidRPr="00773509">
        <w:t xml:space="preserve">nteroperability </w:t>
      </w:r>
      <w:r w:rsidR="00EC485F" w:rsidRPr="00773509">
        <w:t>C</w:t>
      </w:r>
      <w:r w:rsidR="007F53CD" w:rsidRPr="00773509">
        <w:t>atalogues conforming to this Specification</w:t>
      </w:r>
      <w:r w:rsidR="00733FF6" w:rsidRPr="00773509">
        <w:t xml:space="preserve">. Information that pertains to particular </w:t>
      </w:r>
      <w:r w:rsidR="00803AB0" w:rsidRPr="00773509">
        <w:t xml:space="preserve">interoperability </w:t>
      </w:r>
      <w:r w:rsidR="00733FF6" w:rsidRPr="00773509">
        <w:t xml:space="preserve">levels is provided in Parts </w:t>
      </w:r>
      <w:r w:rsidR="007E2A08">
        <w:t>A-D</w:t>
      </w:r>
      <w:r w:rsidR="00733FF6" w:rsidRPr="00773509">
        <w:t xml:space="preserve"> of this Specif</w:t>
      </w:r>
      <w:r w:rsidR="007905F9" w:rsidRPr="00773509">
        <w:t>i</w:t>
      </w:r>
      <w:r w:rsidR="00733FF6" w:rsidRPr="00773509">
        <w:t xml:space="preserve">cation, corresponding to </w:t>
      </w:r>
      <w:r w:rsidR="007F53CD" w:rsidRPr="00773509">
        <w:t>the scopes for Interoperability L</w:t>
      </w:r>
      <w:r w:rsidR="00733FF6" w:rsidRPr="00773509">
        <w:t>evels 1</w:t>
      </w:r>
      <w:r w:rsidR="00ED3DD2" w:rsidRPr="00773509">
        <w:t>–</w:t>
      </w:r>
      <w:r w:rsidR="00733FF6" w:rsidRPr="00773509">
        <w:t>4 respectively.</w:t>
      </w:r>
    </w:p>
    <w:p w14:paraId="15ED8050" w14:textId="77777777" w:rsidR="00EC485F" w:rsidRPr="00773509" w:rsidRDefault="00EC485F" w:rsidP="00EC485F">
      <w:pPr>
        <w:spacing w:after="120"/>
      </w:pPr>
    </w:p>
    <w:p w14:paraId="7EEA4493" w14:textId="15FAFCDF" w:rsidR="00727410" w:rsidRPr="00773509" w:rsidRDefault="00727410" w:rsidP="00B2534A">
      <w:pPr>
        <w:pStyle w:val="Heading2"/>
        <w:spacing w:before="120" w:after="200"/>
      </w:pPr>
      <w:bookmarkStart w:id="188" w:name="_Toc100669556"/>
      <w:r w:rsidRPr="00773509">
        <w:t>Conformance levels</w:t>
      </w:r>
      <w:bookmarkEnd w:id="188"/>
    </w:p>
    <w:p w14:paraId="3C6A4B0C" w14:textId="00AA2124" w:rsidR="00D81347" w:rsidRPr="00773509" w:rsidRDefault="00D81347" w:rsidP="00B2534A">
      <w:pPr>
        <w:spacing w:after="60"/>
      </w:pPr>
      <w:r w:rsidRPr="00773509">
        <w:t>Compliance to a scope should be indicated using one or more of the following means, as appropriate to the referring context:</w:t>
      </w:r>
    </w:p>
    <w:p w14:paraId="512329C4" w14:textId="48F3BD52" w:rsidR="00D81347" w:rsidRPr="00773509" w:rsidRDefault="00D81347" w:rsidP="00B2534A">
      <w:pPr>
        <w:pStyle w:val="ListParagraph"/>
        <w:numPr>
          <w:ilvl w:val="0"/>
          <w:numId w:val="95"/>
        </w:numPr>
        <w:spacing w:after="60"/>
      </w:pPr>
      <w:r w:rsidRPr="00773509">
        <w:t xml:space="preserve">The governing </w:t>
      </w:r>
      <w:r w:rsidR="008C6593" w:rsidRPr="00773509">
        <w:t xml:space="preserve">documentary </w:t>
      </w:r>
      <w:r w:rsidRPr="00773509">
        <w:t xml:space="preserve">components of S-98 – the “S-98 Main” component and exactly one of Parts </w:t>
      </w:r>
      <w:r w:rsidR="007E2A08">
        <w:t>A-D</w:t>
      </w:r>
      <w:r w:rsidR="001C5FA7" w:rsidRPr="00773509">
        <w:t xml:space="preserve"> (see clause </w:t>
      </w:r>
      <w:r w:rsidR="001C5FA7" w:rsidRPr="00773509">
        <w:fldChar w:fldCharType="begin"/>
      </w:r>
      <w:r w:rsidR="001C5FA7" w:rsidRPr="00773509">
        <w:instrText xml:space="preserve"> REF _Ref31061150 \r \h </w:instrText>
      </w:r>
      <w:r w:rsidR="001C5FA7" w:rsidRPr="00773509">
        <w:fldChar w:fldCharType="separate"/>
      </w:r>
      <w:r w:rsidR="002B326D">
        <w:t>1.8</w:t>
      </w:r>
      <w:r w:rsidR="001C5FA7" w:rsidRPr="00773509">
        <w:fldChar w:fldCharType="end"/>
      </w:r>
      <w:r w:rsidR="001C5FA7" w:rsidRPr="00773509">
        <w:t>)</w:t>
      </w:r>
      <w:r w:rsidRPr="00773509">
        <w:t>.</w:t>
      </w:r>
    </w:p>
    <w:p w14:paraId="6F86E06C" w14:textId="11013D67" w:rsidR="00D81347" w:rsidRPr="00773509" w:rsidRDefault="00D81347" w:rsidP="00B2534A">
      <w:pPr>
        <w:pStyle w:val="ListParagraph"/>
        <w:numPr>
          <w:ilvl w:val="0"/>
          <w:numId w:val="95"/>
        </w:numPr>
        <w:spacing w:after="60"/>
      </w:pPr>
      <w:r w:rsidRPr="00773509">
        <w:t>The scope identification or level name</w:t>
      </w:r>
      <w:r w:rsidR="00727410" w:rsidRPr="00773509">
        <w:t xml:space="preserve"> of exactly one of Interoperability Levels 1–4,</w:t>
      </w:r>
      <w:r w:rsidRPr="00773509">
        <w:t xml:space="preserve"> from </w:t>
      </w:r>
      <w:r w:rsidR="001C5FA7" w:rsidRPr="00773509">
        <w:t>Table 2-1.</w:t>
      </w:r>
    </w:p>
    <w:p w14:paraId="7681F94A" w14:textId="64C4C426" w:rsidR="001C5FA7" w:rsidRPr="00773509" w:rsidRDefault="001C5FA7" w:rsidP="00B2534A">
      <w:pPr>
        <w:pStyle w:val="ListParagraph"/>
        <w:numPr>
          <w:ilvl w:val="0"/>
          <w:numId w:val="95"/>
        </w:numPr>
      </w:pPr>
      <w:r w:rsidRPr="00773509">
        <w:t xml:space="preserve">An integer in the range 1–4, corresponding to one of </w:t>
      </w:r>
      <w:r w:rsidR="00727410" w:rsidRPr="00773509">
        <w:t xml:space="preserve">Interoperability </w:t>
      </w:r>
      <w:r w:rsidRPr="00773509">
        <w:t>Levels 1–4.</w:t>
      </w:r>
    </w:p>
    <w:p w14:paraId="5FC668A0" w14:textId="7E90BD42" w:rsidR="009A3729" w:rsidRPr="00773509" w:rsidRDefault="00613CF6" w:rsidP="00B2534A">
      <w:pPr>
        <w:spacing w:after="120"/>
      </w:pPr>
      <w:r w:rsidRPr="00773509">
        <w:t xml:space="preserve">An </w:t>
      </w:r>
      <w:r w:rsidR="00B2534A" w:rsidRPr="00773509">
        <w:t>I</w:t>
      </w:r>
      <w:r w:rsidRPr="00773509">
        <w:t xml:space="preserve">nteroperability </w:t>
      </w:r>
      <w:r w:rsidR="00B2534A" w:rsidRPr="00773509">
        <w:t>C</w:t>
      </w:r>
      <w:r w:rsidRPr="00773509">
        <w:t xml:space="preserve">atalogue conforming to the S-100 interoperability XML </w:t>
      </w:r>
      <w:r w:rsidR="00B2534A" w:rsidRPr="00773509">
        <w:t>S</w:t>
      </w:r>
      <w:r w:rsidRPr="00773509">
        <w:t>chema (S-100 Part 16) uses the third option to indicate its conformance level.</w:t>
      </w:r>
    </w:p>
    <w:p w14:paraId="11B98FBB" w14:textId="77777777" w:rsidR="00B2534A" w:rsidRPr="00773509" w:rsidRDefault="00B2534A" w:rsidP="00B2534A">
      <w:pPr>
        <w:spacing w:after="120"/>
      </w:pPr>
    </w:p>
    <w:p w14:paraId="4C2F9C29" w14:textId="6EC3D52B" w:rsidR="006B114A" w:rsidRPr="00773509" w:rsidRDefault="006B114A" w:rsidP="00243F51">
      <w:pPr>
        <w:pStyle w:val="Heading1"/>
        <w:numPr>
          <w:ilvl w:val="0"/>
          <w:numId w:val="3"/>
        </w:numPr>
        <w:tabs>
          <w:tab w:val="clear" w:pos="425"/>
          <w:tab w:val="left" w:pos="426"/>
        </w:tabs>
        <w:spacing w:before="120" w:after="200"/>
        <w:ind w:left="357" w:hanging="357"/>
        <w:rPr>
          <w:rFonts w:eastAsia="MS Mincho"/>
        </w:rPr>
      </w:pPr>
      <w:bookmarkStart w:id="189" w:name="_Toc484523832"/>
      <w:bookmarkStart w:id="190" w:name="_Toc100669557"/>
      <w:r w:rsidRPr="00773509">
        <w:rPr>
          <w:rFonts w:eastAsia="MS Mincho"/>
        </w:rPr>
        <w:lastRenderedPageBreak/>
        <w:t>Interoperability Catalogue Identification</w:t>
      </w:r>
      <w:bookmarkEnd w:id="189"/>
      <w:bookmarkEnd w:id="190"/>
    </w:p>
    <w:p w14:paraId="59869CA5" w14:textId="2A020A0C" w:rsidR="006B114A" w:rsidRPr="00773509" w:rsidRDefault="006B114A" w:rsidP="00B2534A">
      <w:pPr>
        <w:spacing w:after="120"/>
      </w:pPr>
      <w:r w:rsidRPr="00773509">
        <w:t xml:space="preserve">This </w:t>
      </w:r>
      <w:r w:rsidR="005C403F" w:rsidRPr="00773509">
        <w:t xml:space="preserve">clause </w:t>
      </w:r>
      <w:r w:rsidRPr="00773509">
        <w:t xml:space="preserve">describes how to identify catalogues that conform to this specification. The information identifying the interoperability catalogue product </w:t>
      </w:r>
      <w:r w:rsidR="00A93816" w:rsidRPr="00773509">
        <w:t xml:space="preserve">must </w:t>
      </w:r>
      <w:r w:rsidRPr="00773509">
        <w:t>include the following items</w:t>
      </w:r>
      <w:r w:rsidR="00ED7E49" w:rsidRPr="00773509">
        <w:t>:</w:t>
      </w:r>
    </w:p>
    <w:p w14:paraId="42652CCA" w14:textId="588018B0" w:rsidR="00BD58C2" w:rsidRPr="00773509" w:rsidRDefault="006B114A" w:rsidP="00B2534A">
      <w:pPr>
        <w:pStyle w:val="Label1"/>
        <w:spacing w:after="120" w:line="240" w:lineRule="auto"/>
        <w:rPr>
          <w:rFonts w:eastAsia="MS Mincho"/>
          <w:b w:val="0"/>
        </w:rPr>
      </w:pPr>
      <w:r w:rsidRPr="00773509">
        <w:rPr>
          <w:sz w:val="22"/>
        </w:rPr>
        <w:t>Title:</w:t>
      </w:r>
      <w:r w:rsidRPr="00773509">
        <w:t xml:space="preserve"> </w:t>
      </w:r>
      <w:r w:rsidRPr="00773509">
        <w:tab/>
      </w:r>
      <w:r w:rsidRPr="00773509">
        <w:tab/>
      </w:r>
      <w:r w:rsidRPr="00773509">
        <w:tab/>
      </w:r>
      <w:bookmarkStart w:id="191" w:name="_Hlk500867916"/>
      <w:bookmarkStart w:id="192" w:name="_Hlk485300149"/>
      <w:r w:rsidR="00A41AEE" w:rsidRPr="00773509">
        <w:rPr>
          <w:b w:val="0"/>
          <w:bCs/>
        </w:rPr>
        <w:t>Level N</w:t>
      </w:r>
      <w:bookmarkStart w:id="193" w:name="_Ref26474082"/>
      <w:r w:rsidR="00A41AEE" w:rsidRPr="00773509">
        <w:rPr>
          <w:rStyle w:val="FootnoteReference"/>
          <w:b w:val="0"/>
          <w:bCs/>
          <w:sz w:val="20"/>
          <w:szCs w:val="20"/>
          <w:vertAlign w:val="superscript"/>
          <w:lang w:val="en-GB"/>
        </w:rPr>
        <w:footnoteReference w:id="3"/>
      </w:r>
      <w:bookmarkEnd w:id="193"/>
      <w:r w:rsidR="00A41AEE" w:rsidRPr="00773509">
        <w:t xml:space="preserve"> </w:t>
      </w:r>
      <w:r w:rsidR="00BD58C2" w:rsidRPr="00773509">
        <w:rPr>
          <w:b w:val="0"/>
        </w:rPr>
        <w:t>S-100 Navigation System Interoperability Catalogue</w:t>
      </w:r>
    </w:p>
    <w:bookmarkEnd w:id="191"/>
    <w:bookmarkEnd w:id="192"/>
    <w:p w14:paraId="1F2BA30A" w14:textId="2B483911" w:rsidR="006B114A" w:rsidRPr="00773509" w:rsidRDefault="006B114A" w:rsidP="00B2534A">
      <w:pPr>
        <w:pStyle w:val="Label1"/>
        <w:spacing w:after="120" w:line="240" w:lineRule="auto"/>
        <w:rPr>
          <w:b w:val="0"/>
        </w:rPr>
      </w:pPr>
      <w:r w:rsidRPr="00773509">
        <w:rPr>
          <w:sz w:val="22"/>
        </w:rPr>
        <w:t>Alternate Title:</w:t>
      </w:r>
      <w:r w:rsidRPr="00773509">
        <w:rPr>
          <w:sz w:val="18"/>
          <w:szCs w:val="18"/>
        </w:rPr>
        <w:tab/>
      </w:r>
      <w:r w:rsidRPr="00773509">
        <w:rPr>
          <w:sz w:val="18"/>
          <w:szCs w:val="18"/>
        </w:rPr>
        <w:tab/>
      </w:r>
      <w:r w:rsidRPr="00773509">
        <w:rPr>
          <w:b w:val="0"/>
        </w:rPr>
        <w:tab/>
      </w:r>
      <w:r w:rsidR="00A41AEE" w:rsidRPr="00773509">
        <w:rPr>
          <w:b w:val="0"/>
        </w:rPr>
        <w:t>Level N</w:t>
      </w:r>
      <w:r w:rsidR="00A41AEE" w:rsidRPr="00773509">
        <w:rPr>
          <w:b w:val="0"/>
          <w:szCs w:val="20"/>
          <w:vertAlign w:val="superscript"/>
        </w:rPr>
        <w:fldChar w:fldCharType="begin"/>
      </w:r>
      <w:r w:rsidR="00A41AEE" w:rsidRPr="00773509">
        <w:rPr>
          <w:b w:val="0"/>
          <w:szCs w:val="20"/>
          <w:vertAlign w:val="superscript"/>
        </w:rPr>
        <w:instrText xml:space="preserve"> NOTEREF _Ref26474082 \h  \* MERGEFORMAT </w:instrText>
      </w:r>
      <w:r w:rsidR="00A41AEE" w:rsidRPr="00773509">
        <w:rPr>
          <w:b w:val="0"/>
          <w:szCs w:val="20"/>
          <w:vertAlign w:val="superscript"/>
        </w:rPr>
      </w:r>
      <w:r w:rsidR="00A41AEE" w:rsidRPr="00773509">
        <w:rPr>
          <w:b w:val="0"/>
          <w:szCs w:val="20"/>
          <w:vertAlign w:val="superscript"/>
        </w:rPr>
        <w:fldChar w:fldCharType="separate"/>
      </w:r>
      <w:r w:rsidR="002B326D">
        <w:rPr>
          <w:b w:val="0"/>
          <w:szCs w:val="20"/>
          <w:vertAlign w:val="superscript"/>
        </w:rPr>
        <w:t>2</w:t>
      </w:r>
      <w:r w:rsidR="00A41AEE" w:rsidRPr="00773509">
        <w:rPr>
          <w:b w:val="0"/>
          <w:szCs w:val="20"/>
          <w:vertAlign w:val="superscript"/>
        </w:rPr>
        <w:fldChar w:fldCharType="end"/>
      </w:r>
      <w:r w:rsidR="00A41AEE" w:rsidRPr="00773509">
        <w:rPr>
          <w:b w:val="0"/>
        </w:rPr>
        <w:t xml:space="preserve"> </w:t>
      </w:r>
      <w:r w:rsidR="00BD58C2" w:rsidRPr="00773509">
        <w:rPr>
          <w:b w:val="0"/>
        </w:rPr>
        <w:t>ECDIS Interoperability Catalogue</w:t>
      </w:r>
    </w:p>
    <w:p w14:paraId="681A8B26" w14:textId="3151FACA" w:rsidR="006B114A" w:rsidRPr="00773509" w:rsidRDefault="006B114A" w:rsidP="00B2534A">
      <w:pPr>
        <w:pStyle w:val="Label1"/>
        <w:spacing w:after="120" w:line="240" w:lineRule="auto"/>
        <w:ind w:left="2880" w:hanging="2880"/>
        <w:rPr>
          <w:b w:val="0"/>
        </w:rPr>
      </w:pPr>
      <w:r w:rsidRPr="00773509">
        <w:rPr>
          <w:sz w:val="22"/>
        </w:rPr>
        <w:t>Abstract:</w:t>
      </w:r>
      <w:r w:rsidRPr="00773509">
        <w:rPr>
          <w:sz w:val="18"/>
          <w:szCs w:val="18"/>
        </w:rPr>
        <w:t xml:space="preserve"> </w:t>
      </w:r>
      <w:r w:rsidRPr="00773509">
        <w:rPr>
          <w:sz w:val="18"/>
          <w:szCs w:val="18"/>
        </w:rPr>
        <w:tab/>
      </w:r>
      <w:r w:rsidRPr="00773509">
        <w:rPr>
          <w:b w:val="0"/>
        </w:rPr>
        <w:t xml:space="preserve">This </w:t>
      </w:r>
      <w:r w:rsidR="00BD58C2" w:rsidRPr="00773509">
        <w:rPr>
          <w:b w:val="0"/>
        </w:rPr>
        <w:t>S-100 Navigation System Interoperability Catalogue</w:t>
      </w:r>
      <w:r w:rsidRPr="00773509">
        <w:rPr>
          <w:b w:val="0"/>
        </w:rPr>
        <w:t xml:space="preserve"> is created in accordance with the IHO Interoperability specification, and contain</w:t>
      </w:r>
      <w:r w:rsidR="00A93816" w:rsidRPr="00773509">
        <w:rPr>
          <w:b w:val="0"/>
        </w:rPr>
        <w:t>s</w:t>
      </w:r>
      <w:r w:rsidRPr="00773509">
        <w:rPr>
          <w:b w:val="0"/>
        </w:rPr>
        <w:t xml:space="preserve"> rules that govern interoperability of data where two or more S-100 based </w:t>
      </w:r>
      <w:r w:rsidR="00885D67" w:rsidRPr="00773509">
        <w:rPr>
          <w:b w:val="0"/>
        </w:rPr>
        <w:t>P</w:t>
      </w:r>
      <w:r w:rsidRPr="00773509">
        <w:rPr>
          <w:b w:val="0"/>
        </w:rPr>
        <w:t xml:space="preserve">roduct </w:t>
      </w:r>
      <w:r w:rsidR="00885D67" w:rsidRPr="00773509">
        <w:rPr>
          <w:b w:val="0"/>
        </w:rPr>
        <w:t>S</w:t>
      </w:r>
      <w:r w:rsidRPr="00773509">
        <w:rPr>
          <w:b w:val="0"/>
        </w:rPr>
        <w:t>pecifications are used and viewed simultaneously</w:t>
      </w:r>
      <w:r w:rsidR="00BD58C2" w:rsidRPr="00773509">
        <w:rPr>
          <w:b w:val="0"/>
        </w:rPr>
        <w:t xml:space="preserve"> in a navigation system</w:t>
      </w:r>
      <w:r w:rsidRPr="00773509">
        <w:rPr>
          <w:b w:val="0"/>
        </w:rPr>
        <w:t>.</w:t>
      </w:r>
    </w:p>
    <w:p w14:paraId="4118F2A4" w14:textId="77777777" w:rsidR="006B114A" w:rsidRPr="00773509" w:rsidRDefault="006B114A" w:rsidP="00B2534A">
      <w:pPr>
        <w:pStyle w:val="Label1"/>
        <w:spacing w:after="120" w:line="240" w:lineRule="auto"/>
        <w:rPr>
          <w:sz w:val="18"/>
          <w:szCs w:val="18"/>
        </w:rPr>
      </w:pPr>
      <w:r w:rsidRPr="00773509">
        <w:rPr>
          <w:sz w:val="22"/>
        </w:rPr>
        <w:t>Topic Category:</w:t>
      </w:r>
      <w:r w:rsidRPr="00773509">
        <w:rPr>
          <w:sz w:val="18"/>
          <w:szCs w:val="18"/>
        </w:rPr>
        <w:tab/>
      </w:r>
      <w:r w:rsidRPr="00773509">
        <w:rPr>
          <w:sz w:val="18"/>
          <w:szCs w:val="18"/>
        </w:rPr>
        <w:tab/>
      </w:r>
      <w:r w:rsidRPr="00773509">
        <w:rPr>
          <w:sz w:val="18"/>
          <w:szCs w:val="18"/>
        </w:rPr>
        <w:tab/>
      </w:r>
      <w:r w:rsidRPr="00773509">
        <w:rPr>
          <w:b w:val="0"/>
        </w:rPr>
        <w:t>transportation</w:t>
      </w:r>
      <w:r w:rsidRPr="00773509">
        <w:rPr>
          <w:b w:val="0"/>
          <w:sz w:val="18"/>
          <w:szCs w:val="18"/>
        </w:rPr>
        <w:tab/>
      </w:r>
      <w:r w:rsidRPr="00773509">
        <w:rPr>
          <w:sz w:val="18"/>
          <w:szCs w:val="18"/>
        </w:rPr>
        <w:tab/>
      </w:r>
      <w:r w:rsidRPr="00773509">
        <w:rPr>
          <w:sz w:val="18"/>
          <w:szCs w:val="18"/>
        </w:rPr>
        <w:tab/>
      </w:r>
    </w:p>
    <w:p w14:paraId="75215790" w14:textId="77777777" w:rsidR="006B114A" w:rsidRPr="00773509" w:rsidRDefault="006B114A" w:rsidP="00B2534A">
      <w:pPr>
        <w:pStyle w:val="Label1"/>
        <w:spacing w:after="60" w:line="240" w:lineRule="auto"/>
        <w:ind w:left="1701" w:hanging="1701"/>
      </w:pPr>
      <w:r w:rsidRPr="00773509">
        <w:rPr>
          <w:sz w:val="22"/>
        </w:rPr>
        <w:t>Geographic Description:</w:t>
      </w:r>
      <w:r w:rsidRPr="00773509">
        <w:tab/>
      </w:r>
      <w:r w:rsidRPr="00773509">
        <w:rPr>
          <w:b w:val="0"/>
        </w:rPr>
        <w:t>EX_GeographicBoundingBox</w:t>
      </w:r>
    </w:p>
    <w:p w14:paraId="1B293549" w14:textId="77777777" w:rsidR="006B114A" w:rsidRPr="00773509" w:rsidRDefault="006B114A" w:rsidP="00B2534A">
      <w:pPr>
        <w:pStyle w:val="Label1"/>
        <w:spacing w:after="60" w:line="240" w:lineRule="auto"/>
        <w:ind w:left="1701" w:hanging="1701"/>
        <w:rPr>
          <w:b w:val="0"/>
        </w:rPr>
      </w:pPr>
      <w:r w:rsidRPr="00773509">
        <w:rPr>
          <w:b w:val="0"/>
        </w:rPr>
        <w:tab/>
      </w:r>
      <w:r w:rsidRPr="00773509">
        <w:rPr>
          <w:b w:val="0"/>
        </w:rPr>
        <w:tab/>
      </w:r>
      <w:r w:rsidRPr="00773509">
        <w:rPr>
          <w:b w:val="0"/>
        </w:rPr>
        <w:tab/>
        <w:t>westBoundLongitude: -180</w:t>
      </w:r>
    </w:p>
    <w:p w14:paraId="16EE02AB" w14:textId="77777777" w:rsidR="006B114A" w:rsidRPr="00773509" w:rsidRDefault="006B114A" w:rsidP="00B2534A">
      <w:pPr>
        <w:pStyle w:val="Label1"/>
        <w:spacing w:after="60" w:line="240" w:lineRule="auto"/>
        <w:ind w:left="1701" w:hanging="1701"/>
        <w:rPr>
          <w:b w:val="0"/>
        </w:rPr>
      </w:pPr>
      <w:r w:rsidRPr="00773509">
        <w:rPr>
          <w:b w:val="0"/>
        </w:rPr>
        <w:tab/>
      </w:r>
      <w:r w:rsidRPr="00773509">
        <w:rPr>
          <w:b w:val="0"/>
        </w:rPr>
        <w:tab/>
      </w:r>
      <w:r w:rsidRPr="00773509">
        <w:rPr>
          <w:b w:val="0"/>
        </w:rPr>
        <w:tab/>
        <w:t>eastBoundLongitude: 180</w:t>
      </w:r>
    </w:p>
    <w:p w14:paraId="43E92918" w14:textId="77777777" w:rsidR="006B114A" w:rsidRPr="00773509" w:rsidRDefault="006B114A" w:rsidP="00B2534A">
      <w:pPr>
        <w:pStyle w:val="Label1"/>
        <w:spacing w:after="60" w:line="240" w:lineRule="auto"/>
        <w:ind w:left="1701" w:hanging="1701"/>
        <w:rPr>
          <w:b w:val="0"/>
        </w:rPr>
      </w:pPr>
      <w:r w:rsidRPr="00773509">
        <w:rPr>
          <w:b w:val="0"/>
        </w:rPr>
        <w:tab/>
      </w:r>
      <w:r w:rsidRPr="00773509">
        <w:rPr>
          <w:b w:val="0"/>
        </w:rPr>
        <w:tab/>
      </w:r>
      <w:r w:rsidRPr="00773509">
        <w:rPr>
          <w:b w:val="0"/>
        </w:rPr>
        <w:tab/>
        <w:t>southBoundLatitude: -90</w:t>
      </w:r>
    </w:p>
    <w:p w14:paraId="62DA68CA" w14:textId="77777777" w:rsidR="006B114A" w:rsidRPr="00773509" w:rsidRDefault="006B114A" w:rsidP="00B2534A">
      <w:pPr>
        <w:pStyle w:val="Label1"/>
        <w:spacing w:after="120" w:line="240" w:lineRule="auto"/>
        <w:rPr>
          <w:b w:val="0"/>
        </w:rPr>
      </w:pPr>
      <w:r w:rsidRPr="00773509">
        <w:rPr>
          <w:b w:val="0"/>
        </w:rPr>
        <w:tab/>
      </w:r>
      <w:r w:rsidRPr="00773509">
        <w:rPr>
          <w:b w:val="0"/>
        </w:rPr>
        <w:tab/>
      </w:r>
      <w:r w:rsidRPr="00773509">
        <w:rPr>
          <w:b w:val="0"/>
        </w:rPr>
        <w:tab/>
        <w:t>northBoundLatitude: 90</w:t>
      </w:r>
    </w:p>
    <w:p w14:paraId="57DC0201" w14:textId="10582B9E" w:rsidR="006B114A" w:rsidRPr="00773509" w:rsidRDefault="006B114A" w:rsidP="00B2534A">
      <w:pPr>
        <w:pStyle w:val="Label1"/>
        <w:spacing w:after="120" w:line="240" w:lineRule="auto"/>
      </w:pPr>
      <w:r w:rsidRPr="00773509">
        <w:rPr>
          <w:sz w:val="22"/>
        </w:rPr>
        <w:t>Spatial Resolution:</w:t>
      </w:r>
      <w:r w:rsidRPr="00773509">
        <w:tab/>
      </w:r>
      <w:r w:rsidRPr="00773509">
        <w:rPr>
          <w:b w:val="0"/>
        </w:rPr>
        <w:tab/>
      </w:r>
      <w:r w:rsidR="002B24E3" w:rsidRPr="00773509">
        <w:rPr>
          <w:b w:val="0"/>
        </w:rPr>
        <w:t>levelOfDetail</w:t>
      </w:r>
      <w:r w:rsidRPr="00773509">
        <w:rPr>
          <w:b w:val="0"/>
        </w:rPr>
        <w:t>:</w:t>
      </w:r>
      <w:r w:rsidR="002B24E3" w:rsidRPr="00773509">
        <w:rPr>
          <w:b w:val="0"/>
        </w:rPr>
        <w:t xml:space="preserve"> all scales</w:t>
      </w:r>
    </w:p>
    <w:p w14:paraId="07860E46" w14:textId="5BBA72ED" w:rsidR="00C36A8B" w:rsidRPr="00773509" w:rsidRDefault="006B114A" w:rsidP="00B2534A">
      <w:pPr>
        <w:pStyle w:val="Label1"/>
        <w:spacing w:after="120" w:line="240" w:lineRule="auto"/>
        <w:ind w:left="2880" w:hanging="2880"/>
        <w:rPr>
          <w:b w:val="0"/>
        </w:rPr>
      </w:pPr>
      <w:r w:rsidRPr="00773509">
        <w:rPr>
          <w:sz w:val="22"/>
        </w:rPr>
        <w:t>Purpose:</w:t>
      </w:r>
      <w:r w:rsidRPr="00773509">
        <w:tab/>
      </w:r>
      <w:r w:rsidRPr="00773509">
        <w:rPr>
          <w:b w:val="0"/>
        </w:rPr>
        <w:t xml:space="preserve">This </w:t>
      </w:r>
      <w:r w:rsidR="00CC3F9B" w:rsidRPr="00773509">
        <w:rPr>
          <w:b w:val="0"/>
        </w:rPr>
        <w:t>I</w:t>
      </w:r>
      <w:r w:rsidRPr="00773509">
        <w:rPr>
          <w:b w:val="0"/>
        </w:rPr>
        <w:t xml:space="preserve">nteroperability </w:t>
      </w:r>
      <w:r w:rsidR="00CC3F9B" w:rsidRPr="00773509">
        <w:rPr>
          <w:b w:val="0"/>
        </w:rPr>
        <w:t>C</w:t>
      </w:r>
      <w:r w:rsidRPr="00773509">
        <w:rPr>
          <w:b w:val="0"/>
        </w:rPr>
        <w:t>atalogue is to be used by ECDIS</w:t>
      </w:r>
      <w:r w:rsidR="00BD58C2" w:rsidRPr="00773509">
        <w:rPr>
          <w:b w:val="0"/>
        </w:rPr>
        <w:t xml:space="preserve"> or other navigational system</w:t>
      </w:r>
      <w:r w:rsidR="00C36A8B" w:rsidRPr="00773509">
        <w:rPr>
          <w:b w:val="0"/>
        </w:rPr>
        <w:t>s</w:t>
      </w:r>
      <w:r w:rsidRPr="00773509">
        <w:rPr>
          <w:b w:val="0"/>
        </w:rPr>
        <w:t xml:space="preserve"> with interoperability function enabled, to govern the minimum means of how two or more S-100 based data products interact when viewed simultaneously.</w:t>
      </w:r>
    </w:p>
    <w:p w14:paraId="43B4B22F" w14:textId="142FD371" w:rsidR="006B114A" w:rsidRPr="00773509" w:rsidRDefault="006B114A" w:rsidP="00B2534A">
      <w:pPr>
        <w:pStyle w:val="Label1"/>
        <w:spacing w:after="120" w:line="240" w:lineRule="auto"/>
        <w:rPr>
          <w:sz w:val="18"/>
          <w:szCs w:val="18"/>
        </w:rPr>
      </w:pPr>
      <w:r w:rsidRPr="00773509">
        <w:rPr>
          <w:sz w:val="22"/>
        </w:rPr>
        <w:t>Language:</w:t>
      </w:r>
      <w:r w:rsidRPr="00773509">
        <w:rPr>
          <w:sz w:val="18"/>
          <w:szCs w:val="18"/>
        </w:rPr>
        <w:t xml:space="preserve"> </w:t>
      </w:r>
      <w:r w:rsidRPr="00773509">
        <w:rPr>
          <w:sz w:val="18"/>
          <w:szCs w:val="18"/>
        </w:rPr>
        <w:tab/>
      </w:r>
      <w:r w:rsidRPr="00773509">
        <w:rPr>
          <w:sz w:val="18"/>
          <w:szCs w:val="18"/>
        </w:rPr>
        <w:tab/>
      </w:r>
      <w:r w:rsidRPr="00773509">
        <w:rPr>
          <w:sz w:val="18"/>
          <w:szCs w:val="18"/>
        </w:rPr>
        <w:tab/>
      </w:r>
      <w:r w:rsidRPr="00773509">
        <w:rPr>
          <w:b w:val="0"/>
          <w:szCs w:val="20"/>
        </w:rPr>
        <w:t>E</w:t>
      </w:r>
      <w:r w:rsidR="00C36A8B" w:rsidRPr="00773509">
        <w:rPr>
          <w:b w:val="0"/>
          <w:szCs w:val="20"/>
        </w:rPr>
        <w:t>nglish (Mandatory)</w:t>
      </w:r>
      <w:r w:rsidRPr="00773509">
        <w:rPr>
          <w:sz w:val="18"/>
          <w:szCs w:val="18"/>
        </w:rPr>
        <w:tab/>
      </w:r>
      <w:r w:rsidRPr="00773509">
        <w:rPr>
          <w:sz w:val="18"/>
          <w:szCs w:val="18"/>
        </w:rPr>
        <w:tab/>
      </w:r>
      <w:r w:rsidRPr="00773509">
        <w:rPr>
          <w:sz w:val="18"/>
          <w:szCs w:val="18"/>
        </w:rPr>
        <w:tab/>
      </w:r>
    </w:p>
    <w:p w14:paraId="06248EC4" w14:textId="095094F6" w:rsidR="006B114A" w:rsidRPr="00773509" w:rsidRDefault="006B114A" w:rsidP="00B2534A">
      <w:pPr>
        <w:pStyle w:val="Labeldata"/>
        <w:spacing w:after="120"/>
        <w:rPr>
          <w:sz w:val="20"/>
          <w:szCs w:val="20"/>
        </w:rPr>
      </w:pPr>
      <w:r w:rsidRPr="00773509">
        <w:rPr>
          <w:rStyle w:val="Label1Char"/>
          <w:rFonts w:cs="Times New Roman"/>
          <w:sz w:val="22"/>
        </w:rPr>
        <w:t>Classification:</w:t>
      </w:r>
      <w:r w:rsidRPr="00773509">
        <w:rPr>
          <w:sz w:val="18"/>
          <w:szCs w:val="18"/>
        </w:rPr>
        <w:t xml:space="preserve"> </w:t>
      </w:r>
      <w:r w:rsidRPr="00773509">
        <w:rPr>
          <w:sz w:val="18"/>
          <w:szCs w:val="18"/>
        </w:rPr>
        <w:tab/>
      </w:r>
      <w:r w:rsidRPr="00773509">
        <w:rPr>
          <w:sz w:val="18"/>
          <w:szCs w:val="18"/>
        </w:rPr>
        <w:tab/>
      </w:r>
      <w:r w:rsidRPr="00773509">
        <w:rPr>
          <w:sz w:val="20"/>
          <w:szCs w:val="20"/>
        </w:rPr>
        <w:t>Unclassified</w:t>
      </w:r>
    </w:p>
    <w:p w14:paraId="7C14B0D1" w14:textId="77777777" w:rsidR="006B114A" w:rsidRPr="00773509" w:rsidRDefault="006B114A" w:rsidP="00B2534A">
      <w:pPr>
        <w:pStyle w:val="Label1"/>
        <w:spacing w:after="120" w:line="240" w:lineRule="auto"/>
        <w:rPr>
          <w:szCs w:val="18"/>
        </w:rPr>
      </w:pPr>
      <w:r w:rsidRPr="00773509">
        <w:rPr>
          <w:sz w:val="22"/>
        </w:rPr>
        <w:t>Spatial Representation Type:</w:t>
      </w:r>
      <w:r w:rsidRPr="00773509">
        <w:rPr>
          <w:szCs w:val="18"/>
        </w:rPr>
        <w:t xml:space="preserve"> </w:t>
      </w:r>
      <w:r w:rsidRPr="00773509">
        <w:rPr>
          <w:szCs w:val="18"/>
        </w:rPr>
        <w:tab/>
      </w:r>
      <w:r w:rsidRPr="00773509">
        <w:rPr>
          <w:b w:val="0"/>
          <w:szCs w:val="18"/>
        </w:rPr>
        <w:t>Nil</w:t>
      </w:r>
    </w:p>
    <w:p w14:paraId="2C44BCE6" w14:textId="218E0186" w:rsidR="00C36A8B" w:rsidRPr="00773509" w:rsidRDefault="006B114A" w:rsidP="00B2534A">
      <w:pPr>
        <w:pStyle w:val="Label1"/>
        <w:spacing w:after="120" w:line="240" w:lineRule="auto"/>
        <w:jc w:val="left"/>
        <w:rPr>
          <w:b w:val="0"/>
          <w:szCs w:val="20"/>
        </w:rPr>
      </w:pPr>
      <w:r w:rsidRPr="00773509">
        <w:rPr>
          <w:sz w:val="22"/>
        </w:rPr>
        <w:t>Point of Contact:</w:t>
      </w:r>
      <w:r w:rsidRPr="00773509">
        <w:rPr>
          <w:szCs w:val="18"/>
        </w:rPr>
        <w:t xml:space="preserve"> </w:t>
      </w:r>
      <w:r w:rsidRPr="00773509">
        <w:rPr>
          <w:szCs w:val="18"/>
        </w:rPr>
        <w:tab/>
      </w:r>
      <w:r w:rsidRPr="00773509">
        <w:rPr>
          <w:szCs w:val="18"/>
        </w:rPr>
        <w:tab/>
      </w:r>
      <w:r w:rsidRPr="00773509">
        <w:rPr>
          <w:b w:val="0"/>
          <w:szCs w:val="20"/>
        </w:rPr>
        <w:t xml:space="preserve">International Hydrographic </w:t>
      </w:r>
      <w:r w:rsidR="001F3482" w:rsidRPr="00773509">
        <w:rPr>
          <w:b w:val="0"/>
          <w:szCs w:val="20"/>
        </w:rPr>
        <w:t>Organization</w:t>
      </w:r>
      <w:r w:rsidRPr="00773509">
        <w:rPr>
          <w:b w:val="0"/>
          <w:szCs w:val="20"/>
        </w:rPr>
        <w:t xml:space="preserve">, </w:t>
      </w:r>
    </w:p>
    <w:p w14:paraId="40D035C4" w14:textId="46182C88" w:rsidR="006B114A" w:rsidRPr="00773509" w:rsidRDefault="00C36A8B" w:rsidP="00CC3F9B">
      <w:pPr>
        <w:pStyle w:val="Label1"/>
        <w:spacing w:after="60" w:line="240" w:lineRule="auto"/>
        <w:jc w:val="left"/>
        <w:rPr>
          <w:b w:val="0"/>
          <w:szCs w:val="20"/>
        </w:rPr>
      </w:pPr>
      <w:r w:rsidRPr="00773509">
        <w:rPr>
          <w:b w:val="0"/>
          <w:szCs w:val="20"/>
        </w:rPr>
        <w:tab/>
      </w:r>
      <w:r w:rsidR="006B114A" w:rsidRPr="00773509">
        <w:rPr>
          <w:b w:val="0"/>
          <w:szCs w:val="20"/>
        </w:rPr>
        <w:tab/>
      </w:r>
      <w:r w:rsidR="006B114A" w:rsidRPr="00773509">
        <w:rPr>
          <w:b w:val="0"/>
          <w:szCs w:val="20"/>
        </w:rPr>
        <w:tab/>
        <w:t>4 quai Antoine 1er,</w:t>
      </w:r>
      <w:r w:rsidR="006B114A" w:rsidRPr="00773509">
        <w:rPr>
          <w:b w:val="0"/>
          <w:szCs w:val="20"/>
        </w:rPr>
        <w:br/>
      </w:r>
      <w:r w:rsidR="006B114A" w:rsidRPr="00773509">
        <w:rPr>
          <w:b w:val="0"/>
          <w:szCs w:val="20"/>
        </w:rPr>
        <w:tab/>
      </w:r>
      <w:r w:rsidR="006B114A" w:rsidRPr="00773509">
        <w:rPr>
          <w:b w:val="0"/>
          <w:szCs w:val="20"/>
        </w:rPr>
        <w:tab/>
        <w:t>B.P. 445</w:t>
      </w:r>
      <w:r w:rsidR="006B114A" w:rsidRPr="00773509">
        <w:rPr>
          <w:b w:val="0"/>
          <w:szCs w:val="20"/>
        </w:rPr>
        <w:br/>
      </w:r>
      <w:r w:rsidR="006B114A" w:rsidRPr="00773509">
        <w:rPr>
          <w:b w:val="0"/>
          <w:szCs w:val="20"/>
        </w:rPr>
        <w:tab/>
      </w:r>
      <w:r w:rsidR="006B114A" w:rsidRPr="00773509">
        <w:rPr>
          <w:b w:val="0"/>
          <w:szCs w:val="20"/>
        </w:rPr>
        <w:tab/>
        <w:t>MC 98011 MONACO CEDEX</w:t>
      </w:r>
      <w:r w:rsidR="006B114A" w:rsidRPr="00773509">
        <w:rPr>
          <w:b w:val="0"/>
          <w:szCs w:val="20"/>
        </w:rPr>
        <w:br/>
      </w:r>
      <w:r w:rsidR="006B114A" w:rsidRPr="00773509">
        <w:rPr>
          <w:b w:val="0"/>
          <w:szCs w:val="20"/>
        </w:rPr>
        <w:tab/>
      </w:r>
      <w:r w:rsidR="006B114A" w:rsidRPr="00773509">
        <w:rPr>
          <w:b w:val="0"/>
          <w:szCs w:val="20"/>
        </w:rPr>
        <w:tab/>
        <w:t>Telephone: +377 93 10 81 00</w:t>
      </w:r>
      <w:r w:rsidR="006B114A" w:rsidRPr="00773509">
        <w:rPr>
          <w:b w:val="0"/>
          <w:szCs w:val="20"/>
        </w:rPr>
        <w:br/>
      </w:r>
      <w:r w:rsidR="006B114A" w:rsidRPr="00773509">
        <w:rPr>
          <w:b w:val="0"/>
          <w:szCs w:val="20"/>
        </w:rPr>
        <w:tab/>
      </w:r>
      <w:r w:rsidR="006B114A" w:rsidRPr="00773509">
        <w:rPr>
          <w:b w:val="0"/>
          <w:szCs w:val="20"/>
        </w:rPr>
        <w:tab/>
      </w:r>
      <w:r w:rsidR="00827830" w:rsidRPr="00773509">
        <w:rPr>
          <w:b w:val="0"/>
          <w:szCs w:val="20"/>
        </w:rPr>
        <w:t>Fax: +</w:t>
      </w:r>
      <w:r w:rsidR="006B114A" w:rsidRPr="00773509">
        <w:rPr>
          <w:b w:val="0"/>
          <w:szCs w:val="20"/>
        </w:rPr>
        <w:t>377 93 10 81 40</w:t>
      </w:r>
    </w:p>
    <w:p w14:paraId="287127F6" w14:textId="593122DB" w:rsidR="00827830" w:rsidRPr="00773509" w:rsidRDefault="00827830" w:rsidP="00B2534A">
      <w:pPr>
        <w:pStyle w:val="Label1"/>
        <w:spacing w:after="120" w:line="240" w:lineRule="auto"/>
        <w:jc w:val="left"/>
        <w:rPr>
          <w:rFonts w:cs="Times New Roman"/>
          <w:b w:val="0"/>
          <w:szCs w:val="20"/>
        </w:rPr>
      </w:pPr>
      <w:r w:rsidRPr="00773509">
        <w:rPr>
          <w:b w:val="0"/>
          <w:szCs w:val="20"/>
        </w:rPr>
        <w:tab/>
      </w:r>
      <w:r w:rsidRPr="00773509">
        <w:rPr>
          <w:b w:val="0"/>
          <w:szCs w:val="20"/>
        </w:rPr>
        <w:tab/>
      </w:r>
      <w:r w:rsidRPr="00773509">
        <w:rPr>
          <w:b w:val="0"/>
          <w:szCs w:val="20"/>
        </w:rPr>
        <w:tab/>
      </w:r>
      <w:r w:rsidRPr="00773509">
        <w:rPr>
          <w:rFonts w:eastAsia="Arial"/>
          <w:b w:val="0"/>
          <w:color w:val="000000"/>
          <w:lang w:eastAsia="en-US"/>
        </w:rPr>
        <w:t xml:space="preserve">Email: </w:t>
      </w:r>
      <w:hyperlink r:id="rId22" w:history="1">
        <w:r w:rsidRPr="00773509">
          <w:rPr>
            <w:rFonts w:eastAsia="Arial"/>
            <w:b w:val="0"/>
            <w:color w:val="0563C1"/>
            <w:u w:val="single"/>
            <w:lang w:eastAsia="en-US"/>
          </w:rPr>
          <w:t>info@iho.int</w:t>
        </w:r>
      </w:hyperlink>
    </w:p>
    <w:p w14:paraId="626D5590" w14:textId="4C37C868" w:rsidR="006B114A" w:rsidRPr="00773509" w:rsidRDefault="006B114A" w:rsidP="00B2534A">
      <w:pPr>
        <w:pStyle w:val="Label1"/>
        <w:spacing w:after="120" w:line="240" w:lineRule="auto"/>
        <w:rPr>
          <w:sz w:val="18"/>
          <w:szCs w:val="18"/>
        </w:rPr>
      </w:pPr>
      <w:r w:rsidRPr="00773509">
        <w:rPr>
          <w:sz w:val="22"/>
        </w:rPr>
        <w:t>Use Limitation:</w:t>
      </w:r>
      <w:r w:rsidRPr="00773509">
        <w:rPr>
          <w:sz w:val="18"/>
          <w:szCs w:val="18"/>
        </w:rPr>
        <w:t xml:space="preserve"> </w:t>
      </w:r>
      <w:r w:rsidRPr="00773509">
        <w:rPr>
          <w:sz w:val="18"/>
          <w:szCs w:val="18"/>
        </w:rPr>
        <w:tab/>
      </w:r>
      <w:r w:rsidRPr="00773509">
        <w:rPr>
          <w:sz w:val="18"/>
          <w:szCs w:val="18"/>
        </w:rPr>
        <w:tab/>
      </w:r>
      <w:r w:rsidRPr="00773509">
        <w:rPr>
          <w:sz w:val="18"/>
          <w:szCs w:val="18"/>
        </w:rPr>
        <w:tab/>
      </w:r>
      <w:r w:rsidRPr="00773509">
        <w:rPr>
          <w:b w:val="0"/>
        </w:rPr>
        <w:t xml:space="preserve">This </w:t>
      </w:r>
      <w:r w:rsidR="00CC3F9B" w:rsidRPr="00773509">
        <w:rPr>
          <w:b w:val="0"/>
        </w:rPr>
        <w:t>I</w:t>
      </w:r>
      <w:r w:rsidRPr="00773509">
        <w:rPr>
          <w:b w:val="0"/>
        </w:rPr>
        <w:t xml:space="preserve">nteroperability </w:t>
      </w:r>
      <w:r w:rsidR="00CC3F9B" w:rsidRPr="00773509">
        <w:rPr>
          <w:b w:val="0"/>
        </w:rPr>
        <w:t>C</w:t>
      </w:r>
      <w:r w:rsidRPr="00773509">
        <w:rPr>
          <w:b w:val="0"/>
        </w:rPr>
        <w:t xml:space="preserve">atalogue is </w:t>
      </w:r>
      <w:r w:rsidR="00BD58C2" w:rsidRPr="00773509">
        <w:rPr>
          <w:b w:val="0"/>
        </w:rPr>
        <w:t xml:space="preserve">primarily </w:t>
      </w:r>
      <w:r w:rsidRPr="00773509">
        <w:rPr>
          <w:b w:val="0"/>
        </w:rPr>
        <w:t>designed for ECDIS</w:t>
      </w:r>
      <w:r w:rsidR="00BD58C2" w:rsidRPr="00773509">
        <w:rPr>
          <w:b w:val="0"/>
        </w:rPr>
        <w:t xml:space="preserve">, but may </w:t>
      </w:r>
      <w:r w:rsidR="00BD58C2" w:rsidRPr="00773509">
        <w:rPr>
          <w:b w:val="0"/>
        </w:rPr>
        <w:tab/>
      </w:r>
      <w:r w:rsidR="00BD58C2" w:rsidRPr="00773509">
        <w:rPr>
          <w:b w:val="0"/>
        </w:rPr>
        <w:tab/>
      </w:r>
      <w:r w:rsidR="00BD58C2" w:rsidRPr="00773509">
        <w:rPr>
          <w:b w:val="0"/>
        </w:rPr>
        <w:tab/>
        <w:t>be used in other navigation system</w:t>
      </w:r>
      <w:r w:rsidR="00827830" w:rsidRPr="00773509">
        <w:rPr>
          <w:b w:val="0"/>
        </w:rPr>
        <w:t>s</w:t>
      </w:r>
      <w:r w:rsidRPr="00773509">
        <w:rPr>
          <w:b w:val="0"/>
        </w:rPr>
        <w:t>.</w:t>
      </w:r>
    </w:p>
    <w:p w14:paraId="17787093" w14:textId="77777777" w:rsidR="006B114A" w:rsidRPr="00773509" w:rsidRDefault="006B114A" w:rsidP="00B2534A">
      <w:pPr>
        <w:spacing w:after="120"/>
      </w:pPr>
    </w:p>
    <w:p w14:paraId="22E07618" w14:textId="7C5942C7" w:rsidR="006B114A" w:rsidRPr="00773509" w:rsidRDefault="006B114A" w:rsidP="00243F51">
      <w:pPr>
        <w:pStyle w:val="Heading1"/>
        <w:numPr>
          <w:ilvl w:val="0"/>
          <w:numId w:val="3"/>
        </w:numPr>
        <w:tabs>
          <w:tab w:val="clear" w:pos="425"/>
          <w:tab w:val="left" w:pos="426"/>
        </w:tabs>
        <w:spacing w:before="120" w:after="200"/>
        <w:ind w:left="357" w:hanging="357"/>
        <w:rPr>
          <w:rFonts w:eastAsia="MS Mincho"/>
        </w:rPr>
      </w:pPr>
      <w:bookmarkStart w:id="194" w:name="_Toc484523833"/>
      <w:bookmarkStart w:id="195" w:name="_Toc225065137"/>
      <w:bookmarkStart w:id="196" w:name="_Toc225648280"/>
      <w:bookmarkStart w:id="197" w:name="_Ref500467556"/>
      <w:bookmarkStart w:id="198" w:name="_Ref3345549"/>
      <w:bookmarkStart w:id="199" w:name="_Toc100669558"/>
      <w:r w:rsidRPr="00773509">
        <w:rPr>
          <w:rFonts w:eastAsia="MS Mincho"/>
        </w:rPr>
        <w:t>Data Content and structure</w:t>
      </w:r>
      <w:bookmarkEnd w:id="194"/>
      <w:bookmarkEnd w:id="195"/>
      <w:bookmarkEnd w:id="196"/>
      <w:bookmarkEnd w:id="197"/>
      <w:bookmarkEnd w:id="198"/>
      <w:bookmarkEnd w:id="199"/>
    </w:p>
    <w:p w14:paraId="1E49D4EA" w14:textId="2497DCDE" w:rsidR="006B114A" w:rsidRPr="00773509" w:rsidRDefault="006B114A" w:rsidP="00CC3F9B">
      <w:pPr>
        <w:pStyle w:val="Heading2"/>
        <w:numPr>
          <w:ilvl w:val="1"/>
          <w:numId w:val="3"/>
        </w:numPr>
        <w:spacing w:before="120" w:after="200"/>
        <w:ind w:left="578" w:hanging="578"/>
        <w:rPr>
          <w:rFonts w:eastAsia="MS Mincho"/>
        </w:rPr>
      </w:pPr>
      <w:bookmarkStart w:id="200" w:name="_Toc26928071"/>
      <w:bookmarkStart w:id="201" w:name="_Toc26929812"/>
      <w:bookmarkStart w:id="202" w:name="_Toc26931530"/>
      <w:bookmarkStart w:id="203" w:name="_Toc26933248"/>
      <w:bookmarkStart w:id="204" w:name="_Toc26931146"/>
      <w:bookmarkStart w:id="205" w:name="_Toc26932922"/>
      <w:bookmarkStart w:id="206" w:name="_Toc26928072"/>
      <w:bookmarkStart w:id="207" w:name="_Toc26929813"/>
      <w:bookmarkStart w:id="208" w:name="_Toc26931531"/>
      <w:bookmarkStart w:id="209" w:name="_Toc26933249"/>
      <w:bookmarkStart w:id="210" w:name="_Toc26931147"/>
      <w:bookmarkStart w:id="211" w:name="_Toc26932998"/>
      <w:bookmarkStart w:id="212" w:name="_Toc26928073"/>
      <w:bookmarkStart w:id="213" w:name="_Toc26929814"/>
      <w:bookmarkStart w:id="214" w:name="_Toc26931532"/>
      <w:bookmarkStart w:id="215" w:name="_Toc26933250"/>
      <w:bookmarkStart w:id="216" w:name="_Toc26931148"/>
      <w:bookmarkStart w:id="217" w:name="_Toc26932999"/>
      <w:bookmarkStart w:id="218" w:name="_Toc26928074"/>
      <w:bookmarkStart w:id="219" w:name="_Toc26929815"/>
      <w:bookmarkStart w:id="220" w:name="_Toc26931533"/>
      <w:bookmarkStart w:id="221" w:name="_Toc26933251"/>
      <w:bookmarkStart w:id="222" w:name="_Toc26931149"/>
      <w:bookmarkStart w:id="223" w:name="_Toc26933000"/>
      <w:bookmarkStart w:id="224" w:name="_Toc26928075"/>
      <w:bookmarkStart w:id="225" w:name="_Toc26929816"/>
      <w:bookmarkStart w:id="226" w:name="_Toc26931534"/>
      <w:bookmarkStart w:id="227" w:name="_Toc26933252"/>
      <w:bookmarkStart w:id="228" w:name="_Toc26931150"/>
      <w:bookmarkStart w:id="229" w:name="_Toc26935881"/>
      <w:bookmarkStart w:id="230" w:name="_Toc26928076"/>
      <w:bookmarkStart w:id="231" w:name="_Toc26929817"/>
      <w:bookmarkStart w:id="232" w:name="_Toc26931535"/>
      <w:bookmarkStart w:id="233" w:name="_Toc26933253"/>
      <w:bookmarkStart w:id="234" w:name="_Toc26931153"/>
      <w:bookmarkStart w:id="235" w:name="_Toc26935882"/>
      <w:bookmarkStart w:id="236" w:name="_Toc26928077"/>
      <w:bookmarkStart w:id="237" w:name="_Toc26929818"/>
      <w:bookmarkStart w:id="238" w:name="_Toc26931536"/>
      <w:bookmarkStart w:id="239" w:name="_Toc26933254"/>
      <w:bookmarkStart w:id="240" w:name="_Toc26931154"/>
      <w:bookmarkStart w:id="241" w:name="_Toc26935883"/>
      <w:bookmarkStart w:id="242" w:name="_Toc26928078"/>
      <w:bookmarkStart w:id="243" w:name="_Toc26929819"/>
      <w:bookmarkStart w:id="244" w:name="_Toc26931537"/>
      <w:bookmarkStart w:id="245" w:name="_Toc26933255"/>
      <w:bookmarkStart w:id="246" w:name="_Toc26931155"/>
      <w:bookmarkStart w:id="247" w:name="_Toc26935884"/>
      <w:bookmarkStart w:id="248" w:name="_Toc26928079"/>
      <w:bookmarkStart w:id="249" w:name="_Toc26929820"/>
      <w:bookmarkStart w:id="250" w:name="_Toc26931538"/>
      <w:bookmarkStart w:id="251" w:name="_Toc26933256"/>
      <w:bookmarkStart w:id="252" w:name="_Toc26931156"/>
      <w:bookmarkStart w:id="253" w:name="_Toc26935885"/>
      <w:bookmarkStart w:id="254" w:name="_Toc26928080"/>
      <w:bookmarkStart w:id="255" w:name="_Toc26929821"/>
      <w:bookmarkStart w:id="256" w:name="_Toc26931539"/>
      <w:bookmarkStart w:id="257" w:name="_Toc26933257"/>
      <w:bookmarkStart w:id="258" w:name="_Toc26931157"/>
      <w:bookmarkStart w:id="259" w:name="_Toc26935886"/>
      <w:bookmarkStart w:id="260" w:name="_Toc26928081"/>
      <w:bookmarkStart w:id="261" w:name="_Toc26929822"/>
      <w:bookmarkStart w:id="262" w:name="_Toc26931540"/>
      <w:bookmarkStart w:id="263" w:name="_Toc26933258"/>
      <w:bookmarkStart w:id="264" w:name="_Toc26931158"/>
      <w:bookmarkStart w:id="265" w:name="_Toc26935887"/>
      <w:bookmarkStart w:id="266" w:name="_Toc26928082"/>
      <w:bookmarkStart w:id="267" w:name="_Toc26929823"/>
      <w:bookmarkStart w:id="268" w:name="_Toc26931541"/>
      <w:bookmarkStart w:id="269" w:name="_Toc26933259"/>
      <w:bookmarkStart w:id="270" w:name="_Toc26931159"/>
      <w:bookmarkStart w:id="271" w:name="_Toc26935888"/>
      <w:bookmarkStart w:id="272" w:name="_Toc26928083"/>
      <w:bookmarkStart w:id="273" w:name="_Toc26929824"/>
      <w:bookmarkStart w:id="274" w:name="_Toc26931542"/>
      <w:bookmarkStart w:id="275" w:name="_Toc26933260"/>
      <w:bookmarkStart w:id="276" w:name="_Toc26931160"/>
      <w:bookmarkStart w:id="277" w:name="_Toc26935889"/>
      <w:bookmarkStart w:id="278" w:name="_Toc26928084"/>
      <w:bookmarkStart w:id="279" w:name="_Toc26929825"/>
      <w:bookmarkStart w:id="280" w:name="_Toc26931543"/>
      <w:bookmarkStart w:id="281" w:name="_Toc26933261"/>
      <w:bookmarkStart w:id="282" w:name="_Toc26931161"/>
      <w:bookmarkStart w:id="283" w:name="_Toc26935890"/>
      <w:bookmarkStart w:id="284" w:name="_Toc26928085"/>
      <w:bookmarkStart w:id="285" w:name="_Toc26929826"/>
      <w:bookmarkStart w:id="286" w:name="_Toc26931544"/>
      <w:bookmarkStart w:id="287" w:name="_Toc26933262"/>
      <w:bookmarkStart w:id="288" w:name="_Toc26931162"/>
      <w:bookmarkStart w:id="289" w:name="_Toc26935891"/>
      <w:bookmarkStart w:id="290" w:name="_Toc26928086"/>
      <w:bookmarkStart w:id="291" w:name="_Toc26929827"/>
      <w:bookmarkStart w:id="292" w:name="_Toc26931545"/>
      <w:bookmarkStart w:id="293" w:name="_Toc26933263"/>
      <w:bookmarkStart w:id="294" w:name="_Toc26931163"/>
      <w:bookmarkStart w:id="295" w:name="_Toc26935892"/>
      <w:bookmarkStart w:id="296" w:name="_Toc26928087"/>
      <w:bookmarkStart w:id="297" w:name="_Toc26929828"/>
      <w:bookmarkStart w:id="298" w:name="_Toc26931546"/>
      <w:bookmarkStart w:id="299" w:name="_Toc26933264"/>
      <w:bookmarkStart w:id="300" w:name="_Toc26931164"/>
      <w:bookmarkStart w:id="301" w:name="_Toc26935893"/>
      <w:bookmarkStart w:id="302" w:name="_Toc26928088"/>
      <w:bookmarkStart w:id="303" w:name="_Toc26929829"/>
      <w:bookmarkStart w:id="304" w:name="_Toc26931547"/>
      <w:bookmarkStart w:id="305" w:name="_Toc26933265"/>
      <w:bookmarkStart w:id="306" w:name="_Toc26931165"/>
      <w:bookmarkStart w:id="307" w:name="_Toc26935894"/>
      <w:bookmarkStart w:id="308" w:name="_Toc26928089"/>
      <w:bookmarkStart w:id="309" w:name="_Toc26929830"/>
      <w:bookmarkStart w:id="310" w:name="_Toc26931548"/>
      <w:bookmarkStart w:id="311" w:name="_Toc26933266"/>
      <w:bookmarkStart w:id="312" w:name="_Toc26931166"/>
      <w:bookmarkStart w:id="313" w:name="_Toc26935895"/>
      <w:bookmarkStart w:id="314" w:name="_Toc26928090"/>
      <w:bookmarkStart w:id="315" w:name="_Toc26929831"/>
      <w:bookmarkStart w:id="316" w:name="_Toc26931549"/>
      <w:bookmarkStart w:id="317" w:name="_Toc26933267"/>
      <w:bookmarkStart w:id="318" w:name="_Toc26931181"/>
      <w:bookmarkStart w:id="319" w:name="_Toc26935896"/>
      <w:bookmarkStart w:id="320" w:name="_Toc26928091"/>
      <w:bookmarkStart w:id="321" w:name="_Toc26929832"/>
      <w:bookmarkStart w:id="322" w:name="_Toc26931550"/>
      <w:bookmarkStart w:id="323" w:name="_Toc26933268"/>
      <w:bookmarkStart w:id="324" w:name="_Toc26931182"/>
      <w:bookmarkStart w:id="325" w:name="_Toc26935897"/>
      <w:bookmarkStart w:id="326" w:name="_Toc26928092"/>
      <w:bookmarkStart w:id="327" w:name="_Toc26929833"/>
      <w:bookmarkStart w:id="328" w:name="_Toc26931551"/>
      <w:bookmarkStart w:id="329" w:name="_Toc26933269"/>
      <w:bookmarkStart w:id="330" w:name="_Toc26931183"/>
      <w:bookmarkStart w:id="331" w:name="_Toc26935898"/>
      <w:bookmarkStart w:id="332" w:name="_Toc26928093"/>
      <w:bookmarkStart w:id="333" w:name="_Toc26929834"/>
      <w:bookmarkStart w:id="334" w:name="_Toc26931552"/>
      <w:bookmarkStart w:id="335" w:name="_Toc26933270"/>
      <w:bookmarkStart w:id="336" w:name="_Toc26931184"/>
      <w:bookmarkStart w:id="337" w:name="_Toc26935899"/>
      <w:bookmarkStart w:id="338" w:name="_Toc225065138"/>
      <w:bookmarkStart w:id="339" w:name="_Toc225648281"/>
      <w:bookmarkStart w:id="340" w:name="_Toc484523836"/>
      <w:bookmarkStart w:id="341" w:name="_Ref3345565"/>
      <w:bookmarkStart w:id="342" w:name="_Toc1006695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Pr="00773509">
        <w:rPr>
          <w:rFonts w:eastAsia="MS Mincho"/>
        </w:rPr>
        <w:t>Application Schema</w:t>
      </w:r>
      <w:bookmarkEnd w:id="338"/>
      <w:bookmarkEnd w:id="339"/>
      <w:bookmarkEnd w:id="340"/>
      <w:bookmarkEnd w:id="341"/>
      <w:bookmarkEnd w:id="342"/>
    </w:p>
    <w:p w14:paraId="2EB0D14E" w14:textId="6244F65E" w:rsidR="006B114A" w:rsidRPr="00773509" w:rsidRDefault="006B114A" w:rsidP="00CC3F9B">
      <w:pPr>
        <w:spacing w:after="120"/>
        <w:rPr>
          <w:lang w:eastAsia="en-GB"/>
        </w:rPr>
      </w:pPr>
      <w:r w:rsidRPr="00773509">
        <w:rPr>
          <w:lang w:eastAsia="en-GB"/>
        </w:rPr>
        <w:t xml:space="preserve">The </w:t>
      </w:r>
      <w:r w:rsidR="00CC3F9B" w:rsidRPr="00773509">
        <w:rPr>
          <w:lang w:eastAsia="en-GB"/>
        </w:rPr>
        <w:t>A</w:t>
      </w:r>
      <w:r w:rsidR="00836A75" w:rsidRPr="00773509">
        <w:rPr>
          <w:lang w:eastAsia="en-GB"/>
        </w:rPr>
        <w:t xml:space="preserve">pplication </w:t>
      </w:r>
      <w:r w:rsidR="00CC3F9B" w:rsidRPr="00773509">
        <w:rPr>
          <w:lang w:eastAsia="en-GB"/>
        </w:rPr>
        <w:t>S</w:t>
      </w:r>
      <w:r w:rsidR="00836A75" w:rsidRPr="00773509">
        <w:rPr>
          <w:lang w:eastAsia="en-GB"/>
        </w:rPr>
        <w:t>chema for all scopes</w:t>
      </w:r>
      <w:r w:rsidRPr="00773509">
        <w:rPr>
          <w:lang w:eastAsia="en-GB"/>
        </w:rPr>
        <w:t xml:space="preserve"> utilizes the ISO </w:t>
      </w:r>
      <w:r w:rsidRPr="00773509">
        <w:rPr>
          <w:b/>
          <w:lang w:eastAsia="en-GB"/>
        </w:rPr>
        <w:t>CT_Catalogue</w:t>
      </w:r>
      <w:r w:rsidRPr="00773509">
        <w:rPr>
          <w:lang w:eastAsia="en-GB"/>
        </w:rPr>
        <w:t xml:space="preserve"> class defined in ISO </w:t>
      </w:r>
      <w:r w:rsidR="002945C8" w:rsidRPr="00773509">
        <w:rPr>
          <w:lang w:eastAsia="en-GB"/>
        </w:rPr>
        <w:t>19139</w:t>
      </w:r>
      <w:r w:rsidRPr="00773509">
        <w:rPr>
          <w:lang w:eastAsia="en-GB"/>
        </w:rPr>
        <w:t xml:space="preserve"> </w:t>
      </w:r>
      <w:r w:rsidR="0071464E" w:rsidRPr="00773509">
        <w:rPr>
          <w:lang w:eastAsia="en-GB"/>
        </w:rPr>
        <w:t>(</w:t>
      </w:r>
      <w:r w:rsidR="004B68AF" w:rsidRPr="00773509">
        <w:rPr>
          <w:lang w:eastAsia="en-GB"/>
        </w:rPr>
        <w:t xml:space="preserve">implemented in </w:t>
      </w:r>
      <w:r w:rsidR="0071464E" w:rsidRPr="00773509">
        <w:rPr>
          <w:lang w:eastAsia="en-GB"/>
        </w:rPr>
        <w:t xml:space="preserve">ISO 19115-3) </w:t>
      </w:r>
      <w:r w:rsidRPr="00773509">
        <w:rPr>
          <w:lang w:eastAsia="en-GB"/>
        </w:rPr>
        <w:t>as a super-type for header information.</w:t>
      </w:r>
    </w:p>
    <w:p w14:paraId="6CE8FDDA" w14:textId="286293A3" w:rsidR="00BB694B" w:rsidRPr="00773509" w:rsidRDefault="00836A75" w:rsidP="00CC3F9B">
      <w:pPr>
        <w:spacing w:after="60"/>
        <w:rPr>
          <w:lang w:eastAsia="en-GB"/>
        </w:rPr>
      </w:pPr>
      <w:r w:rsidRPr="00773509">
        <w:rPr>
          <w:lang w:eastAsia="en-GB"/>
        </w:rPr>
        <w:t xml:space="preserve">The </w:t>
      </w:r>
      <w:r w:rsidR="00CC3F9B" w:rsidRPr="00773509">
        <w:rPr>
          <w:lang w:eastAsia="en-GB"/>
        </w:rPr>
        <w:t>A</w:t>
      </w:r>
      <w:r w:rsidRPr="00773509">
        <w:rPr>
          <w:lang w:eastAsia="en-GB"/>
        </w:rPr>
        <w:t xml:space="preserve">pplication </w:t>
      </w:r>
      <w:r w:rsidR="00CC3F9B" w:rsidRPr="00773509">
        <w:rPr>
          <w:lang w:eastAsia="en-GB"/>
        </w:rPr>
        <w:t>S</w:t>
      </w:r>
      <w:r w:rsidRPr="00773509">
        <w:rPr>
          <w:lang w:eastAsia="en-GB"/>
        </w:rPr>
        <w:t xml:space="preserve">chema for each </w:t>
      </w:r>
      <w:r w:rsidR="00524996" w:rsidRPr="00773509">
        <w:rPr>
          <w:lang w:eastAsia="en-GB"/>
        </w:rPr>
        <w:t>level</w:t>
      </w:r>
      <w:r w:rsidRPr="00773509">
        <w:rPr>
          <w:lang w:eastAsia="en-GB"/>
        </w:rPr>
        <w:t xml:space="preserve"> is described in the</w:t>
      </w:r>
      <w:r w:rsidR="00524996" w:rsidRPr="00773509">
        <w:rPr>
          <w:lang w:eastAsia="en-GB"/>
        </w:rPr>
        <w:t xml:space="preserve"> S-98</w:t>
      </w:r>
      <w:r w:rsidRPr="00773509">
        <w:rPr>
          <w:lang w:eastAsia="en-GB"/>
        </w:rPr>
        <w:t xml:space="preserve"> Part corresponding to that scope</w:t>
      </w:r>
      <w:r w:rsidR="00524996" w:rsidRPr="00773509">
        <w:rPr>
          <w:lang w:eastAsia="en-GB"/>
        </w:rPr>
        <w:t xml:space="preserve">. The </w:t>
      </w:r>
      <w:r w:rsidR="00CC3F9B" w:rsidRPr="00773509">
        <w:rPr>
          <w:lang w:eastAsia="en-GB"/>
        </w:rPr>
        <w:t>A</w:t>
      </w:r>
      <w:r w:rsidR="00524996" w:rsidRPr="00773509">
        <w:rPr>
          <w:lang w:eastAsia="en-GB"/>
        </w:rPr>
        <w:t xml:space="preserve">pplication </w:t>
      </w:r>
      <w:r w:rsidR="00CC3F9B" w:rsidRPr="00773509">
        <w:rPr>
          <w:lang w:eastAsia="en-GB"/>
        </w:rPr>
        <w:t>S</w:t>
      </w:r>
      <w:r w:rsidR="00524996" w:rsidRPr="00773509">
        <w:rPr>
          <w:lang w:eastAsia="en-GB"/>
        </w:rPr>
        <w:t xml:space="preserve">chema for a </w:t>
      </w:r>
      <w:r w:rsidR="007E2A08">
        <w:rPr>
          <w:lang w:eastAsia="en-GB"/>
        </w:rPr>
        <w:t>L</w:t>
      </w:r>
      <w:r w:rsidR="00524996" w:rsidRPr="00773509">
        <w:rPr>
          <w:lang w:eastAsia="en-GB"/>
        </w:rPr>
        <w:t xml:space="preserve">evel extends the </w:t>
      </w:r>
      <w:r w:rsidR="00CC3F9B" w:rsidRPr="00773509">
        <w:rPr>
          <w:lang w:eastAsia="en-GB"/>
        </w:rPr>
        <w:t>A</w:t>
      </w:r>
      <w:r w:rsidR="00524996" w:rsidRPr="00773509">
        <w:rPr>
          <w:lang w:eastAsia="en-GB"/>
        </w:rPr>
        <w:t xml:space="preserve">pplication </w:t>
      </w:r>
      <w:r w:rsidR="00CC3F9B" w:rsidRPr="00773509">
        <w:rPr>
          <w:lang w:eastAsia="en-GB"/>
        </w:rPr>
        <w:t>S</w:t>
      </w:r>
      <w:r w:rsidR="00524996" w:rsidRPr="00773509">
        <w:rPr>
          <w:lang w:eastAsia="en-GB"/>
        </w:rPr>
        <w:t xml:space="preserve">chema for lower </w:t>
      </w:r>
      <w:r w:rsidR="007E2A08">
        <w:rPr>
          <w:lang w:eastAsia="en-GB"/>
        </w:rPr>
        <w:t>L</w:t>
      </w:r>
      <w:r w:rsidR="00524996" w:rsidRPr="00773509">
        <w:rPr>
          <w:lang w:eastAsia="en-GB"/>
        </w:rPr>
        <w:t>evels. In other words</w:t>
      </w:r>
      <w:r w:rsidR="00BB694B" w:rsidRPr="00773509">
        <w:rPr>
          <w:lang w:eastAsia="en-GB"/>
        </w:rPr>
        <w:t>:</w:t>
      </w:r>
    </w:p>
    <w:p w14:paraId="22013222" w14:textId="4D029558" w:rsidR="00BB694B" w:rsidRPr="00773509" w:rsidRDefault="00CC3F9B" w:rsidP="00CC3F9B">
      <w:pPr>
        <w:pStyle w:val="ListParagraph"/>
        <w:numPr>
          <w:ilvl w:val="0"/>
          <w:numId w:val="91"/>
        </w:numPr>
        <w:spacing w:after="60"/>
        <w:rPr>
          <w:lang w:eastAsia="en-GB"/>
        </w:rPr>
      </w:pPr>
      <w:r w:rsidRPr="00773509">
        <w:rPr>
          <w:lang w:eastAsia="en-GB"/>
        </w:rPr>
        <w:t>T</w:t>
      </w:r>
      <w:r w:rsidR="00524996" w:rsidRPr="00773509">
        <w:rPr>
          <w:lang w:eastAsia="en-GB"/>
        </w:rPr>
        <w:t xml:space="preserve">he </w:t>
      </w:r>
      <w:r w:rsidRPr="00773509">
        <w:rPr>
          <w:lang w:eastAsia="en-GB"/>
        </w:rPr>
        <w:t>Application Schema</w:t>
      </w:r>
      <w:r w:rsidR="00524996" w:rsidRPr="00773509">
        <w:rPr>
          <w:lang w:eastAsia="en-GB"/>
        </w:rPr>
        <w:t xml:space="preserve"> for </w:t>
      </w:r>
      <w:r w:rsidR="007E2A08">
        <w:rPr>
          <w:lang w:eastAsia="en-GB"/>
        </w:rPr>
        <w:t>L</w:t>
      </w:r>
      <w:r w:rsidR="00524996" w:rsidRPr="00773509">
        <w:rPr>
          <w:lang w:eastAsia="en-GB"/>
        </w:rPr>
        <w:t xml:space="preserve">evel 2 extends the </w:t>
      </w:r>
      <w:r w:rsidRPr="00773509">
        <w:rPr>
          <w:lang w:eastAsia="en-GB"/>
        </w:rPr>
        <w:t>Application Schema</w:t>
      </w:r>
      <w:r w:rsidR="00524996" w:rsidRPr="00773509">
        <w:rPr>
          <w:lang w:eastAsia="en-GB"/>
        </w:rPr>
        <w:t xml:space="preserve"> for </w:t>
      </w:r>
      <w:r w:rsidR="007E2A08">
        <w:rPr>
          <w:lang w:eastAsia="en-GB"/>
        </w:rPr>
        <w:t>L</w:t>
      </w:r>
      <w:r w:rsidR="00524996" w:rsidRPr="00773509">
        <w:rPr>
          <w:lang w:eastAsia="en-GB"/>
        </w:rPr>
        <w:t>evel 1</w:t>
      </w:r>
      <w:r w:rsidR="007905F9" w:rsidRPr="00773509">
        <w:rPr>
          <w:lang w:eastAsia="en-GB"/>
        </w:rPr>
        <w:t>;</w:t>
      </w:r>
    </w:p>
    <w:p w14:paraId="4E7BD030" w14:textId="5B913D85" w:rsidR="00524996" w:rsidRPr="00773509" w:rsidRDefault="00CC3F9B" w:rsidP="00CC3F9B">
      <w:pPr>
        <w:pStyle w:val="ListParagraph"/>
        <w:numPr>
          <w:ilvl w:val="0"/>
          <w:numId w:val="91"/>
        </w:numPr>
        <w:spacing w:after="60"/>
        <w:rPr>
          <w:lang w:eastAsia="en-GB"/>
        </w:rPr>
      </w:pPr>
      <w:r w:rsidRPr="00773509">
        <w:rPr>
          <w:lang w:eastAsia="en-GB"/>
        </w:rPr>
        <w:t>T</w:t>
      </w:r>
      <w:r w:rsidR="00BB694B" w:rsidRPr="00773509">
        <w:rPr>
          <w:lang w:eastAsia="en-GB"/>
        </w:rPr>
        <w:t xml:space="preserve">he </w:t>
      </w:r>
      <w:r w:rsidRPr="00773509">
        <w:rPr>
          <w:lang w:eastAsia="en-GB"/>
        </w:rPr>
        <w:t>Application Schema</w:t>
      </w:r>
      <w:r w:rsidR="00BB694B" w:rsidRPr="00773509">
        <w:rPr>
          <w:lang w:eastAsia="en-GB"/>
        </w:rPr>
        <w:t xml:space="preserve"> for </w:t>
      </w:r>
      <w:r w:rsidR="007E2A08">
        <w:rPr>
          <w:lang w:eastAsia="en-GB"/>
        </w:rPr>
        <w:t>L</w:t>
      </w:r>
      <w:r w:rsidR="00BB694B" w:rsidRPr="00773509">
        <w:rPr>
          <w:lang w:eastAsia="en-GB"/>
        </w:rPr>
        <w:t xml:space="preserve">evel 3 extends the </w:t>
      </w:r>
      <w:r w:rsidRPr="00773509">
        <w:rPr>
          <w:lang w:eastAsia="en-GB"/>
        </w:rPr>
        <w:t>Application Schema</w:t>
      </w:r>
      <w:r w:rsidR="00BB694B" w:rsidRPr="00773509">
        <w:rPr>
          <w:lang w:eastAsia="en-GB"/>
        </w:rPr>
        <w:t xml:space="preserve"> for </w:t>
      </w:r>
      <w:r w:rsidR="007E2A08">
        <w:rPr>
          <w:lang w:eastAsia="en-GB"/>
        </w:rPr>
        <w:t>L</w:t>
      </w:r>
      <w:r w:rsidR="00BB694B" w:rsidRPr="00773509">
        <w:rPr>
          <w:lang w:eastAsia="en-GB"/>
        </w:rPr>
        <w:t>evel 2</w:t>
      </w:r>
      <w:r w:rsidR="007905F9" w:rsidRPr="00773509">
        <w:rPr>
          <w:lang w:eastAsia="en-GB"/>
        </w:rPr>
        <w:t>;</w:t>
      </w:r>
    </w:p>
    <w:p w14:paraId="6D92E106" w14:textId="0D7F865D" w:rsidR="00BB694B" w:rsidRPr="00773509" w:rsidRDefault="00CC3F9B" w:rsidP="00CC3F9B">
      <w:pPr>
        <w:pStyle w:val="ListParagraph"/>
        <w:numPr>
          <w:ilvl w:val="0"/>
          <w:numId w:val="91"/>
        </w:numPr>
        <w:rPr>
          <w:lang w:eastAsia="en-GB"/>
        </w:rPr>
      </w:pPr>
      <w:r w:rsidRPr="00773509">
        <w:rPr>
          <w:lang w:eastAsia="en-GB"/>
        </w:rPr>
        <w:lastRenderedPageBreak/>
        <w:t>T</w:t>
      </w:r>
      <w:r w:rsidR="00BB694B" w:rsidRPr="00773509">
        <w:rPr>
          <w:lang w:eastAsia="en-GB"/>
        </w:rPr>
        <w:t xml:space="preserve">he </w:t>
      </w:r>
      <w:r w:rsidRPr="00773509">
        <w:rPr>
          <w:lang w:eastAsia="en-GB"/>
        </w:rPr>
        <w:t>Application Schema</w:t>
      </w:r>
      <w:r w:rsidR="00BB694B" w:rsidRPr="00773509">
        <w:rPr>
          <w:lang w:eastAsia="en-GB"/>
        </w:rPr>
        <w:t xml:space="preserve"> for </w:t>
      </w:r>
      <w:r w:rsidR="007E2A08">
        <w:rPr>
          <w:lang w:eastAsia="en-GB"/>
        </w:rPr>
        <w:t>L</w:t>
      </w:r>
      <w:r w:rsidR="00BB694B" w:rsidRPr="00773509">
        <w:rPr>
          <w:lang w:eastAsia="en-GB"/>
        </w:rPr>
        <w:t xml:space="preserve">evel 4 extends the </w:t>
      </w:r>
      <w:r w:rsidRPr="00773509">
        <w:rPr>
          <w:lang w:eastAsia="en-GB"/>
        </w:rPr>
        <w:t>Application Schema</w:t>
      </w:r>
      <w:r w:rsidR="00BB694B" w:rsidRPr="00773509">
        <w:rPr>
          <w:lang w:eastAsia="en-GB"/>
        </w:rPr>
        <w:t xml:space="preserve"> for </w:t>
      </w:r>
      <w:r w:rsidR="007E2A08">
        <w:rPr>
          <w:lang w:eastAsia="en-GB"/>
        </w:rPr>
        <w:t>L</w:t>
      </w:r>
      <w:r w:rsidR="00BB694B" w:rsidRPr="00773509">
        <w:rPr>
          <w:lang w:eastAsia="en-GB"/>
        </w:rPr>
        <w:t>evel 3.</w:t>
      </w:r>
    </w:p>
    <w:p w14:paraId="0B0E8E1E" w14:textId="5B13510A" w:rsidR="00BB694B" w:rsidRPr="00773509" w:rsidRDefault="00BB694B" w:rsidP="00CC3F9B">
      <w:pPr>
        <w:spacing w:after="120"/>
        <w:rPr>
          <w:lang w:eastAsia="en-GB"/>
        </w:rPr>
      </w:pPr>
      <w:r w:rsidRPr="00773509">
        <w:rPr>
          <w:lang w:eastAsia="en-GB"/>
        </w:rPr>
        <w:t xml:space="preserve">This means that </w:t>
      </w:r>
      <w:r w:rsidR="00CC3F9B" w:rsidRPr="00773509">
        <w:rPr>
          <w:lang w:eastAsia="en-GB"/>
        </w:rPr>
        <w:t>I</w:t>
      </w:r>
      <w:r w:rsidRPr="00773509">
        <w:rPr>
          <w:lang w:eastAsia="en-GB"/>
        </w:rPr>
        <w:t xml:space="preserve">nteroperability </w:t>
      </w:r>
      <w:r w:rsidR="00CC3F9B" w:rsidRPr="00773509">
        <w:rPr>
          <w:lang w:eastAsia="en-GB"/>
        </w:rPr>
        <w:t>C</w:t>
      </w:r>
      <w:r w:rsidRPr="00773509">
        <w:rPr>
          <w:lang w:eastAsia="en-GB"/>
        </w:rPr>
        <w:t xml:space="preserve">atalogues conforming to higher </w:t>
      </w:r>
      <w:r w:rsidR="007E2A08">
        <w:rPr>
          <w:lang w:eastAsia="en-GB"/>
        </w:rPr>
        <w:t>L</w:t>
      </w:r>
      <w:r w:rsidRPr="00773509">
        <w:rPr>
          <w:lang w:eastAsia="en-GB"/>
        </w:rPr>
        <w:t xml:space="preserve">evel </w:t>
      </w:r>
      <w:r w:rsidR="00CC3F9B" w:rsidRPr="00773509">
        <w:rPr>
          <w:lang w:eastAsia="en-GB"/>
        </w:rPr>
        <w:t>Application Schema</w:t>
      </w:r>
      <w:r w:rsidRPr="00773509">
        <w:rPr>
          <w:lang w:eastAsia="en-GB"/>
        </w:rPr>
        <w:t xml:space="preserve">s include elements for lower </w:t>
      </w:r>
      <w:r w:rsidR="007E2A08">
        <w:rPr>
          <w:lang w:eastAsia="en-GB"/>
        </w:rPr>
        <w:t>L</w:t>
      </w:r>
      <w:r w:rsidRPr="00773509">
        <w:rPr>
          <w:lang w:eastAsia="en-GB"/>
        </w:rPr>
        <w:t xml:space="preserve">evels. A </w:t>
      </w:r>
      <w:r w:rsidR="007E2A08">
        <w:rPr>
          <w:lang w:eastAsia="en-GB"/>
        </w:rPr>
        <w:t>L</w:t>
      </w:r>
      <w:r w:rsidRPr="00773509">
        <w:rPr>
          <w:lang w:eastAsia="en-GB"/>
        </w:rPr>
        <w:t xml:space="preserve">evel 3 </w:t>
      </w:r>
      <w:r w:rsidR="00CC3F9B" w:rsidRPr="00773509">
        <w:rPr>
          <w:lang w:eastAsia="en-GB"/>
        </w:rPr>
        <w:t>I</w:t>
      </w:r>
      <w:r w:rsidRPr="00773509">
        <w:rPr>
          <w:lang w:eastAsia="en-GB"/>
        </w:rPr>
        <w:t xml:space="preserve">nteroperability </w:t>
      </w:r>
      <w:r w:rsidR="00CC3F9B" w:rsidRPr="00773509">
        <w:rPr>
          <w:lang w:eastAsia="en-GB"/>
        </w:rPr>
        <w:t>C</w:t>
      </w:r>
      <w:r w:rsidRPr="00773509">
        <w:rPr>
          <w:lang w:eastAsia="en-GB"/>
        </w:rPr>
        <w:t xml:space="preserve">atalogue, for example, is allowed to contain any element defined in </w:t>
      </w:r>
      <w:r w:rsidR="007E2A08">
        <w:rPr>
          <w:lang w:eastAsia="en-GB"/>
        </w:rPr>
        <w:t>L</w:t>
      </w:r>
      <w:r w:rsidRPr="00773509">
        <w:rPr>
          <w:lang w:eastAsia="en-GB"/>
        </w:rPr>
        <w:t>evels 1 or 2.</w:t>
      </w:r>
    </w:p>
    <w:p w14:paraId="7796E26E" w14:textId="16B9519A" w:rsidR="006546E6" w:rsidRPr="00773509" w:rsidRDefault="00102DC1" w:rsidP="00CC3F9B">
      <w:pPr>
        <w:pStyle w:val="Heading3"/>
        <w:tabs>
          <w:tab w:val="clear" w:pos="851"/>
          <w:tab w:val="left" w:pos="709"/>
        </w:tabs>
        <w:spacing w:before="120" w:after="120"/>
        <w:rPr>
          <w:lang w:eastAsia="en-GB"/>
        </w:rPr>
      </w:pPr>
      <w:bookmarkStart w:id="343" w:name="_Ref32420639"/>
      <w:bookmarkStart w:id="344" w:name="_Toc100669560"/>
      <w:r w:rsidRPr="00773509">
        <w:rPr>
          <w:lang w:eastAsia="en-GB"/>
        </w:rPr>
        <w:t>L</w:t>
      </w:r>
      <w:r w:rsidR="006546E6" w:rsidRPr="00773509">
        <w:rPr>
          <w:lang w:eastAsia="en-GB"/>
        </w:rPr>
        <w:t xml:space="preserve">ist of </w:t>
      </w:r>
      <w:r w:rsidRPr="00773509">
        <w:rPr>
          <w:lang w:eastAsia="en-GB"/>
        </w:rPr>
        <w:t>c</w:t>
      </w:r>
      <w:r w:rsidR="006546E6" w:rsidRPr="00773509">
        <w:rPr>
          <w:lang w:eastAsia="en-GB"/>
        </w:rPr>
        <w:t>overed data products</w:t>
      </w:r>
      <w:bookmarkEnd w:id="343"/>
      <w:bookmarkEnd w:id="344"/>
    </w:p>
    <w:p w14:paraId="7B161C59" w14:textId="457FD640" w:rsidR="00102DC1" w:rsidRPr="00773509" w:rsidRDefault="00102DC1" w:rsidP="00CC3F9B">
      <w:pPr>
        <w:spacing w:after="120"/>
        <w:rPr>
          <w:lang w:eastAsia="en-GB"/>
        </w:rPr>
      </w:pPr>
      <w:r w:rsidRPr="00773509">
        <w:rPr>
          <w:lang w:eastAsia="en-GB"/>
        </w:rPr>
        <w:t xml:space="preserve">The specifications listed in Table 1.1 are considered in scope of an Interoperability Catalogue conforming to this </w:t>
      </w:r>
      <w:r w:rsidR="007E2A08">
        <w:rPr>
          <w:lang w:eastAsia="en-GB"/>
        </w:rPr>
        <w:t>E</w:t>
      </w:r>
      <w:r w:rsidRPr="00773509">
        <w:rPr>
          <w:lang w:eastAsia="en-GB"/>
        </w:rPr>
        <w:t xml:space="preserve">dition of S-98. Other similar products such as S-123 (Marine Radio Services) may also be </w:t>
      </w:r>
      <w:r w:rsidR="00352DD2" w:rsidRPr="00773509">
        <w:rPr>
          <w:lang w:eastAsia="en-GB"/>
        </w:rPr>
        <w:t>covered in an</w:t>
      </w:r>
      <w:r w:rsidRPr="00773509">
        <w:rPr>
          <w:lang w:eastAsia="en-GB"/>
        </w:rPr>
        <w:t xml:space="preserve"> Interoperability Catalogue conforming to this edition of S-98, but the ability to include such other Product Specifications must be evaluated on a case-by-case basis.</w:t>
      </w:r>
    </w:p>
    <w:p w14:paraId="272A33BA" w14:textId="29FE47A3" w:rsidR="006546E6" w:rsidRPr="00773509" w:rsidRDefault="006546E6" w:rsidP="00CC3F9B">
      <w:pPr>
        <w:spacing w:after="120"/>
        <w:rPr>
          <w:lang w:eastAsia="en-GB"/>
        </w:rPr>
      </w:pPr>
      <w:r w:rsidRPr="00773509">
        <w:rPr>
          <w:lang w:eastAsia="en-GB"/>
        </w:rPr>
        <w:t xml:space="preserve">The data products covered by </w:t>
      </w:r>
      <w:r w:rsidR="00352DD2" w:rsidRPr="00773509">
        <w:rPr>
          <w:lang w:eastAsia="en-GB"/>
        </w:rPr>
        <w:t>Interoperability Catalogues conforming to this</w:t>
      </w:r>
      <w:r w:rsidRPr="00773509">
        <w:rPr>
          <w:lang w:eastAsia="en-GB"/>
        </w:rPr>
        <w:t xml:space="preserve"> </w:t>
      </w:r>
      <w:r w:rsidR="0063646B" w:rsidRPr="00773509">
        <w:rPr>
          <w:lang w:eastAsia="en-GB"/>
        </w:rPr>
        <w:t>E</w:t>
      </w:r>
      <w:r w:rsidRPr="00773509">
        <w:rPr>
          <w:lang w:eastAsia="en-GB"/>
        </w:rPr>
        <w:t>dition of S-98 (see Table 1</w:t>
      </w:r>
      <w:r w:rsidR="00E05EA5" w:rsidRPr="00773509">
        <w:rPr>
          <w:lang w:eastAsia="en-GB"/>
        </w:rPr>
        <w:t>-</w:t>
      </w:r>
      <w:r w:rsidRPr="00773509">
        <w:rPr>
          <w:lang w:eastAsia="en-GB"/>
        </w:rPr>
        <w:t>1) are listed in a “</w:t>
      </w:r>
      <w:r w:rsidR="00352DD2" w:rsidRPr="00773509">
        <w:rPr>
          <w:lang w:eastAsia="en-GB"/>
        </w:rPr>
        <w:t>closed</w:t>
      </w:r>
      <w:r w:rsidRPr="00773509">
        <w:rPr>
          <w:lang w:eastAsia="en-GB"/>
        </w:rPr>
        <w:t xml:space="preserve"> dictionary” identified by the following Maritime Resource Name (MRN):</w:t>
      </w:r>
    </w:p>
    <w:p w14:paraId="622A7B37" w14:textId="0B074DCF" w:rsidR="006546E6" w:rsidRPr="00773509" w:rsidRDefault="006546E6" w:rsidP="00CC3F9B">
      <w:pPr>
        <w:spacing w:after="120"/>
        <w:rPr>
          <w:rFonts w:ascii="Courier New" w:hAnsi="Courier New" w:cs="Courier New"/>
          <w:lang w:eastAsia="en-GB"/>
        </w:rPr>
      </w:pPr>
      <w:r w:rsidRPr="00773509">
        <w:rPr>
          <w:rFonts w:ascii="Courier New" w:hAnsi="Courier New" w:cs="Courier New"/>
          <w:lang w:eastAsia="en-GB"/>
        </w:rPr>
        <w:t>urn:mrn:iho:prod:s98:</w:t>
      </w:r>
      <w:r w:rsidRPr="00773509">
        <w:rPr>
          <w:rFonts w:ascii="Courier New" w:hAnsi="Courier New" w:cs="Courier New"/>
          <w:color w:val="FF0000"/>
          <w:lang w:eastAsia="en-GB"/>
        </w:rPr>
        <w:t>1:</w:t>
      </w:r>
      <w:del w:id="345" w:author="Raphael Malyankar" w:date="2023-02-08T20:32:00Z">
        <w:r w:rsidRPr="00773509" w:rsidDel="001B6D8F">
          <w:rPr>
            <w:rFonts w:ascii="Courier New" w:hAnsi="Courier New" w:cs="Courier New"/>
            <w:color w:val="FF0000"/>
            <w:lang w:eastAsia="en-GB"/>
          </w:rPr>
          <w:delText>0</w:delText>
        </w:r>
      </w:del>
      <w:ins w:id="346" w:author="Raphael Malyankar" w:date="2023-02-08T20:32:00Z">
        <w:r w:rsidR="001B6D8F">
          <w:rPr>
            <w:rFonts w:ascii="Courier New" w:hAnsi="Courier New" w:cs="Courier New"/>
            <w:color w:val="FF0000"/>
            <w:lang w:eastAsia="en-GB"/>
          </w:rPr>
          <w:t>1</w:t>
        </w:r>
      </w:ins>
      <w:r w:rsidRPr="00773509">
        <w:rPr>
          <w:rFonts w:ascii="Courier New" w:hAnsi="Courier New" w:cs="Courier New"/>
          <w:color w:val="FF0000"/>
          <w:lang w:eastAsia="en-GB"/>
        </w:rPr>
        <w:t>:0</w:t>
      </w:r>
      <w:r w:rsidRPr="00773509">
        <w:rPr>
          <w:rFonts w:ascii="Courier New" w:hAnsi="Courier New" w:cs="Courier New"/>
          <w:lang w:eastAsia="en-GB"/>
        </w:rPr>
        <w:t>:products</w:t>
      </w:r>
    </w:p>
    <w:p w14:paraId="4DC67973" w14:textId="4A7E93EF" w:rsidR="00352DD2" w:rsidRPr="00773509" w:rsidRDefault="00352DD2" w:rsidP="00CC3F9B">
      <w:pPr>
        <w:spacing w:after="120"/>
      </w:pPr>
      <w:r w:rsidRPr="00773509">
        <w:t>This dictionary must be distributed as a support file as defined in S-100.</w:t>
      </w:r>
    </w:p>
    <w:p w14:paraId="08222D03" w14:textId="2AFC15B9" w:rsidR="00352DD2" w:rsidRPr="00773509" w:rsidRDefault="00352DD2" w:rsidP="00CC3F9B">
      <w:pPr>
        <w:spacing w:after="120"/>
      </w:pPr>
      <w:r w:rsidRPr="00773509">
        <w:t xml:space="preserve">The initial </w:t>
      </w:r>
      <w:r w:rsidR="0063646B" w:rsidRPr="00773509">
        <w:t>E</w:t>
      </w:r>
      <w:r w:rsidRPr="00773509">
        <w:t xml:space="preserve">dition of this dictionary </w:t>
      </w:r>
      <w:r w:rsidR="0094790C" w:rsidRPr="00773509">
        <w:t xml:space="preserve">file </w:t>
      </w:r>
      <w:r w:rsidRPr="00773509">
        <w:t>will include the products listed in Table 1</w:t>
      </w:r>
      <w:r w:rsidR="00E05EA5" w:rsidRPr="00773509">
        <w:t>-</w:t>
      </w:r>
      <w:r w:rsidRPr="00773509">
        <w:t xml:space="preserve">1 of this document. If a future decision is made to add other data products to this list, the dictionary file must be updated and distributed as </w:t>
      </w:r>
      <w:del w:id="347" w:author="Raphael Malyankar" w:date="2023-05-15T14:40:00Z">
        <w:r w:rsidRPr="00773509" w:rsidDel="001570BC">
          <w:delText>an updated support file</w:delText>
        </w:r>
      </w:del>
      <w:ins w:id="348" w:author="Raphael Malyankar" w:date="2023-05-15T14:40:00Z">
        <w:r w:rsidR="001570BC">
          <w:t xml:space="preserve">part of a </w:t>
        </w:r>
      </w:ins>
      <w:ins w:id="349" w:author="Raphael Malyankar" w:date="2023-05-15T14:52:00Z">
        <w:r w:rsidR="00131FED">
          <w:t>new edition of the</w:t>
        </w:r>
      </w:ins>
      <w:ins w:id="350" w:author="Raphael Malyankar" w:date="2023-05-15T14:40:00Z">
        <w:r w:rsidR="001570BC">
          <w:t xml:space="preserve"> interoperability catalogue</w:t>
        </w:r>
      </w:ins>
      <w:r w:rsidRPr="00773509">
        <w:t>.</w:t>
      </w:r>
    </w:p>
    <w:p w14:paraId="6DF99DE3" w14:textId="77777777" w:rsidR="0063646B" w:rsidRPr="00773509" w:rsidRDefault="0063646B" w:rsidP="00CC3F9B">
      <w:pPr>
        <w:spacing w:after="120"/>
      </w:pPr>
    </w:p>
    <w:p w14:paraId="51C1E60B" w14:textId="77777777" w:rsidR="006B114A" w:rsidRPr="00773509" w:rsidRDefault="006B114A" w:rsidP="0063646B">
      <w:pPr>
        <w:pStyle w:val="Heading2"/>
        <w:numPr>
          <w:ilvl w:val="1"/>
          <w:numId w:val="3"/>
        </w:numPr>
        <w:spacing w:before="120" w:after="200"/>
        <w:ind w:left="578" w:hanging="578"/>
        <w:rPr>
          <w:rFonts w:eastAsia="MS Mincho"/>
        </w:rPr>
      </w:pPr>
      <w:bookmarkStart w:id="351" w:name="_Toc484523837"/>
      <w:bookmarkStart w:id="352" w:name="_Toc225648301"/>
      <w:bookmarkStart w:id="353" w:name="_Toc225065158"/>
      <w:bookmarkStart w:id="354" w:name="_Toc484523838"/>
      <w:bookmarkStart w:id="355" w:name="_Toc100669561"/>
      <w:bookmarkStart w:id="356" w:name="_Toc225648282"/>
      <w:bookmarkStart w:id="357" w:name="_Toc225065139"/>
      <w:bookmarkEnd w:id="351"/>
      <w:r w:rsidRPr="00773509">
        <w:rPr>
          <w:rFonts w:eastAsia="MS Mincho"/>
        </w:rPr>
        <w:t>Interoperability Catalogue</w:t>
      </w:r>
      <w:bookmarkEnd w:id="352"/>
      <w:bookmarkEnd w:id="353"/>
      <w:bookmarkEnd w:id="354"/>
      <w:bookmarkEnd w:id="355"/>
    </w:p>
    <w:p w14:paraId="16A32451" w14:textId="77777777" w:rsidR="006B114A" w:rsidRPr="00773509" w:rsidRDefault="006B114A" w:rsidP="0063646B">
      <w:pPr>
        <w:pStyle w:val="Heading3"/>
        <w:tabs>
          <w:tab w:val="clear" w:pos="851"/>
          <w:tab w:val="left" w:pos="709"/>
        </w:tabs>
        <w:spacing w:before="120" w:after="120"/>
        <w:rPr>
          <w:lang w:eastAsia="en-US"/>
        </w:rPr>
      </w:pPr>
      <w:bookmarkStart w:id="358" w:name="_Toc484523839"/>
      <w:bookmarkStart w:id="359" w:name="_Toc100669562"/>
      <w:r w:rsidRPr="00773509">
        <w:rPr>
          <w:lang w:eastAsia="en-US"/>
        </w:rPr>
        <w:t>Introduction</w:t>
      </w:r>
      <w:bookmarkEnd w:id="358"/>
      <w:bookmarkEnd w:id="359"/>
    </w:p>
    <w:p w14:paraId="0BB4F59F" w14:textId="43B0368A" w:rsidR="006B114A" w:rsidRPr="00773509" w:rsidRDefault="006B114A" w:rsidP="0063646B">
      <w:pPr>
        <w:spacing w:after="120"/>
        <w:rPr>
          <w:lang w:eastAsia="en-US"/>
        </w:rPr>
      </w:pPr>
      <w:r w:rsidRPr="00773509">
        <w:rPr>
          <w:lang w:eastAsia="en-US"/>
        </w:rPr>
        <w:t>The Interoperability Catalogue specifies the relative display prioritization of feature types (and instances) defined in any of the data products within the scope of the Interoperability Catalogue.</w:t>
      </w:r>
    </w:p>
    <w:p w14:paraId="25C35422" w14:textId="74414E7C" w:rsidR="006B114A" w:rsidRPr="00773509" w:rsidRDefault="006B114A" w:rsidP="0063646B">
      <w:pPr>
        <w:spacing w:after="120"/>
        <w:rPr>
          <w:lang w:eastAsia="en-US"/>
        </w:rPr>
      </w:pPr>
      <w:r w:rsidRPr="00773509">
        <w:rPr>
          <w:lang w:eastAsia="en-US"/>
        </w:rPr>
        <w:t>An Interoperability Catalogue must be an XML document which conforms to the</w:t>
      </w:r>
      <w:r w:rsidRPr="00773509" w:rsidDel="007846FF">
        <w:rPr>
          <w:lang w:eastAsia="en-US"/>
        </w:rPr>
        <w:t xml:space="preserve"> </w:t>
      </w:r>
      <w:r w:rsidRPr="00773509">
        <w:rPr>
          <w:lang w:eastAsia="en-US"/>
        </w:rPr>
        <w:t>Interoperability Catalogue Schema</w:t>
      </w:r>
      <w:r w:rsidRPr="00773509" w:rsidDel="007846FF">
        <w:rPr>
          <w:lang w:eastAsia="en-US"/>
        </w:rPr>
        <w:t xml:space="preserve"> </w:t>
      </w:r>
      <w:r w:rsidR="00951F8B" w:rsidRPr="00773509">
        <w:rPr>
          <w:lang w:eastAsia="en-US"/>
        </w:rPr>
        <w:t xml:space="preserve">defined in S-100 Part 16 </w:t>
      </w:r>
      <w:r w:rsidRPr="00773509">
        <w:rPr>
          <w:lang w:eastAsia="en-US"/>
        </w:rPr>
        <w:t>which can be downloaded from the IHO website.</w:t>
      </w:r>
    </w:p>
    <w:p w14:paraId="4D02D971" w14:textId="77777777" w:rsidR="006B114A" w:rsidRPr="00773509" w:rsidRDefault="006B114A" w:rsidP="0063646B">
      <w:pPr>
        <w:pStyle w:val="Heading3"/>
        <w:tabs>
          <w:tab w:val="clear" w:pos="851"/>
          <w:tab w:val="left" w:pos="709"/>
        </w:tabs>
        <w:spacing w:before="120" w:after="120"/>
        <w:rPr>
          <w:lang w:eastAsia="en-US"/>
        </w:rPr>
      </w:pPr>
      <w:bookmarkStart w:id="360" w:name="_Toc26928097"/>
      <w:bookmarkStart w:id="361" w:name="_Toc26929838"/>
      <w:bookmarkStart w:id="362" w:name="_Toc26931556"/>
      <w:bookmarkStart w:id="363" w:name="_Toc26933274"/>
      <w:bookmarkStart w:id="364" w:name="_Toc26931188"/>
      <w:bookmarkStart w:id="365" w:name="_Toc26935903"/>
      <w:bookmarkStart w:id="366" w:name="_Toc26928098"/>
      <w:bookmarkStart w:id="367" w:name="_Toc26929839"/>
      <w:bookmarkStart w:id="368" w:name="_Toc26931557"/>
      <w:bookmarkStart w:id="369" w:name="_Toc26933275"/>
      <w:bookmarkStart w:id="370" w:name="_Toc26931195"/>
      <w:bookmarkStart w:id="371" w:name="_Toc26935904"/>
      <w:bookmarkStart w:id="372" w:name="_Toc26928099"/>
      <w:bookmarkStart w:id="373" w:name="_Toc26929840"/>
      <w:bookmarkStart w:id="374" w:name="_Toc26931558"/>
      <w:bookmarkStart w:id="375" w:name="_Toc26933276"/>
      <w:bookmarkStart w:id="376" w:name="_Toc26931196"/>
      <w:bookmarkStart w:id="377" w:name="_Toc26935907"/>
      <w:bookmarkStart w:id="378" w:name="_Toc26928100"/>
      <w:bookmarkStart w:id="379" w:name="_Toc26929841"/>
      <w:bookmarkStart w:id="380" w:name="_Toc26931559"/>
      <w:bookmarkStart w:id="381" w:name="_Toc26933277"/>
      <w:bookmarkStart w:id="382" w:name="_Toc26931197"/>
      <w:bookmarkStart w:id="383" w:name="_Toc26935908"/>
      <w:bookmarkStart w:id="384" w:name="_Toc26928101"/>
      <w:bookmarkStart w:id="385" w:name="_Toc26929842"/>
      <w:bookmarkStart w:id="386" w:name="_Toc26931560"/>
      <w:bookmarkStart w:id="387" w:name="_Toc26933278"/>
      <w:bookmarkStart w:id="388" w:name="_Toc26931198"/>
      <w:bookmarkStart w:id="389" w:name="_Toc26935909"/>
      <w:bookmarkStart w:id="390" w:name="_Toc26928102"/>
      <w:bookmarkStart w:id="391" w:name="_Toc26929843"/>
      <w:bookmarkStart w:id="392" w:name="_Toc26931561"/>
      <w:bookmarkStart w:id="393" w:name="_Toc26933279"/>
      <w:bookmarkStart w:id="394" w:name="_Toc26931199"/>
      <w:bookmarkStart w:id="395" w:name="_Toc26935910"/>
      <w:bookmarkStart w:id="396" w:name="_Toc26928103"/>
      <w:bookmarkStart w:id="397" w:name="_Toc26929844"/>
      <w:bookmarkStart w:id="398" w:name="_Toc26931562"/>
      <w:bookmarkStart w:id="399" w:name="_Toc26933280"/>
      <w:bookmarkStart w:id="400" w:name="_Toc26931200"/>
      <w:bookmarkStart w:id="401" w:name="_Toc26935911"/>
      <w:bookmarkStart w:id="402" w:name="_Toc26928104"/>
      <w:bookmarkStart w:id="403" w:name="_Toc26929845"/>
      <w:bookmarkStart w:id="404" w:name="_Toc26931563"/>
      <w:bookmarkStart w:id="405" w:name="_Toc26933281"/>
      <w:bookmarkStart w:id="406" w:name="_Toc26931201"/>
      <w:bookmarkStart w:id="407" w:name="_Toc26935912"/>
      <w:bookmarkStart w:id="408" w:name="_Toc26928105"/>
      <w:bookmarkStart w:id="409" w:name="_Toc26929846"/>
      <w:bookmarkStart w:id="410" w:name="_Toc26931564"/>
      <w:bookmarkStart w:id="411" w:name="_Toc26933282"/>
      <w:bookmarkStart w:id="412" w:name="_Toc26931202"/>
      <w:bookmarkStart w:id="413" w:name="_Toc26935913"/>
      <w:bookmarkStart w:id="414" w:name="_Toc26928106"/>
      <w:bookmarkStart w:id="415" w:name="_Toc26929847"/>
      <w:bookmarkStart w:id="416" w:name="_Toc26931565"/>
      <w:bookmarkStart w:id="417" w:name="_Toc26933283"/>
      <w:bookmarkStart w:id="418" w:name="_Toc26931203"/>
      <w:bookmarkStart w:id="419" w:name="_Toc26935914"/>
      <w:bookmarkStart w:id="420" w:name="_Toc26928107"/>
      <w:bookmarkStart w:id="421" w:name="_Toc26929848"/>
      <w:bookmarkStart w:id="422" w:name="_Toc26931566"/>
      <w:bookmarkStart w:id="423" w:name="_Toc26933284"/>
      <w:bookmarkStart w:id="424" w:name="_Toc26931204"/>
      <w:bookmarkStart w:id="425" w:name="_Toc26935915"/>
      <w:bookmarkStart w:id="426" w:name="_Toc26928108"/>
      <w:bookmarkStart w:id="427" w:name="_Toc26929849"/>
      <w:bookmarkStart w:id="428" w:name="_Toc26931567"/>
      <w:bookmarkStart w:id="429" w:name="_Toc26933285"/>
      <w:bookmarkStart w:id="430" w:name="_Toc26931279"/>
      <w:bookmarkStart w:id="431" w:name="_Toc26935916"/>
      <w:bookmarkStart w:id="432" w:name="_Toc26928109"/>
      <w:bookmarkStart w:id="433" w:name="_Toc26929850"/>
      <w:bookmarkStart w:id="434" w:name="_Toc26931568"/>
      <w:bookmarkStart w:id="435" w:name="_Toc26933286"/>
      <w:bookmarkStart w:id="436" w:name="_Toc26931280"/>
      <w:bookmarkStart w:id="437" w:name="_Toc26935917"/>
      <w:bookmarkStart w:id="438" w:name="_Toc26928110"/>
      <w:bookmarkStart w:id="439" w:name="_Toc26929851"/>
      <w:bookmarkStart w:id="440" w:name="_Toc26931569"/>
      <w:bookmarkStart w:id="441" w:name="_Toc26933287"/>
      <w:bookmarkStart w:id="442" w:name="_Toc26931281"/>
      <w:bookmarkStart w:id="443" w:name="_Toc26935918"/>
      <w:bookmarkStart w:id="444" w:name="_Toc26928111"/>
      <w:bookmarkStart w:id="445" w:name="_Toc26929852"/>
      <w:bookmarkStart w:id="446" w:name="_Toc26931570"/>
      <w:bookmarkStart w:id="447" w:name="_Toc26933288"/>
      <w:bookmarkStart w:id="448" w:name="_Toc26931282"/>
      <w:bookmarkStart w:id="449" w:name="_Toc26935919"/>
      <w:bookmarkStart w:id="450" w:name="_Toc26928112"/>
      <w:bookmarkStart w:id="451" w:name="_Toc26929853"/>
      <w:bookmarkStart w:id="452" w:name="_Toc26931571"/>
      <w:bookmarkStart w:id="453" w:name="_Toc26933289"/>
      <w:bookmarkStart w:id="454" w:name="_Toc26931283"/>
      <w:bookmarkStart w:id="455" w:name="_Toc26935920"/>
      <w:bookmarkStart w:id="456" w:name="_Toc26928113"/>
      <w:bookmarkStart w:id="457" w:name="_Toc26929854"/>
      <w:bookmarkStart w:id="458" w:name="_Toc26931572"/>
      <w:bookmarkStart w:id="459" w:name="_Toc26933290"/>
      <w:bookmarkStart w:id="460" w:name="_Toc26931284"/>
      <w:bookmarkStart w:id="461" w:name="_Toc26935935"/>
      <w:bookmarkStart w:id="462" w:name="_Toc26928114"/>
      <w:bookmarkStart w:id="463" w:name="_Toc26929855"/>
      <w:bookmarkStart w:id="464" w:name="_Toc26931573"/>
      <w:bookmarkStart w:id="465" w:name="_Toc26933291"/>
      <w:bookmarkStart w:id="466" w:name="_Toc26931285"/>
      <w:bookmarkStart w:id="467" w:name="_Toc26935936"/>
      <w:bookmarkStart w:id="468" w:name="_Toc26928115"/>
      <w:bookmarkStart w:id="469" w:name="_Toc26929856"/>
      <w:bookmarkStart w:id="470" w:name="_Toc26931574"/>
      <w:bookmarkStart w:id="471" w:name="_Toc26933292"/>
      <w:bookmarkStart w:id="472" w:name="_Toc26931286"/>
      <w:bookmarkStart w:id="473" w:name="_Toc26935937"/>
      <w:bookmarkStart w:id="474" w:name="_Toc26928116"/>
      <w:bookmarkStart w:id="475" w:name="_Toc26929857"/>
      <w:bookmarkStart w:id="476" w:name="_Toc26931575"/>
      <w:bookmarkStart w:id="477" w:name="_Toc26933293"/>
      <w:bookmarkStart w:id="478" w:name="_Toc26931287"/>
      <w:bookmarkStart w:id="479" w:name="_Toc26935938"/>
      <w:bookmarkStart w:id="480" w:name="_Toc26928117"/>
      <w:bookmarkStart w:id="481" w:name="_Toc26929858"/>
      <w:bookmarkStart w:id="482" w:name="_Toc26931576"/>
      <w:bookmarkStart w:id="483" w:name="_Toc26933294"/>
      <w:bookmarkStart w:id="484" w:name="_Toc26931288"/>
      <w:bookmarkStart w:id="485" w:name="_Toc26935939"/>
      <w:bookmarkStart w:id="486" w:name="_Toc26928118"/>
      <w:bookmarkStart w:id="487" w:name="_Toc26929859"/>
      <w:bookmarkStart w:id="488" w:name="_Toc26931577"/>
      <w:bookmarkStart w:id="489" w:name="_Toc26933295"/>
      <w:bookmarkStart w:id="490" w:name="_Toc26931303"/>
      <w:bookmarkStart w:id="491" w:name="_Toc26935940"/>
      <w:bookmarkStart w:id="492" w:name="_Toc26928119"/>
      <w:bookmarkStart w:id="493" w:name="_Toc26929860"/>
      <w:bookmarkStart w:id="494" w:name="_Toc26931578"/>
      <w:bookmarkStart w:id="495" w:name="_Toc26933296"/>
      <w:bookmarkStart w:id="496" w:name="_Toc26931304"/>
      <w:bookmarkStart w:id="497" w:name="_Toc26935941"/>
      <w:bookmarkStart w:id="498" w:name="_Toc26928120"/>
      <w:bookmarkStart w:id="499" w:name="_Toc26929861"/>
      <w:bookmarkStart w:id="500" w:name="_Toc26931579"/>
      <w:bookmarkStart w:id="501" w:name="_Toc26933297"/>
      <w:bookmarkStart w:id="502" w:name="_Toc26931305"/>
      <w:bookmarkStart w:id="503" w:name="_Toc26935942"/>
      <w:bookmarkStart w:id="504" w:name="_Toc26928121"/>
      <w:bookmarkStart w:id="505" w:name="_Toc26929862"/>
      <w:bookmarkStart w:id="506" w:name="_Toc26931580"/>
      <w:bookmarkStart w:id="507" w:name="_Toc26933298"/>
      <w:bookmarkStart w:id="508" w:name="_Toc26931306"/>
      <w:bookmarkStart w:id="509" w:name="_Toc26935949"/>
      <w:bookmarkStart w:id="510" w:name="_Toc26928122"/>
      <w:bookmarkStart w:id="511" w:name="_Toc26929863"/>
      <w:bookmarkStart w:id="512" w:name="_Toc26931581"/>
      <w:bookmarkStart w:id="513" w:name="_Toc26933299"/>
      <w:bookmarkStart w:id="514" w:name="_Toc26931307"/>
      <w:bookmarkStart w:id="515" w:name="_Toc26935950"/>
      <w:bookmarkStart w:id="516" w:name="_Toc26928123"/>
      <w:bookmarkStart w:id="517" w:name="_Toc26929864"/>
      <w:bookmarkStart w:id="518" w:name="_Toc26931582"/>
      <w:bookmarkStart w:id="519" w:name="_Toc26933300"/>
      <w:bookmarkStart w:id="520" w:name="_Toc26931311"/>
      <w:bookmarkStart w:id="521" w:name="_Toc26935951"/>
      <w:bookmarkStart w:id="522" w:name="_Toc26928124"/>
      <w:bookmarkStart w:id="523" w:name="_Toc26929865"/>
      <w:bookmarkStart w:id="524" w:name="_Toc26931583"/>
      <w:bookmarkStart w:id="525" w:name="_Toc26933301"/>
      <w:bookmarkStart w:id="526" w:name="_Toc26931312"/>
      <w:bookmarkStart w:id="527" w:name="_Toc26935952"/>
      <w:bookmarkStart w:id="528" w:name="_Toc26928125"/>
      <w:bookmarkStart w:id="529" w:name="_Toc26929866"/>
      <w:bookmarkStart w:id="530" w:name="_Toc26931584"/>
      <w:bookmarkStart w:id="531" w:name="_Toc26933302"/>
      <w:bookmarkStart w:id="532" w:name="_Toc26931313"/>
      <w:bookmarkStart w:id="533" w:name="_Toc26935953"/>
      <w:bookmarkStart w:id="534" w:name="_Toc26928126"/>
      <w:bookmarkStart w:id="535" w:name="_Toc26929867"/>
      <w:bookmarkStart w:id="536" w:name="_Toc26931585"/>
      <w:bookmarkStart w:id="537" w:name="_Toc26933303"/>
      <w:bookmarkStart w:id="538" w:name="_Toc26931314"/>
      <w:bookmarkStart w:id="539" w:name="_Toc26935954"/>
      <w:bookmarkStart w:id="540" w:name="_Toc26928127"/>
      <w:bookmarkStart w:id="541" w:name="_Toc26929868"/>
      <w:bookmarkStart w:id="542" w:name="_Toc26931586"/>
      <w:bookmarkStart w:id="543" w:name="_Toc26933304"/>
      <w:bookmarkStart w:id="544" w:name="_Toc26931315"/>
      <w:bookmarkStart w:id="545" w:name="_Toc26935955"/>
      <w:bookmarkStart w:id="546" w:name="_Toc26928128"/>
      <w:bookmarkStart w:id="547" w:name="_Toc26929869"/>
      <w:bookmarkStart w:id="548" w:name="_Toc26931587"/>
      <w:bookmarkStart w:id="549" w:name="_Toc26933305"/>
      <w:bookmarkStart w:id="550" w:name="_Toc26931316"/>
      <w:bookmarkStart w:id="551" w:name="_Toc26935956"/>
      <w:bookmarkStart w:id="552" w:name="_Toc26928129"/>
      <w:bookmarkStart w:id="553" w:name="_Toc26929870"/>
      <w:bookmarkStart w:id="554" w:name="_Toc26931588"/>
      <w:bookmarkStart w:id="555" w:name="_Toc26933306"/>
      <w:bookmarkStart w:id="556" w:name="_Toc26931317"/>
      <w:bookmarkStart w:id="557" w:name="_Toc26935957"/>
      <w:bookmarkStart w:id="558" w:name="_Toc26928130"/>
      <w:bookmarkStart w:id="559" w:name="_Toc26929871"/>
      <w:bookmarkStart w:id="560" w:name="_Toc26931589"/>
      <w:bookmarkStart w:id="561" w:name="_Toc26933307"/>
      <w:bookmarkStart w:id="562" w:name="_Toc26931318"/>
      <w:bookmarkStart w:id="563" w:name="_Toc26935958"/>
      <w:bookmarkStart w:id="564" w:name="_Toc26928131"/>
      <w:bookmarkStart w:id="565" w:name="_Toc26929872"/>
      <w:bookmarkStart w:id="566" w:name="_Toc26931590"/>
      <w:bookmarkStart w:id="567" w:name="_Toc26933308"/>
      <w:bookmarkStart w:id="568" w:name="_Toc26931319"/>
      <w:bookmarkStart w:id="569" w:name="_Toc26936033"/>
      <w:bookmarkStart w:id="570" w:name="_Toc26928132"/>
      <w:bookmarkStart w:id="571" w:name="_Toc26929873"/>
      <w:bookmarkStart w:id="572" w:name="_Toc26931591"/>
      <w:bookmarkStart w:id="573" w:name="_Toc26933309"/>
      <w:bookmarkStart w:id="574" w:name="_Toc26931320"/>
      <w:bookmarkStart w:id="575" w:name="_Toc26936034"/>
      <w:bookmarkStart w:id="576" w:name="_Toc26928133"/>
      <w:bookmarkStart w:id="577" w:name="_Toc26929874"/>
      <w:bookmarkStart w:id="578" w:name="_Toc26931592"/>
      <w:bookmarkStart w:id="579" w:name="_Toc26933310"/>
      <w:bookmarkStart w:id="580" w:name="_Toc26931321"/>
      <w:bookmarkStart w:id="581" w:name="_Toc26936035"/>
      <w:bookmarkStart w:id="582" w:name="_Toc26928134"/>
      <w:bookmarkStart w:id="583" w:name="_Toc26929875"/>
      <w:bookmarkStart w:id="584" w:name="_Toc26931593"/>
      <w:bookmarkStart w:id="585" w:name="_Toc26933311"/>
      <w:bookmarkStart w:id="586" w:name="_Toc26931322"/>
      <w:bookmarkStart w:id="587" w:name="_Toc26936036"/>
      <w:bookmarkStart w:id="588" w:name="_Toc26928135"/>
      <w:bookmarkStart w:id="589" w:name="_Toc26929876"/>
      <w:bookmarkStart w:id="590" w:name="_Toc26931594"/>
      <w:bookmarkStart w:id="591" w:name="_Toc26933312"/>
      <w:bookmarkStart w:id="592" w:name="_Toc26931323"/>
      <w:bookmarkStart w:id="593" w:name="_Toc26936037"/>
      <w:bookmarkStart w:id="594" w:name="_Toc26928136"/>
      <w:bookmarkStart w:id="595" w:name="_Toc26929877"/>
      <w:bookmarkStart w:id="596" w:name="_Toc26931595"/>
      <w:bookmarkStart w:id="597" w:name="_Toc26933313"/>
      <w:bookmarkStart w:id="598" w:name="_Toc26931324"/>
      <w:bookmarkStart w:id="599" w:name="_Toc26936038"/>
      <w:bookmarkStart w:id="600" w:name="_Toc26928137"/>
      <w:bookmarkStart w:id="601" w:name="_Toc26929878"/>
      <w:bookmarkStart w:id="602" w:name="_Toc26931596"/>
      <w:bookmarkStart w:id="603" w:name="_Toc26933314"/>
      <w:bookmarkStart w:id="604" w:name="_Toc26931462"/>
      <w:bookmarkStart w:id="605" w:name="_Toc26936039"/>
      <w:bookmarkStart w:id="606" w:name="_Toc26928138"/>
      <w:bookmarkStart w:id="607" w:name="_Toc26929879"/>
      <w:bookmarkStart w:id="608" w:name="_Toc26931597"/>
      <w:bookmarkStart w:id="609" w:name="_Toc26933315"/>
      <w:bookmarkStart w:id="610" w:name="_Toc26931479"/>
      <w:bookmarkStart w:id="611" w:name="_Toc26936040"/>
      <w:bookmarkStart w:id="612" w:name="_Toc26928205"/>
      <w:bookmarkStart w:id="613" w:name="_Toc26929946"/>
      <w:bookmarkStart w:id="614" w:name="_Toc26931664"/>
      <w:bookmarkStart w:id="615" w:name="_Toc26933382"/>
      <w:bookmarkStart w:id="616" w:name="_Toc26932857"/>
      <w:bookmarkStart w:id="617" w:name="_Toc26936277"/>
      <w:bookmarkStart w:id="618" w:name="_Toc26928206"/>
      <w:bookmarkStart w:id="619" w:name="_Toc26929947"/>
      <w:bookmarkStart w:id="620" w:name="_Toc26931665"/>
      <w:bookmarkStart w:id="621" w:name="_Toc26933383"/>
      <w:bookmarkStart w:id="622" w:name="_Toc26932858"/>
      <w:bookmarkStart w:id="623" w:name="_Toc26936278"/>
      <w:bookmarkStart w:id="624" w:name="_Toc26928207"/>
      <w:bookmarkStart w:id="625" w:name="_Toc26929948"/>
      <w:bookmarkStart w:id="626" w:name="_Toc26931666"/>
      <w:bookmarkStart w:id="627" w:name="_Toc26933384"/>
      <w:bookmarkStart w:id="628" w:name="_Toc26932859"/>
      <w:bookmarkStart w:id="629" w:name="_Toc26936279"/>
      <w:bookmarkStart w:id="630" w:name="_Toc26928208"/>
      <w:bookmarkStart w:id="631" w:name="_Toc26929949"/>
      <w:bookmarkStart w:id="632" w:name="_Toc26931667"/>
      <w:bookmarkStart w:id="633" w:name="_Toc26933385"/>
      <w:bookmarkStart w:id="634" w:name="_Toc26932860"/>
      <w:bookmarkStart w:id="635" w:name="_Toc26936280"/>
      <w:bookmarkStart w:id="636" w:name="_Toc26928209"/>
      <w:bookmarkStart w:id="637" w:name="_Toc26929950"/>
      <w:bookmarkStart w:id="638" w:name="_Toc26931668"/>
      <w:bookmarkStart w:id="639" w:name="_Toc26933386"/>
      <w:bookmarkStart w:id="640" w:name="_Toc26932861"/>
      <w:bookmarkStart w:id="641" w:name="_Toc26936281"/>
      <w:bookmarkStart w:id="642" w:name="_Toc26928210"/>
      <w:bookmarkStart w:id="643" w:name="_Toc26929951"/>
      <w:bookmarkStart w:id="644" w:name="_Toc26931669"/>
      <w:bookmarkStart w:id="645" w:name="_Toc26933387"/>
      <w:bookmarkStart w:id="646" w:name="_Toc26932862"/>
      <w:bookmarkStart w:id="647" w:name="_Toc26936282"/>
      <w:bookmarkStart w:id="648" w:name="_Toc26928211"/>
      <w:bookmarkStart w:id="649" w:name="_Toc26929952"/>
      <w:bookmarkStart w:id="650" w:name="_Toc26931670"/>
      <w:bookmarkStart w:id="651" w:name="_Toc26933388"/>
      <w:bookmarkStart w:id="652" w:name="_Toc26932863"/>
      <w:bookmarkStart w:id="653" w:name="_Toc26936283"/>
      <w:bookmarkStart w:id="654" w:name="_Toc26928212"/>
      <w:bookmarkStart w:id="655" w:name="_Toc26929953"/>
      <w:bookmarkStart w:id="656" w:name="_Toc26931671"/>
      <w:bookmarkStart w:id="657" w:name="_Toc26933389"/>
      <w:bookmarkStart w:id="658" w:name="_Toc26932864"/>
      <w:bookmarkStart w:id="659" w:name="_Toc26936284"/>
      <w:bookmarkStart w:id="660" w:name="_Toc26928213"/>
      <w:bookmarkStart w:id="661" w:name="_Toc26929954"/>
      <w:bookmarkStart w:id="662" w:name="_Toc26931672"/>
      <w:bookmarkStart w:id="663" w:name="_Toc26933390"/>
      <w:bookmarkStart w:id="664" w:name="_Toc26932865"/>
      <w:bookmarkStart w:id="665" w:name="_Toc26936285"/>
      <w:bookmarkStart w:id="666" w:name="_Toc26928214"/>
      <w:bookmarkStart w:id="667" w:name="_Toc26929955"/>
      <w:bookmarkStart w:id="668" w:name="_Toc26931673"/>
      <w:bookmarkStart w:id="669" w:name="_Toc26933391"/>
      <w:bookmarkStart w:id="670" w:name="_Toc26932866"/>
      <w:bookmarkStart w:id="671" w:name="_Toc26936286"/>
      <w:bookmarkStart w:id="672" w:name="_Toc26928215"/>
      <w:bookmarkStart w:id="673" w:name="_Toc26929956"/>
      <w:bookmarkStart w:id="674" w:name="_Toc26931674"/>
      <w:bookmarkStart w:id="675" w:name="_Toc26933392"/>
      <w:bookmarkStart w:id="676" w:name="_Toc26932867"/>
      <w:bookmarkStart w:id="677" w:name="_Toc26936287"/>
      <w:bookmarkStart w:id="678" w:name="_Toc26928216"/>
      <w:bookmarkStart w:id="679" w:name="_Toc26929957"/>
      <w:bookmarkStart w:id="680" w:name="_Toc26931675"/>
      <w:bookmarkStart w:id="681" w:name="_Toc26933393"/>
      <w:bookmarkStart w:id="682" w:name="_Toc26932868"/>
      <w:bookmarkStart w:id="683" w:name="_Toc26936288"/>
      <w:bookmarkStart w:id="684" w:name="_Toc26928217"/>
      <w:bookmarkStart w:id="685" w:name="_Toc26929958"/>
      <w:bookmarkStart w:id="686" w:name="_Toc26931676"/>
      <w:bookmarkStart w:id="687" w:name="_Toc26933394"/>
      <w:bookmarkStart w:id="688" w:name="_Toc26932871"/>
      <w:bookmarkStart w:id="689" w:name="_Toc26936289"/>
      <w:bookmarkStart w:id="690" w:name="_Toc26928218"/>
      <w:bookmarkStart w:id="691" w:name="_Toc26929959"/>
      <w:bookmarkStart w:id="692" w:name="_Toc26931677"/>
      <w:bookmarkStart w:id="693" w:name="_Toc26933395"/>
      <w:bookmarkStart w:id="694" w:name="_Toc26932872"/>
      <w:bookmarkStart w:id="695" w:name="_Toc26936290"/>
      <w:bookmarkStart w:id="696" w:name="_Toc26928219"/>
      <w:bookmarkStart w:id="697" w:name="_Toc26929960"/>
      <w:bookmarkStart w:id="698" w:name="_Toc26931678"/>
      <w:bookmarkStart w:id="699" w:name="_Toc26933396"/>
      <w:bookmarkStart w:id="700" w:name="_Toc26932873"/>
      <w:bookmarkStart w:id="701" w:name="_Toc26936291"/>
      <w:bookmarkStart w:id="702" w:name="_Toc26928220"/>
      <w:bookmarkStart w:id="703" w:name="_Toc26929961"/>
      <w:bookmarkStart w:id="704" w:name="_Toc26931679"/>
      <w:bookmarkStart w:id="705" w:name="_Toc26933397"/>
      <w:bookmarkStart w:id="706" w:name="_Toc26932874"/>
      <w:bookmarkStart w:id="707" w:name="_Toc26936292"/>
      <w:bookmarkStart w:id="708" w:name="_Toc26928221"/>
      <w:bookmarkStart w:id="709" w:name="_Toc26929962"/>
      <w:bookmarkStart w:id="710" w:name="_Toc26931680"/>
      <w:bookmarkStart w:id="711" w:name="_Toc26933398"/>
      <w:bookmarkStart w:id="712" w:name="_Toc26932875"/>
      <w:bookmarkStart w:id="713" w:name="_Toc26936293"/>
      <w:bookmarkStart w:id="714" w:name="_Toc26928240"/>
      <w:bookmarkStart w:id="715" w:name="_Toc26929981"/>
      <w:bookmarkStart w:id="716" w:name="_Toc26931699"/>
      <w:bookmarkStart w:id="717" w:name="_Toc26933417"/>
      <w:bookmarkStart w:id="718" w:name="_Toc26932914"/>
      <w:bookmarkStart w:id="719" w:name="_Toc26936312"/>
      <w:bookmarkStart w:id="720" w:name="_Toc26928241"/>
      <w:bookmarkStart w:id="721" w:name="_Toc26929982"/>
      <w:bookmarkStart w:id="722" w:name="_Toc26931700"/>
      <w:bookmarkStart w:id="723" w:name="_Toc26933418"/>
      <w:bookmarkStart w:id="724" w:name="_Toc26932915"/>
      <w:bookmarkStart w:id="725" w:name="_Toc26936313"/>
      <w:bookmarkStart w:id="726" w:name="_Toc26928242"/>
      <w:bookmarkStart w:id="727" w:name="_Toc26929983"/>
      <w:bookmarkStart w:id="728" w:name="_Toc26931701"/>
      <w:bookmarkStart w:id="729" w:name="_Toc26933419"/>
      <w:bookmarkStart w:id="730" w:name="_Toc26932916"/>
      <w:bookmarkStart w:id="731" w:name="_Toc26936314"/>
      <w:bookmarkStart w:id="732" w:name="_Toc100669563"/>
      <w:bookmarkStart w:id="733" w:name="_Toc225065140"/>
      <w:bookmarkStart w:id="734" w:name="_Toc225648283"/>
      <w:bookmarkEnd w:id="356"/>
      <w:bookmarkEnd w:id="357"/>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r w:rsidRPr="00773509">
        <w:rPr>
          <w:lang w:eastAsia="en-US"/>
        </w:rPr>
        <w:t>Use of S-100 types</w:t>
      </w:r>
      <w:bookmarkEnd w:id="732"/>
    </w:p>
    <w:p w14:paraId="015C944E" w14:textId="77777777" w:rsidR="006B114A" w:rsidRPr="00773509" w:rsidRDefault="006B114A" w:rsidP="00ED079B">
      <w:pPr>
        <w:pStyle w:val="Heading4"/>
        <w:rPr>
          <w:rFonts w:cs="Arial"/>
          <w:lang w:eastAsia="en-US"/>
        </w:rPr>
      </w:pPr>
      <w:r w:rsidRPr="00773509">
        <w:t xml:space="preserve">Geographic feature types </w:t>
      </w:r>
    </w:p>
    <w:p w14:paraId="57B2160D" w14:textId="6B84D302" w:rsidR="006B114A" w:rsidRPr="00773509" w:rsidRDefault="0091785D" w:rsidP="00721358">
      <w:pPr>
        <w:spacing w:after="120"/>
      </w:pPr>
      <w:r w:rsidRPr="00773509">
        <w:t>The relative p</w:t>
      </w:r>
      <w:r w:rsidR="006B114A" w:rsidRPr="00773509">
        <w:t xml:space="preserve">rioritization </w:t>
      </w:r>
      <w:r w:rsidRPr="00773509">
        <w:t xml:space="preserve">for display purposes </w:t>
      </w:r>
      <w:r w:rsidR="006B114A" w:rsidRPr="00773509">
        <w:t xml:space="preserve">of S-100 geographic feature types is at the core of the Interoperability Catalogue </w:t>
      </w:r>
      <w:r w:rsidR="00CA0CED" w:rsidRPr="00773509">
        <w:t>S</w:t>
      </w:r>
      <w:r w:rsidR="006B114A" w:rsidRPr="00773509">
        <w:t xml:space="preserve">pecification. For the Interoperability Catalogue, S-100 feature types can be considered as the </w:t>
      </w:r>
      <w:r w:rsidR="003E2142" w:rsidRPr="00773509">
        <w:t>“</w:t>
      </w:r>
      <w:r w:rsidR="009261A0" w:rsidRPr="00773509">
        <w:t xml:space="preserve">domain” </w:t>
      </w:r>
      <w:r w:rsidRPr="00773509">
        <w:t xml:space="preserve">of the </w:t>
      </w:r>
      <w:r w:rsidR="00CA0CED" w:rsidRPr="00773509">
        <w:t>A</w:t>
      </w:r>
      <w:r w:rsidRPr="00773509">
        <w:t xml:space="preserve">pplication </w:t>
      </w:r>
      <w:r w:rsidR="00CA0CED" w:rsidRPr="00773509">
        <w:t>S</w:t>
      </w:r>
      <w:r w:rsidRPr="00773509">
        <w:t xml:space="preserve">chema, </w:t>
      </w:r>
      <w:r w:rsidR="006B114A" w:rsidRPr="00773509">
        <w:t xml:space="preserve">just as feature concepts form the domain of an ordinary </w:t>
      </w:r>
      <w:r w:rsidR="00CA0CED" w:rsidRPr="00773509">
        <w:t>P</w:t>
      </w:r>
      <w:r w:rsidR="006B114A" w:rsidRPr="00773509">
        <w:t xml:space="preserve">roduct </w:t>
      </w:r>
      <w:r w:rsidR="00CA0CED" w:rsidRPr="00773509">
        <w:t>S</w:t>
      </w:r>
      <w:r w:rsidR="006B114A" w:rsidRPr="00773509">
        <w:t>pecification</w:t>
      </w:r>
      <w:r w:rsidR="00B070D7" w:rsidRPr="00773509">
        <w:t>.</w:t>
      </w:r>
    </w:p>
    <w:p w14:paraId="6604E6E2" w14:textId="2F30AD29" w:rsidR="006B114A" w:rsidRPr="00773509" w:rsidRDefault="006B114A" w:rsidP="00721358">
      <w:pPr>
        <w:spacing w:after="120"/>
      </w:pPr>
      <w:r w:rsidRPr="00773509">
        <w:t xml:space="preserve">Feature instances are not encoded in </w:t>
      </w:r>
      <w:r w:rsidR="00CA0CED" w:rsidRPr="00773509">
        <w:t>I</w:t>
      </w:r>
      <w:r w:rsidR="0091785D" w:rsidRPr="00773509">
        <w:t xml:space="preserve">nteroperability </w:t>
      </w:r>
      <w:r w:rsidR="00CA0CED" w:rsidRPr="00773509">
        <w:t>C</w:t>
      </w:r>
      <w:r w:rsidR="0091785D" w:rsidRPr="00773509">
        <w:t xml:space="preserve">atalogues </w:t>
      </w:r>
      <w:r w:rsidRPr="00773509">
        <w:t>since an Interoperability Catalogue is a catalogue-based product</w:t>
      </w:r>
      <w:r w:rsidR="0091785D" w:rsidRPr="00773509">
        <w:t xml:space="preserve"> that is functionally a collection of rules which adjust the display of information from feature datasets; an </w:t>
      </w:r>
      <w:r w:rsidR="00CA0CED" w:rsidRPr="00773509">
        <w:t>I</w:t>
      </w:r>
      <w:r w:rsidR="0091785D" w:rsidRPr="00773509">
        <w:t xml:space="preserve">nteroperability </w:t>
      </w:r>
      <w:r w:rsidR="00CA0CED" w:rsidRPr="00773509">
        <w:t>C</w:t>
      </w:r>
      <w:r w:rsidR="0091785D" w:rsidRPr="00773509">
        <w:t xml:space="preserve">atalogue is </w:t>
      </w:r>
      <w:r w:rsidRPr="00773509">
        <w:t xml:space="preserve">not </w:t>
      </w:r>
      <w:r w:rsidR="0091785D" w:rsidRPr="00773509">
        <w:t xml:space="preserve">itself </w:t>
      </w:r>
      <w:r w:rsidRPr="00773509">
        <w:t>a feature-based</w:t>
      </w:r>
      <w:r w:rsidR="0091785D" w:rsidRPr="00773509">
        <w:t xml:space="preserve"> data</w:t>
      </w:r>
      <w:r w:rsidRPr="00773509">
        <w:t xml:space="preserve"> product.</w:t>
      </w:r>
    </w:p>
    <w:p w14:paraId="651A6290" w14:textId="2FA49C95" w:rsidR="006B114A" w:rsidRPr="00773509" w:rsidRDefault="006B114A" w:rsidP="00721358">
      <w:pPr>
        <w:spacing w:after="120"/>
      </w:pPr>
      <w:r w:rsidRPr="00773509">
        <w:t xml:space="preserve">References to feature types may appear as attribute values in </w:t>
      </w:r>
      <w:r w:rsidR="00CA0CED" w:rsidRPr="00773509">
        <w:t>I</w:t>
      </w:r>
      <w:r w:rsidRPr="00773509">
        <w:t xml:space="preserve">nteroperability </w:t>
      </w:r>
      <w:r w:rsidR="00CA0CED" w:rsidRPr="00773509">
        <w:t>C</w:t>
      </w:r>
      <w:r w:rsidRPr="00773509">
        <w:t xml:space="preserve">atalogues. The reference will identify the </w:t>
      </w:r>
      <w:r w:rsidR="00721358" w:rsidRPr="00773509">
        <w:t>P</w:t>
      </w:r>
      <w:r w:rsidRPr="00773509">
        <w:t xml:space="preserve">roduct </w:t>
      </w:r>
      <w:r w:rsidR="00721358" w:rsidRPr="00773509">
        <w:t>S</w:t>
      </w:r>
      <w:r w:rsidRPr="00773509">
        <w:t xml:space="preserve">pecification in which the feature type is defined. It may also identify the version of the </w:t>
      </w:r>
      <w:r w:rsidR="00CA0CED" w:rsidRPr="00773509">
        <w:t>P</w:t>
      </w:r>
      <w:r w:rsidRPr="00773509">
        <w:t xml:space="preserve">roduct </w:t>
      </w:r>
      <w:r w:rsidR="00CA0CED" w:rsidRPr="00773509">
        <w:t>S</w:t>
      </w:r>
      <w:r w:rsidRPr="00773509">
        <w:t xml:space="preserve">pecification; if the version is not identified the reference is to the indicated feature type in all versions of the </w:t>
      </w:r>
      <w:r w:rsidR="00CA0CED" w:rsidRPr="00773509">
        <w:t>P</w:t>
      </w:r>
      <w:r w:rsidRPr="00773509">
        <w:t xml:space="preserve">roduct </w:t>
      </w:r>
      <w:r w:rsidR="00CA0CED" w:rsidRPr="00773509">
        <w:t>S</w:t>
      </w:r>
      <w:r w:rsidRPr="00773509">
        <w:t xml:space="preserve">pecification. </w:t>
      </w:r>
    </w:p>
    <w:p w14:paraId="40440ED2" w14:textId="24EF095E" w:rsidR="006B114A" w:rsidRPr="00773509" w:rsidRDefault="006B114A" w:rsidP="00721358">
      <w:pPr>
        <w:spacing w:after="120"/>
      </w:pPr>
      <w:r w:rsidRPr="00773509">
        <w:t xml:space="preserve">A reference to a feature type must be interpreted as applying to all instances of the feature type in datasets conforming to the indicated </w:t>
      </w:r>
      <w:r w:rsidR="00CA0CED" w:rsidRPr="00773509">
        <w:t>P</w:t>
      </w:r>
      <w:r w:rsidRPr="00773509">
        <w:t xml:space="preserve">roduct </w:t>
      </w:r>
      <w:r w:rsidR="00CA0CED" w:rsidRPr="00773509">
        <w:t>S</w:t>
      </w:r>
      <w:r w:rsidRPr="00773509">
        <w:t>pecification and version. (Additional conditions limiting applicability to subsets of feature instances may be encoded in other attributes.)</w:t>
      </w:r>
    </w:p>
    <w:p w14:paraId="0DF96655" w14:textId="544BB9EC" w:rsidR="006B114A" w:rsidRPr="00773509" w:rsidRDefault="006B114A" w:rsidP="00ED079B">
      <w:pPr>
        <w:pStyle w:val="Heading4"/>
      </w:pPr>
      <w:r w:rsidRPr="00773509">
        <w:t xml:space="preserve">Meta feature types </w:t>
      </w:r>
      <w:bookmarkEnd w:id="733"/>
      <w:bookmarkEnd w:id="734"/>
      <w:r w:rsidRPr="00773509">
        <w:t xml:space="preserve"> </w:t>
      </w:r>
    </w:p>
    <w:p w14:paraId="33D78EC4" w14:textId="40C63D2E" w:rsidR="006B114A" w:rsidRPr="00773509" w:rsidRDefault="006B114A" w:rsidP="00721358">
      <w:pPr>
        <w:spacing w:after="120"/>
      </w:pPr>
      <w:bookmarkStart w:id="735" w:name="_Toc225065141"/>
      <w:bookmarkStart w:id="736" w:name="_Toc225648284"/>
      <w:r w:rsidRPr="00773509">
        <w:t xml:space="preserve">The suppression, interleaving, and replacement operations in the </w:t>
      </w:r>
      <w:r w:rsidR="00CA0CED" w:rsidRPr="00773509">
        <w:t>I</w:t>
      </w:r>
      <w:r w:rsidRPr="00773509">
        <w:t xml:space="preserve">nteroperability </w:t>
      </w:r>
      <w:r w:rsidR="00CA0CED" w:rsidRPr="00773509">
        <w:t>C</w:t>
      </w:r>
      <w:r w:rsidRPr="00773509">
        <w:t xml:space="preserve">atalogue do not affect meta features in individual </w:t>
      </w:r>
      <w:r w:rsidR="00CA0CED" w:rsidRPr="00773509">
        <w:t>P</w:t>
      </w:r>
      <w:r w:rsidRPr="00773509">
        <w:t xml:space="preserve">roduct </w:t>
      </w:r>
      <w:r w:rsidR="00CA0CED" w:rsidRPr="00773509">
        <w:t>S</w:t>
      </w:r>
      <w:r w:rsidRPr="00773509">
        <w:t xml:space="preserve">pecifications. Display of meta features if requested by the mariner is as specified by individual </w:t>
      </w:r>
      <w:r w:rsidR="00CA0CED" w:rsidRPr="00773509">
        <w:t>P</w:t>
      </w:r>
      <w:r w:rsidRPr="00773509">
        <w:t xml:space="preserve">ortrayal </w:t>
      </w:r>
      <w:r w:rsidR="00CA0CED" w:rsidRPr="00773509">
        <w:t>C</w:t>
      </w:r>
      <w:r w:rsidRPr="00773509">
        <w:t xml:space="preserve">atalogues.  </w:t>
      </w:r>
    </w:p>
    <w:p w14:paraId="6F8CBE68" w14:textId="03D12A0C" w:rsidR="006B114A" w:rsidRPr="00773509" w:rsidRDefault="006B114A" w:rsidP="00ED079B">
      <w:pPr>
        <w:pStyle w:val="Heading4"/>
      </w:pPr>
      <w:bookmarkStart w:id="737" w:name="_Toc484523841"/>
      <w:bookmarkStart w:id="738" w:name="_Toc225065142"/>
      <w:bookmarkStart w:id="739" w:name="_Toc225648285"/>
      <w:bookmarkEnd w:id="735"/>
      <w:bookmarkEnd w:id="736"/>
      <w:r w:rsidRPr="00773509">
        <w:t xml:space="preserve">Feature </w:t>
      </w:r>
      <w:bookmarkEnd w:id="737"/>
      <w:r w:rsidRPr="00773509">
        <w:t xml:space="preserve">and Information </w:t>
      </w:r>
      <w:r w:rsidR="00CA0CED" w:rsidRPr="00773509">
        <w:t>a</w:t>
      </w:r>
      <w:r w:rsidRPr="00773509">
        <w:t>ssociations</w:t>
      </w:r>
    </w:p>
    <w:bookmarkEnd w:id="738"/>
    <w:bookmarkEnd w:id="739"/>
    <w:p w14:paraId="01ACAD4F" w14:textId="77777777" w:rsidR="00894196" w:rsidRPr="00773509" w:rsidRDefault="006B114A" w:rsidP="00721358">
      <w:pPr>
        <w:spacing w:after="120"/>
      </w:pPr>
      <w:r w:rsidRPr="00773509">
        <w:t>Feature and information associations are not directly used in an Interoperability Catalogue since an Interoperability Catalogue is a catalogue-like product.</w:t>
      </w:r>
    </w:p>
    <w:p w14:paraId="05718762" w14:textId="58815F5A" w:rsidR="006B114A" w:rsidRPr="00773509" w:rsidRDefault="00894196" w:rsidP="00721358">
      <w:pPr>
        <w:spacing w:after="120"/>
      </w:pPr>
      <w:r w:rsidRPr="00773509">
        <w:t>Feature and information associations in covered products may be referenced by interoperability operations and rules.</w:t>
      </w:r>
    </w:p>
    <w:p w14:paraId="469570B3" w14:textId="77777777" w:rsidR="006B114A" w:rsidRPr="00773509" w:rsidRDefault="006B114A" w:rsidP="00ED079B">
      <w:pPr>
        <w:pStyle w:val="Heading4"/>
        <w:rPr>
          <w:lang w:eastAsia="en-US"/>
        </w:rPr>
      </w:pPr>
      <w:bookmarkStart w:id="740" w:name="_Toc26928247"/>
      <w:bookmarkStart w:id="741" w:name="_Toc26928248"/>
      <w:bookmarkStart w:id="742" w:name="_Toc484523842"/>
      <w:bookmarkStart w:id="743" w:name="_Toc225065149"/>
      <w:bookmarkStart w:id="744" w:name="_Toc225648292"/>
      <w:bookmarkEnd w:id="740"/>
      <w:bookmarkEnd w:id="741"/>
      <w:r w:rsidRPr="00773509">
        <w:rPr>
          <w:lang w:eastAsia="en-US"/>
        </w:rPr>
        <w:lastRenderedPageBreak/>
        <w:t>Information Types</w:t>
      </w:r>
      <w:bookmarkEnd w:id="742"/>
    </w:p>
    <w:p w14:paraId="6E1161CF" w14:textId="3F4B8AFB" w:rsidR="006B114A" w:rsidRPr="00773509" w:rsidRDefault="006B114A" w:rsidP="00572316">
      <w:pPr>
        <w:spacing w:after="120"/>
        <w:rPr>
          <w:lang w:eastAsia="en-GB"/>
        </w:rPr>
      </w:pPr>
      <w:r w:rsidRPr="00773509">
        <w:rPr>
          <w:lang w:eastAsia="en-GB"/>
        </w:rPr>
        <w:t>Information types are not prioritized by an Interoperability Catalogue nor are they used directly in an Interoperability Catalogue.</w:t>
      </w:r>
    </w:p>
    <w:p w14:paraId="2BE239C9" w14:textId="20203E11" w:rsidR="006B114A" w:rsidRPr="00773509" w:rsidRDefault="006B114A" w:rsidP="00ED079B">
      <w:pPr>
        <w:pStyle w:val="Heading4"/>
        <w:rPr>
          <w:lang w:eastAsia="en-US"/>
        </w:rPr>
      </w:pPr>
      <w:bookmarkStart w:id="745" w:name="_Toc484523843"/>
      <w:r w:rsidRPr="00773509">
        <w:rPr>
          <w:lang w:eastAsia="en-US"/>
        </w:rPr>
        <w:t>Attributes</w:t>
      </w:r>
      <w:bookmarkEnd w:id="743"/>
      <w:bookmarkEnd w:id="744"/>
      <w:bookmarkEnd w:id="745"/>
    </w:p>
    <w:p w14:paraId="20CFA9F7" w14:textId="03754D4A" w:rsidR="006B114A" w:rsidRPr="00773509" w:rsidRDefault="006B114A" w:rsidP="00572316">
      <w:pPr>
        <w:spacing w:after="120"/>
        <w:rPr>
          <w:lang w:eastAsia="en-US"/>
        </w:rPr>
      </w:pPr>
      <w:r w:rsidRPr="00773509">
        <w:rPr>
          <w:lang w:eastAsia="en-US"/>
        </w:rPr>
        <w:t xml:space="preserve">The Interoperability Catalogue uses the following attribute types from the S-100 GFM. </w:t>
      </w:r>
    </w:p>
    <w:p w14:paraId="58791065" w14:textId="70D7AC6C" w:rsidR="00182F7E" w:rsidRPr="00773509" w:rsidRDefault="00182F7E" w:rsidP="00D37E3F">
      <w:pPr>
        <w:pStyle w:val="Caption"/>
        <w:jc w:val="center"/>
        <w:rPr>
          <w:iCs/>
        </w:rPr>
      </w:pPr>
      <w:r w:rsidRPr="00773509">
        <w:rPr>
          <w:iCs/>
        </w:rPr>
        <w:t xml:space="preserve">Table </w:t>
      </w:r>
      <w:r w:rsidR="00E05EA5" w:rsidRPr="00773509">
        <w:rPr>
          <w:iCs/>
        </w:rPr>
        <w:fldChar w:fldCharType="begin"/>
      </w:r>
      <w:r w:rsidR="00E05EA5" w:rsidRPr="00773509">
        <w:rPr>
          <w:iCs/>
        </w:rPr>
        <w:instrText xml:space="preserve"> STYLEREF 1 \s </w:instrText>
      </w:r>
      <w:r w:rsidR="00E05EA5" w:rsidRPr="00773509">
        <w:rPr>
          <w:iCs/>
        </w:rPr>
        <w:fldChar w:fldCharType="separate"/>
      </w:r>
      <w:r w:rsidR="002B326D">
        <w:rPr>
          <w:iCs/>
          <w:noProof/>
        </w:rPr>
        <w:t>4</w:t>
      </w:r>
      <w:r w:rsidR="00E05EA5" w:rsidRPr="00773509">
        <w:rPr>
          <w:iCs/>
        </w:rPr>
        <w:fldChar w:fldCharType="end"/>
      </w:r>
      <w:r w:rsidR="00E05EA5" w:rsidRPr="00773509">
        <w:rPr>
          <w:iCs/>
        </w:rPr>
        <w:noBreakHyphen/>
      </w:r>
      <w:r w:rsidR="00E05EA5" w:rsidRPr="00773509">
        <w:rPr>
          <w:iCs/>
        </w:rPr>
        <w:fldChar w:fldCharType="begin"/>
      </w:r>
      <w:r w:rsidR="00E05EA5" w:rsidRPr="00773509">
        <w:rPr>
          <w:iCs/>
        </w:rPr>
        <w:instrText xml:space="preserve"> SEQ Table \* ARABIC \s 1 </w:instrText>
      </w:r>
      <w:r w:rsidR="00E05EA5" w:rsidRPr="00773509">
        <w:rPr>
          <w:iCs/>
        </w:rPr>
        <w:fldChar w:fldCharType="separate"/>
      </w:r>
      <w:r w:rsidR="002B326D">
        <w:rPr>
          <w:iCs/>
          <w:noProof/>
        </w:rPr>
        <w:t>1</w:t>
      </w:r>
      <w:r w:rsidR="00E05EA5" w:rsidRPr="00773509">
        <w:rPr>
          <w:iCs/>
        </w:rPr>
        <w:fldChar w:fldCharType="end"/>
      </w:r>
      <w:r w:rsidRPr="00773509">
        <w:rPr>
          <w:iCs/>
        </w:rPr>
        <w:t xml:space="preserve"> - Simple attribute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6224"/>
      </w:tblGrid>
      <w:tr w:rsidR="006B114A" w:rsidRPr="00773509" w14:paraId="69A9041E" w14:textId="77777777" w:rsidTr="00572316">
        <w:tc>
          <w:tcPr>
            <w:tcW w:w="2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15F84C" w14:textId="77777777" w:rsidR="006B114A" w:rsidRPr="00773509" w:rsidRDefault="006B114A" w:rsidP="00D435A2">
            <w:pPr>
              <w:pStyle w:val="BodyText"/>
              <w:spacing w:line="240" w:lineRule="auto"/>
              <w:rPr>
                <w:b/>
                <w:szCs w:val="18"/>
              </w:rPr>
            </w:pPr>
            <w:r w:rsidRPr="00773509">
              <w:rPr>
                <w:b/>
                <w:szCs w:val="18"/>
              </w:rPr>
              <w:t>Type</w:t>
            </w:r>
          </w:p>
        </w:tc>
        <w:tc>
          <w:tcPr>
            <w:tcW w:w="6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E3365B" w14:textId="77777777" w:rsidR="006B114A" w:rsidRPr="00773509" w:rsidRDefault="006B114A" w:rsidP="00D435A2">
            <w:pPr>
              <w:pStyle w:val="BodyText"/>
              <w:spacing w:line="240" w:lineRule="auto"/>
              <w:rPr>
                <w:b/>
                <w:szCs w:val="18"/>
              </w:rPr>
            </w:pPr>
            <w:r w:rsidRPr="00773509">
              <w:rPr>
                <w:b/>
                <w:szCs w:val="18"/>
              </w:rPr>
              <w:t>Definition</w:t>
            </w:r>
          </w:p>
        </w:tc>
      </w:tr>
      <w:tr w:rsidR="006B114A" w:rsidRPr="00773509" w14:paraId="0C713474"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140FE28B" w14:textId="77777777" w:rsidR="006B114A" w:rsidRPr="00773509" w:rsidRDefault="006B114A" w:rsidP="00D435A2">
            <w:pPr>
              <w:pStyle w:val="Labeldata"/>
              <w:spacing w:before="60" w:after="60"/>
              <w:rPr>
                <w:sz w:val="18"/>
                <w:szCs w:val="18"/>
              </w:rPr>
            </w:pPr>
            <w:r w:rsidRPr="00773509">
              <w:rPr>
                <w:sz w:val="18"/>
                <w:szCs w:val="18"/>
              </w:rPr>
              <w:t>Enumeration</w:t>
            </w:r>
          </w:p>
        </w:tc>
        <w:tc>
          <w:tcPr>
            <w:tcW w:w="6453" w:type="dxa"/>
            <w:tcBorders>
              <w:top w:val="single" w:sz="4" w:space="0" w:color="auto"/>
              <w:left w:val="single" w:sz="4" w:space="0" w:color="auto"/>
              <w:bottom w:val="single" w:sz="4" w:space="0" w:color="auto"/>
              <w:right w:val="single" w:sz="4" w:space="0" w:color="auto"/>
            </w:tcBorders>
            <w:hideMark/>
          </w:tcPr>
          <w:p w14:paraId="4072BAB3" w14:textId="4C329789" w:rsidR="006B114A" w:rsidRPr="00773509" w:rsidRDefault="006B114A" w:rsidP="00572316">
            <w:pPr>
              <w:pStyle w:val="Labeldata"/>
              <w:spacing w:before="60" w:after="60"/>
              <w:jc w:val="left"/>
              <w:rPr>
                <w:sz w:val="18"/>
                <w:szCs w:val="18"/>
              </w:rPr>
            </w:pPr>
            <w:r w:rsidRPr="00773509">
              <w:rPr>
                <w:sz w:val="18"/>
                <w:szCs w:val="18"/>
              </w:rPr>
              <w:t>A fixed list of valid identifiers of named literal values</w:t>
            </w:r>
            <w:r w:rsidR="00D435A2" w:rsidRPr="00773509">
              <w:rPr>
                <w:sz w:val="18"/>
                <w:szCs w:val="18"/>
              </w:rPr>
              <w:t>.</w:t>
            </w:r>
          </w:p>
        </w:tc>
      </w:tr>
      <w:tr w:rsidR="006B114A" w:rsidRPr="00773509" w14:paraId="7C0B59E6"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6DF60E4B" w14:textId="77777777" w:rsidR="006B114A" w:rsidRPr="00773509" w:rsidRDefault="006B114A" w:rsidP="00D435A2">
            <w:pPr>
              <w:pStyle w:val="Labeldata"/>
              <w:spacing w:before="60" w:after="60"/>
              <w:rPr>
                <w:sz w:val="18"/>
                <w:szCs w:val="18"/>
              </w:rPr>
            </w:pPr>
            <w:r w:rsidRPr="00773509">
              <w:rPr>
                <w:sz w:val="18"/>
                <w:szCs w:val="18"/>
              </w:rPr>
              <w:t>Integer</w:t>
            </w:r>
          </w:p>
        </w:tc>
        <w:tc>
          <w:tcPr>
            <w:tcW w:w="6453" w:type="dxa"/>
            <w:tcBorders>
              <w:top w:val="single" w:sz="4" w:space="0" w:color="auto"/>
              <w:left w:val="single" w:sz="4" w:space="0" w:color="auto"/>
              <w:bottom w:val="single" w:sz="4" w:space="0" w:color="auto"/>
              <w:right w:val="single" w:sz="4" w:space="0" w:color="auto"/>
            </w:tcBorders>
            <w:hideMark/>
          </w:tcPr>
          <w:p w14:paraId="138F5061" w14:textId="46B94255" w:rsidR="006B114A" w:rsidRPr="00773509" w:rsidRDefault="00D435A2" w:rsidP="00572316">
            <w:pPr>
              <w:pStyle w:val="Labeldata"/>
              <w:spacing w:before="60" w:after="60"/>
              <w:jc w:val="left"/>
              <w:rPr>
                <w:sz w:val="18"/>
                <w:szCs w:val="18"/>
              </w:rPr>
            </w:pPr>
            <w:r w:rsidRPr="00773509">
              <w:rPr>
                <w:sz w:val="18"/>
                <w:szCs w:val="18"/>
              </w:rPr>
              <w:t xml:space="preserve">A signed integer number. </w:t>
            </w:r>
            <w:r w:rsidR="006B114A" w:rsidRPr="00773509">
              <w:rPr>
                <w:sz w:val="18"/>
                <w:szCs w:val="18"/>
              </w:rPr>
              <w:t>The representation of an integer is encapsulation and usage dependent.</w:t>
            </w:r>
          </w:p>
        </w:tc>
      </w:tr>
      <w:tr w:rsidR="006B114A" w:rsidRPr="00773509" w14:paraId="29A6969B"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5A84C364" w14:textId="77777777" w:rsidR="006B114A" w:rsidRPr="00773509" w:rsidRDefault="006B114A" w:rsidP="00D435A2">
            <w:pPr>
              <w:pStyle w:val="Labeldata"/>
              <w:spacing w:before="60" w:after="60"/>
              <w:rPr>
                <w:sz w:val="18"/>
                <w:szCs w:val="18"/>
              </w:rPr>
            </w:pPr>
            <w:r w:rsidRPr="00773509">
              <w:rPr>
                <w:sz w:val="18"/>
                <w:szCs w:val="18"/>
              </w:rPr>
              <w:t>CharacterString</w:t>
            </w:r>
          </w:p>
        </w:tc>
        <w:tc>
          <w:tcPr>
            <w:tcW w:w="6453" w:type="dxa"/>
            <w:tcBorders>
              <w:top w:val="single" w:sz="4" w:space="0" w:color="auto"/>
              <w:left w:val="single" w:sz="4" w:space="0" w:color="auto"/>
              <w:bottom w:val="single" w:sz="4" w:space="0" w:color="auto"/>
              <w:right w:val="single" w:sz="4" w:space="0" w:color="auto"/>
            </w:tcBorders>
            <w:hideMark/>
          </w:tcPr>
          <w:p w14:paraId="3248B077" w14:textId="4BEC48BF" w:rsidR="006B114A" w:rsidRPr="00773509" w:rsidRDefault="006B114A" w:rsidP="00572316">
            <w:pPr>
              <w:pStyle w:val="Labeldata"/>
              <w:spacing w:before="60" w:after="60"/>
              <w:jc w:val="left"/>
              <w:rPr>
                <w:sz w:val="18"/>
                <w:szCs w:val="18"/>
              </w:rPr>
            </w:pPr>
            <w:r w:rsidRPr="00773509">
              <w:rPr>
                <w:sz w:val="18"/>
                <w:szCs w:val="18"/>
              </w:rPr>
              <w:t>An arbitrary-length sequence of characters including accents and special characters from a repertoire of one of the adopted character sets</w:t>
            </w:r>
            <w:r w:rsidR="00D435A2" w:rsidRPr="00773509">
              <w:rPr>
                <w:sz w:val="18"/>
                <w:szCs w:val="18"/>
              </w:rPr>
              <w:t>.</w:t>
            </w:r>
          </w:p>
        </w:tc>
      </w:tr>
      <w:tr w:rsidR="006B114A" w:rsidRPr="00773509" w14:paraId="599D59B2"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76EC75D2" w14:textId="77777777" w:rsidR="006B114A" w:rsidRPr="00773509" w:rsidRDefault="006B114A" w:rsidP="00D435A2">
            <w:pPr>
              <w:pStyle w:val="Labeldata"/>
              <w:spacing w:before="60" w:after="60"/>
              <w:rPr>
                <w:sz w:val="18"/>
                <w:szCs w:val="18"/>
              </w:rPr>
            </w:pPr>
            <w:r w:rsidRPr="00773509">
              <w:rPr>
                <w:sz w:val="18"/>
                <w:szCs w:val="18"/>
              </w:rPr>
              <w:t>Date</w:t>
            </w:r>
          </w:p>
        </w:tc>
        <w:tc>
          <w:tcPr>
            <w:tcW w:w="6453" w:type="dxa"/>
            <w:tcBorders>
              <w:top w:val="single" w:sz="4" w:space="0" w:color="auto"/>
              <w:left w:val="single" w:sz="4" w:space="0" w:color="auto"/>
              <w:bottom w:val="single" w:sz="4" w:space="0" w:color="auto"/>
              <w:right w:val="single" w:sz="4" w:space="0" w:color="auto"/>
            </w:tcBorders>
            <w:vAlign w:val="center"/>
            <w:hideMark/>
          </w:tcPr>
          <w:p w14:paraId="6870FE5C" w14:textId="77777777" w:rsidR="006B114A" w:rsidRPr="00773509" w:rsidRDefault="006B114A" w:rsidP="00572316">
            <w:pPr>
              <w:pStyle w:val="Labeldata"/>
              <w:spacing w:before="60" w:after="60"/>
              <w:jc w:val="left"/>
              <w:rPr>
                <w:sz w:val="18"/>
                <w:szCs w:val="18"/>
              </w:rPr>
            </w:pPr>
            <w:r w:rsidRPr="00773509">
              <w:rPr>
                <w:sz w:val="18"/>
                <w:szCs w:val="18"/>
              </w:rPr>
              <w:t xml:space="preserve">A date provides values for year, month and day according to the Gregorian Calendar.  Character encoding of a date is a string which must follow the calendar date format (complete representation, basic format) for date specified by ISO 8601:1988.  </w:t>
            </w:r>
          </w:p>
          <w:p w14:paraId="51DB000A" w14:textId="77777777" w:rsidR="006B114A" w:rsidRPr="00773509" w:rsidRDefault="006B114A" w:rsidP="00572316">
            <w:pPr>
              <w:pStyle w:val="Labeldata"/>
              <w:spacing w:before="60" w:after="60"/>
              <w:jc w:val="left"/>
              <w:rPr>
                <w:sz w:val="18"/>
                <w:szCs w:val="18"/>
              </w:rPr>
            </w:pPr>
            <w:r w:rsidRPr="00773509">
              <w:rPr>
                <w:sz w:val="18"/>
                <w:szCs w:val="18"/>
              </w:rPr>
              <w:t>EXAMPLE      19980918 (YYYYMMDD)</w:t>
            </w:r>
          </w:p>
        </w:tc>
      </w:tr>
      <w:tr w:rsidR="006B114A" w:rsidRPr="00773509" w14:paraId="704C8F96" w14:textId="77777777" w:rsidTr="001A2A37">
        <w:trPr>
          <w:trHeight w:val="771"/>
        </w:trPr>
        <w:tc>
          <w:tcPr>
            <w:tcW w:w="2897" w:type="dxa"/>
            <w:tcBorders>
              <w:top w:val="single" w:sz="4" w:space="0" w:color="auto"/>
              <w:left w:val="single" w:sz="4" w:space="0" w:color="auto"/>
              <w:bottom w:val="single" w:sz="4" w:space="0" w:color="auto"/>
              <w:right w:val="single" w:sz="4" w:space="0" w:color="auto"/>
            </w:tcBorders>
            <w:hideMark/>
          </w:tcPr>
          <w:p w14:paraId="0486E83F" w14:textId="77777777" w:rsidR="006B114A" w:rsidRPr="00773509" w:rsidRDefault="006B114A" w:rsidP="00D435A2">
            <w:pPr>
              <w:pStyle w:val="Labeldata"/>
              <w:spacing w:before="60" w:after="60"/>
              <w:rPr>
                <w:sz w:val="18"/>
                <w:szCs w:val="18"/>
              </w:rPr>
            </w:pPr>
            <w:r w:rsidRPr="00773509">
              <w:rPr>
                <w:sz w:val="18"/>
                <w:szCs w:val="18"/>
              </w:rPr>
              <w:t>Time</w:t>
            </w:r>
          </w:p>
        </w:tc>
        <w:tc>
          <w:tcPr>
            <w:tcW w:w="6453" w:type="dxa"/>
            <w:tcBorders>
              <w:top w:val="single" w:sz="4" w:space="0" w:color="auto"/>
              <w:left w:val="single" w:sz="4" w:space="0" w:color="auto"/>
              <w:bottom w:val="single" w:sz="4" w:space="0" w:color="auto"/>
              <w:right w:val="single" w:sz="4" w:space="0" w:color="auto"/>
            </w:tcBorders>
            <w:hideMark/>
          </w:tcPr>
          <w:p w14:paraId="46885F8D" w14:textId="062C6AAF" w:rsidR="006B114A" w:rsidRPr="00773509" w:rsidRDefault="006B114A" w:rsidP="00572316">
            <w:pPr>
              <w:spacing w:before="60" w:after="60"/>
              <w:jc w:val="left"/>
              <w:rPr>
                <w:sz w:val="18"/>
                <w:szCs w:val="18"/>
              </w:rPr>
            </w:pPr>
            <w:bookmarkStart w:id="746" w:name="_Toc484523844"/>
            <w:r w:rsidRPr="00773509">
              <w:rPr>
                <w:sz w:val="18"/>
                <w:szCs w:val="18"/>
              </w:rPr>
              <w:t>A time is given by an hour, minute and second. Character encoding of a time is a string that follows the local time (complete representation, basic format) format defined in ISO 8601:1988.</w:t>
            </w:r>
            <w:bookmarkEnd w:id="746"/>
            <w:r w:rsidRPr="00773509">
              <w:rPr>
                <w:sz w:val="18"/>
                <w:szCs w:val="18"/>
              </w:rPr>
              <w:t xml:space="preserve"> </w:t>
            </w:r>
          </w:p>
          <w:p w14:paraId="0041A445" w14:textId="77777777" w:rsidR="0048578B" w:rsidRPr="00773509" w:rsidRDefault="006B114A" w:rsidP="00572316">
            <w:pPr>
              <w:pStyle w:val="Labeldata"/>
              <w:spacing w:before="60" w:after="60"/>
              <w:jc w:val="left"/>
              <w:rPr>
                <w:sz w:val="18"/>
                <w:szCs w:val="18"/>
              </w:rPr>
            </w:pPr>
            <w:r w:rsidRPr="00773509">
              <w:rPr>
                <w:sz w:val="18"/>
                <w:szCs w:val="18"/>
              </w:rPr>
              <w:t xml:space="preserve">EXAMPLE       183059 </w:t>
            </w:r>
          </w:p>
          <w:p w14:paraId="0AC16594" w14:textId="11F0FC43" w:rsidR="0048578B" w:rsidRPr="00773509" w:rsidRDefault="0048578B" w:rsidP="00572316">
            <w:pPr>
              <w:pStyle w:val="Labeldata"/>
              <w:spacing w:before="60" w:after="60"/>
              <w:jc w:val="left"/>
              <w:rPr>
                <w:sz w:val="18"/>
                <w:szCs w:val="18"/>
              </w:rPr>
            </w:pPr>
            <w:r w:rsidRPr="00773509">
              <w:rPr>
                <w:sz w:val="18"/>
                <w:szCs w:val="18"/>
              </w:rPr>
              <w:t>If it is required to specify time with a reference to a time zone from UTC, this is done using the following format;</w:t>
            </w:r>
            <w:r w:rsidR="006B114A" w:rsidRPr="00773509">
              <w:rPr>
                <w:sz w:val="18"/>
                <w:szCs w:val="18"/>
              </w:rPr>
              <w:t xml:space="preserve"> 183059+0100</w:t>
            </w:r>
            <w:r w:rsidRPr="00773509">
              <w:rPr>
                <w:sz w:val="18"/>
                <w:szCs w:val="18"/>
              </w:rPr>
              <w:t>;</w:t>
            </w:r>
            <w:r w:rsidR="006B114A" w:rsidRPr="00773509">
              <w:rPr>
                <w:sz w:val="18"/>
                <w:szCs w:val="18"/>
              </w:rPr>
              <w:t xml:space="preserve"> </w:t>
            </w:r>
            <w:r w:rsidR="00572316" w:rsidRPr="00773509">
              <w:rPr>
                <w:sz w:val="18"/>
                <w:szCs w:val="18"/>
              </w:rPr>
              <w:t>for one hour before UTC.</w:t>
            </w:r>
          </w:p>
          <w:p w14:paraId="78C67392" w14:textId="650A5A26" w:rsidR="00BB1F90" w:rsidRPr="00773509" w:rsidRDefault="0048578B" w:rsidP="00572316">
            <w:pPr>
              <w:pStyle w:val="Labeldata"/>
              <w:spacing w:before="60" w:after="60"/>
              <w:jc w:val="left"/>
              <w:rPr>
                <w:sz w:val="18"/>
                <w:szCs w:val="18"/>
              </w:rPr>
            </w:pPr>
            <w:r w:rsidRPr="00773509">
              <w:rPr>
                <w:sz w:val="18"/>
                <w:szCs w:val="18"/>
              </w:rPr>
              <w:t xml:space="preserve">If it is required </w:t>
            </w:r>
            <w:r w:rsidR="003E32E3" w:rsidRPr="00773509">
              <w:rPr>
                <w:sz w:val="18"/>
                <w:szCs w:val="18"/>
              </w:rPr>
              <w:t>to specify</w:t>
            </w:r>
            <w:r w:rsidRPr="00773509">
              <w:rPr>
                <w:sz w:val="18"/>
                <w:szCs w:val="18"/>
              </w:rPr>
              <w:t xml:space="preserve"> time according to UTC, it is done using the following format; </w:t>
            </w:r>
            <w:r w:rsidR="006B114A" w:rsidRPr="00773509">
              <w:rPr>
                <w:sz w:val="18"/>
                <w:szCs w:val="18"/>
              </w:rPr>
              <w:t>183059Z</w:t>
            </w:r>
            <w:r w:rsidR="00D435A2" w:rsidRPr="00773509">
              <w:rPr>
                <w:sz w:val="18"/>
                <w:szCs w:val="18"/>
              </w:rPr>
              <w:t>.</w:t>
            </w:r>
          </w:p>
        </w:tc>
      </w:tr>
      <w:tr w:rsidR="006B114A" w:rsidRPr="00773509" w14:paraId="0D84DD37"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442D6EE5" w14:textId="77777777" w:rsidR="006B114A" w:rsidRPr="00773509" w:rsidRDefault="006B114A" w:rsidP="00D435A2">
            <w:pPr>
              <w:pStyle w:val="Labeldata"/>
              <w:spacing w:before="60" w:after="60"/>
              <w:rPr>
                <w:sz w:val="18"/>
                <w:szCs w:val="18"/>
              </w:rPr>
            </w:pPr>
            <w:r w:rsidRPr="00773509">
              <w:rPr>
                <w:sz w:val="18"/>
                <w:szCs w:val="18"/>
              </w:rPr>
              <w:t>Date and Time</w:t>
            </w:r>
          </w:p>
        </w:tc>
        <w:tc>
          <w:tcPr>
            <w:tcW w:w="6453" w:type="dxa"/>
            <w:tcBorders>
              <w:top w:val="single" w:sz="4" w:space="0" w:color="auto"/>
              <w:left w:val="single" w:sz="4" w:space="0" w:color="auto"/>
              <w:bottom w:val="single" w:sz="4" w:space="0" w:color="auto"/>
              <w:right w:val="single" w:sz="4" w:space="0" w:color="auto"/>
            </w:tcBorders>
            <w:hideMark/>
          </w:tcPr>
          <w:p w14:paraId="1E041558" w14:textId="680251A5" w:rsidR="006B114A" w:rsidRPr="00773509" w:rsidRDefault="006B114A" w:rsidP="00572316">
            <w:pPr>
              <w:pStyle w:val="Labeldata"/>
              <w:spacing w:before="60" w:after="60"/>
              <w:jc w:val="left"/>
              <w:rPr>
                <w:sz w:val="18"/>
                <w:szCs w:val="18"/>
              </w:rPr>
            </w:pPr>
            <w:r w:rsidRPr="00773509">
              <w:rPr>
                <w:sz w:val="18"/>
                <w:szCs w:val="18"/>
              </w:rPr>
              <w:t xml:space="preserve">A DateTime is a combination of a date and a time type. Character encoding of a DateTime </w:t>
            </w:r>
            <w:r w:rsidR="00293D16" w:rsidRPr="00773509">
              <w:rPr>
                <w:sz w:val="18"/>
                <w:szCs w:val="18"/>
              </w:rPr>
              <w:t>must follow</w:t>
            </w:r>
            <w:r w:rsidRPr="00773509">
              <w:rPr>
                <w:sz w:val="18"/>
                <w:szCs w:val="18"/>
              </w:rPr>
              <w:t xml:space="preserve"> ISO 8601:1988</w:t>
            </w:r>
            <w:r w:rsidR="00D435A2" w:rsidRPr="00773509">
              <w:rPr>
                <w:sz w:val="18"/>
                <w:szCs w:val="18"/>
              </w:rPr>
              <w:t>.</w:t>
            </w:r>
          </w:p>
          <w:p w14:paraId="1DB395C1" w14:textId="77777777" w:rsidR="006B114A" w:rsidRPr="00773509" w:rsidRDefault="006B114A" w:rsidP="00572316">
            <w:pPr>
              <w:pStyle w:val="Labeldata"/>
              <w:spacing w:before="60" w:after="60"/>
              <w:jc w:val="left"/>
              <w:rPr>
                <w:sz w:val="18"/>
                <w:szCs w:val="18"/>
              </w:rPr>
            </w:pPr>
            <w:r w:rsidRPr="00773509">
              <w:rPr>
                <w:sz w:val="18"/>
                <w:szCs w:val="18"/>
              </w:rPr>
              <w:t>EXAMPLE  19850412T101530</w:t>
            </w:r>
          </w:p>
        </w:tc>
      </w:tr>
      <w:tr w:rsidR="006B114A" w:rsidRPr="00773509" w14:paraId="0C8FA402"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3D274120" w14:textId="77777777" w:rsidR="006B114A" w:rsidRPr="00773509" w:rsidRDefault="006B114A" w:rsidP="00D435A2">
            <w:pPr>
              <w:pStyle w:val="Labeldata"/>
              <w:spacing w:before="60" w:after="60"/>
              <w:rPr>
                <w:sz w:val="18"/>
                <w:szCs w:val="18"/>
              </w:rPr>
            </w:pPr>
            <w:r w:rsidRPr="00773509">
              <w:rPr>
                <w:sz w:val="18"/>
                <w:szCs w:val="18"/>
              </w:rPr>
              <w:t>S100_CodeList</w:t>
            </w:r>
          </w:p>
        </w:tc>
        <w:tc>
          <w:tcPr>
            <w:tcW w:w="6453" w:type="dxa"/>
            <w:tcBorders>
              <w:top w:val="single" w:sz="4" w:space="0" w:color="auto"/>
              <w:left w:val="single" w:sz="4" w:space="0" w:color="auto"/>
              <w:bottom w:val="single" w:sz="4" w:space="0" w:color="auto"/>
              <w:right w:val="single" w:sz="4" w:space="0" w:color="auto"/>
            </w:tcBorders>
            <w:hideMark/>
          </w:tcPr>
          <w:p w14:paraId="25FA40AB" w14:textId="3C030B7F" w:rsidR="006B114A" w:rsidRPr="00773509" w:rsidRDefault="006B114A" w:rsidP="00572316">
            <w:pPr>
              <w:pStyle w:val="Labeldata"/>
              <w:spacing w:before="60" w:after="60"/>
              <w:jc w:val="left"/>
              <w:rPr>
                <w:sz w:val="18"/>
                <w:szCs w:val="18"/>
              </w:rPr>
            </w:pPr>
            <w:r w:rsidRPr="00773509">
              <w:rPr>
                <w:sz w:val="18"/>
                <w:szCs w:val="18"/>
              </w:rPr>
              <w:t>Open enumeration or identifier of entry in a vocabulary</w:t>
            </w:r>
            <w:r w:rsidR="00D435A2" w:rsidRPr="00773509">
              <w:rPr>
                <w:sz w:val="18"/>
                <w:szCs w:val="18"/>
              </w:rPr>
              <w:t>.</w:t>
            </w:r>
          </w:p>
        </w:tc>
      </w:tr>
      <w:tr w:rsidR="006B114A" w:rsidRPr="00773509" w14:paraId="65AE41FE"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7D93A9EE" w14:textId="77777777" w:rsidR="006B114A" w:rsidRPr="00773509" w:rsidRDefault="006B114A" w:rsidP="00D435A2">
            <w:pPr>
              <w:pStyle w:val="Labeldata"/>
              <w:spacing w:before="60" w:after="60"/>
              <w:rPr>
                <w:sz w:val="18"/>
                <w:szCs w:val="18"/>
              </w:rPr>
            </w:pPr>
            <w:r w:rsidRPr="00773509">
              <w:rPr>
                <w:sz w:val="18"/>
                <w:szCs w:val="18"/>
              </w:rPr>
              <w:t>S100_TruncatedDate</w:t>
            </w:r>
          </w:p>
        </w:tc>
        <w:tc>
          <w:tcPr>
            <w:tcW w:w="6453" w:type="dxa"/>
            <w:tcBorders>
              <w:top w:val="single" w:sz="4" w:space="0" w:color="auto"/>
              <w:left w:val="single" w:sz="4" w:space="0" w:color="auto"/>
              <w:bottom w:val="single" w:sz="4" w:space="0" w:color="auto"/>
              <w:right w:val="single" w:sz="4" w:space="0" w:color="auto"/>
            </w:tcBorders>
            <w:hideMark/>
          </w:tcPr>
          <w:p w14:paraId="24EAFB0F" w14:textId="5BDCD7D5" w:rsidR="006B114A" w:rsidRPr="00773509" w:rsidRDefault="006B114A" w:rsidP="00572316">
            <w:pPr>
              <w:pStyle w:val="Labeldata"/>
              <w:spacing w:before="60" w:after="60"/>
              <w:jc w:val="left"/>
              <w:rPr>
                <w:sz w:val="18"/>
                <w:szCs w:val="18"/>
              </w:rPr>
            </w:pPr>
            <w:r w:rsidRPr="00773509">
              <w:rPr>
                <w:sz w:val="18"/>
                <w:szCs w:val="18"/>
              </w:rPr>
              <w:t>Truncated format for date</w:t>
            </w:r>
            <w:r w:rsidR="00D435A2" w:rsidRPr="00773509">
              <w:rPr>
                <w:sz w:val="18"/>
                <w:szCs w:val="18"/>
              </w:rPr>
              <w:t>.</w:t>
            </w:r>
          </w:p>
        </w:tc>
      </w:tr>
    </w:tbl>
    <w:p w14:paraId="0CAFFF74" w14:textId="28EF4821" w:rsidR="00E05EA5" w:rsidRPr="00773509" w:rsidRDefault="00E05EA5" w:rsidP="00D37E3F">
      <w:pPr>
        <w:pStyle w:val="Caption"/>
        <w:keepNext/>
        <w:jc w:val="center"/>
        <w:rPr>
          <w:rFonts w:cs="Arial"/>
          <w:iCs/>
        </w:rPr>
      </w:pPr>
      <w:bookmarkStart w:id="747" w:name="_Toc225065152"/>
      <w:bookmarkStart w:id="748" w:name="_Toc225648295"/>
      <w:r w:rsidRPr="00773509">
        <w:rPr>
          <w:rFonts w:cs="Arial"/>
          <w:iCs/>
        </w:rPr>
        <w:t xml:space="preserve">Table </w:t>
      </w:r>
      <w:r w:rsidRPr="00773509">
        <w:rPr>
          <w:rFonts w:cs="Arial"/>
          <w:iCs/>
        </w:rPr>
        <w:fldChar w:fldCharType="begin"/>
      </w:r>
      <w:r w:rsidRPr="00773509">
        <w:rPr>
          <w:rFonts w:cs="Arial"/>
          <w:iCs/>
        </w:rPr>
        <w:instrText xml:space="preserve"> STYLEREF 1 \s </w:instrText>
      </w:r>
      <w:r w:rsidRPr="00773509">
        <w:rPr>
          <w:rFonts w:cs="Arial"/>
          <w:iCs/>
        </w:rPr>
        <w:fldChar w:fldCharType="separate"/>
      </w:r>
      <w:r w:rsidR="002B326D">
        <w:rPr>
          <w:rFonts w:cs="Arial"/>
          <w:iCs/>
          <w:noProof/>
        </w:rPr>
        <w:t>4</w:t>
      </w:r>
      <w:r w:rsidRPr="00773509">
        <w:rPr>
          <w:rFonts w:cs="Arial"/>
          <w:iCs/>
        </w:rPr>
        <w:fldChar w:fldCharType="end"/>
      </w:r>
      <w:r w:rsidRPr="00773509">
        <w:rPr>
          <w:rFonts w:cs="Arial"/>
          <w:iCs/>
        </w:rPr>
        <w:noBreakHyphen/>
      </w:r>
      <w:r w:rsidRPr="00773509">
        <w:rPr>
          <w:rFonts w:cs="Arial"/>
          <w:iCs/>
        </w:rPr>
        <w:fldChar w:fldCharType="begin"/>
      </w:r>
      <w:r w:rsidRPr="00773509">
        <w:rPr>
          <w:rFonts w:cs="Arial"/>
          <w:iCs/>
        </w:rPr>
        <w:instrText xml:space="preserve"> SEQ Table \* ARABIC \s 1 </w:instrText>
      </w:r>
      <w:r w:rsidRPr="00773509">
        <w:rPr>
          <w:rFonts w:cs="Arial"/>
          <w:iCs/>
        </w:rPr>
        <w:fldChar w:fldCharType="separate"/>
      </w:r>
      <w:r w:rsidR="002B326D">
        <w:rPr>
          <w:rFonts w:cs="Arial"/>
          <w:iCs/>
          <w:noProof/>
        </w:rPr>
        <w:t>2</w:t>
      </w:r>
      <w:r w:rsidRPr="00773509">
        <w:rPr>
          <w:rFonts w:cs="Arial"/>
          <w:iCs/>
        </w:rPr>
        <w:fldChar w:fldCharType="end"/>
      </w:r>
      <w:r w:rsidRPr="00773509">
        <w:rPr>
          <w:rFonts w:cs="Arial"/>
          <w:iCs/>
        </w:rPr>
        <w:t xml:space="preserve"> - Derived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1477"/>
        <w:gridCol w:w="6090"/>
      </w:tblGrid>
      <w:tr w:rsidR="00E1616B" w:rsidRPr="00773509" w14:paraId="75ECFDC1" w14:textId="77777777" w:rsidTr="00572316">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FFD9F5" w14:textId="041C3F38" w:rsidR="00E1616B" w:rsidRPr="00773509" w:rsidRDefault="00E1616B" w:rsidP="00FB2DF8">
            <w:pPr>
              <w:pStyle w:val="Labeldata"/>
              <w:spacing w:before="60" w:after="60"/>
              <w:rPr>
                <w:b/>
                <w:sz w:val="18"/>
                <w:szCs w:val="18"/>
              </w:rPr>
            </w:pPr>
            <w:r w:rsidRPr="00773509">
              <w:rPr>
                <w:b/>
                <w:sz w:val="18"/>
                <w:szCs w:val="18"/>
              </w:rPr>
              <w:t>Derived type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5971FA" w14:textId="33CD1163" w:rsidR="00E1616B" w:rsidRPr="00773509" w:rsidRDefault="00E1616B" w:rsidP="00FB2DF8">
            <w:pPr>
              <w:pStyle w:val="Labeldata"/>
              <w:spacing w:before="60" w:after="60"/>
              <w:rPr>
                <w:b/>
                <w:sz w:val="18"/>
                <w:szCs w:val="18"/>
              </w:rPr>
            </w:pPr>
            <w:r w:rsidRPr="00773509">
              <w:rPr>
                <w:b/>
                <w:sz w:val="18"/>
                <w:szCs w:val="18"/>
              </w:rPr>
              <w:t>Base type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68C32" w14:textId="2706492F" w:rsidR="00E1616B" w:rsidRPr="00773509" w:rsidRDefault="00E1616B" w:rsidP="00FB2DF8">
            <w:pPr>
              <w:pStyle w:val="Labeldata"/>
              <w:spacing w:before="60" w:after="60"/>
              <w:rPr>
                <w:b/>
                <w:sz w:val="18"/>
                <w:szCs w:val="18"/>
              </w:rPr>
            </w:pPr>
            <w:r w:rsidRPr="00773509">
              <w:rPr>
                <w:b/>
                <w:sz w:val="18"/>
                <w:szCs w:val="18"/>
              </w:rPr>
              <w:t>Description</w:t>
            </w:r>
          </w:p>
        </w:tc>
      </w:tr>
      <w:tr w:rsidR="00E1616B" w:rsidRPr="00773509" w14:paraId="27894573"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73022403" w14:textId="77777777" w:rsidR="00E1616B" w:rsidRPr="00773509" w:rsidRDefault="00E1616B" w:rsidP="00FB2DF8">
            <w:pPr>
              <w:pStyle w:val="Labeldata"/>
              <w:spacing w:before="60" w:after="60"/>
              <w:rPr>
                <w:sz w:val="18"/>
                <w:szCs w:val="18"/>
              </w:rPr>
            </w:pPr>
            <w:r w:rsidRPr="00773509">
              <w:rPr>
                <w:sz w:val="18"/>
                <w:szCs w:val="18"/>
              </w:rPr>
              <w:t>FeatureCode</w:t>
            </w:r>
          </w:p>
        </w:tc>
        <w:tc>
          <w:tcPr>
            <w:tcW w:w="0" w:type="auto"/>
            <w:tcBorders>
              <w:top w:val="single" w:sz="4" w:space="0" w:color="auto"/>
              <w:left w:val="single" w:sz="4" w:space="0" w:color="auto"/>
              <w:bottom w:val="single" w:sz="4" w:space="0" w:color="auto"/>
              <w:right w:val="single" w:sz="4" w:space="0" w:color="auto"/>
            </w:tcBorders>
          </w:tcPr>
          <w:p w14:paraId="42DC273E" w14:textId="1D85483D" w:rsidR="00E1616B" w:rsidRPr="00773509" w:rsidRDefault="00E1616B" w:rsidP="00FB2DF8">
            <w:pPr>
              <w:pStyle w:val="Labeldata"/>
              <w:spacing w:before="60" w:after="60"/>
              <w:rPr>
                <w:sz w:val="18"/>
                <w:szCs w:val="18"/>
              </w:rPr>
            </w:pPr>
            <w:r w:rsidRPr="00773509">
              <w:rPr>
                <w:sz w:val="18"/>
                <w:szCs w:val="18"/>
              </w:rPr>
              <w:t>CharacterString</w:t>
            </w:r>
          </w:p>
        </w:tc>
        <w:tc>
          <w:tcPr>
            <w:tcW w:w="0" w:type="auto"/>
            <w:tcBorders>
              <w:top w:val="single" w:sz="4" w:space="0" w:color="auto"/>
              <w:left w:val="single" w:sz="4" w:space="0" w:color="auto"/>
              <w:bottom w:val="single" w:sz="4" w:space="0" w:color="auto"/>
              <w:right w:val="single" w:sz="4" w:space="0" w:color="auto"/>
            </w:tcBorders>
            <w:hideMark/>
          </w:tcPr>
          <w:p w14:paraId="342C6E1E" w14:textId="5CB198B3" w:rsidR="00E1616B" w:rsidRPr="00773509" w:rsidRDefault="00E1616B" w:rsidP="00572316">
            <w:pPr>
              <w:pStyle w:val="Labeldata"/>
              <w:spacing w:before="60" w:after="60"/>
              <w:jc w:val="left"/>
              <w:rPr>
                <w:sz w:val="18"/>
                <w:szCs w:val="18"/>
              </w:rPr>
            </w:pPr>
            <w:r w:rsidRPr="00773509">
              <w:rPr>
                <w:sz w:val="18"/>
                <w:szCs w:val="18"/>
              </w:rPr>
              <w:t xml:space="preserve">Restricted to the camel case code of the feature type with optional suffixes or prefixes indicating a </w:t>
            </w:r>
            <w:r w:rsidR="00FB2DF8" w:rsidRPr="00773509">
              <w:rPr>
                <w:sz w:val="18"/>
                <w:szCs w:val="18"/>
              </w:rPr>
              <w:t>P</w:t>
            </w:r>
            <w:r w:rsidRPr="00773509">
              <w:rPr>
                <w:sz w:val="18"/>
                <w:szCs w:val="18"/>
              </w:rPr>
              <w:t xml:space="preserve">roduct </w:t>
            </w:r>
            <w:r w:rsidR="00FB2DF8" w:rsidRPr="00773509">
              <w:rPr>
                <w:sz w:val="18"/>
                <w:szCs w:val="18"/>
              </w:rPr>
              <w:t>S</w:t>
            </w:r>
            <w:r w:rsidRPr="00773509">
              <w:rPr>
                <w:sz w:val="18"/>
                <w:szCs w:val="18"/>
              </w:rPr>
              <w:t>pecification and version</w:t>
            </w:r>
            <w:r w:rsidR="00FB2DF8" w:rsidRPr="00773509">
              <w:rPr>
                <w:sz w:val="18"/>
                <w:szCs w:val="18"/>
              </w:rPr>
              <w:t>.</w:t>
            </w:r>
          </w:p>
        </w:tc>
      </w:tr>
      <w:tr w:rsidR="00E1616B" w:rsidRPr="00773509" w14:paraId="0A2F9427"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583A0A5E" w14:textId="77777777" w:rsidR="00E1616B" w:rsidRPr="00773509" w:rsidRDefault="00E1616B" w:rsidP="00FB2DF8">
            <w:pPr>
              <w:pStyle w:val="Labeldata"/>
              <w:spacing w:before="60" w:after="60"/>
              <w:rPr>
                <w:sz w:val="18"/>
                <w:szCs w:val="18"/>
              </w:rPr>
            </w:pPr>
            <w:r w:rsidRPr="00773509">
              <w:rPr>
                <w:sz w:val="18"/>
                <w:szCs w:val="18"/>
              </w:rPr>
              <w:t>FilterExpression</w:t>
            </w:r>
          </w:p>
        </w:tc>
        <w:tc>
          <w:tcPr>
            <w:tcW w:w="0" w:type="auto"/>
            <w:tcBorders>
              <w:top w:val="single" w:sz="4" w:space="0" w:color="auto"/>
              <w:left w:val="single" w:sz="4" w:space="0" w:color="auto"/>
              <w:bottom w:val="single" w:sz="4" w:space="0" w:color="auto"/>
              <w:right w:val="single" w:sz="4" w:space="0" w:color="auto"/>
            </w:tcBorders>
          </w:tcPr>
          <w:p w14:paraId="5C517263" w14:textId="2729052E" w:rsidR="00E1616B" w:rsidRPr="00773509" w:rsidRDefault="00E1616B" w:rsidP="00FB2DF8">
            <w:pPr>
              <w:autoSpaceDE w:val="0"/>
              <w:autoSpaceDN w:val="0"/>
              <w:adjustRightInd w:val="0"/>
              <w:spacing w:before="60" w:after="60"/>
              <w:jc w:val="left"/>
              <w:rPr>
                <w:sz w:val="18"/>
                <w:szCs w:val="18"/>
              </w:rPr>
            </w:pPr>
            <w:r w:rsidRPr="00773509">
              <w:rPr>
                <w:sz w:val="18"/>
                <w:szCs w:val="18"/>
              </w:rPr>
              <w:t>CharacterString</w:t>
            </w:r>
          </w:p>
        </w:tc>
        <w:tc>
          <w:tcPr>
            <w:tcW w:w="0" w:type="auto"/>
            <w:tcBorders>
              <w:top w:val="single" w:sz="4" w:space="0" w:color="auto"/>
              <w:left w:val="single" w:sz="4" w:space="0" w:color="auto"/>
              <w:bottom w:val="single" w:sz="4" w:space="0" w:color="auto"/>
              <w:right w:val="single" w:sz="4" w:space="0" w:color="auto"/>
            </w:tcBorders>
            <w:hideMark/>
          </w:tcPr>
          <w:p w14:paraId="45AC9DD3" w14:textId="2EBEBFE6" w:rsidR="00E1616B" w:rsidRPr="00773509" w:rsidRDefault="00E1616B" w:rsidP="00572316">
            <w:pPr>
              <w:autoSpaceDE w:val="0"/>
              <w:autoSpaceDN w:val="0"/>
              <w:adjustRightInd w:val="0"/>
              <w:spacing w:before="60" w:after="60"/>
              <w:jc w:val="left"/>
              <w:rPr>
                <w:sz w:val="18"/>
                <w:szCs w:val="18"/>
              </w:rPr>
            </w:pPr>
            <w:r w:rsidRPr="00773509">
              <w:rPr>
                <w:sz w:val="18"/>
                <w:szCs w:val="18"/>
              </w:rPr>
              <w:t xml:space="preserve">Restricted to the format for filter strings described in </w:t>
            </w:r>
            <w:r w:rsidR="00572316" w:rsidRPr="00773509">
              <w:rPr>
                <w:sz w:val="18"/>
                <w:szCs w:val="18"/>
              </w:rPr>
              <w:t>c</w:t>
            </w:r>
            <w:r w:rsidR="005C403F" w:rsidRPr="00773509">
              <w:rPr>
                <w:sz w:val="18"/>
                <w:szCs w:val="18"/>
              </w:rPr>
              <w:t xml:space="preserve">lause </w:t>
            </w:r>
            <w:r w:rsidRPr="00773509">
              <w:rPr>
                <w:sz w:val="18"/>
                <w:szCs w:val="18"/>
              </w:rPr>
              <w:t>4.</w:t>
            </w:r>
            <w:r w:rsidR="00A23080" w:rsidRPr="00773509">
              <w:rPr>
                <w:sz w:val="18"/>
                <w:szCs w:val="18"/>
              </w:rPr>
              <w:t>3</w:t>
            </w:r>
            <w:r w:rsidR="00FB2DF8" w:rsidRPr="00773509">
              <w:rPr>
                <w:sz w:val="18"/>
                <w:szCs w:val="18"/>
              </w:rPr>
              <w:t>.</w:t>
            </w:r>
          </w:p>
        </w:tc>
      </w:tr>
      <w:tr w:rsidR="00E1616B" w:rsidRPr="00773509" w14:paraId="7E59358C"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5E53503E" w14:textId="77777777" w:rsidR="00E1616B" w:rsidRPr="00773509" w:rsidRDefault="00E1616B" w:rsidP="00FB2DF8">
            <w:pPr>
              <w:pStyle w:val="Labeldata"/>
              <w:spacing w:before="60" w:after="60"/>
              <w:rPr>
                <w:sz w:val="18"/>
                <w:szCs w:val="18"/>
              </w:rPr>
            </w:pPr>
            <w:r w:rsidRPr="00773509">
              <w:rPr>
                <w:sz w:val="18"/>
                <w:szCs w:val="18"/>
              </w:rPr>
              <w:t>URN</w:t>
            </w:r>
          </w:p>
        </w:tc>
        <w:tc>
          <w:tcPr>
            <w:tcW w:w="0" w:type="auto"/>
            <w:tcBorders>
              <w:top w:val="single" w:sz="4" w:space="0" w:color="auto"/>
              <w:left w:val="single" w:sz="4" w:space="0" w:color="auto"/>
              <w:bottom w:val="single" w:sz="4" w:space="0" w:color="auto"/>
              <w:right w:val="single" w:sz="4" w:space="0" w:color="auto"/>
            </w:tcBorders>
          </w:tcPr>
          <w:p w14:paraId="3CDD73A9" w14:textId="68A62BC3" w:rsidR="00E1616B" w:rsidRPr="00773509" w:rsidRDefault="00E1616B" w:rsidP="00FB2DF8">
            <w:pPr>
              <w:autoSpaceDE w:val="0"/>
              <w:autoSpaceDN w:val="0"/>
              <w:adjustRightInd w:val="0"/>
              <w:spacing w:before="60" w:after="60"/>
              <w:jc w:val="left"/>
              <w:rPr>
                <w:sz w:val="18"/>
                <w:szCs w:val="18"/>
              </w:rPr>
            </w:pPr>
            <w:r w:rsidRPr="00773509">
              <w:rPr>
                <w:sz w:val="18"/>
                <w:szCs w:val="18"/>
              </w:rPr>
              <w:t>CharacterString</w:t>
            </w:r>
          </w:p>
        </w:tc>
        <w:tc>
          <w:tcPr>
            <w:tcW w:w="0" w:type="auto"/>
            <w:tcBorders>
              <w:top w:val="single" w:sz="4" w:space="0" w:color="auto"/>
              <w:left w:val="single" w:sz="4" w:space="0" w:color="auto"/>
              <w:bottom w:val="single" w:sz="4" w:space="0" w:color="auto"/>
              <w:right w:val="single" w:sz="4" w:space="0" w:color="auto"/>
            </w:tcBorders>
            <w:hideMark/>
          </w:tcPr>
          <w:p w14:paraId="3D3A3D94" w14:textId="282411B2" w:rsidR="00E1616B" w:rsidRPr="00773509" w:rsidRDefault="00E6247C" w:rsidP="00572316">
            <w:pPr>
              <w:autoSpaceDE w:val="0"/>
              <w:autoSpaceDN w:val="0"/>
              <w:adjustRightInd w:val="0"/>
              <w:spacing w:before="60" w:after="60"/>
              <w:jc w:val="left"/>
              <w:rPr>
                <w:sz w:val="18"/>
                <w:szCs w:val="18"/>
              </w:rPr>
            </w:pPr>
            <w:r w:rsidRPr="00773509">
              <w:rPr>
                <w:sz w:val="18"/>
                <w:szCs w:val="18"/>
              </w:rPr>
              <w:t>Restricted to</w:t>
            </w:r>
            <w:r w:rsidR="00E1616B" w:rsidRPr="00773509">
              <w:rPr>
                <w:sz w:val="18"/>
                <w:szCs w:val="18"/>
              </w:rPr>
              <w:t xml:space="preserve"> the format for URN as defined by RFC 2141</w:t>
            </w:r>
            <w:r w:rsidR="00FB2DF8" w:rsidRPr="00773509">
              <w:rPr>
                <w:sz w:val="18"/>
                <w:szCs w:val="18"/>
              </w:rPr>
              <w:t>.</w:t>
            </w:r>
          </w:p>
        </w:tc>
      </w:tr>
      <w:bookmarkEnd w:id="747"/>
      <w:bookmarkEnd w:id="748"/>
    </w:tbl>
    <w:p w14:paraId="66D4B0B8" w14:textId="77777777" w:rsidR="00572316" w:rsidRPr="00773509" w:rsidRDefault="00572316" w:rsidP="00572316">
      <w:pPr>
        <w:autoSpaceDE w:val="0"/>
        <w:autoSpaceDN w:val="0"/>
        <w:adjustRightInd w:val="0"/>
        <w:spacing w:after="120"/>
      </w:pPr>
    </w:p>
    <w:p w14:paraId="37CB940C" w14:textId="77777777" w:rsidR="006B114A" w:rsidRPr="00773509" w:rsidRDefault="006B114A" w:rsidP="00572316">
      <w:pPr>
        <w:pStyle w:val="Heading2"/>
        <w:numPr>
          <w:ilvl w:val="1"/>
          <w:numId w:val="3"/>
        </w:numPr>
        <w:spacing w:before="120" w:after="200"/>
        <w:ind w:left="578" w:hanging="578"/>
        <w:rPr>
          <w:rFonts w:eastAsia="MS Mincho"/>
        </w:rPr>
      </w:pPr>
      <w:bookmarkStart w:id="749" w:name="_Toc488009109"/>
      <w:bookmarkStart w:id="750" w:name="_Toc488009438"/>
      <w:bookmarkStart w:id="751" w:name="_Toc488009718"/>
      <w:bookmarkStart w:id="752" w:name="_Toc488010231"/>
      <w:bookmarkStart w:id="753" w:name="_Toc488265371"/>
      <w:bookmarkStart w:id="754" w:name="_Toc488370759"/>
      <w:bookmarkStart w:id="755" w:name="_Toc488009111"/>
      <w:bookmarkStart w:id="756" w:name="_Toc488009440"/>
      <w:bookmarkStart w:id="757" w:name="_Toc488009720"/>
      <w:bookmarkStart w:id="758" w:name="_Toc488010233"/>
      <w:bookmarkStart w:id="759" w:name="_Toc488265373"/>
      <w:bookmarkStart w:id="760" w:name="_Toc488370761"/>
      <w:bookmarkStart w:id="761" w:name="_Toc484523847"/>
      <w:bookmarkStart w:id="762" w:name="_Ref519216000"/>
      <w:bookmarkStart w:id="763" w:name="_Ref519216021"/>
      <w:bookmarkStart w:id="764" w:name="_Toc100669564"/>
      <w:bookmarkStart w:id="765" w:name="_Toc225065172"/>
      <w:bookmarkStart w:id="766" w:name="_Toc225648315"/>
      <w:bookmarkEnd w:id="749"/>
      <w:bookmarkEnd w:id="750"/>
      <w:bookmarkEnd w:id="751"/>
      <w:bookmarkEnd w:id="752"/>
      <w:bookmarkEnd w:id="753"/>
      <w:bookmarkEnd w:id="754"/>
      <w:bookmarkEnd w:id="755"/>
      <w:bookmarkEnd w:id="756"/>
      <w:bookmarkEnd w:id="757"/>
      <w:bookmarkEnd w:id="758"/>
      <w:bookmarkEnd w:id="759"/>
      <w:bookmarkEnd w:id="760"/>
      <w:r w:rsidRPr="00773509">
        <w:rPr>
          <w:rFonts w:eastAsia="MS Mincho"/>
        </w:rPr>
        <w:t>Filters</w:t>
      </w:r>
      <w:bookmarkEnd w:id="761"/>
      <w:bookmarkEnd w:id="762"/>
      <w:bookmarkEnd w:id="763"/>
      <w:bookmarkEnd w:id="764"/>
    </w:p>
    <w:p w14:paraId="17FB5CB7" w14:textId="071FB48A" w:rsidR="006B114A" w:rsidRPr="00773509" w:rsidRDefault="006B114A" w:rsidP="00194001">
      <w:pPr>
        <w:spacing w:after="60"/>
        <w:rPr>
          <w:rFonts w:ascii="Arial Narrow" w:hAnsi="Arial Narrow"/>
          <w:lang w:eastAsia="en-GB"/>
        </w:rPr>
      </w:pPr>
      <w:r w:rsidRPr="00773509">
        <w:rPr>
          <w:lang w:eastAsia="en-GB"/>
        </w:rPr>
        <w:t>Attribute-value combination filters</w:t>
      </w:r>
      <w:r w:rsidR="005D75CC" w:rsidRPr="00773509">
        <w:rPr>
          <w:lang w:eastAsia="en-GB"/>
        </w:rPr>
        <w:t xml:space="preserve"> define conditions used to select features in covered products</w:t>
      </w:r>
      <w:r w:rsidR="004A5163" w:rsidRPr="00773509">
        <w:rPr>
          <w:lang w:eastAsia="en-GB"/>
        </w:rPr>
        <w:t xml:space="preserve"> based on the values of the specified attributes</w:t>
      </w:r>
      <w:r w:rsidR="005D75CC" w:rsidRPr="00773509">
        <w:rPr>
          <w:lang w:eastAsia="en-GB"/>
        </w:rPr>
        <w:t>. The filters</w:t>
      </w:r>
      <w:r w:rsidRPr="00773509">
        <w:rPr>
          <w:lang w:eastAsia="en-GB"/>
        </w:rPr>
        <w:t xml:space="preserve"> are strings of the </w:t>
      </w:r>
      <w:r w:rsidR="00293D16" w:rsidRPr="00773509">
        <w:rPr>
          <w:lang w:eastAsia="en-GB"/>
        </w:rPr>
        <w:t>form &lt;</w:t>
      </w:r>
      <w:r w:rsidRPr="00773509">
        <w:rPr>
          <w:lang w:eastAsia="en-GB"/>
        </w:rPr>
        <w:t>attr&gt;&lt;op&gt;&lt;value&gt;, where:</w:t>
      </w:r>
    </w:p>
    <w:p w14:paraId="21208F7B" w14:textId="0466A2E4" w:rsidR="006B114A" w:rsidRPr="00773509" w:rsidRDefault="006B114A" w:rsidP="00194001">
      <w:pPr>
        <w:pStyle w:val="ListParagraph"/>
        <w:numPr>
          <w:ilvl w:val="1"/>
          <w:numId w:val="5"/>
        </w:numPr>
        <w:spacing w:after="60"/>
        <w:rPr>
          <w:lang w:eastAsia="en-GB"/>
        </w:rPr>
      </w:pPr>
      <w:r w:rsidRPr="00773509">
        <w:rPr>
          <w:lang w:eastAsia="en-GB"/>
        </w:rPr>
        <w:t>&lt;attr&gt; is the camel case code of the attribute</w:t>
      </w:r>
      <w:r w:rsidR="00FB2DF8" w:rsidRPr="00773509">
        <w:rPr>
          <w:lang w:eastAsia="en-GB"/>
        </w:rPr>
        <w:t>;</w:t>
      </w:r>
    </w:p>
    <w:p w14:paraId="792D2198" w14:textId="7083BF32" w:rsidR="006B114A" w:rsidRPr="00773509" w:rsidRDefault="006B114A" w:rsidP="00194001">
      <w:pPr>
        <w:pStyle w:val="ListParagraph"/>
        <w:numPr>
          <w:ilvl w:val="1"/>
          <w:numId w:val="5"/>
        </w:numPr>
        <w:spacing w:after="60"/>
        <w:rPr>
          <w:lang w:eastAsia="en-GB"/>
        </w:rPr>
      </w:pPr>
      <w:r w:rsidRPr="00773509">
        <w:rPr>
          <w:lang w:eastAsia="en-GB"/>
        </w:rPr>
        <w:t>&lt;op&gt; is one of “=”, “!=”, “in”, “notIn”, “gt”, “ge”, “lt”, “le”, “null”</w:t>
      </w:r>
      <w:r w:rsidR="00FB2DF8" w:rsidRPr="00773509">
        <w:rPr>
          <w:lang w:eastAsia="en-GB"/>
        </w:rPr>
        <w:t>;</w:t>
      </w:r>
    </w:p>
    <w:p w14:paraId="536EC219" w14:textId="659F3461" w:rsidR="006B114A" w:rsidRPr="00773509" w:rsidRDefault="006B114A" w:rsidP="00572316">
      <w:pPr>
        <w:pStyle w:val="ListParagraph"/>
        <w:numPr>
          <w:ilvl w:val="1"/>
          <w:numId w:val="5"/>
        </w:numPr>
        <w:rPr>
          <w:lang w:eastAsia="en-GB"/>
        </w:rPr>
      </w:pPr>
      <w:r w:rsidRPr="00773509">
        <w:rPr>
          <w:lang w:eastAsia="en-GB"/>
        </w:rPr>
        <w:t>&lt;value&gt; is a decimal number, integer, numeric code, or string, or a list of values. Strings mu</w:t>
      </w:r>
      <w:r w:rsidR="00194001" w:rsidRPr="00773509">
        <w:rPr>
          <w:lang w:eastAsia="en-GB"/>
        </w:rPr>
        <w:t>st be enclosed in double quotes</w:t>
      </w:r>
      <w:r w:rsidRPr="00773509">
        <w:rPr>
          <w:lang w:eastAsia="en-GB"/>
        </w:rPr>
        <w:t xml:space="preserve"> “” with embedded double-quotes or \ characters preceded by a \ character.</w:t>
      </w:r>
    </w:p>
    <w:p w14:paraId="6CDDAF0F" w14:textId="665DD56B" w:rsidR="006B114A" w:rsidRPr="00773509" w:rsidRDefault="006B114A" w:rsidP="00572316">
      <w:pPr>
        <w:spacing w:after="120"/>
        <w:rPr>
          <w:lang w:eastAsia="en-GB"/>
        </w:rPr>
      </w:pPr>
      <w:r w:rsidRPr="00773509">
        <w:rPr>
          <w:lang w:eastAsia="en-GB"/>
        </w:rPr>
        <w:t>The &lt;attr&gt;, &lt;op&gt;, and &lt;value&gt; components are separated by blank or tab characters.</w:t>
      </w:r>
    </w:p>
    <w:p w14:paraId="07F06F83" w14:textId="26E73B9C" w:rsidR="00F83648" w:rsidRPr="00773509" w:rsidRDefault="00DC3A30" w:rsidP="00194001">
      <w:pPr>
        <w:spacing w:after="60"/>
      </w:pPr>
      <w:r w:rsidRPr="00773509">
        <w:lastRenderedPageBreak/>
        <w:t>Sub-attributes of complex attributes can be indicated in &lt;attr&gt; fields using a restricted subset of relative path expressions as specified in the W3C XPath specification (</w:t>
      </w:r>
      <w:r w:rsidR="00194001" w:rsidRPr="00773509">
        <w:rPr>
          <w:rFonts w:cs="Arial"/>
        </w:rPr>
        <w:t>clause</w:t>
      </w:r>
      <w:r w:rsidR="009E3FB8" w:rsidRPr="00773509">
        <w:t xml:space="preserve"> 3.3.1 XML Path Language (XPath) 3.1). The restrictions are:</w:t>
      </w:r>
    </w:p>
    <w:p w14:paraId="674B1087" w14:textId="6086BCCD" w:rsidR="00725C71" w:rsidRPr="00773509" w:rsidRDefault="00725C71" w:rsidP="00194001">
      <w:pPr>
        <w:pStyle w:val="ListParagraph"/>
        <w:numPr>
          <w:ilvl w:val="0"/>
          <w:numId w:val="83"/>
        </w:numPr>
        <w:spacing w:after="60"/>
      </w:pPr>
      <w:r w:rsidRPr="00773509">
        <w:t>Paths are relative to the individual feature as the context node.</w:t>
      </w:r>
    </w:p>
    <w:p w14:paraId="329656CE" w14:textId="7C594539" w:rsidR="00725C71" w:rsidRPr="00773509" w:rsidRDefault="009E3FB8" w:rsidP="00194001">
      <w:pPr>
        <w:pStyle w:val="ListParagraph"/>
        <w:numPr>
          <w:ilvl w:val="0"/>
          <w:numId w:val="83"/>
        </w:numPr>
        <w:spacing w:after="60"/>
      </w:pPr>
      <w:r w:rsidRPr="00773509">
        <w:t>Only the “child” ax</w:t>
      </w:r>
      <w:r w:rsidR="00725C71" w:rsidRPr="00773509">
        <w:t xml:space="preserve">is is permitted </w:t>
      </w:r>
      <w:r w:rsidR="00731267" w:rsidRPr="00773509">
        <w:t xml:space="preserve">and the optional </w:t>
      </w:r>
      <w:r w:rsidR="003E2142" w:rsidRPr="00773509">
        <w:t>“</w:t>
      </w:r>
      <w:r w:rsidR="00725C71" w:rsidRPr="00773509">
        <w:t>child::</w:t>
      </w:r>
      <w:r w:rsidR="003E2142" w:rsidRPr="00773509">
        <w:t>”</w:t>
      </w:r>
      <w:r w:rsidR="009261A0" w:rsidRPr="00773509">
        <w:t xml:space="preserve"> </w:t>
      </w:r>
      <w:r w:rsidR="00731267" w:rsidRPr="00773509">
        <w:t>prefix is not used</w:t>
      </w:r>
      <w:r w:rsidR="00725C71" w:rsidRPr="00773509">
        <w:t>.</w:t>
      </w:r>
    </w:p>
    <w:p w14:paraId="12593B10" w14:textId="038D4C1C" w:rsidR="00731267" w:rsidRPr="00773509" w:rsidRDefault="00731267" w:rsidP="00572316">
      <w:pPr>
        <w:pStyle w:val="ListParagraph"/>
        <w:numPr>
          <w:ilvl w:val="0"/>
          <w:numId w:val="83"/>
        </w:numPr>
      </w:pPr>
      <w:r w:rsidRPr="00773509">
        <w:t xml:space="preserve">Predicates as described in the XPath specification are </w:t>
      </w:r>
      <w:r w:rsidR="004955F8" w:rsidRPr="00773509">
        <w:t>not used</w:t>
      </w:r>
      <w:r w:rsidRPr="00773509">
        <w:t>.</w:t>
      </w:r>
    </w:p>
    <w:p w14:paraId="681A72EF" w14:textId="08F6F020" w:rsidR="00725C71" w:rsidRPr="00773509" w:rsidRDefault="00725C71" w:rsidP="00572316">
      <w:pPr>
        <w:spacing w:after="120"/>
      </w:pPr>
      <w:r w:rsidRPr="00773509">
        <w:t xml:space="preserve">The effect is to allow &lt;attr&gt; fields to </w:t>
      </w:r>
      <w:r w:rsidR="004955F8" w:rsidRPr="00773509">
        <w:t>describe</w:t>
      </w:r>
      <w:r w:rsidRPr="00773509">
        <w:t xml:space="preserve"> sub-attributes </w:t>
      </w:r>
      <w:r w:rsidR="004955F8" w:rsidRPr="00773509">
        <w:t xml:space="preserve">in terms of camel case codes separated by </w:t>
      </w:r>
      <w:r w:rsidR="00654655" w:rsidRPr="00773509">
        <w:t>“/</w:t>
      </w:r>
      <w:r w:rsidR="00654655" w:rsidRPr="00773509">
        <w:rPr>
          <w:i/>
        </w:rPr>
        <w:t>”</w:t>
      </w:r>
      <w:r w:rsidR="009261A0" w:rsidRPr="00773509">
        <w:t xml:space="preserve"> </w:t>
      </w:r>
      <w:r w:rsidR="004955F8" w:rsidRPr="00773509">
        <w:t>characters.</w:t>
      </w:r>
      <w:r w:rsidR="005A2D81" w:rsidRPr="00773509">
        <w:t xml:space="preserve"> (It also allows a simple attribute to be designated by its camel case code alone as described above.)</w:t>
      </w:r>
    </w:p>
    <w:p w14:paraId="74589771" w14:textId="0575E9EB" w:rsidR="005A2D81" w:rsidRPr="00773509" w:rsidRDefault="005A2D81" w:rsidP="00572316">
      <w:pPr>
        <w:spacing w:after="120"/>
      </w:pPr>
      <w:r w:rsidRPr="00773509">
        <w:t xml:space="preserve">EXAMPLE 1: </w:t>
      </w:r>
      <w:r w:rsidR="004A5163" w:rsidRPr="00773509">
        <w:t>The filter</w:t>
      </w:r>
      <w:r w:rsidRPr="00773509">
        <w:t xml:space="preserve"> </w:t>
      </w:r>
      <w:r w:rsidRPr="00773509">
        <w:rPr>
          <w:i/>
        </w:rPr>
        <w:t xml:space="preserve">categoryOfRadioStation = </w:t>
      </w:r>
      <w:r w:rsidR="007B373C" w:rsidRPr="00773509">
        <w:rPr>
          <w:i/>
        </w:rPr>
        <w:t>20</w:t>
      </w:r>
      <w:r w:rsidRPr="00773509">
        <w:t xml:space="preserve"> selects features with </w:t>
      </w:r>
      <w:r w:rsidR="007B373C" w:rsidRPr="00773509">
        <w:rPr>
          <w:i/>
        </w:rPr>
        <w:t>categoryOfRadioStation</w:t>
      </w:r>
      <w:r w:rsidRPr="00773509">
        <w:t xml:space="preserve"> attributes that have the value </w:t>
      </w:r>
      <w:r w:rsidR="007B373C" w:rsidRPr="00773509">
        <w:t>20 (AIS Base station).</w:t>
      </w:r>
    </w:p>
    <w:p w14:paraId="4C41D380" w14:textId="146B4DEF" w:rsidR="00725C71" w:rsidRPr="00773509" w:rsidRDefault="00CF6172" w:rsidP="00572316">
      <w:pPr>
        <w:spacing w:after="120"/>
      </w:pPr>
      <w:r w:rsidRPr="00773509">
        <w:t>EXAMPLE</w:t>
      </w:r>
      <w:r w:rsidR="005A2D81" w:rsidRPr="00773509">
        <w:t xml:space="preserve"> 2</w:t>
      </w:r>
      <w:r w:rsidRPr="00773509">
        <w:t>:</w:t>
      </w:r>
      <w:r w:rsidR="00F84F78" w:rsidRPr="00773509">
        <w:t xml:space="preserve"> </w:t>
      </w:r>
      <w:r w:rsidR="004A5163" w:rsidRPr="00773509">
        <w:t>The filter</w:t>
      </w:r>
      <w:r w:rsidRPr="00773509">
        <w:t xml:space="preserve"> </w:t>
      </w:r>
      <w:r w:rsidRPr="00773509">
        <w:rPr>
          <w:i/>
        </w:rPr>
        <w:t>featureName/</w:t>
      </w:r>
      <w:r w:rsidR="00F84F78" w:rsidRPr="00773509">
        <w:rPr>
          <w:i/>
        </w:rPr>
        <w:t>language</w:t>
      </w:r>
      <w:r w:rsidR="00A86200" w:rsidRPr="00773509">
        <w:rPr>
          <w:i/>
        </w:rPr>
        <w:t xml:space="preserve"> </w:t>
      </w:r>
      <w:r w:rsidR="00F84F78" w:rsidRPr="00773509">
        <w:rPr>
          <w:i/>
        </w:rPr>
        <w:t>=</w:t>
      </w:r>
      <w:r w:rsidR="00A86200" w:rsidRPr="00773509">
        <w:rPr>
          <w:i/>
        </w:rPr>
        <w:t xml:space="preserve"> </w:t>
      </w:r>
      <w:r w:rsidR="007B373C" w:rsidRPr="00773509">
        <w:rPr>
          <w:i/>
        </w:rPr>
        <w:t>“</w:t>
      </w:r>
      <w:r w:rsidR="00F84F78" w:rsidRPr="00773509">
        <w:rPr>
          <w:i/>
        </w:rPr>
        <w:t>eng</w:t>
      </w:r>
      <w:r w:rsidR="007B373C" w:rsidRPr="00773509">
        <w:rPr>
          <w:i/>
        </w:rPr>
        <w:t>”</w:t>
      </w:r>
      <w:r w:rsidR="00F84F78" w:rsidRPr="00773509">
        <w:t xml:space="preserve"> selects features with </w:t>
      </w:r>
      <w:r w:rsidR="002133AA" w:rsidRPr="00773509">
        <w:rPr>
          <w:i/>
        </w:rPr>
        <w:t>featureName</w:t>
      </w:r>
      <w:r w:rsidR="002133AA" w:rsidRPr="00773509">
        <w:t xml:space="preserve"> attributes that have a</w:t>
      </w:r>
      <w:r w:rsidR="00F84F78" w:rsidRPr="00773509">
        <w:t xml:space="preserve"> language sub-attribute having the value “eng”.</w:t>
      </w:r>
    </w:p>
    <w:p w14:paraId="63399725" w14:textId="77777777" w:rsidR="00194001" w:rsidRPr="00773509" w:rsidRDefault="00194001" w:rsidP="00572316">
      <w:pPr>
        <w:spacing w:after="120"/>
      </w:pPr>
    </w:p>
    <w:p w14:paraId="0F91BB6D" w14:textId="5A3A3D33" w:rsidR="006B114A" w:rsidRPr="00773509" w:rsidRDefault="006B114A" w:rsidP="00194001">
      <w:pPr>
        <w:pStyle w:val="Heading2"/>
        <w:numPr>
          <w:ilvl w:val="1"/>
          <w:numId w:val="3"/>
        </w:numPr>
        <w:spacing w:before="120" w:after="200"/>
        <w:ind w:left="578" w:hanging="578"/>
        <w:rPr>
          <w:rFonts w:eastAsia="MS Mincho"/>
        </w:rPr>
      </w:pPr>
      <w:bookmarkStart w:id="767" w:name="_Toc484523848"/>
      <w:bookmarkStart w:id="768" w:name="_Toc100669565"/>
      <w:bookmarkEnd w:id="765"/>
      <w:bookmarkEnd w:id="766"/>
      <w:r w:rsidRPr="00773509">
        <w:rPr>
          <w:rFonts w:eastAsia="MS Mincho"/>
        </w:rPr>
        <w:t>Interoperability Levels</w:t>
      </w:r>
      <w:bookmarkEnd w:id="767"/>
      <w:bookmarkEnd w:id="768"/>
    </w:p>
    <w:p w14:paraId="64D00A81" w14:textId="69DF99C7" w:rsidR="006B114A" w:rsidRPr="00773509" w:rsidRDefault="004A5163" w:rsidP="00194001">
      <w:pPr>
        <w:spacing w:after="120"/>
      </w:pPr>
      <w:r w:rsidRPr="00773509">
        <w:t xml:space="preserve">This Specification defines four levels of interoperability. </w:t>
      </w:r>
      <w:r w:rsidR="006B114A" w:rsidRPr="00773509">
        <w:t xml:space="preserve">Only </w:t>
      </w:r>
      <w:r w:rsidR="00574B55" w:rsidRPr="00773509">
        <w:t xml:space="preserve">Levels </w:t>
      </w:r>
      <w:r w:rsidR="006B114A" w:rsidRPr="00773509">
        <w:t xml:space="preserve">1 and 2 are </w:t>
      </w:r>
      <w:r w:rsidR="009E60D1" w:rsidRPr="00773509">
        <w:t>fully described</w:t>
      </w:r>
      <w:r w:rsidR="009E60D1" w:rsidRPr="00773509" w:rsidDel="009E60D1">
        <w:t xml:space="preserve"> </w:t>
      </w:r>
      <w:r w:rsidR="006B114A" w:rsidRPr="00773509">
        <w:t xml:space="preserve">in this version of the </w:t>
      </w:r>
      <w:r w:rsidR="004A15D1" w:rsidRPr="00773509">
        <w:t>S</w:t>
      </w:r>
      <w:r w:rsidR="006B114A" w:rsidRPr="00773509">
        <w:t xml:space="preserve">pecification. Levels 3 and 4 are described for completeness but their specifications are only “informative” in this </w:t>
      </w:r>
      <w:r w:rsidR="001C36F6" w:rsidRPr="00773509">
        <w:t>E</w:t>
      </w:r>
      <w:r w:rsidR="006B114A" w:rsidRPr="00773509">
        <w:t xml:space="preserve">dition of the </w:t>
      </w:r>
      <w:r w:rsidR="004A15D1" w:rsidRPr="00773509">
        <w:t>S</w:t>
      </w:r>
      <w:r w:rsidR="006B114A" w:rsidRPr="00773509">
        <w:t>pecification</w:t>
      </w:r>
      <w:r w:rsidR="00812B67" w:rsidRPr="00773509">
        <w:t xml:space="preserve"> and they </w:t>
      </w:r>
      <w:r w:rsidR="00812B67" w:rsidRPr="00773509">
        <w:rPr>
          <w:b/>
        </w:rPr>
        <w:t xml:space="preserve">should not be included in production implementations of this version of the </w:t>
      </w:r>
      <w:r w:rsidR="004A15D1" w:rsidRPr="00773509">
        <w:rPr>
          <w:b/>
        </w:rPr>
        <w:t>I</w:t>
      </w:r>
      <w:r w:rsidR="00812B67" w:rsidRPr="00773509">
        <w:rPr>
          <w:b/>
        </w:rPr>
        <w:t xml:space="preserve">nteroperability </w:t>
      </w:r>
      <w:r w:rsidR="004A15D1" w:rsidRPr="00773509">
        <w:rPr>
          <w:b/>
        </w:rPr>
        <w:t>C</w:t>
      </w:r>
      <w:r w:rsidR="00812B67" w:rsidRPr="00773509">
        <w:rPr>
          <w:b/>
        </w:rPr>
        <w:t>atalogue</w:t>
      </w:r>
      <w:r w:rsidR="006B114A" w:rsidRPr="00773509">
        <w:t>.</w:t>
      </w:r>
    </w:p>
    <w:p w14:paraId="1C2FE2C3" w14:textId="542B61C9" w:rsidR="006B114A" w:rsidRPr="00773509" w:rsidRDefault="006B114A" w:rsidP="001C36F6">
      <w:pPr>
        <w:pStyle w:val="Heading3"/>
        <w:tabs>
          <w:tab w:val="clear" w:pos="851"/>
          <w:tab w:val="left" w:pos="709"/>
        </w:tabs>
        <w:spacing w:before="120" w:after="120"/>
      </w:pPr>
      <w:bookmarkStart w:id="769" w:name="_Toc100669566"/>
      <w:r w:rsidRPr="00773509">
        <w:t>Level 0 – Overlays – no explicit interoperability</w:t>
      </w:r>
      <w:bookmarkEnd w:id="769"/>
    </w:p>
    <w:p w14:paraId="741B1BE4" w14:textId="73DEE2FF" w:rsidR="006B114A" w:rsidRPr="00773509" w:rsidRDefault="006B114A" w:rsidP="001C36F6">
      <w:pPr>
        <w:spacing w:after="120"/>
      </w:pPr>
      <w:r w:rsidRPr="00773509">
        <w:t>In “</w:t>
      </w:r>
      <w:r w:rsidR="00574B55" w:rsidRPr="00773509">
        <w:t xml:space="preserve">Level </w:t>
      </w:r>
      <w:r w:rsidRPr="00773509">
        <w:t>0” all interoperability processing is turned off. In this case, feature data is passed through unchanged to ordinary portrayal processing. Display plane information from the Interoperability Catalogue is also passed through since it specifies the layering which must be done by the display.</w:t>
      </w:r>
    </w:p>
    <w:p w14:paraId="4F09FDDA" w14:textId="619737FC" w:rsidR="006B114A" w:rsidRPr="00773509" w:rsidRDefault="006B114A" w:rsidP="001C36F6">
      <w:pPr>
        <w:spacing w:after="120"/>
      </w:pPr>
      <w:r w:rsidRPr="00773509">
        <w:t xml:space="preserve">Interoperability </w:t>
      </w:r>
      <w:r w:rsidR="004A15D1" w:rsidRPr="00773509">
        <w:t>C</w:t>
      </w:r>
      <w:r w:rsidRPr="00773509">
        <w:t xml:space="preserve">atalogues are not used. ENC is treated as the main product on the screen, and all other products are overlays. Information layer priority continues to conform to the relevant IMO and IEC </w:t>
      </w:r>
      <w:r w:rsidR="001C36F6" w:rsidRPr="00773509">
        <w:t>P</w:t>
      </w:r>
      <w:r w:rsidRPr="00773509">
        <w:t xml:space="preserve">erformance </w:t>
      </w:r>
      <w:r w:rsidR="001C36F6" w:rsidRPr="00773509">
        <w:t>S</w:t>
      </w:r>
      <w:r w:rsidRPr="00773509">
        <w:t>tandards.</w:t>
      </w:r>
    </w:p>
    <w:p w14:paraId="4D5C7022" w14:textId="77777777" w:rsidR="006B114A" w:rsidRPr="00773509" w:rsidRDefault="006B114A" w:rsidP="001C36F6">
      <w:pPr>
        <w:spacing w:after="120"/>
      </w:pPr>
      <w:r w:rsidRPr="00773509">
        <w:t>Data product overlays may be portrayed using transparency so as not to obscure lower layers, but transparency values are generally not adjusted using rules based on data content or feature types. They may be adjusted using context information such as the number of stacked layers or light level mode.</w:t>
      </w:r>
    </w:p>
    <w:p w14:paraId="6E469D51" w14:textId="0B86970E" w:rsidR="006B114A" w:rsidRPr="00773509" w:rsidRDefault="006B114A" w:rsidP="001C36F6">
      <w:pPr>
        <w:spacing w:after="120"/>
      </w:pPr>
      <w:r w:rsidRPr="00773509">
        <w:t xml:space="preserve">Level 0 interoperability is effectively equivalent to what systems do today. It is also the default </w:t>
      </w:r>
      <w:r w:rsidR="004A15D1" w:rsidRPr="00773509">
        <w:t>fall-back</w:t>
      </w:r>
      <w:r w:rsidRPr="00773509">
        <w:t xml:space="preserve"> if a product not listed in the </w:t>
      </w:r>
      <w:r w:rsidR="004A15D1" w:rsidRPr="00773509">
        <w:t>I</w:t>
      </w:r>
      <w:r w:rsidRPr="00773509">
        <w:t xml:space="preserve">nteroperability </w:t>
      </w:r>
      <w:r w:rsidR="004A15D1" w:rsidRPr="00773509">
        <w:t>C</w:t>
      </w:r>
      <w:r w:rsidRPr="00773509">
        <w:t>atalogue is loaded.</w:t>
      </w:r>
    </w:p>
    <w:p w14:paraId="260E2BE1" w14:textId="5B3B4B48" w:rsidR="006B114A" w:rsidRPr="00773509" w:rsidRDefault="006B114A" w:rsidP="001C36F6">
      <w:pPr>
        <w:spacing w:after="120"/>
      </w:pPr>
      <w:r w:rsidRPr="00773509">
        <w:t>N</w:t>
      </w:r>
      <w:r w:rsidR="00590D93" w:rsidRPr="00773509">
        <w:t>OTE</w:t>
      </w:r>
      <w:r w:rsidR="002C6A29" w:rsidRPr="00773509">
        <w:t xml:space="preserve"> (informative)</w:t>
      </w:r>
      <w:r w:rsidRPr="00773509">
        <w:t xml:space="preserve">: There is an implicit assumption here that </w:t>
      </w:r>
      <w:r w:rsidR="00BF7F28" w:rsidRPr="00773509">
        <w:t>P</w:t>
      </w:r>
      <w:r w:rsidRPr="00773509">
        <w:t xml:space="preserve">ortrayal </w:t>
      </w:r>
      <w:r w:rsidR="00BF7F28" w:rsidRPr="00773509">
        <w:t>C</w:t>
      </w:r>
      <w:r w:rsidRPr="00773509">
        <w:t xml:space="preserve">atalogues assign features to only over/under-radar display planes. If display planes are given more complex semantics and continue to be defined in </w:t>
      </w:r>
      <w:r w:rsidR="001C36F6" w:rsidRPr="00773509">
        <w:t>P</w:t>
      </w:r>
      <w:r w:rsidRPr="00773509">
        <w:t xml:space="preserve">ortrayal </w:t>
      </w:r>
      <w:r w:rsidR="001C36F6" w:rsidRPr="00773509">
        <w:t>C</w:t>
      </w:r>
      <w:r w:rsidRPr="00773509">
        <w:t>atalogues, Level 0 is likely to merge into Level 1.</w:t>
      </w:r>
    </w:p>
    <w:p w14:paraId="1E7CBB77" w14:textId="4E6DA520" w:rsidR="0004122F" w:rsidRPr="00773509" w:rsidRDefault="0004122F" w:rsidP="001C36F6">
      <w:pPr>
        <w:spacing w:after="120"/>
      </w:pPr>
      <w:r w:rsidRPr="00773509">
        <w:t xml:space="preserve">Since there is are no interoperability operations or rules for </w:t>
      </w:r>
      <w:r w:rsidR="0072696B" w:rsidRPr="00773509">
        <w:t>“Level 0”</w:t>
      </w:r>
      <w:r w:rsidRPr="00773509">
        <w:t>, it does not have a</w:t>
      </w:r>
      <w:r w:rsidR="0072696B" w:rsidRPr="00773509">
        <w:t xml:space="preserve"> distinct Part in this Specification.</w:t>
      </w:r>
    </w:p>
    <w:p w14:paraId="08B62F88" w14:textId="6DA89B28" w:rsidR="006B114A" w:rsidRPr="00773509" w:rsidRDefault="006B114A" w:rsidP="001C36F6">
      <w:pPr>
        <w:pStyle w:val="Heading3"/>
        <w:tabs>
          <w:tab w:val="clear" w:pos="851"/>
          <w:tab w:val="left" w:pos="709"/>
        </w:tabs>
        <w:spacing w:before="120" w:after="120"/>
      </w:pPr>
      <w:bookmarkStart w:id="770" w:name="_Toc100669567"/>
      <w:r w:rsidRPr="00773509">
        <w:t>Level 1 – Interleaving</w:t>
      </w:r>
      <w:bookmarkEnd w:id="770"/>
    </w:p>
    <w:p w14:paraId="504A313F" w14:textId="55978342" w:rsidR="006B114A" w:rsidRPr="00773509" w:rsidRDefault="006B114A" w:rsidP="001C36F6">
      <w:pPr>
        <w:spacing w:after="120"/>
      </w:pPr>
      <w:r w:rsidRPr="00773509">
        <w:t xml:space="preserve">In </w:t>
      </w:r>
      <w:r w:rsidR="00574B55" w:rsidRPr="00773509">
        <w:t xml:space="preserve">Level </w:t>
      </w:r>
      <w:r w:rsidRPr="00773509">
        <w:t xml:space="preserve">1 processing, feature types from different products, including S-101, are interleaved as specified by display plane and drawing priority information contained in the </w:t>
      </w:r>
      <w:r w:rsidR="00BF7F28" w:rsidRPr="00773509">
        <w:t>I</w:t>
      </w:r>
      <w:r w:rsidRPr="00773509">
        <w:t xml:space="preserve">nteroperability </w:t>
      </w:r>
      <w:r w:rsidR="00BF7F28" w:rsidRPr="00773509">
        <w:t>C</w:t>
      </w:r>
      <w:r w:rsidR="00293D16" w:rsidRPr="00773509">
        <w:t>atalogue.</w:t>
      </w:r>
      <w:r w:rsidRPr="00773509">
        <w:t xml:space="preserve"> The output of interoperability processing is either the original feature data (processing option 1) or drawing instructions (processing option 2), accompanied by display plane and drawing priority information, which is passed through to the portrayal processor.</w:t>
      </w:r>
      <w:r w:rsidR="00881C33" w:rsidRPr="00773509">
        <w:t xml:space="preserve"> </w:t>
      </w:r>
    </w:p>
    <w:p w14:paraId="39044CF5" w14:textId="77777777" w:rsidR="00D174D1" w:rsidRPr="00773509" w:rsidRDefault="006B114A" w:rsidP="001C36F6">
      <w:pPr>
        <w:spacing w:after="120"/>
      </w:pPr>
      <w:r w:rsidRPr="00773509">
        <w:t>The ENC is still treated as the main product, but feature layers from other products may be interleaved with ENC feature layers to prevent ENC data from being obscured.</w:t>
      </w:r>
    </w:p>
    <w:p w14:paraId="49502A9C" w14:textId="668D696C" w:rsidR="006B114A" w:rsidRPr="00773509" w:rsidRDefault="00D174D1" w:rsidP="001C36F6">
      <w:pPr>
        <w:spacing w:after="120"/>
      </w:pPr>
      <w:r w:rsidRPr="00773509">
        <w:t xml:space="preserve">In other words, Level 1 interoperability allows only changes to the </w:t>
      </w:r>
      <w:r w:rsidR="001D01C6" w:rsidRPr="00773509">
        <w:t xml:space="preserve">display planes and </w:t>
      </w:r>
      <w:r w:rsidRPr="00773509">
        <w:t xml:space="preserve">display orders specified in the </w:t>
      </w:r>
      <w:r w:rsidR="00DD7331" w:rsidRPr="00773509">
        <w:t>P</w:t>
      </w:r>
      <w:r w:rsidRPr="00773509">
        <w:t xml:space="preserve">ortrayal </w:t>
      </w:r>
      <w:r w:rsidR="00DD7331" w:rsidRPr="00773509">
        <w:t>C</w:t>
      </w:r>
      <w:r w:rsidRPr="00773509">
        <w:t>atalogues of the covered product</w:t>
      </w:r>
      <w:r w:rsidR="007E4957" w:rsidRPr="00773509">
        <w:t>s</w:t>
      </w:r>
      <w:r w:rsidRPr="00773509">
        <w:t xml:space="preserve">. </w:t>
      </w:r>
      <w:r w:rsidR="006B114A" w:rsidRPr="00773509">
        <w:t>There is no other interoperability-related processing of feature data at this level.</w:t>
      </w:r>
    </w:p>
    <w:p w14:paraId="237F6BA7" w14:textId="63338A73" w:rsidR="006B114A" w:rsidRPr="00773509" w:rsidRDefault="006B114A" w:rsidP="00347953">
      <w:pPr>
        <w:pStyle w:val="Heading3"/>
        <w:tabs>
          <w:tab w:val="clear" w:pos="851"/>
          <w:tab w:val="left" w:pos="709"/>
        </w:tabs>
        <w:spacing w:before="120" w:after="120"/>
        <w:ind w:left="709" w:hanging="709"/>
      </w:pPr>
      <w:bookmarkStart w:id="771" w:name="_Toc100669568"/>
      <w:r w:rsidRPr="00773509">
        <w:lastRenderedPageBreak/>
        <w:t>Level 2 – Type-based selectivity and feature class replacement</w:t>
      </w:r>
      <w:bookmarkEnd w:id="771"/>
    </w:p>
    <w:p w14:paraId="6A51BC5C" w14:textId="4BE2AADF" w:rsidR="006B114A" w:rsidRPr="00773509" w:rsidRDefault="006B114A" w:rsidP="00DD7331">
      <w:pPr>
        <w:spacing w:after="120"/>
      </w:pPr>
      <w:r w:rsidRPr="00773509">
        <w:t xml:space="preserve">In </w:t>
      </w:r>
      <w:r w:rsidR="00574B55" w:rsidRPr="00773509">
        <w:t xml:space="preserve">Level </w:t>
      </w:r>
      <w:r w:rsidRPr="00773509">
        <w:t xml:space="preserve">2 processing, </w:t>
      </w:r>
      <w:r w:rsidR="00574B55" w:rsidRPr="00773509">
        <w:t xml:space="preserve">Level </w:t>
      </w:r>
      <w:r w:rsidRPr="00773509">
        <w:t>1 functionality is allowed as well as suppression of all features of a specified feature type in a specified product, with another feature type from a different product being displayed instead. Filtering by attribute values and geometry type is also possible</w:t>
      </w:r>
      <w:r w:rsidR="00355CEA" w:rsidRPr="00773509">
        <w:t>. The</w:t>
      </w:r>
      <w:r w:rsidRPr="00773509">
        <w:t xml:space="preserve"> output of interoperability processing is the same as </w:t>
      </w:r>
      <w:r w:rsidR="00574B55" w:rsidRPr="00773509">
        <w:t xml:space="preserve">Level </w:t>
      </w:r>
      <w:r w:rsidRPr="00773509">
        <w:t>1 with certain feature types suppressed.</w:t>
      </w:r>
    </w:p>
    <w:p w14:paraId="2A881637" w14:textId="62DF52EA" w:rsidR="00B22920" w:rsidRPr="00773509" w:rsidRDefault="00AF6B28" w:rsidP="00DD7331">
      <w:pPr>
        <w:spacing w:after="120"/>
      </w:pPr>
      <w:r w:rsidRPr="00773509">
        <w:t>Feature</w:t>
      </w:r>
      <w:r w:rsidR="006B114A" w:rsidRPr="00773509">
        <w:t xml:space="preserve"> types in other products may be determined to be superior to specific ENC feature types, in the sense that the features in the other product contain more details, have hig</w:t>
      </w:r>
      <w:r w:rsidR="00DD7331" w:rsidRPr="00773509">
        <w:t>her-resolution data values, etc</w:t>
      </w:r>
      <w:r w:rsidR="006B114A" w:rsidRPr="00773509">
        <w:t>, than the equivalent features in the ENC. In this level of interoperability, global suppression of equivalent ENC features in favour of the superior layer is allowed – all instances of the specified ENC feature type are suppressed and the superior feature layer is displayed.</w:t>
      </w:r>
    </w:p>
    <w:p w14:paraId="43CA5DF1" w14:textId="0E83C577" w:rsidR="00AF6B28" w:rsidRPr="00773509" w:rsidRDefault="00AF6B28" w:rsidP="00DD7331">
      <w:pPr>
        <w:spacing w:after="120"/>
      </w:pPr>
      <w:r w:rsidRPr="00773509">
        <w:t xml:space="preserve">Selected feature types from other products may be treated as being superior to or enhancing selected ENC feature instances. The features are selected using </w:t>
      </w:r>
      <w:r w:rsidR="002730CE" w:rsidRPr="00773509">
        <w:t xml:space="preserve">attribute-value combination </w:t>
      </w:r>
      <w:r w:rsidRPr="00773509">
        <w:t>filters (</w:t>
      </w:r>
      <w:r w:rsidR="00DD7331" w:rsidRPr="00773509">
        <w:t>c</w:t>
      </w:r>
      <w:r w:rsidR="002730CE" w:rsidRPr="00773509">
        <w:t>lause 4.</w:t>
      </w:r>
      <w:r w:rsidR="00DD7331" w:rsidRPr="00773509">
        <w:t>3</w:t>
      </w:r>
      <w:r w:rsidRPr="00773509">
        <w:t>) that use feature type and values of thematic attributes. The geometry of the superior feature instance must be spatially equal to that of the ENC feature instance (within specified tolerances).</w:t>
      </w:r>
    </w:p>
    <w:p w14:paraId="4582B899" w14:textId="58596D4D" w:rsidR="00AF6B28" w:rsidRPr="00773509" w:rsidRDefault="00AF6B28" w:rsidP="00DD7331">
      <w:pPr>
        <w:spacing w:after="120"/>
      </w:pPr>
      <w:r w:rsidRPr="00773509">
        <w:t xml:space="preserve">The interoperability result is that the selected ENC feature instances are suppressed or replaced by the specified features from the other product. Only thematic attributes can be used in </w:t>
      </w:r>
      <w:r w:rsidR="002730CE" w:rsidRPr="00773509">
        <w:rPr>
          <w:bCs/>
        </w:rPr>
        <w:t>attribute-value filters</w:t>
      </w:r>
      <w:r w:rsidRPr="00773509">
        <w:t>.</w:t>
      </w:r>
    </w:p>
    <w:p w14:paraId="6BD731DC" w14:textId="77777777" w:rsidR="00B22920" w:rsidRPr="00773509" w:rsidRDefault="00B22920" w:rsidP="00DD7331">
      <w:pPr>
        <w:spacing w:after="120"/>
      </w:pPr>
      <w:r w:rsidRPr="00773509">
        <w:t>NOTE: The criteria and process for determining what data is superior are yet to be determined.</w:t>
      </w:r>
    </w:p>
    <w:p w14:paraId="7ED78488" w14:textId="3574EE4A" w:rsidR="006B114A" w:rsidRPr="00773509" w:rsidRDefault="006B114A" w:rsidP="00DD7331">
      <w:pPr>
        <w:spacing w:after="120"/>
      </w:pPr>
      <w:r w:rsidRPr="00773509">
        <w:t xml:space="preserve">Selection of replaced and replacement features in this level uses feature type (and data product) information. </w:t>
      </w:r>
      <w:r w:rsidR="00DA766D" w:rsidRPr="00773509">
        <w:t>T</w:t>
      </w:r>
      <w:r w:rsidRPr="00773509">
        <w:t>he only operation is replacement of instances as a whole, no combination of replaced and replacement information is done.</w:t>
      </w:r>
    </w:p>
    <w:p w14:paraId="61E65F3A" w14:textId="644ADF2E" w:rsidR="009914C2" w:rsidRPr="00773509" w:rsidRDefault="009914C2" w:rsidP="00DD7331">
      <w:pPr>
        <w:spacing w:after="120"/>
      </w:pPr>
      <w:r w:rsidRPr="00773509">
        <w:t xml:space="preserve">Level 2 also adds </w:t>
      </w:r>
      <w:r w:rsidR="00CB12EE" w:rsidRPr="00773509">
        <w:t xml:space="preserve">constructs allowing </w:t>
      </w:r>
      <w:r w:rsidR="00347953" w:rsidRPr="00773509">
        <w:t>C</w:t>
      </w:r>
      <w:r w:rsidR="00CB12EE" w:rsidRPr="00773509">
        <w:t xml:space="preserve">atalogues to partition interoperability rules and operations according to specified combinations of data products (“predefined combinations”). The rules and operations in each partition are </w:t>
      </w:r>
      <w:r w:rsidR="00E20B61" w:rsidRPr="00773509">
        <w:t>applied</w:t>
      </w:r>
      <w:r w:rsidR="00CB12EE" w:rsidRPr="00773509">
        <w:t xml:space="preserve"> only when the corresponding data products </w:t>
      </w:r>
      <w:r w:rsidR="00DC1093" w:rsidRPr="00773509">
        <w:t>are</w:t>
      </w:r>
      <w:r w:rsidR="00CB12EE" w:rsidRPr="00773509">
        <w:t xml:space="preserve"> </w:t>
      </w:r>
      <w:r w:rsidR="00DC1093" w:rsidRPr="00773509">
        <w:t>part of the display</w:t>
      </w:r>
      <w:r w:rsidR="00CB12EE" w:rsidRPr="00773509">
        <w:t xml:space="preserve">.  </w:t>
      </w:r>
    </w:p>
    <w:p w14:paraId="79764A94" w14:textId="49DF0280" w:rsidR="009B1D73" w:rsidRPr="00773509" w:rsidRDefault="00D650D2" w:rsidP="00DD7331">
      <w:pPr>
        <w:spacing w:after="120"/>
      </w:pPr>
      <w:r w:rsidRPr="00773509">
        <w:t xml:space="preserve">Level 2 </w:t>
      </w:r>
      <w:r w:rsidR="00347953" w:rsidRPr="00773509">
        <w:t>C</w:t>
      </w:r>
      <w:r w:rsidRPr="00773509">
        <w:t>atalogues may also include Level 1 functionality for some</w:t>
      </w:r>
      <w:r w:rsidR="008E2191" w:rsidRPr="00773509">
        <w:t xml:space="preserve"> features where appropriate.</w:t>
      </w:r>
    </w:p>
    <w:p w14:paraId="2D0460A0" w14:textId="46887AC8" w:rsidR="006B114A" w:rsidRPr="00773509" w:rsidRDefault="006B114A" w:rsidP="00347953">
      <w:pPr>
        <w:pStyle w:val="Heading3"/>
        <w:tabs>
          <w:tab w:val="clear" w:pos="851"/>
          <w:tab w:val="left" w:pos="709"/>
        </w:tabs>
        <w:spacing w:before="120" w:after="120"/>
        <w:ind w:left="709" w:hanging="709"/>
      </w:pPr>
      <w:bookmarkStart w:id="772" w:name="_Toc26928256"/>
      <w:bookmarkStart w:id="773" w:name="_Toc26929990"/>
      <w:bookmarkStart w:id="774" w:name="_Toc26931708"/>
      <w:bookmarkStart w:id="775" w:name="_Toc26933426"/>
      <w:bookmarkStart w:id="776" w:name="_Toc26932997"/>
      <w:bookmarkStart w:id="777" w:name="_Toc26936321"/>
      <w:bookmarkStart w:id="778" w:name="_Toc100669569"/>
      <w:bookmarkEnd w:id="772"/>
      <w:bookmarkEnd w:id="773"/>
      <w:bookmarkEnd w:id="774"/>
      <w:bookmarkEnd w:id="775"/>
      <w:bookmarkEnd w:id="776"/>
      <w:bookmarkEnd w:id="777"/>
      <w:r w:rsidRPr="00773509">
        <w:t xml:space="preserve">Level 3 – </w:t>
      </w:r>
      <w:r w:rsidR="00A71F72" w:rsidRPr="00773509">
        <w:t>F</w:t>
      </w:r>
      <w:r w:rsidRPr="00773509">
        <w:t>eature hybridization</w:t>
      </w:r>
      <w:bookmarkEnd w:id="778"/>
    </w:p>
    <w:p w14:paraId="1BFBA07C" w14:textId="65FC15ED" w:rsidR="006B114A" w:rsidRPr="00773509" w:rsidRDefault="005871D4" w:rsidP="00347953">
      <w:pPr>
        <w:spacing w:after="120"/>
      </w:pPr>
      <w:r w:rsidRPr="00773509">
        <w:t>As in Level 2, t</w:t>
      </w:r>
      <w:r w:rsidR="006B114A" w:rsidRPr="00773509">
        <w:t>he ENC is treated as one of t</w:t>
      </w:r>
      <w:r w:rsidR="00347953" w:rsidRPr="00773509">
        <w:t>he components of the data stack;</w:t>
      </w:r>
      <w:r w:rsidR="006B114A" w:rsidRPr="00773509">
        <w:t xml:space="preserve"> and selected feature instances from other products may be treated as being superior to or enhancing selected ENC feature instances. The feature instances are selected using selector expressions that use feature type and values of thematic attributes. The geometry of the superior/enhancing feature instance must be spatially equal to that of the ENC feature instance (within specified tolerances).</w:t>
      </w:r>
    </w:p>
    <w:p w14:paraId="1F487E08" w14:textId="4765C97F" w:rsidR="006B114A" w:rsidRPr="00773509" w:rsidRDefault="005871D4" w:rsidP="00347953">
      <w:pPr>
        <w:spacing w:after="120"/>
      </w:pPr>
      <w:r w:rsidRPr="00773509">
        <w:t xml:space="preserve">Level 3 extends </w:t>
      </w:r>
      <w:r w:rsidR="006B114A" w:rsidRPr="00773509">
        <w:t xml:space="preserve">interoperability </w:t>
      </w:r>
      <w:r w:rsidR="00D650D2" w:rsidRPr="00773509">
        <w:t xml:space="preserve">functionality of Level 2 </w:t>
      </w:r>
      <w:r w:rsidR="006B114A" w:rsidRPr="00773509">
        <w:t>i</w:t>
      </w:r>
      <w:r w:rsidR="00D650D2" w:rsidRPr="00773509">
        <w:t>n</w:t>
      </w:r>
      <w:r w:rsidR="006B114A" w:rsidRPr="00773509">
        <w:t xml:space="preserve"> that the ENC feature instance is either suppressed or replaced by the other feature instance </w:t>
      </w:r>
      <w:r w:rsidR="00D650D2" w:rsidRPr="00773509">
        <w:t xml:space="preserve">(as in Level 2) </w:t>
      </w:r>
      <w:r w:rsidR="006B114A" w:rsidRPr="00773509">
        <w:t xml:space="preserve">or hybridized with it </w:t>
      </w:r>
      <w:r w:rsidR="009861CD" w:rsidRPr="00773509">
        <w:t>–</w:t>
      </w:r>
      <w:r w:rsidR="00D650D2" w:rsidRPr="00773509">
        <w:t xml:space="preserve"> </w:t>
      </w:r>
      <w:r w:rsidR="009861CD" w:rsidRPr="00773509">
        <w:t>that is</w:t>
      </w:r>
      <w:r w:rsidR="006B114A" w:rsidRPr="00773509">
        <w:t>, their attributes are combined in some way. In Level 3, only thematic attributes can be combined</w:t>
      </w:r>
      <w:r w:rsidR="00D650D2" w:rsidRPr="00773509">
        <w:t xml:space="preserve"> for the purposes of hybridization</w:t>
      </w:r>
      <w:r w:rsidR="006B114A" w:rsidRPr="00773509">
        <w:t>.</w:t>
      </w:r>
    </w:p>
    <w:p w14:paraId="3B17A93C" w14:textId="77777777" w:rsidR="006B114A" w:rsidRPr="00773509" w:rsidRDefault="006B114A" w:rsidP="00347953">
      <w:pPr>
        <w:spacing w:after="120"/>
      </w:pPr>
      <w:r w:rsidRPr="00773509">
        <w:t>Hybridization may consist of adjustments to attributes of one of the ENC/other feature instances, such as re-calculation of values of numeric attribute, addition of listed values to an enumeration attribute. Hybridization may also result in an instance of a different feature type with an enhanced set of thematic attributes, some of which may be new attributes generated from attribute values of the original instances.</w:t>
      </w:r>
    </w:p>
    <w:p w14:paraId="15C442B5" w14:textId="6C9C302F" w:rsidR="006B114A" w:rsidRPr="00773509" w:rsidRDefault="006B114A" w:rsidP="00347953">
      <w:pPr>
        <w:spacing w:after="120"/>
      </w:pPr>
      <w:r w:rsidRPr="00773509">
        <w:t xml:space="preserve">The interoperability product will include a hybrid </w:t>
      </w:r>
      <w:r w:rsidR="009861CD" w:rsidRPr="00773509">
        <w:t>F</w:t>
      </w:r>
      <w:r w:rsidRPr="00773509">
        <w:t xml:space="preserve">eature </w:t>
      </w:r>
      <w:r w:rsidR="009861CD" w:rsidRPr="00773509">
        <w:t>C</w:t>
      </w:r>
      <w:r w:rsidRPr="00773509">
        <w:t xml:space="preserve">atalogue and </w:t>
      </w:r>
      <w:r w:rsidR="009861CD" w:rsidRPr="00773509">
        <w:t>P</w:t>
      </w:r>
      <w:r w:rsidRPr="00773509">
        <w:t xml:space="preserve">ortrayal </w:t>
      </w:r>
      <w:r w:rsidR="009861CD" w:rsidRPr="00773509">
        <w:t>C</w:t>
      </w:r>
      <w:r w:rsidRPr="00773509">
        <w:t xml:space="preserve">atalogue defining the feature types and portrayals for new hybrid features. Their structures will be the same as regular </w:t>
      </w:r>
      <w:r w:rsidR="009861CD" w:rsidRPr="00773509">
        <w:t>F</w:t>
      </w:r>
      <w:r w:rsidRPr="00773509">
        <w:t xml:space="preserve">eature and </w:t>
      </w:r>
      <w:r w:rsidR="009861CD" w:rsidRPr="00773509">
        <w:t>P</w:t>
      </w:r>
      <w:r w:rsidRPr="00773509">
        <w:t xml:space="preserve">ortrayal </w:t>
      </w:r>
      <w:r w:rsidR="009861CD" w:rsidRPr="00773509">
        <w:t>C</w:t>
      </w:r>
      <w:r w:rsidRPr="00773509">
        <w:t>atalogues.</w:t>
      </w:r>
    </w:p>
    <w:p w14:paraId="6F9014F2" w14:textId="42240AA3" w:rsidR="00B22920" w:rsidRPr="00773509" w:rsidRDefault="00B22920" w:rsidP="00347953">
      <w:pPr>
        <w:spacing w:after="120"/>
      </w:pPr>
      <w:r w:rsidRPr="00773509">
        <w:t>NOTE: Support for this level is not fully elaborated in this version of the Interoperability Catalogue Specification and it should therefore not be implemented in Interoperability Catalogues created from this Specification</w:t>
      </w:r>
    </w:p>
    <w:p w14:paraId="1E910100" w14:textId="7B51A9B8" w:rsidR="006B114A" w:rsidRPr="00773509" w:rsidRDefault="006B114A" w:rsidP="00243F51">
      <w:pPr>
        <w:pStyle w:val="Heading3"/>
        <w:tabs>
          <w:tab w:val="clear" w:pos="851"/>
          <w:tab w:val="left" w:pos="709"/>
        </w:tabs>
        <w:spacing w:before="120" w:after="200"/>
      </w:pPr>
      <w:bookmarkStart w:id="779" w:name="_Toc100669570"/>
      <w:r w:rsidRPr="00773509">
        <w:t>Level 4 – Spatial operations</w:t>
      </w:r>
      <w:bookmarkEnd w:id="779"/>
    </w:p>
    <w:p w14:paraId="3BE02335" w14:textId="2B7AC67B" w:rsidR="006B114A" w:rsidRPr="00773509" w:rsidRDefault="006B114A" w:rsidP="00243F51">
      <w:pPr>
        <w:spacing w:after="120"/>
      </w:pPr>
      <w:r w:rsidRPr="00773509">
        <w:t>This level is the same as Level 3, but permitted spatial queries (to determine related subsets) and operations (to define the interoperation result) are explicitly defined using an adequate set of spatially-capable rules.</w:t>
      </w:r>
    </w:p>
    <w:p w14:paraId="20B389AA" w14:textId="6A3436E2" w:rsidR="006B114A" w:rsidRPr="00773509" w:rsidRDefault="006B114A" w:rsidP="00243F51">
      <w:pPr>
        <w:spacing w:after="120"/>
      </w:pPr>
      <w:r w:rsidRPr="00773509">
        <w:t>This means that the ENC and other-product feature(s) need not be spatially equal, they need only be related to one another by the spatial query. For hybridization, in addition to thematic attributes, feature geometry can also be combined using spatial operations.</w:t>
      </w:r>
    </w:p>
    <w:p w14:paraId="5E352A8C" w14:textId="07E0EDED" w:rsidR="006B114A" w:rsidRPr="00773509" w:rsidRDefault="006B114A" w:rsidP="00243F51">
      <w:pPr>
        <w:spacing w:after="120"/>
      </w:pPr>
      <w:r w:rsidRPr="00773509">
        <w:lastRenderedPageBreak/>
        <w:t>N</w:t>
      </w:r>
      <w:r w:rsidR="00476B58" w:rsidRPr="00773509">
        <w:t>OTE</w:t>
      </w:r>
      <w:r w:rsidR="007566C1" w:rsidRPr="00773509">
        <w:t xml:space="preserve"> 1</w:t>
      </w:r>
      <w:r w:rsidRPr="00773509">
        <w:t>: The spatial queries for determining related ENC/other-product features can be defined in terms of explicit rules such as positions within X m, or X mm at product scale for point features, 99% overlap for area features, or some other adequate explicit rule.</w:t>
      </w:r>
    </w:p>
    <w:p w14:paraId="4EB77FB3" w14:textId="50378BCF" w:rsidR="00A52B65" w:rsidRPr="00773509" w:rsidRDefault="00A52B65" w:rsidP="00243F51">
      <w:pPr>
        <w:spacing w:after="120"/>
      </w:pPr>
      <w:r w:rsidRPr="00773509">
        <w:t>NOTE</w:t>
      </w:r>
      <w:r w:rsidR="007566C1" w:rsidRPr="00773509">
        <w:t xml:space="preserve"> 2</w:t>
      </w:r>
      <w:r w:rsidRPr="00773509">
        <w:t xml:space="preserve">: Support for this level is not fully elaborated in this version of the Interoperability Catalogue Specification and it should therefore not be implemented in </w:t>
      </w:r>
      <w:r w:rsidR="00243F51" w:rsidRPr="00773509">
        <w:t>I</w:t>
      </w:r>
      <w:r w:rsidRPr="00773509">
        <w:t xml:space="preserve">nteroperability </w:t>
      </w:r>
      <w:r w:rsidR="00243F51" w:rsidRPr="00773509">
        <w:t>C</w:t>
      </w:r>
      <w:r w:rsidRPr="00773509">
        <w:t xml:space="preserve">atalogues created from this </w:t>
      </w:r>
      <w:r w:rsidR="00243F51" w:rsidRPr="00773509">
        <w:t>S</w:t>
      </w:r>
      <w:r w:rsidRPr="00773509">
        <w:t>pecification</w:t>
      </w:r>
      <w:r w:rsidR="007566C1" w:rsidRPr="00773509">
        <w:t>.</w:t>
      </w:r>
    </w:p>
    <w:p w14:paraId="2B62F1E9" w14:textId="140AFB4D" w:rsidR="00840327" w:rsidRPr="00773509" w:rsidRDefault="00840327" w:rsidP="00243F51">
      <w:pPr>
        <w:pStyle w:val="Heading3"/>
        <w:spacing w:before="120" w:after="200"/>
      </w:pPr>
      <w:bookmarkStart w:id="780" w:name="_Toc100669571"/>
      <w:r w:rsidRPr="00773509">
        <w:t>Progression of interoperability levels</w:t>
      </w:r>
      <w:bookmarkEnd w:id="780"/>
    </w:p>
    <w:p w14:paraId="45789367" w14:textId="724DE7E2" w:rsidR="000113CB" w:rsidRPr="00773509" w:rsidRDefault="000113CB" w:rsidP="00243F51">
      <w:pPr>
        <w:spacing w:after="120"/>
      </w:pPr>
      <w:r w:rsidRPr="00773509">
        <w:t xml:space="preserve">Higher levels of interoperability use progressively more of the </w:t>
      </w:r>
      <w:r w:rsidR="00476B58" w:rsidRPr="00773509">
        <w:t>I</w:t>
      </w:r>
      <w:r w:rsidRPr="00773509">
        <w:t xml:space="preserve">nteroperability </w:t>
      </w:r>
      <w:r w:rsidR="00476B58" w:rsidRPr="00773509">
        <w:t>C</w:t>
      </w:r>
      <w:r w:rsidRPr="00773509">
        <w:t>atalogue model</w:t>
      </w:r>
      <w:r w:rsidR="00892F13" w:rsidRPr="00773509">
        <w:t xml:space="preserve"> defined in S-100 Part 16</w:t>
      </w:r>
      <w:r w:rsidRPr="00773509">
        <w:t xml:space="preserve">. </w:t>
      </w:r>
      <w:r w:rsidR="00E84FC5" w:rsidRPr="00773509">
        <w:t>Figure 4.</w:t>
      </w:r>
      <w:r w:rsidR="00892F13" w:rsidRPr="00773509">
        <w:t xml:space="preserve">1 </w:t>
      </w:r>
      <w:r w:rsidR="00476B58" w:rsidRPr="00773509">
        <w:t xml:space="preserve">below </w:t>
      </w:r>
      <w:r w:rsidRPr="00773509">
        <w:t xml:space="preserve">shows the </w:t>
      </w:r>
      <w:r w:rsidR="00892F13" w:rsidRPr="00773509">
        <w:t>progressive use of the model from level 1 through level 4</w:t>
      </w:r>
      <w:r w:rsidR="00CC3335" w:rsidRPr="00773509">
        <w:t>.</w:t>
      </w:r>
    </w:p>
    <w:p w14:paraId="434366CC" w14:textId="77777777" w:rsidR="000113CB" w:rsidRPr="00773509" w:rsidRDefault="000113CB" w:rsidP="009937E8">
      <w:pPr>
        <w:keepNext/>
        <w:jc w:val="center"/>
      </w:pPr>
      <w:r w:rsidRPr="00773509">
        <w:rPr>
          <w:noProof/>
          <w:lang w:val="fr-FR" w:eastAsia="fr-FR"/>
        </w:rPr>
        <w:drawing>
          <wp:inline distT="0" distB="0" distL="0" distR="0" wp14:anchorId="41067025" wp14:editId="09022328">
            <wp:extent cx="6013095" cy="2682240"/>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 1 and 2 progression.png"/>
                    <pic:cNvPicPr/>
                  </pic:nvPicPr>
                  <pic:blipFill>
                    <a:blip r:embed="rId23">
                      <a:extLst>
                        <a:ext uri="{28A0092B-C50C-407E-A947-70E740481C1C}">
                          <a14:useLocalDpi xmlns:a14="http://schemas.microsoft.com/office/drawing/2010/main" val="0"/>
                        </a:ext>
                      </a:extLst>
                    </a:blip>
                    <a:stretch>
                      <a:fillRect/>
                    </a:stretch>
                  </pic:blipFill>
                  <pic:spPr>
                    <a:xfrm>
                      <a:off x="0" y="0"/>
                      <a:ext cx="6024274" cy="2687226"/>
                    </a:xfrm>
                    <a:prstGeom prst="rect">
                      <a:avLst/>
                    </a:prstGeom>
                  </pic:spPr>
                </pic:pic>
              </a:graphicData>
            </a:graphic>
          </wp:inline>
        </w:drawing>
      </w:r>
    </w:p>
    <w:p w14:paraId="4BBBFFAD" w14:textId="5F5BC0BA" w:rsidR="000113CB" w:rsidRPr="00773509" w:rsidRDefault="000113CB" w:rsidP="00476B58">
      <w:pPr>
        <w:pStyle w:val="Caption"/>
        <w:jc w:val="center"/>
        <w:rPr>
          <w:rFonts w:cs="Arial"/>
        </w:rPr>
      </w:pPr>
      <w:bookmarkStart w:id="781" w:name="_Ref3346234"/>
      <w:r w:rsidRPr="00773509">
        <w:rPr>
          <w:rFonts w:cs="Arial"/>
        </w:rPr>
        <w:t xml:space="preserve">Figure </w:t>
      </w:r>
      <w:r w:rsidR="00926ED7" w:rsidRPr="00773509">
        <w:rPr>
          <w:rFonts w:cs="Arial"/>
        </w:rPr>
        <w:fldChar w:fldCharType="begin"/>
      </w:r>
      <w:r w:rsidR="00926ED7" w:rsidRPr="00773509">
        <w:rPr>
          <w:rFonts w:cs="Arial"/>
        </w:rPr>
        <w:instrText xml:space="preserve"> STYLEREF 1 \s </w:instrText>
      </w:r>
      <w:r w:rsidR="00926ED7" w:rsidRPr="00773509">
        <w:rPr>
          <w:rFonts w:cs="Arial"/>
        </w:rPr>
        <w:fldChar w:fldCharType="separate"/>
      </w:r>
      <w:r w:rsidR="002B326D">
        <w:rPr>
          <w:rFonts w:cs="Arial"/>
          <w:noProof/>
        </w:rPr>
        <w:t>4</w:t>
      </w:r>
      <w:r w:rsidR="00926ED7" w:rsidRPr="00773509">
        <w:rPr>
          <w:rFonts w:cs="Arial"/>
        </w:rPr>
        <w:fldChar w:fldCharType="end"/>
      </w:r>
      <w:r w:rsidR="00926ED7" w:rsidRPr="00773509">
        <w:rPr>
          <w:rFonts w:cs="Arial"/>
        </w:rPr>
        <w:t>.</w:t>
      </w:r>
      <w:r w:rsidR="00926ED7" w:rsidRPr="00773509">
        <w:rPr>
          <w:rFonts w:cs="Arial"/>
        </w:rPr>
        <w:fldChar w:fldCharType="begin"/>
      </w:r>
      <w:r w:rsidR="00926ED7" w:rsidRPr="00773509">
        <w:rPr>
          <w:rFonts w:cs="Arial"/>
        </w:rPr>
        <w:instrText xml:space="preserve"> SEQ Figure \* ARABIC \s 1 </w:instrText>
      </w:r>
      <w:r w:rsidR="00926ED7" w:rsidRPr="00773509">
        <w:rPr>
          <w:rFonts w:cs="Arial"/>
        </w:rPr>
        <w:fldChar w:fldCharType="separate"/>
      </w:r>
      <w:r w:rsidR="002B326D">
        <w:rPr>
          <w:rFonts w:cs="Arial"/>
          <w:noProof/>
        </w:rPr>
        <w:t>1</w:t>
      </w:r>
      <w:r w:rsidR="00926ED7" w:rsidRPr="00773509">
        <w:rPr>
          <w:rFonts w:cs="Arial"/>
        </w:rPr>
        <w:fldChar w:fldCharType="end"/>
      </w:r>
      <w:bookmarkEnd w:id="781"/>
      <w:r w:rsidRPr="00773509">
        <w:rPr>
          <w:rFonts w:cs="Arial"/>
        </w:rPr>
        <w:t>. Progressive use of interoperability catalogue model</w:t>
      </w:r>
    </w:p>
    <w:p w14:paraId="0C43D855" w14:textId="1F755861" w:rsidR="000113CB" w:rsidRPr="00773509" w:rsidRDefault="000113CB" w:rsidP="00243F51">
      <w:pPr>
        <w:spacing w:after="120"/>
      </w:pPr>
    </w:p>
    <w:p w14:paraId="54F43966" w14:textId="6F0B5007" w:rsidR="006B114A" w:rsidRPr="00773509" w:rsidRDefault="006B114A" w:rsidP="00243F51">
      <w:pPr>
        <w:pStyle w:val="Heading1"/>
        <w:numPr>
          <w:ilvl w:val="0"/>
          <w:numId w:val="3"/>
        </w:numPr>
        <w:tabs>
          <w:tab w:val="clear" w:pos="425"/>
          <w:tab w:val="left" w:pos="426"/>
        </w:tabs>
        <w:spacing w:before="120" w:after="200"/>
        <w:ind w:left="357" w:hanging="357"/>
        <w:rPr>
          <w:rFonts w:eastAsia="MS Mincho"/>
        </w:rPr>
      </w:pPr>
      <w:bookmarkStart w:id="782" w:name="_Toc26928260"/>
      <w:bookmarkStart w:id="783" w:name="_Toc26929994"/>
      <w:bookmarkStart w:id="784" w:name="_Toc26931712"/>
      <w:bookmarkStart w:id="785" w:name="_Toc26933430"/>
      <w:bookmarkStart w:id="786" w:name="_Toc26933001"/>
      <w:bookmarkStart w:id="787" w:name="_Toc26936325"/>
      <w:bookmarkStart w:id="788" w:name="_Toc26928261"/>
      <w:bookmarkStart w:id="789" w:name="_Toc26929995"/>
      <w:bookmarkStart w:id="790" w:name="_Toc26931713"/>
      <w:bookmarkStart w:id="791" w:name="_Toc26933431"/>
      <w:bookmarkStart w:id="792" w:name="_Toc26933002"/>
      <w:bookmarkStart w:id="793" w:name="_Toc26936326"/>
      <w:bookmarkStart w:id="794" w:name="_Toc26928262"/>
      <w:bookmarkStart w:id="795" w:name="_Toc26929996"/>
      <w:bookmarkStart w:id="796" w:name="_Toc26931714"/>
      <w:bookmarkStart w:id="797" w:name="_Toc26933432"/>
      <w:bookmarkStart w:id="798" w:name="_Toc26933003"/>
      <w:bookmarkStart w:id="799" w:name="_Toc26936327"/>
      <w:bookmarkStart w:id="800" w:name="_Toc26928319"/>
      <w:bookmarkStart w:id="801" w:name="_Toc26930053"/>
      <w:bookmarkStart w:id="802" w:name="_Toc26931771"/>
      <w:bookmarkStart w:id="803" w:name="_Toc26933489"/>
      <w:bookmarkStart w:id="804" w:name="_Toc26933238"/>
      <w:bookmarkStart w:id="805" w:name="_Toc26936384"/>
      <w:bookmarkStart w:id="806" w:name="_Toc26928320"/>
      <w:bookmarkStart w:id="807" w:name="_Toc26930054"/>
      <w:bookmarkStart w:id="808" w:name="_Toc26931772"/>
      <w:bookmarkStart w:id="809" w:name="_Toc26933490"/>
      <w:bookmarkStart w:id="810" w:name="_Toc26933239"/>
      <w:bookmarkStart w:id="811" w:name="_Toc26936385"/>
      <w:bookmarkStart w:id="812" w:name="_Toc26928391"/>
      <w:bookmarkStart w:id="813" w:name="_Toc26930125"/>
      <w:bookmarkStart w:id="814" w:name="_Toc26931843"/>
      <w:bookmarkStart w:id="815" w:name="_Toc26933561"/>
      <w:bookmarkStart w:id="816" w:name="_Toc26934635"/>
      <w:bookmarkStart w:id="817" w:name="_Toc26936456"/>
      <w:bookmarkStart w:id="818" w:name="_Toc26928392"/>
      <w:bookmarkStart w:id="819" w:name="_Toc26930126"/>
      <w:bookmarkStart w:id="820" w:name="_Toc26931844"/>
      <w:bookmarkStart w:id="821" w:name="_Toc26933562"/>
      <w:bookmarkStart w:id="822" w:name="_Toc26934636"/>
      <w:bookmarkStart w:id="823" w:name="_Toc26936457"/>
      <w:bookmarkStart w:id="824" w:name="_Toc26928393"/>
      <w:bookmarkStart w:id="825" w:name="_Toc26930127"/>
      <w:bookmarkStart w:id="826" w:name="_Toc26931845"/>
      <w:bookmarkStart w:id="827" w:name="_Toc26933563"/>
      <w:bookmarkStart w:id="828" w:name="_Toc26934637"/>
      <w:bookmarkStart w:id="829" w:name="_Toc26936458"/>
      <w:bookmarkStart w:id="830" w:name="_Toc26928457"/>
      <w:bookmarkStart w:id="831" w:name="_Toc26930191"/>
      <w:bookmarkStart w:id="832" w:name="_Toc26931909"/>
      <w:bookmarkStart w:id="833" w:name="_Toc26933627"/>
      <w:bookmarkStart w:id="834" w:name="_Toc26934945"/>
      <w:bookmarkStart w:id="835" w:name="_Toc26936522"/>
      <w:bookmarkStart w:id="836" w:name="_Toc26928458"/>
      <w:bookmarkStart w:id="837" w:name="_Toc26930192"/>
      <w:bookmarkStart w:id="838" w:name="_Toc26931910"/>
      <w:bookmarkStart w:id="839" w:name="_Toc26933628"/>
      <w:bookmarkStart w:id="840" w:name="_Toc26934946"/>
      <w:bookmarkStart w:id="841" w:name="_Toc26936523"/>
      <w:bookmarkStart w:id="842" w:name="_Toc26928596"/>
      <w:bookmarkStart w:id="843" w:name="_Toc26930330"/>
      <w:bookmarkStart w:id="844" w:name="_Toc26932048"/>
      <w:bookmarkStart w:id="845" w:name="_Toc26933766"/>
      <w:bookmarkStart w:id="846" w:name="_Toc26935084"/>
      <w:bookmarkStart w:id="847" w:name="_Toc26936661"/>
      <w:bookmarkStart w:id="848" w:name="_Toc26928597"/>
      <w:bookmarkStart w:id="849" w:name="_Toc26930331"/>
      <w:bookmarkStart w:id="850" w:name="_Toc26932049"/>
      <w:bookmarkStart w:id="851" w:name="_Toc26933767"/>
      <w:bookmarkStart w:id="852" w:name="_Toc26935085"/>
      <w:bookmarkStart w:id="853" w:name="_Toc26936662"/>
      <w:bookmarkStart w:id="854" w:name="_Toc26928616"/>
      <w:bookmarkStart w:id="855" w:name="_Toc26930350"/>
      <w:bookmarkStart w:id="856" w:name="_Toc26932068"/>
      <w:bookmarkStart w:id="857" w:name="_Toc26933786"/>
      <w:bookmarkStart w:id="858" w:name="_Toc26935104"/>
      <w:bookmarkStart w:id="859" w:name="_Toc26936681"/>
      <w:bookmarkStart w:id="860" w:name="_Toc26928617"/>
      <w:bookmarkStart w:id="861" w:name="_Toc26930351"/>
      <w:bookmarkStart w:id="862" w:name="_Toc26932069"/>
      <w:bookmarkStart w:id="863" w:name="_Toc26933787"/>
      <w:bookmarkStart w:id="864" w:name="_Toc26935105"/>
      <w:bookmarkStart w:id="865" w:name="_Toc26936682"/>
      <w:bookmarkStart w:id="866" w:name="_Toc26928632"/>
      <w:bookmarkStart w:id="867" w:name="_Toc26930366"/>
      <w:bookmarkStart w:id="868" w:name="_Toc26932084"/>
      <w:bookmarkStart w:id="869" w:name="_Toc26933802"/>
      <w:bookmarkStart w:id="870" w:name="_Toc26935120"/>
      <w:bookmarkStart w:id="871" w:name="_Toc26936697"/>
      <w:bookmarkStart w:id="872" w:name="_Toc26928633"/>
      <w:bookmarkStart w:id="873" w:name="_Toc26930367"/>
      <w:bookmarkStart w:id="874" w:name="_Toc26932085"/>
      <w:bookmarkStart w:id="875" w:name="_Toc26933803"/>
      <w:bookmarkStart w:id="876" w:name="_Toc26935121"/>
      <w:bookmarkStart w:id="877" w:name="_Toc26936698"/>
      <w:bookmarkStart w:id="878" w:name="_Toc26928697"/>
      <w:bookmarkStart w:id="879" w:name="_Toc26930431"/>
      <w:bookmarkStart w:id="880" w:name="_Toc26932149"/>
      <w:bookmarkStart w:id="881" w:name="_Toc26933867"/>
      <w:bookmarkStart w:id="882" w:name="_Toc26935185"/>
      <w:bookmarkStart w:id="883" w:name="_Toc26936762"/>
      <w:bookmarkStart w:id="884" w:name="_Toc26928698"/>
      <w:bookmarkStart w:id="885" w:name="_Toc26930432"/>
      <w:bookmarkStart w:id="886" w:name="_Toc26932150"/>
      <w:bookmarkStart w:id="887" w:name="_Toc26933868"/>
      <w:bookmarkStart w:id="888" w:name="_Toc26935186"/>
      <w:bookmarkStart w:id="889" w:name="_Toc26936763"/>
      <w:bookmarkStart w:id="890" w:name="_Toc26928749"/>
      <w:bookmarkStart w:id="891" w:name="_Toc26930483"/>
      <w:bookmarkStart w:id="892" w:name="_Toc26932201"/>
      <w:bookmarkStart w:id="893" w:name="_Toc26933919"/>
      <w:bookmarkStart w:id="894" w:name="_Toc26935237"/>
      <w:bookmarkStart w:id="895" w:name="_Toc26936814"/>
      <w:bookmarkStart w:id="896" w:name="_Toc26928750"/>
      <w:bookmarkStart w:id="897" w:name="_Toc26930484"/>
      <w:bookmarkStart w:id="898" w:name="_Toc26932202"/>
      <w:bookmarkStart w:id="899" w:name="_Toc26933920"/>
      <w:bookmarkStart w:id="900" w:name="_Toc26935238"/>
      <w:bookmarkStart w:id="901" w:name="_Toc26936815"/>
      <w:bookmarkStart w:id="902" w:name="_Toc26928823"/>
      <w:bookmarkStart w:id="903" w:name="_Toc26930557"/>
      <w:bookmarkStart w:id="904" w:name="_Toc26932275"/>
      <w:bookmarkStart w:id="905" w:name="_Toc26933993"/>
      <w:bookmarkStart w:id="906" w:name="_Toc26935311"/>
      <w:bookmarkStart w:id="907" w:name="_Toc26936888"/>
      <w:bookmarkStart w:id="908" w:name="_Toc26928824"/>
      <w:bookmarkStart w:id="909" w:name="_Toc26930558"/>
      <w:bookmarkStart w:id="910" w:name="_Toc26932276"/>
      <w:bookmarkStart w:id="911" w:name="_Toc26933994"/>
      <w:bookmarkStart w:id="912" w:name="_Toc26935312"/>
      <w:bookmarkStart w:id="913" w:name="_Toc26936889"/>
      <w:bookmarkStart w:id="914" w:name="_Toc26928825"/>
      <w:bookmarkStart w:id="915" w:name="_Toc26930559"/>
      <w:bookmarkStart w:id="916" w:name="_Toc26932277"/>
      <w:bookmarkStart w:id="917" w:name="_Toc26933995"/>
      <w:bookmarkStart w:id="918" w:name="_Toc26935313"/>
      <w:bookmarkStart w:id="919" w:name="_Toc26936890"/>
      <w:bookmarkStart w:id="920" w:name="_Toc26928826"/>
      <w:bookmarkStart w:id="921" w:name="_Toc26930560"/>
      <w:bookmarkStart w:id="922" w:name="_Toc26932278"/>
      <w:bookmarkStart w:id="923" w:name="_Toc26933996"/>
      <w:bookmarkStart w:id="924" w:name="_Toc26935314"/>
      <w:bookmarkStart w:id="925" w:name="_Toc26936891"/>
      <w:bookmarkStart w:id="926" w:name="_Toc26928827"/>
      <w:bookmarkStart w:id="927" w:name="_Toc26930561"/>
      <w:bookmarkStart w:id="928" w:name="_Toc26932279"/>
      <w:bookmarkStart w:id="929" w:name="_Toc26933997"/>
      <w:bookmarkStart w:id="930" w:name="_Toc26935315"/>
      <w:bookmarkStart w:id="931" w:name="_Toc26936892"/>
      <w:bookmarkStart w:id="932" w:name="_Toc26928828"/>
      <w:bookmarkStart w:id="933" w:name="_Toc26930562"/>
      <w:bookmarkStart w:id="934" w:name="_Toc26932280"/>
      <w:bookmarkStart w:id="935" w:name="_Toc26933998"/>
      <w:bookmarkStart w:id="936" w:name="_Toc26935316"/>
      <w:bookmarkStart w:id="937" w:name="_Toc26936893"/>
      <w:bookmarkStart w:id="938" w:name="_Toc26928895"/>
      <w:bookmarkStart w:id="939" w:name="_Toc26930629"/>
      <w:bookmarkStart w:id="940" w:name="_Toc26932347"/>
      <w:bookmarkStart w:id="941" w:name="_Toc26934065"/>
      <w:bookmarkStart w:id="942" w:name="_Toc26935383"/>
      <w:bookmarkStart w:id="943" w:name="_Toc26936960"/>
      <w:bookmarkStart w:id="944" w:name="_Toc26928896"/>
      <w:bookmarkStart w:id="945" w:name="_Toc26930630"/>
      <w:bookmarkStart w:id="946" w:name="_Toc26932348"/>
      <w:bookmarkStart w:id="947" w:name="_Toc26934066"/>
      <w:bookmarkStart w:id="948" w:name="_Toc26935384"/>
      <w:bookmarkStart w:id="949" w:name="_Toc26936961"/>
      <w:bookmarkStart w:id="950" w:name="_Toc26928897"/>
      <w:bookmarkStart w:id="951" w:name="_Toc26930631"/>
      <w:bookmarkStart w:id="952" w:name="_Toc26932349"/>
      <w:bookmarkStart w:id="953" w:name="_Toc26934067"/>
      <w:bookmarkStart w:id="954" w:name="_Toc26935385"/>
      <w:bookmarkStart w:id="955" w:name="_Toc26936962"/>
      <w:bookmarkStart w:id="956" w:name="_Toc26928898"/>
      <w:bookmarkStart w:id="957" w:name="_Toc26930632"/>
      <w:bookmarkStart w:id="958" w:name="_Toc26932350"/>
      <w:bookmarkStart w:id="959" w:name="_Toc26934068"/>
      <w:bookmarkStart w:id="960" w:name="_Toc26935386"/>
      <w:bookmarkStart w:id="961" w:name="_Toc26936963"/>
      <w:bookmarkStart w:id="962" w:name="_Toc26928899"/>
      <w:bookmarkStart w:id="963" w:name="_Toc26930633"/>
      <w:bookmarkStart w:id="964" w:name="_Toc26932351"/>
      <w:bookmarkStart w:id="965" w:name="_Toc26934069"/>
      <w:bookmarkStart w:id="966" w:name="_Toc26935387"/>
      <w:bookmarkStart w:id="967" w:name="_Toc26936964"/>
      <w:bookmarkStart w:id="968" w:name="_Toc26928900"/>
      <w:bookmarkStart w:id="969" w:name="_Toc26930634"/>
      <w:bookmarkStart w:id="970" w:name="_Toc26932352"/>
      <w:bookmarkStart w:id="971" w:name="_Toc26934070"/>
      <w:bookmarkStart w:id="972" w:name="_Toc26935388"/>
      <w:bookmarkStart w:id="973" w:name="_Toc26936965"/>
      <w:bookmarkStart w:id="974" w:name="_Toc26928901"/>
      <w:bookmarkStart w:id="975" w:name="_Toc26930635"/>
      <w:bookmarkStart w:id="976" w:name="_Toc26932353"/>
      <w:bookmarkStart w:id="977" w:name="_Toc26934071"/>
      <w:bookmarkStart w:id="978" w:name="_Toc26935389"/>
      <w:bookmarkStart w:id="979" w:name="_Toc26936966"/>
      <w:bookmarkStart w:id="980" w:name="_Toc26928902"/>
      <w:bookmarkStart w:id="981" w:name="_Toc26930636"/>
      <w:bookmarkStart w:id="982" w:name="_Toc26932354"/>
      <w:bookmarkStart w:id="983" w:name="_Toc26934072"/>
      <w:bookmarkStart w:id="984" w:name="_Toc26935390"/>
      <w:bookmarkStart w:id="985" w:name="_Toc26936967"/>
      <w:bookmarkStart w:id="986" w:name="_Toc26928903"/>
      <w:bookmarkStart w:id="987" w:name="_Toc26930637"/>
      <w:bookmarkStart w:id="988" w:name="_Toc26932355"/>
      <w:bookmarkStart w:id="989" w:name="_Toc26934073"/>
      <w:bookmarkStart w:id="990" w:name="_Toc26935391"/>
      <w:bookmarkStart w:id="991" w:name="_Toc26936968"/>
      <w:bookmarkStart w:id="992" w:name="_Toc26928904"/>
      <w:bookmarkStart w:id="993" w:name="_Toc26930638"/>
      <w:bookmarkStart w:id="994" w:name="_Toc26932356"/>
      <w:bookmarkStart w:id="995" w:name="_Toc26934074"/>
      <w:bookmarkStart w:id="996" w:name="_Toc26935392"/>
      <w:bookmarkStart w:id="997" w:name="_Toc26936969"/>
      <w:bookmarkStart w:id="998" w:name="_Toc26928905"/>
      <w:bookmarkStart w:id="999" w:name="_Toc26930639"/>
      <w:bookmarkStart w:id="1000" w:name="_Toc26932357"/>
      <w:bookmarkStart w:id="1001" w:name="_Toc26934075"/>
      <w:bookmarkStart w:id="1002" w:name="_Toc26935393"/>
      <w:bookmarkStart w:id="1003" w:name="_Toc26936970"/>
      <w:bookmarkStart w:id="1004" w:name="_Toc26928906"/>
      <w:bookmarkStart w:id="1005" w:name="_Toc26930640"/>
      <w:bookmarkStart w:id="1006" w:name="_Toc26932358"/>
      <w:bookmarkStart w:id="1007" w:name="_Toc26934076"/>
      <w:bookmarkStart w:id="1008" w:name="_Toc26935394"/>
      <w:bookmarkStart w:id="1009" w:name="_Toc26936971"/>
      <w:bookmarkStart w:id="1010" w:name="_Toc26928907"/>
      <w:bookmarkStart w:id="1011" w:name="_Toc26930641"/>
      <w:bookmarkStart w:id="1012" w:name="_Toc26932359"/>
      <w:bookmarkStart w:id="1013" w:name="_Toc26934077"/>
      <w:bookmarkStart w:id="1014" w:name="_Toc26935395"/>
      <w:bookmarkStart w:id="1015" w:name="_Toc26936972"/>
      <w:bookmarkStart w:id="1016" w:name="_Toc26928908"/>
      <w:bookmarkStart w:id="1017" w:name="_Toc26930642"/>
      <w:bookmarkStart w:id="1018" w:name="_Toc26932360"/>
      <w:bookmarkStart w:id="1019" w:name="_Toc26934078"/>
      <w:bookmarkStart w:id="1020" w:name="_Toc26935396"/>
      <w:bookmarkStart w:id="1021" w:name="_Toc26936973"/>
      <w:bookmarkStart w:id="1022" w:name="_Toc26928909"/>
      <w:bookmarkStart w:id="1023" w:name="_Toc26930643"/>
      <w:bookmarkStart w:id="1024" w:name="_Toc26932361"/>
      <w:bookmarkStart w:id="1025" w:name="_Toc26934079"/>
      <w:bookmarkStart w:id="1026" w:name="_Toc26935397"/>
      <w:bookmarkStart w:id="1027" w:name="_Toc26936974"/>
      <w:bookmarkStart w:id="1028" w:name="_Toc26928910"/>
      <w:bookmarkStart w:id="1029" w:name="_Toc26930644"/>
      <w:bookmarkStart w:id="1030" w:name="_Toc26932362"/>
      <w:bookmarkStart w:id="1031" w:name="_Toc26934080"/>
      <w:bookmarkStart w:id="1032" w:name="_Toc26935398"/>
      <w:bookmarkStart w:id="1033" w:name="_Toc26936975"/>
      <w:bookmarkStart w:id="1034" w:name="_Toc26928911"/>
      <w:bookmarkStart w:id="1035" w:name="_Toc26930645"/>
      <w:bookmarkStart w:id="1036" w:name="_Toc26932363"/>
      <w:bookmarkStart w:id="1037" w:name="_Toc26934081"/>
      <w:bookmarkStart w:id="1038" w:name="_Toc26935399"/>
      <w:bookmarkStart w:id="1039" w:name="_Toc26936976"/>
      <w:bookmarkStart w:id="1040" w:name="_Toc26928912"/>
      <w:bookmarkStart w:id="1041" w:name="_Toc26930646"/>
      <w:bookmarkStart w:id="1042" w:name="_Toc26932364"/>
      <w:bookmarkStart w:id="1043" w:name="_Toc26934082"/>
      <w:bookmarkStart w:id="1044" w:name="_Toc26935400"/>
      <w:bookmarkStart w:id="1045" w:name="_Toc26936977"/>
      <w:bookmarkStart w:id="1046" w:name="_Toc26928913"/>
      <w:bookmarkStart w:id="1047" w:name="_Toc26930647"/>
      <w:bookmarkStart w:id="1048" w:name="_Toc26932365"/>
      <w:bookmarkStart w:id="1049" w:name="_Toc26934083"/>
      <w:bookmarkStart w:id="1050" w:name="_Toc26935401"/>
      <w:bookmarkStart w:id="1051" w:name="_Toc26936978"/>
      <w:bookmarkStart w:id="1052" w:name="_Toc26928914"/>
      <w:bookmarkStart w:id="1053" w:name="_Toc26930648"/>
      <w:bookmarkStart w:id="1054" w:name="_Toc26932366"/>
      <w:bookmarkStart w:id="1055" w:name="_Toc26934084"/>
      <w:bookmarkStart w:id="1056" w:name="_Toc26935402"/>
      <w:bookmarkStart w:id="1057" w:name="_Toc26936979"/>
      <w:bookmarkStart w:id="1058" w:name="_Toc26928915"/>
      <w:bookmarkStart w:id="1059" w:name="_Toc26930649"/>
      <w:bookmarkStart w:id="1060" w:name="_Toc26932367"/>
      <w:bookmarkStart w:id="1061" w:name="_Toc26934085"/>
      <w:bookmarkStart w:id="1062" w:name="_Toc26935403"/>
      <w:bookmarkStart w:id="1063" w:name="_Toc26936980"/>
      <w:bookmarkStart w:id="1064" w:name="_Toc26928916"/>
      <w:bookmarkStart w:id="1065" w:name="_Toc26930650"/>
      <w:bookmarkStart w:id="1066" w:name="_Toc26932368"/>
      <w:bookmarkStart w:id="1067" w:name="_Toc26934086"/>
      <w:bookmarkStart w:id="1068" w:name="_Toc26935404"/>
      <w:bookmarkStart w:id="1069" w:name="_Toc26936981"/>
      <w:bookmarkStart w:id="1070" w:name="_Toc26928917"/>
      <w:bookmarkStart w:id="1071" w:name="_Toc26930651"/>
      <w:bookmarkStart w:id="1072" w:name="_Toc26932369"/>
      <w:bookmarkStart w:id="1073" w:name="_Toc26934087"/>
      <w:bookmarkStart w:id="1074" w:name="_Toc26935405"/>
      <w:bookmarkStart w:id="1075" w:name="_Toc26936982"/>
      <w:bookmarkStart w:id="1076" w:name="_Toc26928918"/>
      <w:bookmarkStart w:id="1077" w:name="_Toc26930652"/>
      <w:bookmarkStart w:id="1078" w:name="_Toc26932370"/>
      <w:bookmarkStart w:id="1079" w:name="_Toc26934088"/>
      <w:bookmarkStart w:id="1080" w:name="_Toc26935406"/>
      <w:bookmarkStart w:id="1081" w:name="_Toc26936983"/>
      <w:bookmarkStart w:id="1082" w:name="_Toc26928919"/>
      <w:bookmarkStart w:id="1083" w:name="_Toc26930653"/>
      <w:bookmarkStart w:id="1084" w:name="_Toc26932371"/>
      <w:bookmarkStart w:id="1085" w:name="_Toc26934089"/>
      <w:bookmarkStart w:id="1086" w:name="_Toc26935407"/>
      <w:bookmarkStart w:id="1087" w:name="_Toc26936984"/>
      <w:bookmarkStart w:id="1088" w:name="_Toc26928920"/>
      <w:bookmarkStart w:id="1089" w:name="_Toc26930654"/>
      <w:bookmarkStart w:id="1090" w:name="_Toc26932372"/>
      <w:bookmarkStart w:id="1091" w:name="_Toc26934090"/>
      <w:bookmarkStart w:id="1092" w:name="_Toc26935408"/>
      <w:bookmarkStart w:id="1093" w:name="_Toc26936985"/>
      <w:bookmarkStart w:id="1094" w:name="_Toc26928921"/>
      <w:bookmarkStart w:id="1095" w:name="_Toc26930655"/>
      <w:bookmarkStart w:id="1096" w:name="_Toc26932373"/>
      <w:bookmarkStart w:id="1097" w:name="_Toc26934091"/>
      <w:bookmarkStart w:id="1098" w:name="_Toc26935409"/>
      <w:bookmarkStart w:id="1099" w:name="_Toc26936986"/>
      <w:bookmarkStart w:id="1100" w:name="_Toc26928922"/>
      <w:bookmarkStart w:id="1101" w:name="_Toc26930656"/>
      <w:bookmarkStart w:id="1102" w:name="_Toc26932374"/>
      <w:bookmarkStart w:id="1103" w:name="_Toc26934092"/>
      <w:bookmarkStart w:id="1104" w:name="_Toc26935410"/>
      <w:bookmarkStart w:id="1105" w:name="_Toc26936987"/>
      <w:bookmarkStart w:id="1106" w:name="_Toc26928923"/>
      <w:bookmarkStart w:id="1107" w:name="_Toc26930657"/>
      <w:bookmarkStart w:id="1108" w:name="_Toc26932375"/>
      <w:bookmarkStart w:id="1109" w:name="_Toc26934093"/>
      <w:bookmarkStart w:id="1110" w:name="_Toc26935411"/>
      <w:bookmarkStart w:id="1111" w:name="_Toc26936988"/>
      <w:bookmarkStart w:id="1112" w:name="_Toc26928924"/>
      <w:bookmarkStart w:id="1113" w:name="_Toc26930658"/>
      <w:bookmarkStart w:id="1114" w:name="_Toc26932376"/>
      <w:bookmarkStart w:id="1115" w:name="_Toc26934094"/>
      <w:bookmarkStart w:id="1116" w:name="_Toc26935412"/>
      <w:bookmarkStart w:id="1117" w:name="_Toc26936989"/>
      <w:bookmarkStart w:id="1118" w:name="_Toc26928925"/>
      <w:bookmarkStart w:id="1119" w:name="_Toc26930659"/>
      <w:bookmarkStart w:id="1120" w:name="_Toc26932377"/>
      <w:bookmarkStart w:id="1121" w:name="_Toc26934095"/>
      <w:bookmarkStart w:id="1122" w:name="_Toc26935413"/>
      <w:bookmarkStart w:id="1123" w:name="_Toc26936990"/>
      <w:bookmarkStart w:id="1124" w:name="_Toc26928926"/>
      <w:bookmarkStart w:id="1125" w:name="_Toc26930660"/>
      <w:bookmarkStart w:id="1126" w:name="_Toc26932378"/>
      <w:bookmarkStart w:id="1127" w:name="_Toc26934096"/>
      <w:bookmarkStart w:id="1128" w:name="_Toc26935414"/>
      <w:bookmarkStart w:id="1129" w:name="_Toc26936991"/>
      <w:bookmarkStart w:id="1130" w:name="_Toc26928927"/>
      <w:bookmarkStart w:id="1131" w:name="_Toc26930661"/>
      <w:bookmarkStart w:id="1132" w:name="_Toc26932379"/>
      <w:bookmarkStart w:id="1133" w:name="_Toc26934097"/>
      <w:bookmarkStart w:id="1134" w:name="_Toc26935415"/>
      <w:bookmarkStart w:id="1135" w:name="_Toc26936992"/>
      <w:bookmarkStart w:id="1136" w:name="_Toc26928928"/>
      <w:bookmarkStart w:id="1137" w:name="_Toc26930662"/>
      <w:bookmarkStart w:id="1138" w:name="_Toc26932380"/>
      <w:bookmarkStart w:id="1139" w:name="_Toc26934098"/>
      <w:bookmarkStart w:id="1140" w:name="_Toc26935416"/>
      <w:bookmarkStart w:id="1141" w:name="_Toc26936993"/>
      <w:bookmarkStart w:id="1142" w:name="_Toc26928929"/>
      <w:bookmarkStart w:id="1143" w:name="_Toc26930663"/>
      <w:bookmarkStart w:id="1144" w:name="_Toc26932381"/>
      <w:bookmarkStart w:id="1145" w:name="_Toc26934099"/>
      <w:bookmarkStart w:id="1146" w:name="_Toc26935417"/>
      <w:bookmarkStart w:id="1147" w:name="_Toc26936994"/>
      <w:bookmarkStart w:id="1148" w:name="_Toc26928930"/>
      <w:bookmarkStart w:id="1149" w:name="_Toc26930664"/>
      <w:bookmarkStart w:id="1150" w:name="_Toc26932382"/>
      <w:bookmarkStart w:id="1151" w:name="_Toc26934100"/>
      <w:bookmarkStart w:id="1152" w:name="_Toc26935418"/>
      <w:bookmarkStart w:id="1153" w:name="_Toc26936995"/>
      <w:bookmarkStart w:id="1154" w:name="_Toc26928931"/>
      <w:bookmarkStart w:id="1155" w:name="_Toc26930665"/>
      <w:bookmarkStart w:id="1156" w:name="_Toc26932383"/>
      <w:bookmarkStart w:id="1157" w:name="_Toc26934101"/>
      <w:bookmarkStart w:id="1158" w:name="_Toc26935419"/>
      <w:bookmarkStart w:id="1159" w:name="_Toc26936996"/>
      <w:bookmarkStart w:id="1160" w:name="_Toc26928932"/>
      <w:bookmarkStart w:id="1161" w:name="_Toc26930666"/>
      <w:bookmarkStart w:id="1162" w:name="_Toc26932384"/>
      <w:bookmarkStart w:id="1163" w:name="_Toc26934102"/>
      <w:bookmarkStart w:id="1164" w:name="_Toc26935420"/>
      <w:bookmarkStart w:id="1165" w:name="_Toc26936997"/>
      <w:bookmarkStart w:id="1166" w:name="_Toc26928933"/>
      <w:bookmarkStart w:id="1167" w:name="_Toc26930667"/>
      <w:bookmarkStart w:id="1168" w:name="_Toc26932385"/>
      <w:bookmarkStart w:id="1169" w:name="_Toc26934103"/>
      <w:bookmarkStart w:id="1170" w:name="_Toc26935421"/>
      <w:bookmarkStart w:id="1171" w:name="_Toc26936998"/>
      <w:bookmarkStart w:id="1172" w:name="_Toc26928934"/>
      <w:bookmarkStart w:id="1173" w:name="_Toc26930668"/>
      <w:bookmarkStart w:id="1174" w:name="_Toc26932386"/>
      <w:bookmarkStart w:id="1175" w:name="_Toc26934104"/>
      <w:bookmarkStart w:id="1176" w:name="_Toc26935422"/>
      <w:bookmarkStart w:id="1177" w:name="_Toc26936999"/>
      <w:bookmarkStart w:id="1178" w:name="_Toc26928935"/>
      <w:bookmarkStart w:id="1179" w:name="_Toc26930669"/>
      <w:bookmarkStart w:id="1180" w:name="_Toc26932387"/>
      <w:bookmarkStart w:id="1181" w:name="_Toc26934105"/>
      <w:bookmarkStart w:id="1182" w:name="_Toc26935423"/>
      <w:bookmarkStart w:id="1183" w:name="_Toc26937000"/>
      <w:bookmarkStart w:id="1184" w:name="_Toc26928936"/>
      <w:bookmarkStart w:id="1185" w:name="_Toc26930670"/>
      <w:bookmarkStart w:id="1186" w:name="_Toc26932388"/>
      <w:bookmarkStart w:id="1187" w:name="_Toc26934106"/>
      <w:bookmarkStart w:id="1188" w:name="_Toc26935424"/>
      <w:bookmarkStart w:id="1189" w:name="_Toc26937001"/>
      <w:bookmarkStart w:id="1190" w:name="_Toc26928937"/>
      <w:bookmarkStart w:id="1191" w:name="_Toc26930671"/>
      <w:bookmarkStart w:id="1192" w:name="_Toc26932389"/>
      <w:bookmarkStart w:id="1193" w:name="_Toc26934107"/>
      <w:bookmarkStart w:id="1194" w:name="_Toc26935425"/>
      <w:bookmarkStart w:id="1195" w:name="_Toc26937002"/>
      <w:bookmarkStart w:id="1196" w:name="_Toc26928938"/>
      <w:bookmarkStart w:id="1197" w:name="_Toc26930672"/>
      <w:bookmarkStart w:id="1198" w:name="_Toc26932390"/>
      <w:bookmarkStart w:id="1199" w:name="_Toc26934108"/>
      <w:bookmarkStart w:id="1200" w:name="_Toc26935426"/>
      <w:bookmarkStart w:id="1201" w:name="_Toc26937003"/>
      <w:bookmarkStart w:id="1202" w:name="_Toc26928939"/>
      <w:bookmarkStart w:id="1203" w:name="_Toc26930673"/>
      <w:bookmarkStart w:id="1204" w:name="_Toc26932391"/>
      <w:bookmarkStart w:id="1205" w:name="_Toc26934109"/>
      <w:bookmarkStart w:id="1206" w:name="_Toc26935427"/>
      <w:bookmarkStart w:id="1207" w:name="_Toc26937004"/>
      <w:bookmarkStart w:id="1208" w:name="_Toc26928940"/>
      <w:bookmarkStart w:id="1209" w:name="_Toc26930674"/>
      <w:bookmarkStart w:id="1210" w:name="_Toc26932392"/>
      <w:bookmarkStart w:id="1211" w:name="_Toc26934110"/>
      <w:bookmarkStart w:id="1212" w:name="_Toc26935428"/>
      <w:bookmarkStart w:id="1213" w:name="_Toc26937005"/>
      <w:bookmarkStart w:id="1214" w:name="_Toc26928941"/>
      <w:bookmarkStart w:id="1215" w:name="_Toc26930675"/>
      <w:bookmarkStart w:id="1216" w:name="_Toc26932393"/>
      <w:bookmarkStart w:id="1217" w:name="_Toc26934111"/>
      <w:bookmarkStart w:id="1218" w:name="_Toc26935429"/>
      <w:bookmarkStart w:id="1219" w:name="_Toc26937006"/>
      <w:bookmarkStart w:id="1220" w:name="_Toc26928942"/>
      <w:bookmarkStart w:id="1221" w:name="_Toc26930676"/>
      <w:bookmarkStart w:id="1222" w:name="_Toc26932394"/>
      <w:bookmarkStart w:id="1223" w:name="_Toc26934112"/>
      <w:bookmarkStart w:id="1224" w:name="_Toc26935430"/>
      <w:bookmarkStart w:id="1225" w:name="_Toc26937007"/>
      <w:bookmarkStart w:id="1226" w:name="_Toc26928943"/>
      <w:bookmarkStart w:id="1227" w:name="_Toc26930677"/>
      <w:bookmarkStart w:id="1228" w:name="_Toc26932395"/>
      <w:bookmarkStart w:id="1229" w:name="_Toc26934113"/>
      <w:bookmarkStart w:id="1230" w:name="_Toc26935431"/>
      <w:bookmarkStart w:id="1231" w:name="_Toc26937008"/>
      <w:bookmarkStart w:id="1232" w:name="_Toc26928944"/>
      <w:bookmarkStart w:id="1233" w:name="_Toc26930678"/>
      <w:bookmarkStart w:id="1234" w:name="_Toc26932396"/>
      <w:bookmarkStart w:id="1235" w:name="_Toc26934114"/>
      <w:bookmarkStart w:id="1236" w:name="_Toc26935432"/>
      <w:bookmarkStart w:id="1237" w:name="_Toc26937009"/>
      <w:bookmarkStart w:id="1238" w:name="_Toc26928945"/>
      <w:bookmarkStart w:id="1239" w:name="_Toc26930679"/>
      <w:bookmarkStart w:id="1240" w:name="_Toc26932397"/>
      <w:bookmarkStart w:id="1241" w:name="_Toc26934115"/>
      <w:bookmarkStart w:id="1242" w:name="_Toc26935433"/>
      <w:bookmarkStart w:id="1243" w:name="_Toc26937010"/>
      <w:bookmarkStart w:id="1244" w:name="_Toc26928946"/>
      <w:bookmarkStart w:id="1245" w:name="_Toc26930680"/>
      <w:bookmarkStart w:id="1246" w:name="_Toc26932398"/>
      <w:bookmarkStart w:id="1247" w:name="_Toc26934116"/>
      <w:bookmarkStart w:id="1248" w:name="_Toc26935434"/>
      <w:bookmarkStart w:id="1249" w:name="_Toc26937011"/>
      <w:bookmarkStart w:id="1250" w:name="_Toc26928947"/>
      <w:bookmarkStart w:id="1251" w:name="_Toc26930681"/>
      <w:bookmarkStart w:id="1252" w:name="_Toc26932399"/>
      <w:bookmarkStart w:id="1253" w:name="_Toc26934117"/>
      <w:bookmarkStart w:id="1254" w:name="_Toc26935435"/>
      <w:bookmarkStart w:id="1255" w:name="_Toc26937012"/>
      <w:bookmarkStart w:id="1256" w:name="_Toc26928948"/>
      <w:bookmarkStart w:id="1257" w:name="_Toc26930682"/>
      <w:bookmarkStart w:id="1258" w:name="_Toc26932400"/>
      <w:bookmarkStart w:id="1259" w:name="_Toc26934118"/>
      <w:bookmarkStart w:id="1260" w:name="_Toc26935436"/>
      <w:bookmarkStart w:id="1261" w:name="_Toc26937013"/>
      <w:bookmarkStart w:id="1262" w:name="_Toc26928949"/>
      <w:bookmarkStart w:id="1263" w:name="_Toc26930683"/>
      <w:bookmarkStart w:id="1264" w:name="_Toc26932401"/>
      <w:bookmarkStart w:id="1265" w:name="_Toc26934119"/>
      <w:bookmarkStart w:id="1266" w:name="_Toc26935437"/>
      <w:bookmarkStart w:id="1267" w:name="_Toc26937014"/>
      <w:bookmarkStart w:id="1268" w:name="_Toc26928950"/>
      <w:bookmarkStart w:id="1269" w:name="_Toc26930684"/>
      <w:bookmarkStart w:id="1270" w:name="_Toc26932402"/>
      <w:bookmarkStart w:id="1271" w:name="_Toc26934120"/>
      <w:bookmarkStart w:id="1272" w:name="_Toc26935438"/>
      <w:bookmarkStart w:id="1273" w:name="_Toc26937015"/>
      <w:bookmarkStart w:id="1274" w:name="_Toc26928951"/>
      <w:bookmarkStart w:id="1275" w:name="_Toc26930685"/>
      <w:bookmarkStart w:id="1276" w:name="_Toc26932403"/>
      <w:bookmarkStart w:id="1277" w:name="_Toc26934121"/>
      <w:bookmarkStart w:id="1278" w:name="_Toc26935439"/>
      <w:bookmarkStart w:id="1279" w:name="_Toc26937016"/>
      <w:bookmarkStart w:id="1280" w:name="_Toc26928952"/>
      <w:bookmarkStart w:id="1281" w:name="_Toc26930686"/>
      <w:bookmarkStart w:id="1282" w:name="_Toc26932404"/>
      <w:bookmarkStart w:id="1283" w:name="_Toc26934122"/>
      <w:bookmarkStart w:id="1284" w:name="_Toc26935440"/>
      <w:bookmarkStart w:id="1285" w:name="_Toc26937017"/>
      <w:bookmarkStart w:id="1286" w:name="_Toc26928953"/>
      <w:bookmarkStart w:id="1287" w:name="_Toc26930687"/>
      <w:bookmarkStart w:id="1288" w:name="_Toc26932405"/>
      <w:bookmarkStart w:id="1289" w:name="_Toc26934123"/>
      <w:bookmarkStart w:id="1290" w:name="_Toc26935441"/>
      <w:bookmarkStart w:id="1291" w:name="_Toc26937018"/>
      <w:bookmarkStart w:id="1292" w:name="_Toc26928954"/>
      <w:bookmarkStart w:id="1293" w:name="_Toc26930688"/>
      <w:bookmarkStart w:id="1294" w:name="_Toc26932406"/>
      <w:bookmarkStart w:id="1295" w:name="_Toc26934124"/>
      <w:bookmarkStart w:id="1296" w:name="_Toc26935442"/>
      <w:bookmarkStart w:id="1297" w:name="_Toc26937019"/>
      <w:bookmarkStart w:id="1298" w:name="_Toc26928955"/>
      <w:bookmarkStart w:id="1299" w:name="_Toc26930689"/>
      <w:bookmarkStart w:id="1300" w:name="_Toc26932407"/>
      <w:bookmarkStart w:id="1301" w:name="_Toc26934125"/>
      <w:bookmarkStart w:id="1302" w:name="_Toc26935443"/>
      <w:bookmarkStart w:id="1303" w:name="_Toc26937020"/>
      <w:bookmarkStart w:id="1304" w:name="_Toc26928956"/>
      <w:bookmarkStart w:id="1305" w:name="_Toc26930690"/>
      <w:bookmarkStart w:id="1306" w:name="_Toc26932408"/>
      <w:bookmarkStart w:id="1307" w:name="_Toc26934126"/>
      <w:bookmarkStart w:id="1308" w:name="_Toc26935444"/>
      <w:bookmarkStart w:id="1309" w:name="_Toc26937021"/>
      <w:bookmarkStart w:id="1310" w:name="_Toc26928957"/>
      <w:bookmarkStart w:id="1311" w:name="_Toc26930691"/>
      <w:bookmarkStart w:id="1312" w:name="_Toc26932409"/>
      <w:bookmarkStart w:id="1313" w:name="_Toc26934127"/>
      <w:bookmarkStart w:id="1314" w:name="_Toc26935445"/>
      <w:bookmarkStart w:id="1315" w:name="_Toc26937022"/>
      <w:bookmarkStart w:id="1316" w:name="_Toc26928958"/>
      <w:bookmarkStart w:id="1317" w:name="_Toc26930692"/>
      <w:bookmarkStart w:id="1318" w:name="_Toc26932410"/>
      <w:bookmarkStart w:id="1319" w:name="_Toc26934128"/>
      <w:bookmarkStart w:id="1320" w:name="_Toc26935446"/>
      <w:bookmarkStart w:id="1321" w:name="_Toc26937023"/>
      <w:bookmarkStart w:id="1322" w:name="_Toc26928959"/>
      <w:bookmarkStart w:id="1323" w:name="_Toc26930693"/>
      <w:bookmarkStart w:id="1324" w:name="_Toc26932411"/>
      <w:bookmarkStart w:id="1325" w:name="_Toc26934129"/>
      <w:bookmarkStart w:id="1326" w:name="_Toc26935447"/>
      <w:bookmarkStart w:id="1327" w:name="_Toc26937024"/>
      <w:bookmarkStart w:id="1328" w:name="_Toc26928960"/>
      <w:bookmarkStart w:id="1329" w:name="_Toc26930694"/>
      <w:bookmarkStart w:id="1330" w:name="_Toc26932412"/>
      <w:bookmarkStart w:id="1331" w:name="_Toc26934130"/>
      <w:bookmarkStart w:id="1332" w:name="_Toc26935448"/>
      <w:bookmarkStart w:id="1333" w:name="_Toc26937025"/>
      <w:bookmarkStart w:id="1334" w:name="_Toc26928961"/>
      <w:bookmarkStart w:id="1335" w:name="_Toc26930695"/>
      <w:bookmarkStart w:id="1336" w:name="_Toc26932413"/>
      <w:bookmarkStart w:id="1337" w:name="_Toc26934131"/>
      <w:bookmarkStart w:id="1338" w:name="_Toc26935449"/>
      <w:bookmarkStart w:id="1339" w:name="_Toc26937026"/>
      <w:bookmarkStart w:id="1340" w:name="_Toc26928962"/>
      <w:bookmarkStart w:id="1341" w:name="_Toc26930696"/>
      <w:bookmarkStart w:id="1342" w:name="_Toc26932414"/>
      <w:bookmarkStart w:id="1343" w:name="_Toc26934132"/>
      <w:bookmarkStart w:id="1344" w:name="_Toc26935450"/>
      <w:bookmarkStart w:id="1345" w:name="_Toc26937027"/>
      <w:bookmarkStart w:id="1346" w:name="_Toc26928963"/>
      <w:bookmarkStart w:id="1347" w:name="_Toc26930697"/>
      <w:bookmarkStart w:id="1348" w:name="_Toc26932415"/>
      <w:bookmarkStart w:id="1349" w:name="_Toc26934133"/>
      <w:bookmarkStart w:id="1350" w:name="_Toc26935451"/>
      <w:bookmarkStart w:id="1351" w:name="_Toc26937028"/>
      <w:bookmarkStart w:id="1352" w:name="_Toc26928964"/>
      <w:bookmarkStart w:id="1353" w:name="_Toc26930698"/>
      <w:bookmarkStart w:id="1354" w:name="_Toc26932416"/>
      <w:bookmarkStart w:id="1355" w:name="_Toc26934134"/>
      <w:bookmarkStart w:id="1356" w:name="_Toc26935452"/>
      <w:bookmarkStart w:id="1357" w:name="_Toc26937029"/>
      <w:bookmarkStart w:id="1358" w:name="_Toc26928965"/>
      <w:bookmarkStart w:id="1359" w:name="_Toc26930699"/>
      <w:bookmarkStart w:id="1360" w:name="_Toc26932417"/>
      <w:bookmarkStart w:id="1361" w:name="_Toc26934135"/>
      <w:bookmarkStart w:id="1362" w:name="_Toc26935453"/>
      <w:bookmarkStart w:id="1363" w:name="_Toc26937030"/>
      <w:bookmarkStart w:id="1364" w:name="_Toc26928966"/>
      <w:bookmarkStart w:id="1365" w:name="_Toc26930700"/>
      <w:bookmarkStart w:id="1366" w:name="_Toc26932418"/>
      <w:bookmarkStart w:id="1367" w:name="_Toc26934136"/>
      <w:bookmarkStart w:id="1368" w:name="_Toc26935454"/>
      <w:bookmarkStart w:id="1369" w:name="_Toc26937031"/>
      <w:bookmarkStart w:id="1370" w:name="_Toc26928967"/>
      <w:bookmarkStart w:id="1371" w:name="_Toc26930701"/>
      <w:bookmarkStart w:id="1372" w:name="_Toc26932419"/>
      <w:bookmarkStart w:id="1373" w:name="_Toc26934137"/>
      <w:bookmarkStart w:id="1374" w:name="_Toc26935455"/>
      <w:bookmarkStart w:id="1375" w:name="_Toc26937032"/>
      <w:bookmarkStart w:id="1376" w:name="_Toc26928968"/>
      <w:bookmarkStart w:id="1377" w:name="_Toc26930702"/>
      <w:bookmarkStart w:id="1378" w:name="_Toc26932420"/>
      <w:bookmarkStart w:id="1379" w:name="_Toc26934138"/>
      <w:bookmarkStart w:id="1380" w:name="_Toc26935456"/>
      <w:bookmarkStart w:id="1381" w:name="_Toc26937033"/>
      <w:bookmarkStart w:id="1382" w:name="_Toc26928969"/>
      <w:bookmarkStart w:id="1383" w:name="_Toc26930703"/>
      <w:bookmarkStart w:id="1384" w:name="_Toc26932421"/>
      <w:bookmarkStart w:id="1385" w:name="_Toc26934139"/>
      <w:bookmarkStart w:id="1386" w:name="_Toc26935457"/>
      <w:bookmarkStart w:id="1387" w:name="_Toc26937034"/>
      <w:bookmarkStart w:id="1388" w:name="_Toc26928970"/>
      <w:bookmarkStart w:id="1389" w:name="_Toc26930704"/>
      <w:bookmarkStart w:id="1390" w:name="_Toc26932422"/>
      <w:bookmarkStart w:id="1391" w:name="_Toc26934140"/>
      <w:bookmarkStart w:id="1392" w:name="_Toc26935458"/>
      <w:bookmarkStart w:id="1393" w:name="_Toc26937035"/>
      <w:bookmarkStart w:id="1394" w:name="_Toc26928971"/>
      <w:bookmarkStart w:id="1395" w:name="_Toc26930705"/>
      <w:bookmarkStart w:id="1396" w:name="_Toc26932423"/>
      <w:bookmarkStart w:id="1397" w:name="_Toc26934141"/>
      <w:bookmarkStart w:id="1398" w:name="_Toc26935459"/>
      <w:bookmarkStart w:id="1399" w:name="_Toc26937036"/>
      <w:bookmarkStart w:id="1400" w:name="_Toc26928972"/>
      <w:bookmarkStart w:id="1401" w:name="_Toc26930706"/>
      <w:bookmarkStart w:id="1402" w:name="_Toc26932424"/>
      <w:bookmarkStart w:id="1403" w:name="_Toc26934142"/>
      <w:bookmarkStart w:id="1404" w:name="_Toc26935460"/>
      <w:bookmarkStart w:id="1405" w:name="_Toc26937037"/>
      <w:bookmarkStart w:id="1406" w:name="_Toc26928973"/>
      <w:bookmarkStart w:id="1407" w:name="_Toc26930707"/>
      <w:bookmarkStart w:id="1408" w:name="_Toc26932425"/>
      <w:bookmarkStart w:id="1409" w:name="_Toc26934143"/>
      <w:bookmarkStart w:id="1410" w:name="_Toc26935461"/>
      <w:bookmarkStart w:id="1411" w:name="_Toc26937038"/>
      <w:bookmarkStart w:id="1412" w:name="_Toc489033727"/>
      <w:bookmarkStart w:id="1413" w:name="_Toc489135277"/>
      <w:bookmarkStart w:id="1414" w:name="_Toc489033728"/>
      <w:bookmarkStart w:id="1415" w:name="_Toc489135278"/>
      <w:bookmarkStart w:id="1416" w:name="_Toc489033729"/>
      <w:bookmarkStart w:id="1417" w:name="_Toc489135279"/>
      <w:bookmarkStart w:id="1418" w:name="_Toc26928974"/>
      <w:bookmarkStart w:id="1419" w:name="_Toc26930708"/>
      <w:bookmarkStart w:id="1420" w:name="_Toc26932426"/>
      <w:bookmarkStart w:id="1421" w:name="_Toc26934144"/>
      <w:bookmarkStart w:id="1422" w:name="_Toc26935462"/>
      <w:bookmarkStart w:id="1423" w:name="_Toc26937039"/>
      <w:bookmarkStart w:id="1424" w:name="_Toc26928975"/>
      <w:bookmarkStart w:id="1425" w:name="_Toc26930709"/>
      <w:bookmarkStart w:id="1426" w:name="_Toc26932427"/>
      <w:bookmarkStart w:id="1427" w:name="_Toc26934145"/>
      <w:bookmarkStart w:id="1428" w:name="_Toc26935463"/>
      <w:bookmarkStart w:id="1429" w:name="_Toc26937040"/>
      <w:bookmarkStart w:id="1430" w:name="_Toc26928976"/>
      <w:bookmarkStart w:id="1431" w:name="_Toc26930710"/>
      <w:bookmarkStart w:id="1432" w:name="_Toc26932428"/>
      <w:bookmarkStart w:id="1433" w:name="_Toc26934146"/>
      <w:bookmarkStart w:id="1434" w:name="_Toc26935464"/>
      <w:bookmarkStart w:id="1435" w:name="_Toc26937041"/>
      <w:bookmarkStart w:id="1436" w:name="_Toc26928999"/>
      <w:bookmarkStart w:id="1437" w:name="_Toc26930733"/>
      <w:bookmarkStart w:id="1438" w:name="_Toc26932451"/>
      <w:bookmarkStart w:id="1439" w:name="_Toc26934169"/>
      <w:bookmarkStart w:id="1440" w:name="_Toc26935487"/>
      <w:bookmarkStart w:id="1441" w:name="_Toc26937064"/>
      <w:bookmarkStart w:id="1442" w:name="_Toc26929000"/>
      <w:bookmarkStart w:id="1443" w:name="_Toc26930734"/>
      <w:bookmarkStart w:id="1444" w:name="_Toc26932452"/>
      <w:bookmarkStart w:id="1445" w:name="_Toc26934170"/>
      <w:bookmarkStart w:id="1446" w:name="_Toc26935488"/>
      <w:bookmarkStart w:id="1447" w:name="_Toc26937065"/>
      <w:bookmarkStart w:id="1448" w:name="_Toc26929096"/>
      <w:bookmarkStart w:id="1449" w:name="_Toc26930830"/>
      <w:bookmarkStart w:id="1450" w:name="_Toc26932548"/>
      <w:bookmarkStart w:id="1451" w:name="_Toc26934266"/>
      <w:bookmarkStart w:id="1452" w:name="_Toc26935584"/>
      <w:bookmarkStart w:id="1453" w:name="_Toc26937161"/>
      <w:bookmarkStart w:id="1454" w:name="_Toc26929097"/>
      <w:bookmarkStart w:id="1455" w:name="_Toc26930831"/>
      <w:bookmarkStart w:id="1456" w:name="_Toc26932549"/>
      <w:bookmarkStart w:id="1457" w:name="_Toc26934267"/>
      <w:bookmarkStart w:id="1458" w:name="_Toc26935585"/>
      <w:bookmarkStart w:id="1459" w:name="_Toc26937162"/>
      <w:bookmarkStart w:id="1460" w:name="_Toc26929098"/>
      <w:bookmarkStart w:id="1461" w:name="_Toc26930832"/>
      <w:bookmarkStart w:id="1462" w:name="_Toc26932550"/>
      <w:bookmarkStart w:id="1463" w:name="_Toc26934268"/>
      <w:bookmarkStart w:id="1464" w:name="_Toc26935586"/>
      <w:bookmarkStart w:id="1465" w:name="_Toc26937163"/>
      <w:bookmarkStart w:id="1466" w:name="_Toc26929121"/>
      <w:bookmarkStart w:id="1467" w:name="_Toc26930855"/>
      <w:bookmarkStart w:id="1468" w:name="_Toc26932573"/>
      <w:bookmarkStart w:id="1469" w:name="_Toc26934291"/>
      <w:bookmarkStart w:id="1470" w:name="_Toc26935609"/>
      <w:bookmarkStart w:id="1471" w:name="_Toc26937186"/>
      <w:bookmarkStart w:id="1472" w:name="_Toc26929122"/>
      <w:bookmarkStart w:id="1473" w:name="_Toc26930856"/>
      <w:bookmarkStart w:id="1474" w:name="_Toc26932574"/>
      <w:bookmarkStart w:id="1475" w:name="_Toc26934292"/>
      <w:bookmarkStart w:id="1476" w:name="_Toc26935610"/>
      <w:bookmarkStart w:id="1477" w:name="_Toc26937187"/>
      <w:bookmarkStart w:id="1478" w:name="_Toc26929166"/>
      <w:bookmarkStart w:id="1479" w:name="_Toc26930900"/>
      <w:bookmarkStart w:id="1480" w:name="_Toc26932618"/>
      <w:bookmarkStart w:id="1481" w:name="_Toc26934336"/>
      <w:bookmarkStart w:id="1482" w:name="_Toc26935654"/>
      <w:bookmarkStart w:id="1483" w:name="_Toc26937231"/>
      <w:bookmarkStart w:id="1484" w:name="_Toc26929167"/>
      <w:bookmarkStart w:id="1485" w:name="_Toc26930901"/>
      <w:bookmarkStart w:id="1486" w:name="_Toc26932619"/>
      <w:bookmarkStart w:id="1487" w:name="_Toc26934337"/>
      <w:bookmarkStart w:id="1488" w:name="_Toc26935655"/>
      <w:bookmarkStart w:id="1489" w:name="_Toc26937232"/>
      <w:bookmarkStart w:id="1490" w:name="_Toc26929190"/>
      <w:bookmarkStart w:id="1491" w:name="_Toc26930924"/>
      <w:bookmarkStart w:id="1492" w:name="_Toc26932642"/>
      <w:bookmarkStart w:id="1493" w:name="_Toc26934360"/>
      <w:bookmarkStart w:id="1494" w:name="_Toc26935678"/>
      <w:bookmarkStart w:id="1495" w:name="_Toc26937255"/>
      <w:bookmarkStart w:id="1496" w:name="_Toc26929191"/>
      <w:bookmarkStart w:id="1497" w:name="_Toc26930925"/>
      <w:bookmarkStart w:id="1498" w:name="_Toc26932643"/>
      <w:bookmarkStart w:id="1499" w:name="_Toc26934361"/>
      <w:bookmarkStart w:id="1500" w:name="_Toc26935679"/>
      <w:bookmarkStart w:id="1501" w:name="_Toc26937256"/>
      <w:bookmarkStart w:id="1502" w:name="_Toc26929192"/>
      <w:bookmarkStart w:id="1503" w:name="_Toc26930926"/>
      <w:bookmarkStart w:id="1504" w:name="_Toc26932644"/>
      <w:bookmarkStart w:id="1505" w:name="_Toc26934362"/>
      <w:bookmarkStart w:id="1506" w:name="_Toc26935680"/>
      <w:bookmarkStart w:id="1507" w:name="_Toc26937257"/>
      <w:bookmarkStart w:id="1508" w:name="_Toc26929193"/>
      <w:bookmarkStart w:id="1509" w:name="_Toc26930927"/>
      <w:bookmarkStart w:id="1510" w:name="_Toc26932645"/>
      <w:bookmarkStart w:id="1511" w:name="_Toc26934363"/>
      <w:bookmarkStart w:id="1512" w:name="_Toc26935681"/>
      <w:bookmarkStart w:id="1513" w:name="_Toc26937258"/>
      <w:bookmarkStart w:id="1514" w:name="_Toc26929215"/>
      <w:bookmarkStart w:id="1515" w:name="_Toc26930949"/>
      <w:bookmarkStart w:id="1516" w:name="_Toc26932667"/>
      <w:bookmarkStart w:id="1517" w:name="_Toc26934385"/>
      <w:bookmarkStart w:id="1518" w:name="_Toc26935703"/>
      <w:bookmarkStart w:id="1519" w:name="_Toc26937280"/>
      <w:bookmarkStart w:id="1520" w:name="_Toc26929216"/>
      <w:bookmarkStart w:id="1521" w:name="_Toc26930950"/>
      <w:bookmarkStart w:id="1522" w:name="_Toc26932668"/>
      <w:bookmarkStart w:id="1523" w:name="_Toc26934386"/>
      <w:bookmarkStart w:id="1524" w:name="_Toc26935704"/>
      <w:bookmarkStart w:id="1525" w:name="_Toc26937281"/>
      <w:bookmarkStart w:id="1526" w:name="_Toc26929217"/>
      <w:bookmarkStart w:id="1527" w:name="_Toc26930951"/>
      <w:bookmarkStart w:id="1528" w:name="_Toc26932669"/>
      <w:bookmarkStart w:id="1529" w:name="_Toc26934387"/>
      <w:bookmarkStart w:id="1530" w:name="_Toc26935705"/>
      <w:bookmarkStart w:id="1531" w:name="_Toc26937282"/>
      <w:bookmarkStart w:id="1532" w:name="_Toc26929253"/>
      <w:bookmarkStart w:id="1533" w:name="_Toc26930987"/>
      <w:bookmarkStart w:id="1534" w:name="_Toc26932705"/>
      <w:bookmarkStart w:id="1535" w:name="_Toc26934423"/>
      <w:bookmarkStart w:id="1536" w:name="_Toc26935741"/>
      <w:bookmarkStart w:id="1537" w:name="_Toc26937318"/>
      <w:bookmarkStart w:id="1538" w:name="_Toc26929254"/>
      <w:bookmarkStart w:id="1539" w:name="_Toc26930988"/>
      <w:bookmarkStart w:id="1540" w:name="_Toc26932706"/>
      <w:bookmarkStart w:id="1541" w:name="_Toc26934424"/>
      <w:bookmarkStart w:id="1542" w:name="_Toc26935742"/>
      <w:bookmarkStart w:id="1543" w:name="_Toc26937319"/>
      <w:bookmarkStart w:id="1544" w:name="_Toc26929255"/>
      <w:bookmarkStart w:id="1545" w:name="_Toc26930989"/>
      <w:bookmarkStart w:id="1546" w:name="_Toc26932707"/>
      <w:bookmarkStart w:id="1547" w:name="_Toc26934425"/>
      <w:bookmarkStart w:id="1548" w:name="_Toc26935743"/>
      <w:bookmarkStart w:id="1549" w:name="_Toc26937320"/>
      <w:bookmarkStart w:id="1550" w:name="_Toc26929277"/>
      <w:bookmarkStart w:id="1551" w:name="_Toc26931011"/>
      <w:bookmarkStart w:id="1552" w:name="_Toc26932729"/>
      <w:bookmarkStart w:id="1553" w:name="_Toc26934447"/>
      <w:bookmarkStart w:id="1554" w:name="_Toc26935765"/>
      <w:bookmarkStart w:id="1555" w:name="_Toc26937342"/>
      <w:bookmarkStart w:id="1556" w:name="_Toc26929278"/>
      <w:bookmarkStart w:id="1557" w:name="_Toc26931012"/>
      <w:bookmarkStart w:id="1558" w:name="_Toc26932730"/>
      <w:bookmarkStart w:id="1559" w:name="_Toc26934448"/>
      <w:bookmarkStart w:id="1560" w:name="_Toc26935766"/>
      <w:bookmarkStart w:id="1561" w:name="_Toc26937343"/>
      <w:bookmarkStart w:id="1562" w:name="_Toc26929301"/>
      <w:bookmarkStart w:id="1563" w:name="_Toc26931035"/>
      <w:bookmarkStart w:id="1564" w:name="_Toc26932753"/>
      <w:bookmarkStart w:id="1565" w:name="_Toc26934471"/>
      <w:bookmarkStart w:id="1566" w:name="_Toc26935789"/>
      <w:bookmarkStart w:id="1567" w:name="_Toc26937366"/>
      <w:bookmarkStart w:id="1568" w:name="_Toc26929302"/>
      <w:bookmarkStart w:id="1569" w:name="_Toc26931036"/>
      <w:bookmarkStart w:id="1570" w:name="_Toc26932754"/>
      <w:bookmarkStart w:id="1571" w:name="_Toc26934472"/>
      <w:bookmarkStart w:id="1572" w:name="_Toc26935790"/>
      <w:bookmarkStart w:id="1573" w:name="_Toc26937367"/>
      <w:bookmarkStart w:id="1574" w:name="_Toc26929340"/>
      <w:bookmarkStart w:id="1575" w:name="_Toc26931074"/>
      <w:bookmarkStart w:id="1576" w:name="_Toc26932792"/>
      <w:bookmarkStart w:id="1577" w:name="_Toc26934510"/>
      <w:bookmarkStart w:id="1578" w:name="_Toc26935828"/>
      <w:bookmarkStart w:id="1579" w:name="_Toc26937405"/>
      <w:bookmarkStart w:id="1580" w:name="_Toc26929341"/>
      <w:bookmarkStart w:id="1581" w:name="_Toc26931075"/>
      <w:bookmarkStart w:id="1582" w:name="_Toc26932793"/>
      <w:bookmarkStart w:id="1583" w:name="_Toc26934511"/>
      <w:bookmarkStart w:id="1584" w:name="_Toc26935829"/>
      <w:bookmarkStart w:id="1585" w:name="_Toc26937406"/>
      <w:bookmarkStart w:id="1586" w:name="_Toc26929363"/>
      <w:bookmarkStart w:id="1587" w:name="_Toc26931097"/>
      <w:bookmarkStart w:id="1588" w:name="_Toc26932815"/>
      <w:bookmarkStart w:id="1589" w:name="_Toc26934533"/>
      <w:bookmarkStart w:id="1590" w:name="_Toc26935851"/>
      <w:bookmarkStart w:id="1591" w:name="_Toc26937428"/>
      <w:bookmarkStart w:id="1592" w:name="_Toc26929364"/>
      <w:bookmarkStart w:id="1593" w:name="_Toc26931098"/>
      <w:bookmarkStart w:id="1594" w:name="_Toc26932816"/>
      <w:bookmarkStart w:id="1595" w:name="_Toc26934534"/>
      <w:bookmarkStart w:id="1596" w:name="_Toc26935852"/>
      <w:bookmarkStart w:id="1597" w:name="_Toc26937429"/>
      <w:bookmarkStart w:id="1598" w:name="_Toc26929378"/>
      <w:bookmarkStart w:id="1599" w:name="_Toc26931112"/>
      <w:bookmarkStart w:id="1600" w:name="_Toc26932830"/>
      <w:bookmarkStart w:id="1601" w:name="_Toc26934548"/>
      <w:bookmarkStart w:id="1602" w:name="_Toc26935866"/>
      <w:bookmarkStart w:id="1603" w:name="_Toc26937443"/>
      <w:bookmarkStart w:id="1604" w:name="_Toc26929379"/>
      <w:bookmarkStart w:id="1605" w:name="_Toc26931113"/>
      <w:bookmarkStart w:id="1606" w:name="_Toc26932831"/>
      <w:bookmarkStart w:id="1607" w:name="_Toc26934549"/>
      <w:bookmarkStart w:id="1608" w:name="_Toc26935867"/>
      <w:bookmarkStart w:id="1609" w:name="_Toc26937444"/>
      <w:bookmarkStart w:id="1610" w:name="_Toc26929380"/>
      <w:bookmarkStart w:id="1611" w:name="_Toc26931114"/>
      <w:bookmarkStart w:id="1612" w:name="_Toc26932832"/>
      <w:bookmarkStart w:id="1613" w:name="_Toc26934550"/>
      <w:bookmarkStart w:id="1614" w:name="_Toc26935868"/>
      <w:bookmarkStart w:id="1615" w:name="_Toc26937445"/>
      <w:bookmarkStart w:id="1616" w:name="_Toc26929381"/>
      <w:bookmarkStart w:id="1617" w:name="_Toc26931115"/>
      <w:bookmarkStart w:id="1618" w:name="_Toc26932833"/>
      <w:bookmarkStart w:id="1619" w:name="_Toc26934551"/>
      <w:bookmarkStart w:id="1620" w:name="_Toc26935869"/>
      <w:bookmarkStart w:id="1621" w:name="_Toc26937446"/>
      <w:bookmarkStart w:id="1622" w:name="_Toc26929382"/>
      <w:bookmarkStart w:id="1623" w:name="_Toc26931116"/>
      <w:bookmarkStart w:id="1624" w:name="_Toc26932834"/>
      <w:bookmarkStart w:id="1625" w:name="_Toc26934552"/>
      <w:bookmarkStart w:id="1626" w:name="_Toc26935870"/>
      <w:bookmarkStart w:id="1627" w:name="_Toc26937447"/>
      <w:bookmarkStart w:id="1628" w:name="_Toc26929383"/>
      <w:bookmarkStart w:id="1629" w:name="_Toc26931117"/>
      <w:bookmarkStart w:id="1630" w:name="_Toc26932835"/>
      <w:bookmarkStart w:id="1631" w:name="_Toc26934553"/>
      <w:bookmarkStart w:id="1632" w:name="_Toc26935871"/>
      <w:bookmarkStart w:id="1633" w:name="_Toc26937448"/>
      <w:bookmarkStart w:id="1634" w:name="_Toc26929384"/>
      <w:bookmarkStart w:id="1635" w:name="_Toc26931118"/>
      <w:bookmarkStart w:id="1636" w:name="_Toc26932836"/>
      <w:bookmarkStart w:id="1637" w:name="_Toc26934554"/>
      <w:bookmarkStart w:id="1638" w:name="_Toc26935872"/>
      <w:bookmarkStart w:id="1639" w:name="_Toc26937449"/>
      <w:bookmarkStart w:id="1640" w:name="_Toc26929385"/>
      <w:bookmarkStart w:id="1641" w:name="_Toc26931119"/>
      <w:bookmarkStart w:id="1642" w:name="_Toc26932837"/>
      <w:bookmarkStart w:id="1643" w:name="_Toc26934555"/>
      <w:bookmarkStart w:id="1644" w:name="_Toc26935873"/>
      <w:bookmarkStart w:id="1645" w:name="_Toc26937450"/>
      <w:bookmarkStart w:id="1646" w:name="_Toc26929386"/>
      <w:bookmarkStart w:id="1647" w:name="_Toc26931120"/>
      <w:bookmarkStart w:id="1648" w:name="_Toc26932838"/>
      <w:bookmarkStart w:id="1649" w:name="_Toc26934556"/>
      <w:bookmarkStart w:id="1650" w:name="_Toc26935874"/>
      <w:bookmarkStart w:id="1651" w:name="_Toc26937451"/>
      <w:bookmarkStart w:id="1652" w:name="_Toc26929387"/>
      <w:bookmarkStart w:id="1653" w:name="_Toc26931121"/>
      <w:bookmarkStart w:id="1654" w:name="_Toc26932839"/>
      <w:bookmarkStart w:id="1655" w:name="_Toc26934557"/>
      <w:bookmarkStart w:id="1656" w:name="_Toc26935875"/>
      <w:bookmarkStart w:id="1657" w:name="_Toc26937452"/>
      <w:bookmarkStart w:id="1658" w:name="_Toc26929388"/>
      <w:bookmarkStart w:id="1659" w:name="_Toc26931122"/>
      <w:bookmarkStart w:id="1660" w:name="_Toc26932840"/>
      <w:bookmarkStart w:id="1661" w:name="_Toc26934558"/>
      <w:bookmarkStart w:id="1662" w:name="_Toc26935876"/>
      <w:bookmarkStart w:id="1663" w:name="_Toc26937453"/>
      <w:bookmarkStart w:id="1664" w:name="_Toc26929389"/>
      <w:bookmarkStart w:id="1665" w:name="_Toc26931123"/>
      <w:bookmarkStart w:id="1666" w:name="_Toc26932841"/>
      <w:bookmarkStart w:id="1667" w:name="_Toc26934559"/>
      <w:bookmarkStart w:id="1668" w:name="_Toc26935877"/>
      <w:bookmarkStart w:id="1669" w:name="_Toc26937454"/>
      <w:bookmarkStart w:id="1670" w:name="_Toc26929390"/>
      <w:bookmarkStart w:id="1671" w:name="_Toc26931124"/>
      <w:bookmarkStart w:id="1672" w:name="_Toc26932842"/>
      <w:bookmarkStart w:id="1673" w:name="_Toc26934560"/>
      <w:bookmarkStart w:id="1674" w:name="_Toc26935878"/>
      <w:bookmarkStart w:id="1675" w:name="_Toc26937455"/>
      <w:bookmarkStart w:id="1676" w:name="_Toc26929391"/>
      <w:bookmarkStart w:id="1677" w:name="_Toc26931125"/>
      <w:bookmarkStart w:id="1678" w:name="_Toc26932843"/>
      <w:bookmarkStart w:id="1679" w:name="_Toc26934561"/>
      <w:bookmarkStart w:id="1680" w:name="_Toc26935879"/>
      <w:bookmarkStart w:id="1681" w:name="_Toc26937456"/>
      <w:bookmarkStart w:id="1682" w:name="_Toc26929392"/>
      <w:bookmarkStart w:id="1683" w:name="_Toc26931126"/>
      <w:bookmarkStart w:id="1684" w:name="_Toc26932844"/>
      <w:bookmarkStart w:id="1685" w:name="_Toc26934562"/>
      <w:bookmarkStart w:id="1686" w:name="_Toc26935880"/>
      <w:bookmarkStart w:id="1687" w:name="_Toc26937457"/>
      <w:bookmarkStart w:id="1688" w:name="_Toc484523849"/>
      <w:bookmarkStart w:id="1689" w:name="_Toc100669572"/>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r w:rsidRPr="00773509">
        <w:rPr>
          <w:rFonts w:eastAsia="MS Mincho"/>
        </w:rPr>
        <w:t>Coordinate Reference Systems (CRS)</w:t>
      </w:r>
      <w:bookmarkEnd w:id="1688"/>
      <w:bookmarkEnd w:id="1689"/>
    </w:p>
    <w:p w14:paraId="731D53B8" w14:textId="7B837073" w:rsidR="000A39D7" w:rsidRPr="00773509" w:rsidRDefault="006B114A" w:rsidP="00243F51">
      <w:pPr>
        <w:spacing w:after="120"/>
      </w:pPr>
      <w:r w:rsidRPr="00773509">
        <w:t xml:space="preserve">The </w:t>
      </w:r>
      <w:r w:rsidR="00243F51" w:rsidRPr="00773509">
        <w:t>I</w:t>
      </w:r>
      <w:r w:rsidRPr="00773509">
        <w:t xml:space="preserve">nteroperability </w:t>
      </w:r>
      <w:r w:rsidR="00243F51" w:rsidRPr="00773509">
        <w:t>C</w:t>
      </w:r>
      <w:r w:rsidRPr="00773509">
        <w:t xml:space="preserve">atalogue does not have a CRS of its own, and it is therefore expected that the interoperability-ready product’s own CRS should be used by the viewing system to generate the portrayal. Product </w:t>
      </w:r>
      <w:r w:rsidR="000A39D7" w:rsidRPr="00773509">
        <w:t>S</w:t>
      </w:r>
      <w:r w:rsidRPr="00773509">
        <w:t xml:space="preserve">pecifications created for the primary use in ECDIS </w:t>
      </w:r>
      <w:r w:rsidR="00243F51" w:rsidRPr="00773509">
        <w:t>are</w:t>
      </w:r>
      <w:r w:rsidRPr="00773509">
        <w:t xml:space="preserve"> strongly recommended to use EPSG:4326 (WGS84) for CRS.</w:t>
      </w:r>
    </w:p>
    <w:p w14:paraId="7C7DD6FF" w14:textId="77777777" w:rsidR="00243F51" w:rsidRPr="00773509" w:rsidRDefault="00243F51" w:rsidP="00243F51">
      <w:pPr>
        <w:spacing w:after="120"/>
      </w:pPr>
    </w:p>
    <w:p w14:paraId="15AC4DE8" w14:textId="31C5C855" w:rsidR="006B114A" w:rsidRPr="00773509" w:rsidRDefault="006B114A" w:rsidP="00243F51">
      <w:pPr>
        <w:pStyle w:val="Heading1"/>
        <w:numPr>
          <w:ilvl w:val="0"/>
          <w:numId w:val="3"/>
        </w:numPr>
        <w:spacing w:before="120" w:after="200"/>
        <w:ind w:left="357" w:hanging="357"/>
        <w:rPr>
          <w:rFonts w:eastAsia="MS Mincho"/>
        </w:rPr>
      </w:pPr>
      <w:bookmarkStart w:id="1690" w:name="_Toc225065184"/>
      <w:bookmarkStart w:id="1691" w:name="_Toc225648327"/>
      <w:bookmarkStart w:id="1692" w:name="_Toc484523851"/>
      <w:bookmarkStart w:id="1693" w:name="_Toc100669573"/>
      <w:r w:rsidRPr="00773509">
        <w:rPr>
          <w:rFonts w:eastAsia="MS Mincho"/>
        </w:rPr>
        <w:t>Data Quality</w:t>
      </w:r>
      <w:bookmarkEnd w:id="1690"/>
      <w:bookmarkEnd w:id="1691"/>
      <w:bookmarkEnd w:id="1692"/>
      <w:bookmarkEnd w:id="1693"/>
    </w:p>
    <w:p w14:paraId="51DFF533" w14:textId="25AD36BD" w:rsidR="00FB23ED" w:rsidRPr="00773509" w:rsidRDefault="00FB23ED" w:rsidP="00243F51">
      <w:pPr>
        <w:spacing w:after="120"/>
      </w:pPr>
      <w:r w:rsidRPr="00773509">
        <w:t>Data quality allows users and user systems to assess fitness for use of the provided data. Data quality measures and the associated evaluation are reported as metadata of a data product. This metadata improves interoperability with other data products and provides usage by user groups that the data product was not originally intended for. The secondary users can make assessments of the data product usefulness in their application based on the reported data quality measures.</w:t>
      </w:r>
    </w:p>
    <w:p w14:paraId="0119C9FB" w14:textId="14A323FF" w:rsidR="00FB23ED" w:rsidRPr="00773509" w:rsidRDefault="00FB23ED" w:rsidP="00243F51">
      <w:pPr>
        <w:spacing w:after="120"/>
      </w:pPr>
      <w:r w:rsidRPr="00773509">
        <w:t>For S-98, two aspects of data quality need to be considered: the quality of the data displayed on the navigation screen</w:t>
      </w:r>
      <w:r w:rsidR="00D42098" w:rsidRPr="00773509">
        <w:t>;</w:t>
      </w:r>
      <w:r w:rsidRPr="00773509">
        <w:t xml:space="preserve"> and the quality of the </w:t>
      </w:r>
      <w:r w:rsidR="00D42098" w:rsidRPr="00773509">
        <w:t>C</w:t>
      </w:r>
      <w:r w:rsidRPr="00773509">
        <w:t>atalogue itself.</w:t>
      </w:r>
    </w:p>
    <w:p w14:paraId="51A8B471" w14:textId="77777777" w:rsidR="00D42098" w:rsidRPr="00773509" w:rsidRDefault="00D42098" w:rsidP="00243F51">
      <w:pPr>
        <w:spacing w:after="120"/>
      </w:pPr>
    </w:p>
    <w:p w14:paraId="5669533E" w14:textId="475C5481" w:rsidR="00E52666" w:rsidRPr="00773509" w:rsidRDefault="00FB23ED" w:rsidP="00D42098">
      <w:pPr>
        <w:pStyle w:val="Heading2"/>
        <w:spacing w:before="120" w:after="200"/>
      </w:pPr>
      <w:bookmarkStart w:id="1694" w:name="_Toc100669574"/>
      <w:r w:rsidRPr="00773509">
        <w:t>Quality of displayed data</w:t>
      </w:r>
      <w:bookmarkEnd w:id="1694"/>
    </w:p>
    <w:p w14:paraId="377EBBBA" w14:textId="017F5EEB" w:rsidR="009F3087" w:rsidRPr="00773509" w:rsidRDefault="006B114A" w:rsidP="00D42098">
      <w:pPr>
        <w:pStyle w:val="CommentText"/>
        <w:spacing w:after="120"/>
      </w:pPr>
      <w:r w:rsidRPr="00773509">
        <w:t>Data quality in the individual dataset</w:t>
      </w:r>
      <w:r w:rsidR="00FB23ED" w:rsidRPr="00773509">
        <w:t>s</w:t>
      </w:r>
      <w:r w:rsidRPr="00773509">
        <w:t xml:space="preserve"> should be kept available and accessible by user selection, either portrayed in the chart pane or accessible via </w:t>
      </w:r>
      <w:r w:rsidR="00D42098" w:rsidRPr="00773509">
        <w:t>P</w:t>
      </w:r>
      <w:r w:rsidRPr="00773509">
        <w:t xml:space="preserve">ick </w:t>
      </w:r>
      <w:r w:rsidR="00D42098" w:rsidRPr="00773509">
        <w:t>R</w:t>
      </w:r>
      <w:r w:rsidRPr="00773509">
        <w:t xml:space="preserve">eport. Amalgamating data quality between products is outside the scope of this </w:t>
      </w:r>
      <w:r w:rsidR="000A39D7" w:rsidRPr="00773509">
        <w:t>S</w:t>
      </w:r>
      <w:r w:rsidRPr="00773509">
        <w:t xml:space="preserve">pecification and is not addressed in </w:t>
      </w:r>
      <w:r w:rsidR="000A39D7" w:rsidRPr="00773509">
        <w:t>I</w:t>
      </w:r>
      <w:r w:rsidRPr="00773509">
        <w:t xml:space="preserve">nteroperability </w:t>
      </w:r>
      <w:r w:rsidR="000A39D7" w:rsidRPr="00773509">
        <w:t>C</w:t>
      </w:r>
      <w:r w:rsidRPr="00773509">
        <w:t>atalogues.</w:t>
      </w:r>
      <w:r w:rsidR="00C17929" w:rsidRPr="00773509">
        <w:t xml:space="preserve"> See also</w:t>
      </w:r>
      <w:r w:rsidR="00485A70" w:rsidRPr="00773509">
        <w:t xml:space="preserve"> </w:t>
      </w:r>
      <w:r w:rsidR="00D42098" w:rsidRPr="00773509">
        <w:t>c</w:t>
      </w:r>
      <w:r w:rsidR="005C403F" w:rsidRPr="00773509">
        <w:t xml:space="preserve">lause </w:t>
      </w:r>
      <w:r w:rsidR="000A39D7" w:rsidRPr="00773509">
        <w:t>10.7</w:t>
      </w:r>
      <w:r w:rsidR="00FB26BF" w:rsidRPr="00773509">
        <w:t xml:space="preserve"> </w:t>
      </w:r>
      <w:r w:rsidR="00C17929" w:rsidRPr="00773509">
        <w:t>for portrayal considerations.</w:t>
      </w:r>
    </w:p>
    <w:p w14:paraId="169C53E9" w14:textId="60AE35CE" w:rsidR="00FB23ED" w:rsidRPr="00773509" w:rsidRDefault="00D019B7" w:rsidP="00D42098">
      <w:pPr>
        <w:pStyle w:val="CommentText"/>
        <w:spacing w:after="120"/>
      </w:pPr>
      <w:r w:rsidRPr="00773509">
        <w:lastRenderedPageBreak/>
        <w:t>Poor design of certain rules and operations</w:t>
      </w:r>
      <w:r w:rsidR="00600B18" w:rsidRPr="00773509">
        <w:t xml:space="preserve"> in </w:t>
      </w:r>
      <w:r w:rsidR="00D42098" w:rsidRPr="00773509">
        <w:t>I</w:t>
      </w:r>
      <w:r w:rsidR="00600B18" w:rsidRPr="00773509">
        <w:t xml:space="preserve">nteroperability </w:t>
      </w:r>
      <w:r w:rsidR="00D42098" w:rsidRPr="00773509">
        <w:t>C</w:t>
      </w:r>
      <w:r w:rsidRPr="00773509">
        <w:t>atalogues</w:t>
      </w:r>
      <w:r w:rsidR="00600B18" w:rsidRPr="00773509">
        <w:t xml:space="preserve"> may </w:t>
      </w:r>
      <w:r w:rsidRPr="00773509">
        <w:t xml:space="preserve">adversely </w:t>
      </w:r>
      <w:r w:rsidR="00600B18" w:rsidRPr="00773509">
        <w:t xml:space="preserve">affect the quality of the </w:t>
      </w:r>
      <w:r w:rsidRPr="00773509">
        <w:t>displayed end result</w:t>
      </w:r>
      <w:r w:rsidR="00600B18" w:rsidRPr="00773509">
        <w:t>.</w:t>
      </w:r>
      <w:r w:rsidRPr="00773509">
        <w:t xml:space="preserve"> </w:t>
      </w:r>
      <w:r w:rsidR="005C403F" w:rsidRPr="00773509">
        <w:t>Clause</w:t>
      </w:r>
      <w:r w:rsidRPr="00773509">
        <w:t xml:space="preserve"> </w:t>
      </w:r>
      <w:r w:rsidR="006F6281" w:rsidRPr="00773509">
        <w:fldChar w:fldCharType="begin"/>
      </w:r>
      <w:r w:rsidR="006F6281" w:rsidRPr="00773509">
        <w:instrText xml:space="preserve"> REF _Ref30545884 \r \h </w:instrText>
      </w:r>
      <w:r w:rsidR="006F6281" w:rsidRPr="00773509">
        <w:fldChar w:fldCharType="separate"/>
      </w:r>
      <w:r w:rsidR="002B326D">
        <w:t>8.11</w:t>
      </w:r>
      <w:r w:rsidR="006F6281" w:rsidRPr="00773509">
        <w:fldChar w:fldCharType="end"/>
      </w:r>
      <w:r w:rsidRPr="00773509">
        <w:t xml:space="preserve"> in </w:t>
      </w:r>
      <w:r w:rsidR="00752EDE" w:rsidRPr="00773509">
        <w:t>this document</w:t>
      </w:r>
      <w:r w:rsidRPr="00773509">
        <w:t xml:space="preserve"> </w:t>
      </w:r>
      <w:r w:rsidR="006F6281" w:rsidRPr="00773509">
        <w:t>describes general considerations</w:t>
      </w:r>
      <w:r w:rsidRPr="00773509">
        <w:t xml:space="preserve"> on maintaining data quality</w:t>
      </w:r>
      <w:r w:rsidR="009D1223" w:rsidRPr="00773509">
        <w:t xml:space="preserve"> for various types of</w:t>
      </w:r>
      <w:r w:rsidR="00AD3945" w:rsidRPr="00773509">
        <w:t xml:space="preserve"> interoperability rules and operations</w:t>
      </w:r>
      <w:r w:rsidR="009D1223" w:rsidRPr="00773509">
        <w:t>.</w:t>
      </w:r>
      <w:r w:rsidRPr="00773509">
        <w:t xml:space="preserve"> </w:t>
      </w:r>
      <w:r w:rsidR="009D1223" w:rsidRPr="00773509">
        <w:t>Level</w:t>
      </w:r>
      <w:r w:rsidR="00AD3945" w:rsidRPr="00773509">
        <w:t>-dependent guidelines</w:t>
      </w:r>
      <w:r w:rsidR="009D1223" w:rsidRPr="00773509">
        <w:t xml:space="preserve"> </w:t>
      </w:r>
      <w:r w:rsidR="00AD3945" w:rsidRPr="00773509">
        <w:t>are</w:t>
      </w:r>
      <w:r w:rsidR="009D1223" w:rsidRPr="00773509">
        <w:t xml:space="preserve"> included in Parts </w:t>
      </w:r>
      <w:r w:rsidR="007E2A08">
        <w:t>A-D</w:t>
      </w:r>
      <w:r w:rsidR="009D1223" w:rsidRPr="00773509">
        <w:t xml:space="preserve"> as appropriate.</w:t>
      </w:r>
    </w:p>
    <w:p w14:paraId="20EFE854" w14:textId="77777777" w:rsidR="00D42098" w:rsidRPr="00773509" w:rsidRDefault="00D42098" w:rsidP="00D42098">
      <w:pPr>
        <w:pStyle w:val="CommentText"/>
        <w:spacing w:after="120"/>
      </w:pPr>
    </w:p>
    <w:p w14:paraId="5CC9E3B1" w14:textId="152A2B43" w:rsidR="00E52666" w:rsidRPr="00773509" w:rsidRDefault="00E52666" w:rsidP="00D42098">
      <w:pPr>
        <w:pStyle w:val="Heading2"/>
        <w:spacing w:before="120" w:after="200"/>
      </w:pPr>
      <w:bookmarkStart w:id="1695" w:name="_Toc100669575"/>
      <w:r w:rsidRPr="00773509">
        <w:t xml:space="preserve">Quality of </w:t>
      </w:r>
      <w:r w:rsidR="00D42098" w:rsidRPr="00773509">
        <w:t>I</w:t>
      </w:r>
      <w:r w:rsidRPr="00773509">
        <w:t xml:space="preserve">nteroperability </w:t>
      </w:r>
      <w:r w:rsidR="00D42098" w:rsidRPr="00773509">
        <w:t>C</w:t>
      </w:r>
      <w:r w:rsidRPr="00773509">
        <w:t>atalogues</w:t>
      </w:r>
      <w:bookmarkEnd w:id="1695"/>
    </w:p>
    <w:p w14:paraId="0AC8C1DE" w14:textId="350ECD13" w:rsidR="00624522" w:rsidRPr="00773509" w:rsidRDefault="00624522" w:rsidP="00D42098">
      <w:pPr>
        <w:pStyle w:val="CommentText"/>
        <w:spacing w:after="120"/>
      </w:pPr>
      <w:r w:rsidRPr="00773509">
        <w:t>The data quality</w:t>
      </w:r>
      <w:r w:rsidR="00B67CB9" w:rsidRPr="00773509">
        <w:t xml:space="preserve"> (DQ)</w:t>
      </w:r>
      <w:r w:rsidRPr="00773509">
        <w:t xml:space="preserve"> measures recommended in S-97 (Part C) which are applicable to S-98 </w:t>
      </w:r>
      <w:r w:rsidR="00D42098" w:rsidRPr="00773509">
        <w:t>I</w:t>
      </w:r>
      <w:r w:rsidRPr="00773509">
        <w:t xml:space="preserve">nteroperability </w:t>
      </w:r>
      <w:r w:rsidR="00D42098" w:rsidRPr="00773509">
        <w:t>C</w:t>
      </w:r>
      <w:r w:rsidRPr="00773509">
        <w:t>atalogues</w:t>
      </w:r>
      <w:r w:rsidR="00B67CB9" w:rsidRPr="00773509">
        <w:t xml:space="preserve"> (IC)</w:t>
      </w:r>
      <w:r w:rsidRPr="00773509">
        <w:t xml:space="preserve"> are indicated in </w:t>
      </w:r>
      <w:r w:rsidR="009B1B90" w:rsidRPr="00773509">
        <w:fldChar w:fldCharType="begin"/>
      </w:r>
      <w:r w:rsidR="009B1B90" w:rsidRPr="00773509">
        <w:instrText xml:space="preserve"> REF _Ref30619867 \h  \* MERGEFORMAT </w:instrText>
      </w:r>
      <w:r w:rsidR="009B1B90" w:rsidRPr="00773509">
        <w:fldChar w:fldCharType="separate"/>
      </w:r>
      <w:r w:rsidR="002B326D" w:rsidRPr="002B326D">
        <w:t xml:space="preserve">Table </w:t>
      </w:r>
      <w:r w:rsidR="002B326D" w:rsidRPr="002B326D">
        <w:rPr>
          <w:noProof/>
        </w:rPr>
        <w:t>6</w:t>
      </w:r>
      <w:r w:rsidR="002B326D" w:rsidRPr="002B326D">
        <w:rPr>
          <w:noProof/>
        </w:rPr>
        <w:noBreakHyphen/>
        <w:t>1</w:t>
      </w:r>
      <w:r w:rsidR="009B1B90" w:rsidRPr="00773509">
        <w:fldChar w:fldCharType="end"/>
      </w:r>
      <w:r w:rsidRPr="00773509">
        <w:t xml:space="preserve"> below. Measures not included in this </w:t>
      </w:r>
      <w:r w:rsidR="00B67CB9" w:rsidRPr="00773509">
        <w:t>T</w:t>
      </w:r>
      <w:r w:rsidRPr="00773509">
        <w:t>able</w:t>
      </w:r>
      <w:r w:rsidR="00C3052B" w:rsidRPr="00773509">
        <w:t>,</w:t>
      </w:r>
      <w:r w:rsidRPr="00773509">
        <w:t xml:space="preserve"> </w:t>
      </w:r>
      <w:r w:rsidR="00C86769" w:rsidRPr="00773509">
        <w:t>or included but marked N/A</w:t>
      </w:r>
      <w:r w:rsidR="00C3052B" w:rsidRPr="00773509">
        <w:t>,</w:t>
      </w:r>
      <w:r w:rsidR="00C86769" w:rsidRPr="00773509">
        <w:t xml:space="preserve"> </w:t>
      </w:r>
      <w:r w:rsidRPr="00773509">
        <w:t>are not applicable.</w:t>
      </w:r>
    </w:p>
    <w:p w14:paraId="5CC09AB8" w14:textId="62DA1776" w:rsidR="00531986" w:rsidRPr="00773509" w:rsidRDefault="00531986" w:rsidP="009B1B90">
      <w:pPr>
        <w:pStyle w:val="Caption"/>
        <w:keepNext/>
        <w:jc w:val="center"/>
        <w:rPr>
          <w:rFonts w:cs="Arial"/>
          <w:iCs/>
        </w:rPr>
      </w:pPr>
      <w:bookmarkStart w:id="1696" w:name="_Ref30619867"/>
      <w:r w:rsidRPr="00773509">
        <w:rPr>
          <w:rFonts w:cs="Arial"/>
          <w:iCs/>
        </w:rPr>
        <w:t xml:space="preserve">Table </w:t>
      </w:r>
      <w:r w:rsidR="00E05EA5" w:rsidRPr="00773509">
        <w:rPr>
          <w:rFonts w:cs="Arial"/>
          <w:iCs/>
        </w:rPr>
        <w:fldChar w:fldCharType="begin"/>
      </w:r>
      <w:r w:rsidR="00E05EA5" w:rsidRPr="00773509">
        <w:rPr>
          <w:rFonts w:cs="Arial"/>
          <w:iCs/>
        </w:rPr>
        <w:instrText xml:space="preserve"> STYLEREF 1 \s </w:instrText>
      </w:r>
      <w:r w:rsidR="00E05EA5" w:rsidRPr="00773509">
        <w:rPr>
          <w:rFonts w:cs="Arial"/>
          <w:iCs/>
        </w:rPr>
        <w:fldChar w:fldCharType="separate"/>
      </w:r>
      <w:r w:rsidR="002B326D">
        <w:rPr>
          <w:rFonts w:cs="Arial"/>
          <w:iCs/>
          <w:noProof/>
        </w:rPr>
        <w:t>6</w:t>
      </w:r>
      <w:r w:rsidR="00E05EA5" w:rsidRPr="00773509">
        <w:rPr>
          <w:rFonts w:cs="Arial"/>
          <w:iCs/>
        </w:rPr>
        <w:fldChar w:fldCharType="end"/>
      </w:r>
      <w:r w:rsidR="00E05EA5" w:rsidRPr="00773509">
        <w:rPr>
          <w:rFonts w:cs="Arial"/>
          <w:iCs/>
        </w:rPr>
        <w:noBreakHyphen/>
      </w:r>
      <w:r w:rsidR="00E05EA5" w:rsidRPr="00773509">
        <w:rPr>
          <w:rFonts w:cs="Arial"/>
          <w:iCs/>
        </w:rPr>
        <w:fldChar w:fldCharType="begin"/>
      </w:r>
      <w:r w:rsidR="00E05EA5" w:rsidRPr="00773509">
        <w:rPr>
          <w:rFonts w:cs="Arial"/>
          <w:iCs/>
        </w:rPr>
        <w:instrText xml:space="preserve"> SEQ Table \* ARABIC \s 1 </w:instrText>
      </w:r>
      <w:r w:rsidR="00E05EA5" w:rsidRPr="00773509">
        <w:rPr>
          <w:rFonts w:cs="Arial"/>
          <w:iCs/>
        </w:rPr>
        <w:fldChar w:fldCharType="separate"/>
      </w:r>
      <w:r w:rsidR="002B326D">
        <w:rPr>
          <w:rFonts w:cs="Arial"/>
          <w:iCs/>
          <w:noProof/>
        </w:rPr>
        <w:t>1</w:t>
      </w:r>
      <w:r w:rsidR="00E05EA5" w:rsidRPr="00773509">
        <w:rPr>
          <w:rFonts w:cs="Arial"/>
          <w:iCs/>
        </w:rPr>
        <w:fldChar w:fldCharType="end"/>
      </w:r>
      <w:bookmarkEnd w:id="1696"/>
      <w:r w:rsidRPr="00773509">
        <w:rPr>
          <w:rFonts w:cs="Arial"/>
          <w:iCs/>
        </w:rPr>
        <w:t xml:space="preserve"> - </w:t>
      </w:r>
      <w:r w:rsidRPr="00773509">
        <w:rPr>
          <w:rFonts w:cs="Arial"/>
          <w:iCs/>
          <w:noProof/>
        </w:rPr>
        <w:t xml:space="preserve">Quality elements for S-98 </w:t>
      </w:r>
      <w:r w:rsidR="00D42098" w:rsidRPr="00773509">
        <w:rPr>
          <w:rFonts w:cs="Arial"/>
          <w:iCs/>
          <w:noProof/>
        </w:rPr>
        <w:t>I</w:t>
      </w:r>
      <w:r w:rsidRPr="00773509">
        <w:rPr>
          <w:rFonts w:cs="Arial"/>
          <w:iCs/>
          <w:noProof/>
        </w:rPr>
        <w:t xml:space="preserve">nteroperability </w:t>
      </w:r>
      <w:r w:rsidR="00D42098" w:rsidRPr="00773509">
        <w:rPr>
          <w:rFonts w:cs="Arial"/>
          <w:iCs/>
          <w:noProof/>
        </w:rPr>
        <w:t>C</w:t>
      </w:r>
      <w:r w:rsidRPr="00773509">
        <w:rPr>
          <w:rFonts w:cs="Arial"/>
          <w:iCs/>
          <w:noProof/>
        </w:rPr>
        <w:t>atalogues</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left w:w="72" w:type="dxa"/>
          <w:right w:w="72" w:type="dxa"/>
        </w:tblCellMar>
        <w:tblLook w:val="06A0" w:firstRow="1" w:lastRow="0" w:firstColumn="1" w:lastColumn="0" w:noHBand="1" w:noVBand="1"/>
      </w:tblPr>
      <w:tblGrid>
        <w:gridCol w:w="521"/>
        <w:gridCol w:w="1747"/>
        <w:gridCol w:w="1547"/>
        <w:gridCol w:w="2840"/>
        <w:gridCol w:w="1118"/>
        <w:gridCol w:w="1305"/>
      </w:tblGrid>
      <w:tr w:rsidR="00BC3330" w:rsidRPr="00773509" w14:paraId="146E4402" w14:textId="77777777" w:rsidTr="003B1DA3">
        <w:trPr>
          <w:cantSplit/>
          <w:tblHeader/>
        </w:trPr>
        <w:tc>
          <w:tcPr>
            <w:tcW w:w="287"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Pr>
          <w:p w14:paraId="4807BBB0" w14:textId="78070B5F" w:rsidR="00BC3330" w:rsidRPr="00773509" w:rsidRDefault="00D16417" w:rsidP="007A6D18">
            <w:pPr>
              <w:pStyle w:val="CommentText"/>
              <w:spacing w:after="120"/>
              <w:jc w:val="left"/>
              <w:rPr>
                <w:b/>
                <w:bCs/>
                <w:sz w:val="18"/>
                <w:szCs w:val="18"/>
              </w:rPr>
            </w:pPr>
            <w:r w:rsidRPr="00773509">
              <w:rPr>
                <w:b/>
                <w:bCs/>
                <w:sz w:val="18"/>
                <w:szCs w:val="18"/>
              </w:rPr>
              <w:t>No</w:t>
            </w:r>
          </w:p>
        </w:tc>
        <w:tc>
          <w:tcPr>
            <w:tcW w:w="962"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6BB81DE9" w14:textId="77777777" w:rsidR="00BC3330" w:rsidRPr="00773509" w:rsidRDefault="00BC3330" w:rsidP="007A6D18">
            <w:pPr>
              <w:pStyle w:val="CommentText"/>
              <w:spacing w:after="120"/>
              <w:jc w:val="left"/>
              <w:rPr>
                <w:b/>
                <w:bCs/>
                <w:sz w:val="18"/>
                <w:szCs w:val="18"/>
              </w:rPr>
            </w:pPr>
            <w:r w:rsidRPr="00773509">
              <w:rPr>
                <w:b/>
                <w:bCs/>
                <w:sz w:val="18"/>
                <w:szCs w:val="18"/>
              </w:rPr>
              <w:t>Data quality element and sub element</w:t>
            </w:r>
          </w:p>
        </w:tc>
        <w:tc>
          <w:tcPr>
            <w:tcW w:w="852"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11605EB8" w14:textId="77777777" w:rsidR="00BC3330" w:rsidRPr="00773509" w:rsidRDefault="00BC3330" w:rsidP="007A6D18">
            <w:pPr>
              <w:pStyle w:val="CommentText"/>
              <w:spacing w:after="120"/>
              <w:jc w:val="left"/>
              <w:rPr>
                <w:b/>
                <w:bCs/>
                <w:sz w:val="18"/>
                <w:szCs w:val="18"/>
              </w:rPr>
            </w:pPr>
            <w:r w:rsidRPr="00773509">
              <w:rPr>
                <w:b/>
                <w:bCs/>
                <w:sz w:val="18"/>
                <w:szCs w:val="18"/>
              </w:rPr>
              <w:t>Definition</w:t>
            </w:r>
          </w:p>
        </w:tc>
        <w:tc>
          <w:tcPr>
            <w:tcW w:w="1564"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391E820D" w14:textId="77777777" w:rsidR="00BC3330" w:rsidRPr="00773509" w:rsidRDefault="00BC3330" w:rsidP="007A6D18">
            <w:pPr>
              <w:pStyle w:val="CommentText"/>
              <w:spacing w:after="120"/>
              <w:jc w:val="left"/>
              <w:rPr>
                <w:b/>
                <w:bCs/>
                <w:sz w:val="18"/>
                <w:szCs w:val="18"/>
              </w:rPr>
            </w:pPr>
            <w:r w:rsidRPr="00773509">
              <w:rPr>
                <w:b/>
                <w:bCs/>
                <w:sz w:val="18"/>
                <w:szCs w:val="18"/>
              </w:rPr>
              <w:t>DQ measure / description</w:t>
            </w:r>
          </w:p>
        </w:tc>
        <w:tc>
          <w:tcPr>
            <w:tcW w:w="616"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626FF1F4" w14:textId="7B5A23D6" w:rsidR="00BC3330" w:rsidRPr="00773509" w:rsidRDefault="00BC3330" w:rsidP="007A6D18">
            <w:pPr>
              <w:pStyle w:val="CommentText"/>
              <w:spacing w:after="120"/>
              <w:jc w:val="left"/>
              <w:rPr>
                <w:b/>
                <w:bCs/>
                <w:sz w:val="18"/>
                <w:szCs w:val="18"/>
              </w:rPr>
            </w:pPr>
            <w:r w:rsidRPr="00773509">
              <w:rPr>
                <w:b/>
                <w:bCs/>
                <w:sz w:val="18"/>
                <w:szCs w:val="18"/>
              </w:rPr>
              <w:t>Evaluation scope</w:t>
            </w:r>
            <w:bookmarkStart w:id="1697" w:name="_Ref30623523"/>
            <w:r w:rsidR="00E338FA" w:rsidRPr="00773509">
              <w:rPr>
                <w:rStyle w:val="FootnoteReference"/>
                <w:rFonts w:ascii="Arial Bold" w:hAnsi="Arial Bold"/>
                <w:b/>
                <w:bCs/>
                <w:sz w:val="20"/>
                <w:vertAlign w:val="superscript"/>
                <w:lang w:val="en-GB"/>
              </w:rPr>
              <w:footnoteReference w:id="4"/>
            </w:r>
            <w:bookmarkEnd w:id="1697"/>
            <w:r w:rsidR="001B1CD3" w:rsidRPr="00773509">
              <w:rPr>
                <w:b/>
                <w:bCs/>
                <w:sz w:val="18"/>
                <w:szCs w:val="18"/>
              </w:rPr>
              <w:t xml:space="preserve"> for IC</w:t>
            </w:r>
          </w:p>
        </w:tc>
        <w:tc>
          <w:tcPr>
            <w:tcW w:w="719"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7BA2178C" w14:textId="68D05150" w:rsidR="00BC3330" w:rsidRPr="00773509" w:rsidRDefault="001B1CD3" w:rsidP="007A6D18">
            <w:pPr>
              <w:pStyle w:val="CommentText"/>
              <w:spacing w:after="120"/>
              <w:jc w:val="left"/>
              <w:rPr>
                <w:b/>
                <w:bCs/>
                <w:sz w:val="18"/>
                <w:szCs w:val="18"/>
              </w:rPr>
            </w:pPr>
            <w:r w:rsidRPr="00773509">
              <w:rPr>
                <w:b/>
                <w:bCs/>
                <w:sz w:val="18"/>
                <w:szCs w:val="18"/>
              </w:rPr>
              <w:t>Evaluation scope for result</w:t>
            </w:r>
            <w:r w:rsidR="00A378B8" w:rsidRPr="00773509">
              <w:rPr>
                <w:rStyle w:val="FootnoteReference"/>
                <w:rFonts w:ascii="Arial Bold" w:hAnsi="Arial Bold"/>
                <w:b/>
                <w:bCs/>
                <w:sz w:val="20"/>
                <w:vertAlign w:val="superscript"/>
                <w:lang w:val="en-GB"/>
              </w:rPr>
              <w:footnoteReference w:id="5"/>
            </w:r>
            <w:r w:rsidR="008331E7" w:rsidRPr="00773509">
              <w:rPr>
                <w:b/>
                <w:bCs/>
                <w:sz w:val="18"/>
                <w:szCs w:val="18"/>
              </w:rPr>
              <w:t xml:space="preserve"> </w:t>
            </w:r>
          </w:p>
        </w:tc>
      </w:tr>
      <w:tr w:rsidR="00BC3330" w:rsidRPr="00773509" w14:paraId="77F3E28E" w14:textId="77777777" w:rsidTr="007A6D18">
        <w:trPr>
          <w:cantSplit/>
        </w:trPr>
        <w:tc>
          <w:tcPr>
            <w:tcW w:w="287" w:type="pct"/>
            <w:tcBorders>
              <w:top w:val="single" w:sz="4" w:space="0" w:color="000000"/>
              <w:left w:val="single" w:sz="2" w:space="0" w:color="000000"/>
              <w:bottom w:val="single" w:sz="2" w:space="0" w:color="000000"/>
              <w:right w:val="single" w:sz="2" w:space="0" w:color="000000"/>
            </w:tcBorders>
            <w:shd w:val="clear" w:color="auto" w:fill="auto"/>
          </w:tcPr>
          <w:p w14:paraId="6533B4CD" w14:textId="5376776E" w:rsidR="00BC3330" w:rsidRPr="00773509" w:rsidRDefault="006C070B" w:rsidP="007A6D18">
            <w:pPr>
              <w:pStyle w:val="CommentText"/>
              <w:spacing w:before="60" w:after="60"/>
              <w:jc w:val="left"/>
              <w:rPr>
                <w:sz w:val="18"/>
                <w:szCs w:val="18"/>
              </w:rPr>
            </w:pPr>
            <w:r w:rsidRPr="00773509">
              <w:rPr>
                <w:sz w:val="18"/>
                <w:szCs w:val="18"/>
              </w:rPr>
              <w:t>M</w:t>
            </w:r>
            <w:r w:rsidR="00BC3330" w:rsidRPr="00773509">
              <w:rPr>
                <w:sz w:val="18"/>
                <w:szCs w:val="18"/>
              </w:rPr>
              <w:t>1</w:t>
            </w:r>
          </w:p>
        </w:tc>
        <w:tc>
          <w:tcPr>
            <w:tcW w:w="962"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ABFF88" w14:textId="77777777" w:rsidR="00BC3330" w:rsidRPr="00773509" w:rsidRDefault="00BC3330" w:rsidP="007A6D18">
            <w:pPr>
              <w:pStyle w:val="CommentText"/>
              <w:spacing w:before="60" w:after="60"/>
              <w:jc w:val="left"/>
              <w:rPr>
                <w:sz w:val="18"/>
                <w:szCs w:val="18"/>
              </w:rPr>
            </w:pPr>
            <w:r w:rsidRPr="00773509">
              <w:rPr>
                <w:sz w:val="18"/>
                <w:szCs w:val="18"/>
              </w:rPr>
              <w:t>Completeness / Commission</w:t>
            </w:r>
          </w:p>
        </w:tc>
        <w:tc>
          <w:tcPr>
            <w:tcW w:w="852"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76BCD3" w14:textId="77777777" w:rsidR="00BC3330" w:rsidRPr="00773509" w:rsidRDefault="00BC3330" w:rsidP="007A6D18">
            <w:pPr>
              <w:pStyle w:val="CommentText"/>
              <w:spacing w:before="60" w:after="60"/>
              <w:jc w:val="left"/>
              <w:rPr>
                <w:sz w:val="18"/>
                <w:szCs w:val="18"/>
              </w:rPr>
            </w:pPr>
            <w:r w:rsidRPr="00773509">
              <w:rPr>
                <w:sz w:val="18"/>
                <w:szCs w:val="18"/>
              </w:rPr>
              <w:t>Excess data present in a dataset, as described by the scope.</w:t>
            </w:r>
          </w:p>
        </w:tc>
        <w:tc>
          <w:tcPr>
            <w:tcW w:w="1564"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636E23D" w14:textId="77777777" w:rsidR="00BC3330" w:rsidRPr="00773509" w:rsidRDefault="00BC3330" w:rsidP="007A6D18">
            <w:pPr>
              <w:pStyle w:val="CommentText"/>
              <w:spacing w:before="60" w:after="60"/>
              <w:jc w:val="left"/>
              <w:rPr>
                <w:sz w:val="18"/>
                <w:szCs w:val="18"/>
              </w:rPr>
            </w:pPr>
            <w:r w:rsidRPr="00773509">
              <w:rPr>
                <w:sz w:val="18"/>
                <w:szCs w:val="18"/>
              </w:rPr>
              <w:t>numberOfExcessItems / This data quality measure indicates the number of items in the dataset, that should not have been present in the dataset.</w:t>
            </w:r>
          </w:p>
        </w:tc>
        <w:tc>
          <w:tcPr>
            <w:tcW w:w="616"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292141A" w14:textId="68DEB00E" w:rsidR="00C4695B" w:rsidRPr="00773509" w:rsidRDefault="00927567" w:rsidP="007A6D18">
            <w:pPr>
              <w:pStyle w:val="CommentText"/>
              <w:spacing w:before="60" w:after="60"/>
              <w:jc w:val="left"/>
              <w:rPr>
                <w:sz w:val="18"/>
                <w:szCs w:val="18"/>
              </w:rPr>
            </w:pPr>
            <w:r w:rsidRPr="00773509">
              <w:rPr>
                <w:sz w:val="18"/>
                <w:szCs w:val="18"/>
              </w:rPr>
              <w:t>dataset</w:t>
            </w:r>
          </w:p>
        </w:tc>
        <w:tc>
          <w:tcPr>
            <w:tcW w:w="719"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6D5CF80" w14:textId="2BBFDD30" w:rsidR="00C4695B" w:rsidRPr="00773509" w:rsidRDefault="00863498" w:rsidP="007A6D18">
            <w:pPr>
              <w:pStyle w:val="CommentText"/>
              <w:spacing w:before="60" w:after="60"/>
              <w:jc w:val="left"/>
              <w:rPr>
                <w:sz w:val="18"/>
                <w:szCs w:val="18"/>
              </w:rPr>
            </w:pPr>
            <w:r w:rsidRPr="00773509">
              <w:rPr>
                <w:sz w:val="18"/>
                <w:szCs w:val="18"/>
              </w:rPr>
              <w:t>dataset</w:t>
            </w:r>
          </w:p>
          <w:p w14:paraId="791A1065" w14:textId="2CE12B8B" w:rsidR="00C4695B" w:rsidRPr="00773509" w:rsidRDefault="00C4695B" w:rsidP="007A6D18">
            <w:pPr>
              <w:pStyle w:val="CommentText"/>
              <w:spacing w:before="60" w:after="60"/>
              <w:jc w:val="left"/>
              <w:rPr>
                <w:sz w:val="18"/>
                <w:szCs w:val="18"/>
              </w:rPr>
            </w:pPr>
          </w:p>
        </w:tc>
      </w:tr>
      <w:tr w:rsidR="00BC3330" w:rsidRPr="00773509" w14:paraId="70898703"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2476921" w14:textId="02D08DCF" w:rsidR="00BC3330" w:rsidRPr="00773509" w:rsidRDefault="006C070B" w:rsidP="007A6D18">
            <w:pPr>
              <w:pStyle w:val="CommentText"/>
              <w:spacing w:before="60" w:after="60"/>
              <w:jc w:val="left"/>
              <w:rPr>
                <w:sz w:val="18"/>
                <w:szCs w:val="18"/>
              </w:rPr>
            </w:pPr>
            <w:r w:rsidRPr="00773509">
              <w:rPr>
                <w:sz w:val="18"/>
                <w:szCs w:val="18"/>
              </w:rPr>
              <w:t>M</w:t>
            </w:r>
            <w:r w:rsidR="00BC3330" w:rsidRPr="00773509">
              <w:rPr>
                <w:sz w:val="18"/>
                <w:szCs w:val="18"/>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8990774" w14:textId="77777777" w:rsidR="00BC3330" w:rsidRPr="00773509" w:rsidRDefault="00BC3330" w:rsidP="007A6D18">
            <w:pPr>
              <w:pStyle w:val="CommentText"/>
              <w:spacing w:before="60" w:after="60"/>
              <w:jc w:val="left"/>
              <w:rPr>
                <w:sz w:val="18"/>
                <w:szCs w:val="18"/>
              </w:rPr>
            </w:pPr>
            <w:r w:rsidRPr="00773509">
              <w:rPr>
                <w:sz w:val="18"/>
                <w:szCs w:val="18"/>
              </w:rPr>
              <w:t>Completeness / Commission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1BFDFA1" w14:textId="77777777" w:rsidR="00BC3330" w:rsidRPr="00773509" w:rsidRDefault="00BC3330" w:rsidP="007A6D18">
            <w:pPr>
              <w:pStyle w:val="CommentText"/>
              <w:spacing w:before="60" w:after="60"/>
              <w:jc w:val="left"/>
              <w:rPr>
                <w:sz w:val="18"/>
                <w:szCs w:val="18"/>
              </w:rPr>
            </w:pPr>
            <w:r w:rsidRPr="00773509">
              <w:rPr>
                <w:sz w:val="18"/>
                <w:szCs w:val="18"/>
              </w:rPr>
              <w:t>Excess data present in a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8F3124F" w14:textId="77777777" w:rsidR="00BC3330" w:rsidRPr="00773509" w:rsidRDefault="00BC3330" w:rsidP="007A6D18">
            <w:pPr>
              <w:pStyle w:val="CommentText"/>
              <w:spacing w:before="60" w:after="60"/>
              <w:jc w:val="left"/>
              <w:rPr>
                <w:sz w:val="18"/>
                <w:szCs w:val="18"/>
              </w:rPr>
            </w:pPr>
            <w:r w:rsidRPr="00773509">
              <w:rPr>
                <w:sz w:val="18"/>
                <w:szCs w:val="18"/>
              </w:rPr>
              <w:t>numberOfDuplicateFeatureInstances / This data quality measure indicates the total number of exact duplications of feature instances within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0122CFA" w14:textId="7DAA77D8" w:rsidR="00C4695B" w:rsidRPr="00773509" w:rsidRDefault="00927567" w:rsidP="007A6D18">
            <w:pPr>
              <w:pStyle w:val="CommentText"/>
              <w:spacing w:before="60" w:after="60"/>
              <w:jc w:val="left"/>
              <w:rPr>
                <w:sz w:val="18"/>
                <w:szCs w:val="18"/>
              </w:rPr>
            </w:pPr>
            <w:r w:rsidRPr="00773509">
              <w:rPr>
                <w:sz w:val="18"/>
                <w:szCs w:val="18"/>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4544936" w14:textId="708A976F" w:rsidR="00BC3330" w:rsidRPr="00773509" w:rsidRDefault="00863498" w:rsidP="007A6D18">
            <w:pPr>
              <w:pStyle w:val="CommentText"/>
              <w:spacing w:before="60" w:after="60"/>
              <w:jc w:val="left"/>
              <w:rPr>
                <w:sz w:val="18"/>
                <w:szCs w:val="18"/>
              </w:rPr>
            </w:pPr>
            <w:r w:rsidRPr="00773509">
              <w:rPr>
                <w:sz w:val="18"/>
                <w:szCs w:val="18"/>
              </w:rPr>
              <w:t>dataset</w:t>
            </w:r>
          </w:p>
        </w:tc>
      </w:tr>
      <w:tr w:rsidR="00BC3330" w:rsidRPr="00773509" w14:paraId="0D338AEB"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70D7B98" w14:textId="466AC67F" w:rsidR="00BC3330" w:rsidRPr="00773509" w:rsidRDefault="006C070B" w:rsidP="007A6D18">
            <w:pPr>
              <w:pStyle w:val="CommentText"/>
              <w:spacing w:before="60" w:after="60"/>
              <w:jc w:val="left"/>
              <w:rPr>
                <w:sz w:val="18"/>
                <w:szCs w:val="18"/>
              </w:rPr>
            </w:pPr>
            <w:r w:rsidRPr="00773509">
              <w:rPr>
                <w:sz w:val="18"/>
                <w:szCs w:val="18"/>
              </w:rPr>
              <w:t>M</w:t>
            </w:r>
            <w:r w:rsidR="00BC3330" w:rsidRPr="00773509">
              <w:rPr>
                <w:sz w:val="18"/>
                <w:szCs w:val="18"/>
              </w:rPr>
              <w:t>3</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4B59A7" w14:textId="77777777" w:rsidR="00BC3330" w:rsidRPr="00773509" w:rsidRDefault="00BC3330" w:rsidP="007A6D18">
            <w:pPr>
              <w:pStyle w:val="CommentText"/>
              <w:spacing w:before="60" w:after="60"/>
              <w:jc w:val="left"/>
              <w:rPr>
                <w:sz w:val="18"/>
                <w:szCs w:val="18"/>
              </w:rPr>
            </w:pPr>
            <w:r w:rsidRPr="00773509">
              <w:rPr>
                <w:sz w:val="18"/>
                <w:szCs w:val="18"/>
              </w:rPr>
              <w:t>Completeness / Omission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4BB1091" w14:textId="77777777" w:rsidR="00BC3330" w:rsidRPr="00773509" w:rsidRDefault="00BC3330" w:rsidP="007A6D18">
            <w:pPr>
              <w:pStyle w:val="CommentText"/>
              <w:spacing w:before="60" w:after="60"/>
              <w:jc w:val="left"/>
              <w:rPr>
                <w:sz w:val="18"/>
                <w:szCs w:val="18"/>
              </w:rPr>
            </w:pPr>
            <w:r w:rsidRPr="00773509">
              <w:rPr>
                <w:sz w:val="18"/>
                <w:szCs w:val="18"/>
              </w:rPr>
              <w:t>Data absent from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776DA7" w14:textId="77777777" w:rsidR="00BC3330" w:rsidRPr="00773509" w:rsidRDefault="00BC3330" w:rsidP="007A6D18">
            <w:pPr>
              <w:pStyle w:val="CommentText"/>
              <w:spacing w:before="60" w:after="60"/>
              <w:jc w:val="left"/>
              <w:rPr>
                <w:sz w:val="18"/>
                <w:szCs w:val="18"/>
              </w:rPr>
            </w:pPr>
            <w:r w:rsidRPr="00773509">
              <w:rPr>
                <w:sz w:val="18"/>
                <w:szCs w:val="18"/>
              </w:rPr>
              <w:t>numberOfMissingItems / This data quality measure is an indicator that shows that a specific item is missing 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BB69DD9" w14:textId="095AE0C7" w:rsidR="00BC3330" w:rsidRPr="00773509" w:rsidRDefault="00927567" w:rsidP="007A6D18">
            <w:pPr>
              <w:pStyle w:val="CommentText"/>
              <w:spacing w:before="60" w:after="60"/>
              <w:jc w:val="left"/>
              <w:rPr>
                <w:sz w:val="18"/>
                <w:szCs w:val="18"/>
              </w:rPr>
            </w:pPr>
            <w:r w:rsidRPr="00773509">
              <w:rPr>
                <w:sz w:val="18"/>
                <w:szCs w:val="18"/>
              </w:rPr>
              <w:t>dataset</w:t>
            </w:r>
            <w:r w:rsidR="001D0EB0" w:rsidRPr="00773509">
              <w:rPr>
                <w:sz w:val="18"/>
                <w:szCs w:val="18"/>
              </w:rPr>
              <w:t xml:space="preserve"> / element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7D2632C" w14:textId="280C6D5E" w:rsidR="00BC3330" w:rsidRPr="00773509" w:rsidRDefault="00863498" w:rsidP="007A6D18">
            <w:pPr>
              <w:pStyle w:val="CommentText"/>
              <w:spacing w:before="60" w:after="60"/>
              <w:jc w:val="left"/>
              <w:rPr>
                <w:sz w:val="18"/>
                <w:szCs w:val="18"/>
              </w:rPr>
            </w:pPr>
            <w:r w:rsidRPr="00773509">
              <w:rPr>
                <w:sz w:val="18"/>
                <w:szCs w:val="18"/>
              </w:rPr>
              <w:t>dataset / feature</w:t>
            </w:r>
          </w:p>
        </w:tc>
      </w:tr>
      <w:tr w:rsidR="00BC3330" w:rsidRPr="00773509" w14:paraId="6D298BED"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0D651D7C" w14:textId="094DD29A" w:rsidR="00BC3330" w:rsidRPr="00773509" w:rsidRDefault="006C070B" w:rsidP="007A6D18">
            <w:pPr>
              <w:pStyle w:val="CommentText"/>
              <w:spacing w:before="60" w:after="60"/>
              <w:jc w:val="left"/>
              <w:rPr>
                <w:sz w:val="18"/>
                <w:szCs w:val="18"/>
              </w:rPr>
            </w:pPr>
            <w:r w:rsidRPr="00773509">
              <w:rPr>
                <w:sz w:val="18"/>
                <w:szCs w:val="18"/>
              </w:rPr>
              <w:t>M</w:t>
            </w:r>
            <w:r w:rsidR="00BC3330" w:rsidRPr="00773509">
              <w:rPr>
                <w:sz w:val="18"/>
                <w:szCs w:val="18"/>
              </w:rPr>
              <w:t>4</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B28D5CA" w14:textId="77777777" w:rsidR="00BC3330" w:rsidRPr="00773509" w:rsidRDefault="00BC3330" w:rsidP="007A6D18">
            <w:pPr>
              <w:pStyle w:val="CommentText"/>
              <w:spacing w:before="60" w:after="60"/>
              <w:jc w:val="left"/>
              <w:rPr>
                <w:sz w:val="18"/>
                <w:szCs w:val="18"/>
              </w:rPr>
            </w:pPr>
            <w:r w:rsidRPr="00773509">
              <w:rPr>
                <w:sz w:val="18"/>
                <w:szCs w:val="18"/>
              </w:rPr>
              <w:t>Logical Consistency / Conceptual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89EABFA" w14:textId="77777777" w:rsidR="00BC3330" w:rsidRPr="00773509" w:rsidRDefault="00BC3330" w:rsidP="007A6D18">
            <w:pPr>
              <w:pStyle w:val="CommentText"/>
              <w:spacing w:before="60" w:after="60"/>
              <w:jc w:val="left"/>
              <w:rPr>
                <w:sz w:val="18"/>
                <w:szCs w:val="18"/>
              </w:rPr>
            </w:pPr>
            <w:r w:rsidRPr="00773509">
              <w:rPr>
                <w:sz w:val="18"/>
                <w:szCs w:val="18"/>
              </w:rPr>
              <w:t>Adherence to the rules of a conceptual schema.</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A3890EE" w14:textId="77777777" w:rsidR="00BC3330" w:rsidRPr="00773509" w:rsidRDefault="00BC3330" w:rsidP="007A6D18">
            <w:pPr>
              <w:pStyle w:val="CommentText"/>
              <w:spacing w:before="60" w:after="60"/>
              <w:jc w:val="left"/>
              <w:rPr>
                <w:sz w:val="18"/>
                <w:szCs w:val="18"/>
              </w:rPr>
            </w:pPr>
            <w:r w:rsidRPr="00773509">
              <w:rPr>
                <w:sz w:val="18"/>
                <w:szCs w:val="18"/>
              </w:rPr>
              <w:t>numberOfInvalidSurfaceOverlaps / This data quality measure is a count of the total number of erroneous overlaps within the data. Which surfaces may overlap and which must not is application dependent. Not all overlapping surfaces are necessarily erroneous.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71CBEA5" w14:textId="0FD1CB3F" w:rsidR="00BC3330" w:rsidRPr="00773509" w:rsidRDefault="00927567" w:rsidP="007A6D18">
            <w:pPr>
              <w:pStyle w:val="CommentText"/>
              <w:spacing w:before="60"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4CAA506" w14:textId="7D06EC72" w:rsidR="00BC3330" w:rsidRPr="00773509" w:rsidRDefault="00924E6C" w:rsidP="007A6D18">
            <w:pPr>
              <w:pStyle w:val="CommentText"/>
              <w:spacing w:before="60" w:after="60"/>
              <w:jc w:val="left"/>
              <w:rPr>
                <w:sz w:val="18"/>
                <w:szCs w:val="18"/>
              </w:rPr>
            </w:pPr>
            <w:r w:rsidRPr="00773509">
              <w:rPr>
                <w:sz w:val="18"/>
                <w:szCs w:val="18"/>
              </w:rPr>
              <w:t>Superseding skin of the earth features with surface geometry.</w:t>
            </w:r>
          </w:p>
        </w:tc>
      </w:tr>
      <w:tr w:rsidR="00BC3330" w:rsidRPr="00773509" w14:paraId="685C9D7D"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036FDB5" w14:textId="016A6432" w:rsidR="00BC3330" w:rsidRPr="00773509" w:rsidRDefault="006C070B" w:rsidP="007A6D18">
            <w:pPr>
              <w:pStyle w:val="CommentText"/>
              <w:spacing w:before="60" w:after="60"/>
              <w:jc w:val="left"/>
              <w:rPr>
                <w:sz w:val="18"/>
                <w:szCs w:val="18"/>
              </w:rPr>
            </w:pPr>
            <w:r w:rsidRPr="00773509">
              <w:rPr>
                <w:sz w:val="18"/>
                <w:szCs w:val="18"/>
              </w:rPr>
              <w:lastRenderedPageBreak/>
              <w:t>M</w:t>
            </w:r>
            <w:r w:rsidR="00F42432" w:rsidRPr="00773509">
              <w:rPr>
                <w:sz w:val="18"/>
                <w:szCs w:val="18"/>
              </w:rPr>
              <w:t>5</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8AFC9DE" w14:textId="77777777" w:rsidR="00BC3330" w:rsidRPr="00773509" w:rsidRDefault="00BC3330" w:rsidP="007A6D18">
            <w:pPr>
              <w:pStyle w:val="CommentText"/>
              <w:spacing w:before="60" w:after="60"/>
              <w:jc w:val="left"/>
              <w:rPr>
                <w:sz w:val="18"/>
                <w:szCs w:val="18"/>
              </w:rPr>
            </w:pPr>
            <w:r w:rsidRPr="00773509">
              <w:rPr>
                <w:sz w:val="18"/>
                <w:szCs w:val="18"/>
              </w:rPr>
              <w:t>Logical Consistency / Format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AE01D91" w14:textId="77777777" w:rsidR="00BC3330" w:rsidRPr="00773509" w:rsidRDefault="00BC3330" w:rsidP="007A6D18">
            <w:pPr>
              <w:pStyle w:val="CommentText"/>
              <w:spacing w:before="60" w:after="60"/>
              <w:jc w:val="left"/>
              <w:rPr>
                <w:sz w:val="18"/>
                <w:szCs w:val="18"/>
              </w:rPr>
            </w:pPr>
            <w:r w:rsidRPr="00773509">
              <w:rPr>
                <w:sz w:val="18"/>
                <w:szCs w:val="18"/>
              </w:rPr>
              <w:t>Degree to which data is stored in accordance with the physical structure of the data 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2DB2E4E" w14:textId="77777777" w:rsidR="00BC3330" w:rsidRPr="00773509" w:rsidRDefault="00BC3330" w:rsidP="007A6D18">
            <w:pPr>
              <w:pStyle w:val="CommentText"/>
              <w:spacing w:before="60" w:after="60"/>
              <w:jc w:val="left"/>
              <w:rPr>
                <w:sz w:val="18"/>
                <w:szCs w:val="18"/>
              </w:rPr>
            </w:pPr>
            <w:r w:rsidRPr="00773509">
              <w:rPr>
                <w:sz w:val="18"/>
                <w:szCs w:val="18"/>
              </w:rPr>
              <w:t>physicalStructureConflictsNumber / This data quality measure is a count of all items in the dataset that are stored in conflict with the physical structure of the dataset.</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8C05BB" w14:textId="39551A71" w:rsidR="00BC3330" w:rsidRPr="00773509" w:rsidRDefault="00BC3330" w:rsidP="007A6D18">
            <w:pPr>
              <w:pStyle w:val="CommentText"/>
              <w:spacing w:before="60" w:after="60"/>
              <w:jc w:val="left"/>
              <w:rPr>
                <w:sz w:val="18"/>
                <w:szCs w:val="18"/>
              </w:rPr>
            </w:pPr>
            <w:r w:rsidRPr="00773509">
              <w:rPr>
                <w:sz w:val="18"/>
                <w:szCs w:val="18"/>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FC4B4E5" w14:textId="79AAF11E" w:rsidR="00BC3330" w:rsidRPr="00773509" w:rsidRDefault="00B702F4" w:rsidP="007A6D18">
            <w:pPr>
              <w:pStyle w:val="CommentText"/>
              <w:spacing w:before="60" w:after="60"/>
              <w:jc w:val="left"/>
              <w:rPr>
                <w:sz w:val="18"/>
                <w:szCs w:val="18"/>
              </w:rPr>
            </w:pPr>
            <w:r w:rsidRPr="00773509">
              <w:rPr>
                <w:sz w:val="18"/>
                <w:szCs w:val="18"/>
              </w:rPr>
              <w:t>N/A</w:t>
            </w:r>
          </w:p>
        </w:tc>
      </w:tr>
      <w:tr w:rsidR="00BC3330" w:rsidRPr="00773509" w14:paraId="3616E3B6"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8C0B770" w14:textId="323257E1" w:rsidR="00BC3330" w:rsidRPr="00773509" w:rsidRDefault="006C070B" w:rsidP="000C3C0F">
            <w:pPr>
              <w:pStyle w:val="CommentText"/>
              <w:spacing w:after="60"/>
              <w:rPr>
                <w:sz w:val="18"/>
                <w:szCs w:val="18"/>
              </w:rPr>
            </w:pPr>
            <w:r w:rsidRPr="00773509">
              <w:rPr>
                <w:sz w:val="18"/>
                <w:szCs w:val="18"/>
              </w:rPr>
              <w:t>M</w:t>
            </w:r>
            <w:r w:rsidR="00F42432" w:rsidRPr="00773509">
              <w:rPr>
                <w:sz w:val="18"/>
                <w:szCs w:val="18"/>
              </w:rPr>
              <w:t>6</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4A1356" w14:textId="77777777" w:rsidR="00BC3330" w:rsidRPr="00773509" w:rsidRDefault="00BC3330" w:rsidP="000C3C0F">
            <w:pPr>
              <w:pStyle w:val="CommentText"/>
              <w:spacing w:after="60"/>
              <w:jc w:val="left"/>
              <w:rPr>
                <w:sz w:val="18"/>
                <w:szCs w:val="18"/>
              </w:rPr>
            </w:pPr>
            <w:r w:rsidRPr="00773509">
              <w:rPr>
                <w:sz w:val="18"/>
                <w:szCs w:val="18"/>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8D4A74E" w14:textId="77777777" w:rsidR="00BC3330" w:rsidRPr="00773509" w:rsidRDefault="00BC3330" w:rsidP="000C3C0F">
            <w:pPr>
              <w:pStyle w:val="CommentText"/>
              <w:spacing w:after="60"/>
              <w:jc w:val="left"/>
              <w:rPr>
                <w:sz w:val="18"/>
                <w:szCs w:val="18"/>
              </w:rPr>
            </w:pPr>
            <w:r w:rsidRPr="00773509">
              <w:rPr>
                <w:sz w:val="18"/>
                <w:szCs w:val="18"/>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12325BD" w14:textId="77777777" w:rsidR="00BC3330" w:rsidRPr="00773509" w:rsidRDefault="00BC3330" w:rsidP="000C3C0F">
            <w:pPr>
              <w:pStyle w:val="CommentText"/>
              <w:spacing w:after="60"/>
              <w:jc w:val="left"/>
              <w:rPr>
                <w:sz w:val="18"/>
                <w:szCs w:val="18"/>
              </w:rPr>
            </w:pPr>
            <w:r w:rsidRPr="00773509">
              <w:rPr>
                <w:sz w:val="18"/>
                <w:szCs w:val="18"/>
              </w:rPr>
              <w:t>numberOfMissingConnectionsUndershoots / This data quality measure is a count of items in the dataset within the parameter tolerance that are mismatched due to undershoots.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C6BABA9" w14:textId="3C88C301" w:rsidR="00BC3330" w:rsidRPr="00773509" w:rsidRDefault="00491D02" w:rsidP="000C3C0F">
            <w:pPr>
              <w:pStyle w:val="CommentText"/>
              <w:spacing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9A550BA" w14:textId="6DF6B79A" w:rsidR="00BC3330" w:rsidRPr="00773509" w:rsidRDefault="00F368A8" w:rsidP="000C3C0F">
            <w:pPr>
              <w:pStyle w:val="CommentText"/>
              <w:spacing w:after="60"/>
              <w:jc w:val="left"/>
              <w:rPr>
                <w:sz w:val="18"/>
                <w:szCs w:val="18"/>
              </w:rPr>
            </w:pPr>
            <w:r w:rsidRPr="00773509">
              <w:rPr>
                <w:sz w:val="18"/>
                <w:szCs w:val="18"/>
              </w:rPr>
              <w:t>Depth or safety contours generated from S-102 (+S-104) data.</w:t>
            </w:r>
          </w:p>
        </w:tc>
      </w:tr>
      <w:tr w:rsidR="00BC3330" w:rsidRPr="00773509" w14:paraId="41F43207"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72A856D" w14:textId="5CD44F4C" w:rsidR="00BC3330" w:rsidRPr="00773509" w:rsidRDefault="006C070B" w:rsidP="000C3C0F">
            <w:pPr>
              <w:pStyle w:val="CommentText"/>
              <w:spacing w:after="60"/>
              <w:rPr>
                <w:sz w:val="18"/>
                <w:szCs w:val="18"/>
              </w:rPr>
            </w:pPr>
            <w:r w:rsidRPr="00773509">
              <w:rPr>
                <w:sz w:val="18"/>
                <w:szCs w:val="18"/>
              </w:rPr>
              <w:t>M</w:t>
            </w:r>
            <w:r w:rsidR="00F42432" w:rsidRPr="00773509">
              <w:rPr>
                <w:sz w:val="18"/>
                <w:szCs w:val="18"/>
              </w:rPr>
              <w:t>7</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4D64F1" w14:textId="77777777" w:rsidR="00BC3330" w:rsidRPr="00773509" w:rsidRDefault="00BC3330" w:rsidP="000C3C0F">
            <w:pPr>
              <w:pStyle w:val="CommentText"/>
              <w:spacing w:after="60"/>
              <w:jc w:val="left"/>
              <w:rPr>
                <w:sz w:val="18"/>
                <w:szCs w:val="18"/>
              </w:rPr>
            </w:pPr>
            <w:r w:rsidRPr="00773509">
              <w:rPr>
                <w:sz w:val="18"/>
                <w:szCs w:val="18"/>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2629D3" w14:textId="77777777" w:rsidR="00BC3330" w:rsidRPr="00773509" w:rsidRDefault="00BC3330" w:rsidP="000C3C0F">
            <w:pPr>
              <w:pStyle w:val="CommentText"/>
              <w:spacing w:after="60"/>
              <w:jc w:val="left"/>
              <w:rPr>
                <w:sz w:val="18"/>
                <w:szCs w:val="18"/>
              </w:rPr>
            </w:pPr>
            <w:r w:rsidRPr="00773509">
              <w:rPr>
                <w:sz w:val="18"/>
                <w:szCs w:val="18"/>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41F46F0" w14:textId="77777777" w:rsidR="00BC3330" w:rsidRPr="00773509" w:rsidRDefault="00BC3330" w:rsidP="000C3C0F">
            <w:pPr>
              <w:pStyle w:val="CommentText"/>
              <w:spacing w:after="60"/>
              <w:jc w:val="left"/>
              <w:rPr>
                <w:sz w:val="18"/>
                <w:szCs w:val="18"/>
              </w:rPr>
            </w:pPr>
            <w:r w:rsidRPr="00773509">
              <w:rPr>
                <w:sz w:val="18"/>
                <w:szCs w:val="18"/>
              </w:rPr>
              <w:t>numberOfMissingConnectionsOvershoots / This data quality measure is a count of items in the dataset within the parameter tolerance that are mismatched due to overshoots.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EF1435E" w14:textId="4C3BBCFF" w:rsidR="00BC3330" w:rsidRPr="00773509" w:rsidRDefault="00491D02" w:rsidP="000C3C0F">
            <w:pPr>
              <w:pStyle w:val="CommentText"/>
              <w:spacing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B279B8" w14:textId="38594DAA" w:rsidR="00BC3330" w:rsidRPr="00773509" w:rsidRDefault="00B33EEA" w:rsidP="000C3C0F">
            <w:pPr>
              <w:pStyle w:val="CommentText"/>
              <w:spacing w:after="60"/>
              <w:jc w:val="left"/>
              <w:rPr>
                <w:sz w:val="18"/>
                <w:szCs w:val="18"/>
              </w:rPr>
            </w:pPr>
            <w:r w:rsidRPr="00773509">
              <w:rPr>
                <w:sz w:val="18"/>
                <w:szCs w:val="18"/>
              </w:rPr>
              <w:t>Depth or safety contours generated from S-102 (+S-104) data.</w:t>
            </w:r>
          </w:p>
        </w:tc>
      </w:tr>
      <w:tr w:rsidR="00BC3330" w:rsidRPr="00773509" w14:paraId="10AF96AC"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50301A7F" w14:textId="1E5E192F" w:rsidR="00BC3330" w:rsidRPr="00773509" w:rsidRDefault="006C070B" w:rsidP="000C3C0F">
            <w:pPr>
              <w:pStyle w:val="CommentText"/>
              <w:spacing w:after="60"/>
              <w:rPr>
                <w:sz w:val="18"/>
                <w:szCs w:val="18"/>
              </w:rPr>
            </w:pPr>
            <w:r w:rsidRPr="00773509">
              <w:rPr>
                <w:sz w:val="18"/>
                <w:szCs w:val="18"/>
              </w:rPr>
              <w:t>M</w:t>
            </w:r>
            <w:r w:rsidR="00F42432" w:rsidRPr="00773509">
              <w:rPr>
                <w:sz w:val="18"/>
                <w:szCs w:val="18"/>
              </w:rPr>
              <w:t>8</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755FD0" w14:textId="77777777" w:rsidR="00BC3330" w:rsidRPr="00773509" w:rsidRDefault="00BC3330" w:rsidP="000C3C0F">
            <w:pPr>
              <w:pStyle w:val="CommentText"/>
              <w:spacing w:after="60"/>
              <w:jc w:val="left"/>
              <w:rPr>
                <w:sz w:val="18"/>
                <w:szCs w:val="18"/>
              </w:rPr>
            </w:pPr>
            <w:r w:rsidRPr="00773509">
              <w:rPr>
                <w:sz w:val="18"/>
                <w:szCs w:val="18"/>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1E99B10" w14:textId="77777777" w:rsidR="00BC3330" w:rsidRPr="00773509" w:rsidRDefault="00BC3330" w:rsidP="000C3C0F">
            <w:pPr>
              <w:pStyle w:val="CommentText"/>
              <w:spacing w:after="60"/>
              <w:jc w:val="left"/>
              <w:rPr>
                <w:sz w:val="18"/>
                <w:szCs w:val="18"/>
              </w:rPr>
            </w:pPr>
            <w:r w:rsidRPr="00773509">
              <w:rPr>
                <w:sz w:val="18"/>
                <w:szCs w:val="18"/>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9EE68E3" w14:textId="77777777" w:rsidR="00BC3330" w:rsidRPr="00773509" w:rsidRDefault="00BC3330" w:rsidP="000C3C0F">
            <w:pPr>
              <w:pStyle w:val="CommentText"/>
              <w:spacing w:after="60"/>
              <w:jc w:val="left"/>
              <w:rPr>
                <w:sz w:val="18"/>
                <w:szCs w:val="18"/>
              </w:rPr>
            </w:pPr>
            <w:r w:rsidRPr="00773509">
              <w:rPr>
                <w:sz w:val="18"/>
                <w:szCs w:val="18"/>
              </w:rPr>
              <w:t>numberOfInvalidSlivers / This data quality measure is a count of all items in the dataset that are invalid sliver surfaces. A sliver is an unintended area that occurs when adjacent surfaces are not digitized properly. The borders of the adjacent surfaces may unintentionally gap or overlap to cause a topological error.</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A3AAF85" w14:textId="4A350FCC" w:rsidR="00BC3330" w:rsidRPr="00773509" w:rsidRDefault="00491D02" w:rsidP="000C3C0F">
            <w:pPr>
              <w:pStyle w:val="CommentText"/>
              <w:spacing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86C601A" w14:textId="47AE9760" w:rsidR="00BC3330" w:rsidRPr="00773509" w:rsidRDefault="00491E86" w:rsidP="000C3C0F">
            <w:pPr>
              <w:pStyle w:val="CommentText"/>
              <w:spacing w:after="60"/>
              <w:jc w:val="left"/>
              <w:rPr>
                <w:sz w:val="18"/>
                <w:szCs w:val="18"/>
              </w:rPr>
            </w:pPr>
            <w:r w:rsidRPr="00773509">
              <w:rPr>
                <w:sz w:val="18"/>
                <w:szCs w:val="18"/>
              </w:rPr>
              <w:t>Superseding skin of the earth features with surface geometry.</w:t>
            </w:r>
          </w:p>
        </w:tc>
      </w:tr>
      <w:tr w:rsidR="00BC3330" w:rsidRPr="00773509" w14:paraId="07F5173E"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B33F411" w14:textId="59651C89" w:rsidR="00BC3330" w:rsidRPr="00773509" w:rsidRDefault="006C070B" w:rsidP="000C3C0F">
            <w:pPr>
              <w:pStyle w:val="CommentText"/>
              <w:spacing w:after="60"/>
              <w:rPr>
                <w:sz w:val="18"/>
                <w:szCs w:val="18"/>
              </w:rPr>
            </w:pPr>
            <w:r w:rsidRPr="00773509">
              <w:rPr>
                <w:sz w:val="18"/>
                <w:szCs w:val="18"/>
              </w:rPr>
              <w:t>M</w:t>
            </w:r>
            <w:r w:rsidR="00F42432" w:rsidRPr="00773509">
              <w:rPr>
                <w:sz w:val="18"/>
                <w:szCs w:val="18"/>
              </w:rPr>
              <w:t>9</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326F0C3" w14:textId="77777777" w:rsidR="00BC3330" w:rsidRPr="00773509" w:rsidRDefault="00BC3330" w:rsidP="000C3C0F">
            <w:pPr>
              <w:pStyle w:val="CommentText"/>
              <w:spacing w:after="60"/>
              <w:jc w:val="left"/>
              <w:rPr>
                <w:sz w:val="18"/>
                <w:szCs w:val="18"/>
              </w:rPr>
            </w:pPr>
            <w:r w:rsidRPr="00773509">
              <w:rPr>
                <w:sz w:val="18"/>
                <w:szCs w:val="18"/>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7EF58B6" w14:textId="77777777" w:rsidR="00BC3330" w:rsidRPr="00773509" w:rsidRDefault="00BC3330" w:rsidP="000C3C0F">
            <w:pPr>
              <w:pStyle w:val="CommentText"/>
              <w:spacing w:after="60"/>
              <w:jc w:val="left"/>
              <w:rPr>
                <w:sz w:val="18"/>
                <w:szCs w:val="18"/>
              </w:rPr>
            </w:pPr>
            <w:r w:rsidRPr="00773509">
              <w:rPr>
                <w:sz w:val="18"/>
                <w:szCs w:val="18"/>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2AF8DC" w14:textId="77777777" w:rsidR="00BC3330" w:rsidRPr="00773509" w:rsidRDefault="00BC3330" w:rsidP="000C3C0F">
            <w:pPr>
              <w:pStyle w:val="CommentText"/>
              <w:spacing w:after="60"/>
              <w:jc w:val="left"/>
              <w:rPr>
                <w:sz w:val="18"/>
                <w:szCs w:val="18"/>
              </w:rPr>
            </w:pPr>
            <w:r w:rsidRPr="00773509">
              <w:rPr>
                <w:sz w:val="18"/>
                <w:szCs w:val="18"/>
              </w:rPr>
              <w:t>numberOfInvalidSelfIntersects / This data quality measure is a count of all items in the dataset that illegally intersect with themselves.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F99F959" w14:textId="2D21B82A" w:rsidR="00BC3330" w:rsidRPr="00773509" w:rsidRDefault="00491D02" w:rsidP="000C3C0F">
            <w:pPr>
              <w:pStyle w:val="CommentText"/>
              <w:spacing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0FF949D" w14:textId="542BA8AC" w:rsidR="00BC3330" w:rsidRPr="00773509" w:rsidRDefault="001636D6" w:rsidP="000C3C0F">
            <w:pPr>
              <w:pStyle w:val="CommentText"/>
              <w:spacing w:after="60"/>
              <w:jc w:val="left"/>
              <w:rPr>
                <w:sz w:val="18"/>
                <w:szCs w:val="18"/>
              </w:rPr>
            </w:pPr>
            <w:r w:rsidRPr="00773509">
              <w:rPr>
                <w:sz w:val="18"/>
                <w:szCs w:val="18"/>
              </w:rPr>
              <w:t>Depth or safety contours generated from S-102 (+S-104) data.</w:t>
            </w:r>
          </w:p>
        </w:tc>
      </w:tr>
      <w:tr w:rsidR="003E6A41" w:rsidRPr="00773509" w14:paraId="74830229"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783A2A10" w14:textId="1355B893" w:rsidR="003E6A41" w:rsidRPr="00773509" w:rsidRDefault="003E6A41" w:rsidP="003E6A41">
            <w:pPr>
              <w:pStyle w:val="CommentText"/>
              <w:spacing w:after="60"/>
              <w:rPr>
                <w:sz w:val="18"/>
                <w:szCs w:val="18"/>
              </w:rPr>
            </w:pPr>
            <w:r w:rsidRPr="00773509">
              <w:rPr>
                <w:sz w:val="18"/>
                <w:szCs w:val="18"/>
              </w:rPr>
              <w:lastRenderedPageBreak/>
              <w:t>M</w:t>
            </w:r>
            <w:r w:rsidR="00F42432" w:rsidRPr="00773509">
              <w:rPr>
                <w:sz w:val="18"/>
                <w:szCs w:val="18"/>
              </w:rPr>
              <w:t>10</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A6CA9BC" w14:textId="77777777" w:rsidR="003E6A41" w:rsidRPr="00773509" w:rsidRDefault="003E6A41" w:rsidP="003E6A41">
            <w:pPr>
              <w:pStyle w:val="CommentText"/>
              <w:spacing w:after="60"/>
              <w:jc w:val="left"/>
              <w:rPr>
                <w:sz w:val="18"/>
                <w:szCs w:val="18"/>
              </w:rPr>
            </w:pPr>
            <w:r w:rsidRPr="00773509">
              <w:rPr>
                <w:sz w:val="18"/>
                <w:szCs w:val="18"/>
              </w:rPr>
              <w:t>Temporal Quality / Temporal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5B8904C" w14:textId="77777777" w:rsidR="003E6A41" w:rsidRPr="00773509" w:rsidRDefault="003E6A41" w:rsidP="003E6A41">
            <w:pPr>
              <w:pStyle w:val="CommentText"/>
              <w:spacing w:after="60"/>
              <w:jc w:val="left"/>
              <w:rPr>
                <w:sz w:val="18"/>
                <w:szCs w:val="18"/>
              </w:rPr>
            </w:pPr>
            <w:r w:rsidRPr="00773509">
              <w:rPr>
                <w:sz w:val="18"/>
                <w:szCs w:val="18"/>
              </w:rPr>
              <w:t>Consistency with time.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484AF3D" w14:textId="63471E3A" w:rsidR="003E6A41" w:rsidRPr="00773509" w:rsidRDefault="003E6A41" w:rsidP="003E6A41">
            <w:pPr>
              <w:pStyle w:val="CommentText"/>
              <w:spacing w:after="60"/>
              <w:jc w:val="left"/>
              <w:rPr>
                <w:sz w:val="18"/>
                <w:szCs w:val="18"/>
              </w:rPr>
            </w:pPr>
            <w:r w:rsidRPr="00773509">
              <w:rPr>
                <w:sz w:val="18"/>
                <w:szCs w:val="18"/>
              </w:rPr>
              <w:t>temporalConsistencyStatement  / Correctness of ordered events or sequences, if reported.</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143AC20" w14:textId="4595BA57" w:rsidR="003E6A41" w:rsidRPr="00773509" w:rsidRDefault="003E6A41" w:rsidP="003E6A41">
            <w:pPr>
              <w:pStyle w:val="CommentText"/>
              <w:spacing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2F0FEE" w14:textId="7FE06A71" w:rsidR="003E6A41" w:rsidRPr="00773509" w:rsidRDefault="003E6A41" w:rsidP="003E6A41">
            <w:pPr>
              <w:pStyle w:val="CommentText"/>
              <w:spacing w:after="60"/>
              <w:jc w:val="left"/>
              <w:rPr>
                <w:sz w:val="18"/>
                <w:szCs w:val="18"/>
              </w:rPr>
            </w:pPr>
            <w:r w:rsidRPr="00773509">
              <w:rPr>
                <w:sz w:val="18"/>
                <w:szCs w:val="18"/>
              </w:rPr>
              <w:t>Superseding or modified features with time intervals, fixed/periodic date ranges, schedules, or other attributes of (or derived from) type Time, DateTime, or S100_TruncatedDate.</w:t>
            </w:r>
          </w:p>
        </w:tc>
      </w:tr>
      <w:tr w:rsidR="00BC3330" w:rsidRPr="00773509" w14:paraId="0A74349B"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A6CA06B" w14:textId="61A9A413" w:rsidR="00BC3330" w:rsidRPr="00773509" w:rsidRDefault="006C070B" w:rsidP="000C3C0F">
            <w:pPr>
              <w:pStyle w:val="CommentText"/>
              <w:spacing w:after="60"/>
              <w:rPr>
                <w:sz w:val="18"/>
                <w:szCs w:val="18"/>
              </w:rPr>
            </w:pPr>
            <w:r w:rsidRPr="00773509">
              <w:rPr>
                <w:sz w:val="18"/>
                <w:szCs w:val="18"/>
              </w:rPr>
              <w:t>M</w:t>
            </w:r>
            <w:r w:rsidR="00BC3330" w:rsidRPr="00773509">
              <w:rPr>
                <w:sz w:val="18"/>
                <w:szCs w:val="18"/>
              </w:rPr>
              <w:t>1</w:t>
            </w:r>
            <w:r w:rsidR="00F42432" w:rsidRPr="00773509">
              <w:rPr>
                <w:sz w:val="18"/>
                <w:szCs w:val="18"/>
              </w:rPr>
              <w:t>1</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52EDCE" w14:textId="77777777" w:rsidR="00BC3330" w:rsidRPr="00773509" w:rsidRDefault="00BC3330" w:rsidP="000C3C0F">
            <w:pPr>
              <w:pStyle w:val="CommentText"/>
              <w:spacing w:after="60"/>
              <w:jc w:val="left"/>
              <w:rPr>
                <w:sz w:val="18"/>
                <w:szCs w:val="18"/>
              </w:rPr>
            </w:pPr>
            <w:r w:rsidRPr="00773509">
              <w:rPr>
                <w:sz w:val="18"/>
                <w:szCs w:val="18"/>
              </w:rPr>
              <w:t>Aggregation Measures / AggregationMeasures</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C79D5E0" w14:textId="77777777" w:rsidR="00BC3330" w:rsidRPr="00773509" w:rsidRDefault="00BC3330" w:rsidP="000C3C0F">
            <w:pPr>
              <w:pStyle w:val="CommentText"/>
              <w:spacing w:after="60"/>
              <w:jc w:val="left"/>
              <w:rPr>
                <w:sz w:val="18"/>
                <w:szCs w:val="18"/>
              </w:rPr>
            </w:pPr>
            <w:r w:rsidRPr="00773509">
              <w:rPr>
                <w:sz w:val="18"/>
                <w:szCs w:val="18"/>
              </w:rPr>
              <w:t>In a data product specification, several requirements are set up for a product to conform to the specification.</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90EA447" w14:textId="77777777" w:rsidR="00BC3330" w:rsidRPr="00773509" w:rsidRDefault="00BC3330" w:rsidP="000C3C0F">
            <w:pPr>
              <w:pStyle w:val="CommentText"/>
              <w:spacing w:after="60"/>
              <w:jc w:val="left"/>
              <w:rPr>
                <w:sz w:val="18"/>
                <w:szCs w:val="18"/>
              </w:rPr>
            </w:pPr>
            <w:r w:rsidRPr="00773509">
              <w:rPr>
                <w:sz w:val="18"/>
                <w:szCs w:val="18"/>
              </w:rPr>
              <w:t>DataProductSpecificationPassed / This data quality measure is a boolean indicating that all requirements in the referred data product specification are fulfilled.</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1C11096" w14:textId="147A8601" w:rsidR="00BC3330" w:rsidRPr="00773509" w:rsidRDefault="00521A00" w:rsidP="000C3C0F">
            <w:pPr>
              <w:pStyle w:val="CommentText"/>
              <w:spacing w:after="60"/>
              <w:jc w:val="left"/>
              <w:rPr>
                <w:sz w:val="18"/>
                <w:szCs w:val="18"/>
              </w:rPr>
            </w:pPr>
            <w:r w:rsidRPr="00773509">
              <w:rPr>
                <w:sz w:val="18"/>
                <w:szCs w:val="18"/>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A60755" w14:textId="765E5BED" w:rsidR="00BC3330" w:rsidRPr="00773509" w:rsidRDefault="00462E11" w:rsidP="000C3C0F">
            <w:pPr>
              <w:pStyle w:val="CommentText"/>
              <w:spacing w:after="60"/>
              <w:jc w:val="left"/>
              <w:rPr>
                <w:sz w:val="18"/>
                <w:szCs w:val="18"/>
              </w:rPr>
            </w:pPr>
            <w:r w:rsidRPr="00773509">
              <w:rPr>
                <w:sz w:val="18"/>
                <w:szCs w:val="18"/>
              </w:rPr>
              <w:t>N/A</w:t>
            </w:r>
          </w:p>
        </w:tc>
      </w:tr>
      <w:tr w:rsidR="00BC3330" w:rsidRPr="00773509" w14:paraId="5D2F618A"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712D7EE" w14:textId="4223DD86" w:rsidR="00BC3330" w:rsidRPr="00773509" w:rsidRDefault="006C070B" w:rsidP="000C3C0F">
            <w:pPr>
              <w:pStyle w:val="CommentText"/>
              <w:spacing w:after="60"/>
              <w:rPr>
                <w:sz w:val="18"/>
                <w:szCs w:val="18"/>
              </w:rPr>
            </w:pPr>
            <w:r w:rsidRPr="00773509">
              <w:rPr>
                <w:sz w:val="18"/>
                <w:szCs w:val="18"/>
              </w:rPr>
              <w:t>M</w:t>
            </w:r>
            <w:r w:rsidR="004866B0" w:rsidRPr="00773509">
              <w:rPr>
                <w:sz w:val="18"/>
                <w:szCs w:val="18"/>
              </w:rPr>
              <w:t>1</w:t>
            </w:r>
            <w:r w:rsidR="00BC3330" w:rsidRPr="00773509">
              <w:rPr>
                <w:sz w:val="18"/>
                <w:szCs w:val="18"/>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8F29317" w14:textId="77777777" w:rsidR="00BC3330" w:rsidRPr="00773509" w:rsidRDefault="00BC3330" w:rsidP="000C3C0F">
            <w:pPr>
              <w:pStyle w:val="CommentText"/>
              <w:spacing w:after="60"/>
              <w:jc w:val="left"/>
              <w:rPr>
                <w:sz w:val="18"/>
                <w:szCs w:val="18"/>
              </w:rPr>
            </w:pPr>
            <w:r w:rsidRPr="00773509">
              <w:rPr>
                <w:sz w:val="18"/>
                <w:szCs w:val="18"/>
              </w:rPr>
              <w:t>Aggregation Measures / AggregationMeasures</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0193BA" w14:textId="77777777" w:rsidR="00BC3330" w:rsidRPr="00773509" w:rsidRDefault="00BC3330" w:rsidP="000C3C0F">
            <w:pPr>
              <w:pStyle w:val="CommentText"/>
              <w:spacing w:after="60"/>
              <w:jc w:val="left"/>
              <w:rPr>
                <w:sz w:val="18"/>
                <w:szCs w:val="18"/>
              </w:rPr>
            </w:pPr>
            <w:r w:rsidRPr="00773509">
              <w:rPr>
                <w:sz w:val="18"/>
                <w:szCs w:val="18"/>
              </w:rPr>
              <w:t>In a data product specification, several requirements are set up for a product to conform to the specification.</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08D0D27" w14:textId="77777777" w:rsidR="00BC3330" w:rsidRPr="00773509" w:rsidRDefault="00BC3330" w:rsidP="000C3C0F">
            <w:pPr>
              <w:pStyle w:val="CommentText"/>
              <w:spacing w:after="60"/>
              <w:jc w:val="left"/>
              <w:rPr>
                <w:sz w:val="18"/>
                <w:szCs w:val="18"/>
              </w:rPr>
            </w:pPr>
            <w:r w:rsidRPr="00773509">
              <w:rPr>
                <w:sz w:val="18"/>
                <w:szCs w:val="18"/>
              </w:rPr>
              <w:t>DataProductSpecificationFailRate / This data quality measure is a number indicating the number of data product specification requirements that are not fulfilled by the current product/dataset in relation to the total number of data product specification requirements.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E3E6F0E" w14:textId="78F77047" w:rsidR="00BC3330" w:rsidRPr="00773509" w:rsidRDefault="00462E11" w:rsidP="000C3C0F">
            <w:pPr>
              <w:pStyle w:val="CommentText"/>
              <w:spacing w:after="60"/>
              <w:jc w:val="left"/>
              <w:rPr>
                <w:sz w:val="18"/>
                <w:szCs w:val="18"/>
              </w:rPr>
            </w:pPr>
            <w:r w:rsidRPr="00773509">
              <w:rPr>
                <w:sz w:val="18"/>
                <w:szCs w:val="18"/>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C37366B" w14:textId="1CF99540" w:rsidR="00BC3330" w:rsidRPr="00773509" w:rsidRDefault="00462E11" w:rsidP="000C3C0F">
            <w:pPr>
              <w:pStyle w:val="CommentText"/>
              <w:spacing w:after="60"/>
              <w:jc w:val="left"/>
              <w:rPr>
                <w:sz w:val="18"/>
                <w:szCs w:val="18"/>
              </w:rPr>
            </w:pPr>
            <w:r w:rsidRPr="00773509">
              <w:rPr>
                <w:sz w:val="18"/>
                <w:szCs w:val="18"/>
              </w:rPr>
              <w:t>N/A</w:t>
            </w:r>
          </w:p>
        </w:tc>
      </w:tr>
    </w:tbl>
    <w:p w14:paraId="586F8FFC" w14:textId="44F5B479" w:rsidR="00624522" w:rsidRPr="00773509" w:rsidRDefault="00624522" w:rsidP="003B1DA3">
      <w:pPr>
        <w:pStyle w:val="CommentText"/>
        <w:spacing w:after="120"/>
      </w:pPr>
    </w:p>
    <w:p w14:paraId="21194C9E" w14:textId="1505D32B" w:rsidR="007400F2" w:rsidRPr="00773509" w:rsidRDefault="007400F2" w:rsidP="003B1DA3">
      <w:pPr>
        <w:pStyle w:val="Heading3"/>
        <w:tabs>
          <w:tab w:val="clear" w:pos="851"/>
          <w:tab w:val="left" w:pos="709"/>
        </w:tabs>
        <w:spacing w:before="120" w:after="120"/>
      </w:pPr>
      <w:bookmarkStart w:id="1698" w:name="_Toc100669576"/>
      <w:r w:rsidRPr="00773509">
        <w:t>Test methods</w:t>
      </w:r>
      <w:bookmarkEnd w:id="1698"/>
    </w:p>
    <w:p w14:paraId="2DF84958" w14:textId="3B15C0A6" w:rsidR="007400F2" w:rsidRPr="00773509" w:rsidRDefault="007400F2" w:rsidP="003B1DA3">
      <w:pPr>
        <w:spacing w:after="120"/>
      </w:pPr>
      <w:r w:rsidRPr="00773509">
        <w:t xml:space="preserve">Test methods consist of executing the relevant tests from Annex </w:t>
      </w:r>
      <w:r w:rsidR="00994A44" w:rsidRPr="00773509">
        <w:t xml:space="preserve">B </w:t>
      </w:r>
      <w:r w:rsidRPr="00773509">
        <w:t>(Validation Checks)</w:t>
      </w:r>
      <w:r w:rsidR="00B824D7" w:rsidRPr="00773509">
        <w:t xml:space="preserve"> corresponding to</w:t>
      </w:r>
      <w:r w:rsidRPr="00773509">
        <w:t xml:space="preserve"> </w:t>
      </w:r>
      <w:r w:rsidR="00B824D7" w:rsidRPr="00773509">
        <w:t>the</w:t>
      </w:r>
      <w:r w:rsidRPr="00773509">
        <w:t xml:space="preserve"> quality element</w:t>
      </w:r>
      <w:r w:rsidR="00B824D7" w:rsidRPr="00773509">
        <w:t>s</w:t>
      </w:r>
      <w:r w:rsidRPr="00773509">
        <w:t xml:space="preserve"> in </w:t>
      </w:r>
      <w:r w:rsidR="00B824D7" w:rsidRPr="00773509">
        <w:fldChar w:fldCharType="begin"/>
      </w:r>
      <w:r w:rsidR="00B824D7" w:rsidRPr="00773509">
        <w:instrText xml:space="preserve"> REF _Ref30619867 \h  \* MERGEFORMAT </w:instrText>
      </w:r>
      <w:r w:rsidR="00B824D7" w:rsidRPr="00773509">
        <w:fldChar w:fldCharType="separate"/>
      </w:r>
      <w:r w:rsidR="002B326D" w:rsidRPr="002B326D">
        <w:t>Table 6</w:t>
      </w:r>
      <w:r w:rsidR="002B326D" w:rsidRPr="002B326D">
        <w:noBreakHyphen/>
        <w:t>1</w:t>
      </w:r>
      <w:r w:rsidR="00B824D7" w:rsidRPr="00773509">
        <w:fldChar w:fldCharType="end"/>
      </w:r>
      <w:r w:rsidR="00B824D7" w:rsidRPr="00773509">
        <w:t xml:space="preserve"> </w:t>
      </w:r>
      <w:r w:rsidRPr="00773509">
        <w:t>and counting the number of instances in the dataset which fail the checks for that quality element.</w:t>
      </w:r>
    </w:p>
    <w:p w14:paraId="1B82DC82" w14:textId="49CEB0E1" w:rsidR="007400F2" w:rsidRPr="00773509" w:rsidRDefault="007400F2" w:rsidP="003B1DA3">
      <w:pPr>
        <w:spacing w:after="120"/>
      </w:pPr>
      <w:r w:rsidRPr="00773509">
        <w:t xml:space="preserve">Note that in some cases “executing the relevant test” may involve comparing the </w:t>
      </w:r>
      <w:r w:rsidR="00912069" w:rsidRPr="00773509">
        <w:t>result</w:t>
      </w:r>
      <w:r w:rsidRPr="00773509">
        <w:t xml:space="preserve"> to the source material by visual means. For tests requiring visual comparison of encoded data to source material, sampling methods </w:t>
      </w:r>
      <w:r w:rsidR="00912069" w:rsidRPr="00773509">
        <w:t>may be used (or test datasets developed for S-98) since</w:t>
      </w:r>
      <w:r w:rsidRPr="00773509">
        <w:t xml:space="preserve"> the volume of data </w:t>
      </w:r>
      <w:r w:rsidR="00912069" w:rsidRPr="00773509">
        <w:t xml:space="preserve">and number of datasets </w:t>
      </w:r>
      <w:r w:rsidRPr="00773509">
        <w:t>preclude checking all relevant data objects.</w:t>
      </w:r>
    </w:p>
    <w:p w14:paraId="514229E9" w14:textId="413360FC" w:rsidR="007400F2" w:rsidRPr="00773509" w:rsidRDefault="007400F2" w:rsidP="00ED079B">
      <w:pPr>
        <w:pStyle w:val="Heading4"/>
      </w:pPr>
      <w:r w:rsidRPr="00773509">
        <w:t>Accuracy computations</w:t>
      </w:r>
    </w:p>
    <w:p w14:paraId="16ADC134" w14:textId="6DA187D8" w:rsidR="00472B9F" w:rsidRPr="00773509" w:rsidRDefault="00D651A9" w:rsidP="003B1DA3">
      <w:pPr>
        <w:spacing w:after="120"/>
      </w:pPr>
      <w:r w:rsidRPr="00773509">
        <w:t xml:space="preserve">The recommendations in the respective </w:t>
      </w:r>
      <w:r w:rsidR="003B1DA3" w:rsidRPr="00773509">
        <w:t>P</w:t>
      </w:r>
      <w:r w:rsidRPr="00773509">
        <w:t xml:space="preserve">roduct </w:t>
      </w:r>
      <w:r w:rsidR="003B1DA3" w:rsidRPr="00773509">
        <w:t>S</w:t>
      </w:r>
      <w:r w:rsidRPr="00773509">
        <w:t>pecifications for covered data products apply to the evaluation of positional accuracy</w:t>
      </w:r>
      <w:r w:rsidR="00AC3B9B" w:rsidRPr="00773509">
        <w:t xml:space="preserve"> for quality measures</w:t>
      </w:r>
      <w:r w:rsidRPr="00773509">
        <w:t xml:space="preserve">. In the absence of a recommendation in the appropriate </w:t>
      </w:r>
      <w:r w:rsidR="003B1DA3" w:rsidRPr="00773509">
        <w:t>S</w:t>
      </w:r>
      <w:r w:rsidRPr="00773509">
        <w:t>pecification,</w:t>
      </w:r>
      <w:r w:rsidR="00AC3B9B" w:rsidRPr="00773509">
        <w:t xml:space="preserve"> the recommendations in </w:t>
      </w:r>
      <w:r w:rsidRPr="00773509">
        <w:t>S-97 Part C apply.</w:t>
      </w:r>
    </w:p>
    <w:p w14:paraId="439FBF0C" w14:textId="271B3D91" w:rsidR="00D651A9" w:rsidRPr="00773509" w:rsidRDefault="00AC3B9B" w:rsidP="003B1DA3">
      <w:pPr>
        <w:spacing w:after="120"/>
      </w:pPr>
      <w:r w:rsidRPr="00773509">
        <w:t xml:space="preserve">For </w:t>
      </w:r>
      <w:r w:rsidR="00E70154" w:rsidRPr="00773509">
        <w:t xml:space="preserve">spatial </w:t>
      </w:r>
      <w:r w:rsidR="00434FAF" w:rsidRPr="00773509">
        <w:t>primitives</w:t>
      </w:r>
      <w:r w:rsidR="00E70154" w:rsidRPr="00773509">
        <w:t xml:space="preserve"> resulting from</w:t>
      </w:r>
      <w:r w:rsidR="00434FAF" w:rsidRPr="00773509">
        <w:t xml:space="preserve"> applying</w:t>
      </w:r>
      <w:r w:rsidR="00E70154" w:rsidRPr="00773509">
        <w:t xml:space="preserve"> spatial operations </w:t>
      </w:r>
      <w:r w:rsidR="00434FAF" w:rsidRPr="00773509">
        <w:t>to</w:t>
      </w:r>
      <w:r w:rsidR="00A03DF9" w:rsidRPr="00773509">
        <w:t xml:space="preserve"> feature</w:t>
      </w:r>
      <w:r w:rsidR="00E70154" w:rsidRPr="00773509">
        <w:t xml:space="preserve"> geometry</w:t>
      </w:r>
      <w:r w:rsidR="00434FAF" w:rsidRPr="00773509">
        <w:t xml:space="preserve"> in input products</w:t>
      </w:r>
      <w:r w:rsidR="00E70154" w:rsidRPr="00773509">
        <w:t xml:space="preserve">, the </w:t>
      </w:r>
      <w:r w:rsidR="00A03DF9" w:rsidRPr="00773509">
        <w:t xml:space="preserve">appropriate </w:t>
      </w:r>
      <w:r w:rsidR="00E70154" w:rsidRPr="00773509">
        <w:t>principles of error propagation should be applie</w:t>
      </w:r>
      <w:r w:rsidR="00A03DF9" w:rsidRPr="00773509">
        <w:t>d</w:t>
      </w:r>
      <w:r w:rsidR="00E70154" w:rsidRPr="00773509">
        <w:t>.</w:t>
      </w:r>
      <w:r w:rsidR="00A03DF9" w:rsidRPr="00773509">
        <w:t xml:space="preserve"> Since this </w:t>
      </w:r>
      <w:r w:rsidR="00D47790" w:rsidRPr="00773509">
        <w:t>need arises</w:t>
      </w:r>
      <w:r w:rsidR="00A03DF9" w:rsidRPr="00773509">
        <w:t xml:space="preserve"> only for </w:t>
      </w:r>
      <w:r w:rsidR="00D47790" w:rsidRPr="00773509">
        <w:t xml:space="preserve">Level 4 </w:t>
      </w:r>
      <w:r w:rsidR="003B1DA3" w:rsidRPr="00773509">
        <w:t>I</w:t>
      </w:r>
      <w:r w:rsidR="00D47790" w:rsidRPr="00773509">
        <w:t xml:space="preserve">nteroperability </w:t>
      </w:r>
      <w:r w:rsidR="003B1DA3" w:rsidRPr="00773509">
        <w:t>C</w:t>
      </w:r>
      <w:r w:rsidR="00D47790" w:rsidRPr="00773509">
        <w:t>atalogues</w:t>
      </w:r>
      <w:r w:rsidR="00A03DF9" w:rsidRPr="00773509">
        <w:t xml:space="preserve">, the </w:t>
      </w:r>
      <w:r w:rsidR="00472B9F" w:rsidRPr="00773509">
        <w:t xml:space="preserve">relevant </w:t>
      </w:r>
      <w:r w:rsidR="00A03DF9" w:rsidRPr="00773509">
        <w:t xml:space="preserve">principles will be outlined in Part </w:t>
      </w:r>
      <w:r w:rsidR="00520B71">
        <w:t>D</w:t>
      </w:r>
      <w:r w:rsidR="00D23ECE" w:rsidRPr="00773509">
        <w:t xml:space="preserve"> of S-98</w:t>
      </w:r>
      <w:r w:rsidR="00A03DF9" w:rsidRPr="00773509">
        <w:t>.</w:t>
      </w:r>
    </w:p>
    <w:p w14:paraId="4502EBB8" w14:textId="00D7485D" w:rsidR="007400F2" w:rsidRPr="00773509" w:rsidRDefault="007400F2" w:rsidP="003B1DA3">
      <w:pPr>
        <w:pStyle w:val="Heading3"/>
        <w:spacing w:before="120" w:after="120"/>
      </w:pPr>
      <w:bookmarkStart w:id="1699" w:name="_Toc100669577"/>
      <w:r w:rsidRPr="00773509">
        <w:t>Data quality testing and reporting</w:t>
      </w:r>
      <w:bookmarkEnd w:id="1699"/>
    </w:p>
    <w:p w14:paraId="31464153" w14:textId="502FB6C3" w:rsidR="007400F2" w:rsidRPr="00773509" w:rsidRDefault="007400F2" w:rsidP="003B1DA3">
      <w:pPr>
        <w:pStyle w:val="CommentText"/>
        <w:spacing w:after="120"/>
      </w:pPr>
      <w:r w:rsidRPr="00773509">
        <w:t>S-</w:t>
      </w:r>
      <w:r w:rsidR="00F0234E" w:rsidRPr="00773509">
        <w:t>98</w:t>
      </w:r>
      <w:r w:rsidRPr="00773509">
        <w:t xml:space="preserve"> </w:t>
      </w:r>
      <w:r w:rsidR="003B1DA3" w:rsidRPr="00773509">
        <w:t>C</w:t>
      </w:r>
      <w:r w:rsidR="00F0234E" w:rsidRPr="00773509">
        <w:t>atalogues</w:t>
      </w:r>
      <w:r w:rsidRPr="00773509">
        <w:t xml:space="preserve"> must be tested with the S-</w:t>
      </w:r>
      <w:r w:rsidR="00F0234E" w:rsidRPr="00773509">
        <w:t>98</w:t>
      </w:r>
      <w:r w:rsidRPr="00773509">
        <w:t xml:space="preserve"> specific</w:t>
      </w:r>
      <w:r w:rsidR="00F0234E" w:rsidRPr="00773509">
        <w:t xml:space="preserve"> validation</w:t>
      </w:r>
      <w:r w:rsidRPr="00773509">
        <w:t xml:space="preserve"> checks prior to release. </w:t>
      </w:r>
      <w:r w:rsidR="00F0234E" w:rsidRPr="00773509">
        <w:t xml:space="preserve">Interoperability </w:t>
      </w:r>
      <w:r w:rsidR="003B1DA3" w:rsidRPr="00773509">
        <w:t>C</w:t>
      </w:r>
      <w:r w:rsidR="00F0234E" w:rsidRPr="00773509">
        <w:t>atalogue</w:t>
      </w:r>
      <w:r w:rsidRPr="00773509">
        <w:t xml:space="preserve"> </w:t>
      </w:r>
      <w:r w:rsidR="00F0234E" w:rsidRPr="00773509">
        <w:t>developers</w:t>
      </w:r>
      <w:r w:rsidRPr="00773509">
        <w:t xml:space="preserve"> must review the check results and address any issues to ensure sufficient quality of the data products. The checks are listed in Annex </w:t>
      </w:r>
      <w:r w:rsidR="00994A44" w:rsidRPr="00773509">
        <w:t>B</w:t>
      </w:r>
      <w:r w:rsidR="007938AC" w:rsidRPr="00773509">
        <w:t>.</w:t>
      </w:r>
    </w:p>
    <w:p w14:paraId="3E5652DD" w14:textId="2AFF9D74" w:rsidR="007400F2" w:rsidRPr="00773509" w:rsidRDefault="007400F2" w:rsidP="003B1DA3">
      <w:pPr>
        <w:pStyle w:val="CommentText"/>
        <w:spacing w:after="120"/>
      </w:pPr>
      <w:r w:rsidRPr="00773509">
        <w:lastRenderedPageBreak/>
        <w:t>Production and certification processes for S-</w:t>
      </w:r>
      <w:r w:rsidR="00F0234E" w:rsidRPr="00773509">
        <w:t>98</w:t>
      </w:r>
      <w:r w:rsidRPr="00773509">
        <w:t xml:space="preserve"> </w:t>
      </w:r>
      <w:r w:rsidR="003B1DA3" w:rsidRPr="00773509">
        <w:t>I</w:t>
      </w:r>
      <w:r w:rsidR="00F0234E" w:rsidRPr="00773509">
        <w:t xml:space="preserve">nteroperability </w:t>
      </w:r>
      <w:r w:rsidR="003B1DA3" w:rsidRPr="00773509">
        <w:t>C</w:t>
      </w:r>
      <w:r w:rsidR="00F0234E" w:rsidRPr="00773509">
        <w:t>atalogues</w:t>
      </w:r>
      <w:r w:rsidRPr="00773509">
        <w:t xml:space="preserve"> should include a standalone quality report which provides full information on the original results (with evaluation procedures and measures applied).</w:t>
      </w:r>
    </w:p>
    <w:p w14:paraId="1F4F4D59" w14:textId="3891BC38" w:rsidR="007400F2" w:rsidRPr="00773509" w:rsidRDefault="00A651CF" w:rsidP="003B1DA3">
      <w:pPr>
        <w:pStyle w:val="CommentText"/>
        <w:spacing w:after="120"/>
      </w:pPr>
      <w:r w:rsidRPr="00773509">
        <w:t xml:space="preserve">Quality reports accompanying S-98 </w:t>
      </w:r>
      <w:r w:rsidR="003B1DA3" w:rsidRPr="00773509">
        <w:t>E</w:t>
      </w:r>
      <w:r w:rsidRPr="00773509">
        <w:t xml:space="preserve">xchange </w:t>
      </w:r>
      <w:r w:rsidR="003B1DA3" w:rsidRPr="00773509">
        <w:t>S</w:t>
      </w:r>
      <w:r w:rsidRPr="00773509">
        <w:t xml:space="preserve">ets which are distributed to end users need include only the </w:t>
      </w:r>
      <w:r w:rsidR="007400F2" w:rsidRPr="00773509">
        <w:t xml:space="preserve">Data Quality Measure Aggregation results to indicate if the </w:t>
      </w:r>
      <w:r w:rsidR="003B1DA3" w:rsidRPr="00773509">
        <w:t>I</w:t>
      </w:r>
      <w:r w:rsidRPr="00773509">
        <w:t xml:space="preserve">nteroperability </w:t>
      </w:r>
      <w:r w:rsidR="003B1DA3" w:rsidRPr="00773509">
        <w:t>C</w:t>
      </w:r>
      <w:r w:rsidRPr="00773509">
        <w:t>atalogue</w:t>
      </w:r>
      <w:r w:rsidR="007400F2" w:rsidRPr="00773509">
        <w:t xml:space="preserve"> </w:t>
      </w:r>
      <w:r w:rsidRPr="00773509">
        <w:t>has</w:t>
      </w:r>
      <w:r w:rsidR="007400F2" w:rsidRPr="00773509">
        <w:t xml:space="preserve"> passed the </w:t>
      </w:r>
      <w:r w:rsidRPr="00773509">
        <w:t xml:space="preserve">quality checks defined in this </w:t>
      </w:r>
      <w:r w:rsidR="007400F2" w:rsidRPr="00773509">
        <w:t xml:space="preserve">Product Specification. </w:t>
      </w:r>
      <w:r w:rsidRPr="00773509">
        <w:t>The format must be the standard quality report format defined in S-97 Part C.</w:t>
      </w:r>
    </w:p>
    <w:p w14:paraId="4B348F3B" w14:textId="77777777" w:rsidR="003B1DA3" w:rsidRPr="00773509" w:rsidRDefault="003B1DA3" w:rsidP="003B1DA3">
      <w:pPr>
        <w:pStyle w:val="CommentText"/>
        <w:spacing w:after="120"/>
      </w:pPr>
    </w:p>
    <w:p w14:paraId="50DA60E9" w14:textId="17D26E46" w:rsidR="00DF1B0B" w:rsidRPr="00773509" w:rsidRDefault="00F32921" w:rsidP="00872BCF">
      <w:pPr>
        <w:pStyle w:val="Heading1"/>
        <w:numPr>
          <w:ilvl w:val="0"/>
          <w:numId w:val="3"/>
        </w:numPr>
        <w:spacing w:before="120" w:after="200"/>
        <w:ind w:left="357" w:hanging="357"/>
      </w:pPr>
      <w:bookmarkStart w:id="1700" w:name="_Toc100669578"/>
      <w:r w:rsidRPr="00773509">
        <w:rPr>
          <w:rFonts w:eastAsia="MS Mincho"/>
        </w:rPr>
        <w:t>Performance Standards for ECDIS</w:t>
      </w:r>
      <w:bookmarkEnd w:id="1700"/>
    </w:p>
    <w:p w14:paraId="7EDD2268" w14:textId="0B3FD577" w:rsidR="00F32921" w:rsidRPr="00773509" w:rsidRDefault="002A388C" w:rsidP="00872BCF">
      <w:pPr>
        <w:spacing w:after="120"/>
      </w:pPr>
      <w:r w:rsidRPr="00773509">
        <w:t xml:space="preserve">The </w:t>
      </w:r>
      <w:r w:rsidR="000A2BFA" w:rsidRPr="00773509">
        <w:t>IMO Performance Standard</w:t>
      </w:r>
      <w:r w:rsidRPr="00773509">
        <w:t xml:space="preserve"> for ECDIS</w:t>
      </w:r>
      <w:r w:rsidR="000A2BFA" w:rsidRPr="00773509">
        <w:t>, including alerts and indications</w:t>
      </w:r>
      <w:r w:rsidRPr="00773509">
        <w:t xml:space="preserve"> functionality</w:t>
      </w:r>
      <w:r w:rsidR="008D430F" w:rsidRPr="00773509">
        <w:t>,</w:t>
      </w:r>
      <w:r w:rsidRPr="00773509">
        <w:t xml:space="preserve"> is unaffected</w:t>
      </w:r>
      <w:r w:rsidR="000A2BFA" w:rsidRPr="00773509">
        <w:t xml:space="preserve">. ECDIS that implement this </w:t>
      </w:r>
      <w:r w:rsidR="00872BCF" w:rsidRPr="00773509">
        <w:t>S</w:t>
      </w:r>
      <w:r w:rsidR="000A2BFA" w:rsidRPr="00773509">
        <w:t xml:space="preserve">pecification will still be subject to the rules and limitations put in place by </w:t>
      </w:r>
      <w:r w:rsidRPr="00773509">
        <w:t xml:space="preserve">all </w:t>
      </w:r>
      <w:r w:rsidR="000A2BFA" w:rsidRPr="00773509">
        <w:t xml:space="preserve">applicable </w:t>
      </w:r>
      <w:r w:rsidR="00872BCF" w:rsidRPr="00773509">
        <w:t>P</w:t>
      </w:r>
      <w:r w:rsidR="000A2BFA" w:rsidRPr="00773509">
        <w:t xml:space="preserve">erformance </w:t>
      </w:r>
      <w:r w:rsidR="00872BCF" w:rsidRPr="00773509">
        <w:t>S</w:t>
      </w:r>
      <w:r w:rsidR="000A2BFA" w:rsidRPr="00773509">
        <w:t>tandards.</w:t>
      </w:r>
    </w:p>
    <w:p w14:paraId="0B275B8A" w14:textId="77777777" w:rsidR="00872BCF" w:rsidRPr="00773509" w:rsidRDefault="00872BCF" w:rsidP="00872BCF">
      <w:pPr>
        <w:spacing w:after="120"/>
      </w:pPr>
    </w:p>
    <w:p w14:paraId="10C7443C" w14:textId="44BF1E25" w:rsidR="00C17929" w:rsidRPr="00773509" w:rsidRDefault="00C17929" w:rsidP="00872BCF">
      <w:pPr>
        <w:pStyle w:val="Heading1"/>
        <w:numPr>
          <w:ilvl w:val="0"/>
          <w:numId w:val="3"/>
        </w:numPr>
        <w:spacing w:before="120" w:after="200"/>
        <w:ind w:left="357" w:hanging="357"/>
        <w:rPr>
          <w:rFonts w:eastAsia="MS Mincho"/>
        </w:rPr>
      </w:pPr>
      <w:bookmarkStart w:id="1701" w:name="_Toc488010243"/>
      <w:bookmarkStart w:id="1702" w:name="_Ref3345526"/>
      <w:bookmarkStart w:id="1703" w:name="_Ref30544943"/>
      <w:bookmarkStart w:id="1704" w:name="_Toc100669579"/>
      <w:bookmarkStart w:id="1705" w:name="_Toc484523852"/>
      <w:r w:rsidRPr="00773509">
        <w:rPr>
          <w:rFonts w:eastAsia="MS Mincho"/>
        </w:rPr>
        <w:t xml:space="preserve">How to </w:t>
      </w:r>
      <w:r w:rsidR="003E7B57" w:rsidRPr="00773509">
        <w:rPr>
          <w:rFonts w:eastAsia="MS Mincho"/>
        </w:rPr>
        <w:t>M</w:t>
      </w:r>
      <w:r w:rsidRPr="00773509">
        <w:rPr>
          <w:rFonts w:eastAsia="MS Mincho"/>
        </w:rPr>
        <w:t xml:space="preserve">ake </w:t>
      </w:r>
      <w:r w:rsidR="003E7B57" w:rsidRPr="00773509">
        <w:rPr>
          <w:rFonts w:eastAsia="MS Mincho"/>
        </w:rPr>
        <w:t>P</w:t>
      </w:r>
      <w:r w:rsidRPr="00773509">
        <w:rPr>
          <w:rFonts w:eastAsia="MS Mincho"/>
        </w:rPr>
        <w:t xml:space="preserve">roduct </w:t>
      </w:r>
      <w:r w:rsidR="003E7B57" w:rsidRPr="00773509">
        <w:rPr>
          <w:rFonts w:eastAsia="MS Mincho"/>
        </w:rPr>
        <w:t>S</w:t>
      </w:r>
      <w:r w:rsidRPr="00773509">
        <w:rPr>
          <w:rFonts w:eastAsia="MS Mincho"/>
        </w:rPr>
        <w:t xml:space="preserve">pecifications </w:t>
      </w:r>
      <w:r w:rsidR="003E7B57" w:rsidRPr="00773509">
        <w:rPr>
          <w:rFonts w:eastAsia="MS Mincho"/>
        </w:rPr>
        <w:t>I</w:t>
      </w:r>
      <w:r w:rsidRPr="00773509">
        <w:rPr>
          <w:rFonts w:eastAsia="MS Mincho"/>
        </w:rPr>
        <w:t>nteroperable</w:t>
      </w:r>
      <w:bookmarkEnd w:id="1701"/>
      <w:bookmarkEnd w:id="1702"/>
      <w:bookmarkEnd w:id="1703"/>
      <w:bookmarkEnd w:id="1704"/>
    </w:p>
    <w:p w14:paraId="4791595C" w14:textId="19CDB011" w:rsidR="00C17929" w:rsidRPr="00773509" w:rsidRDefault="00C17929" w:rsidP="00872BCF">
      <w:pPr>
        <w:spacing w:after="120"/>
      </w:pPr>
      <w:r w:rsidRPr="00773509">
        <w:t xml:space="preserve">This </w:t>
      </w:r>
      <w:r w:rsidR="005C403F" w:rsidRPr="00773509">
        <w:t xml:space="preserve">clause provides </w:t>
      </w:r>
      <w:r w:rsidRPr="00773509">
        <w:t xml:space="preserve">guidelines for how to identify concepts that need to be factored into an </w:t>
      </w:r>
      <w:r w:rsidR="000A39D7" w:rsidRPr="00773509">
        <w:t>I</w:t>
      </w:r>
      <w:r w:rsidRPr="00773509">
        <w:t xml:space="preserve">nteroperability </w:t>
      </w:r>
      <w:r w:rsidR="000A39D7" w:rsidRPr="00773509">
        <w:t>C</w:t>
      </w:r>
      <w:r w:rsidRPr="00773509">
        <w:t xml:space="preserve">atalogue, and suggestions for how to </w:t>
      </w:r>
      <w:r w:rsidR="00171B67" w:rsidRPr="00773509">
        <w:t xml:space="preserve">design </w:t>
      </w:r>
      <w:r w:rsidRPr="00773509">
        <w:t xml:space="preserve">rules to </w:t>
      </w:r>
      <w:r w:rsidR="00171B67" w:rsidRPr="00773509">
        <w:t>impl</w:t>
      </w:r>
      <w:r w:rsidR="0019182D" w:rsidRPr="00773509">
        <w:t>e</w:t>
      </w:r>
      <w:r w:rsidR="00171B67" w:rsidRPr="00773509">
        <w:t xml:space="preserve">ment </w:t>
      </w:r>
      <w:r w:rsidRPr="00773509">
        <w:t xml:space="preserve">interoperability. Moreover, these guidelines can be useful in the development of </w:t>
      </w:r>
      <w:r w:rsidR="000A39D7" w:rsidRPr="00773509">
        <w:t>P</w:t>
      </w:r>
      <w:r w:rsidRPr="00773509">
        <w:t xml:space="preserve">roduct </w:t>
      </w:r>
      <w:r w:rsidR="000A39D7" w:rsidRPr="00773509">
        <w:t>S</w:t>
      </w:r>
      <w:r w:rsidRPr="00773509">
        <w:t xml:space="preserve">pecifications that will be included in an </w:t>
      </w:r>
      <w:r w:rsidR="000A39D7" w:rsidRPr="00773509">
        <w:t>I</w:t>
      </w:r>
      <w:r w:rsidRPr="00773509">
        <w:t xml:space="preserve">nteroperability </w:t>
      </w:r>
      <w:r w:rsidR="000A39D7" w:rsidRPr="00773509">
        <w:t>C</w:t>
      </w:r>
      <w:r w:rsidRPr="00773509">
        <w:t xml:space="preserve">atalogue </w:t>
      </w:r>
      <w:r w:rsidR="00171B67" w:rsidRPr="00773509">
        <w:t>destined for</w:t>
      </w:r>
      <w:r w:rsidRPr="00773509">
        <w:t xml:space="preserve"> ECDIS.</w:t>
      </w:r>
    </w:p>
    <w:p w14:paraId="5DC128A1" w14:textId="79A57F96" w:rsidR="008D7967" w:rsidRPr="00773509" w:rsidRDefault="005C403F" w:rsidP="00872BCF">
      <w:pPr>
        <w:spacing w:after="120"/>
      </w:pPr>
      <w:r w:rsidRPr="00773509">
        <w:t>The guidance in this clause</w:t>
      </w:r>
      <w:r w:rsidR="008D7967" w:rsidRPr="00773509">
        <w:t xml:space="preserve"> can be used in all four levels of </w:t>
      </w:r>
      <w:r w:rsidR="00872BCF" w:rsidRPr="00773509">
        <w:t>I</w:t>
      </w:r>
      <w:r w:rsidR="008D7967" w:rsidRPr="00773509">
        <w:t xml:space="preserve">nteroperability </w:t>
      </w:r>
      <w:r w:rsidR="00872BCF" w:rsidRPr="00773509">
        <w:t>C</w:t>
      </w:r>
      <w:r w:rsidR="008D7967" w:rsidRPr="00773509">
        <w:t xml:space="preserve">atalogues. Level-specific guidance, if any, is provided in the relevant Parts of this </w:t>
      </w:r>
      <w:r w:rsidR="00872BCF" w:rsidRPr="00773509">
        <w:t>S</w:t>
      </w:r>
      <w:r w:rsidR="008D7967" w:rsidRPr="00773509">
        <w:t>pecification.</w:t>
      </w:r>
    </w:p>
    <w:p w14:paraId="2E1DF4AA" w14:textId="2B2E6631" w:rsidR="00C17929" w:rsidRPr="00773509" w:rsidRDefault="00C17929" w:rsidP="00872BCF">
      <w:pPr>
        <w:spacing w:after="120"/>
      </w:pPr>
      <w:r w:rsidRPr="00773509">
        <w:t xml:space="preserve">For portrayal considerations, see </w:t>
      </w:r>
      <w:r w:rsidR="00872BCF" w:rsidRPr="00773509">
        <w:t>c</w:t>
      </w:r>
      <w:r w:rsidR="005C403F" w:rsidRPr="00773509">
        <w:t xml:space="preserve">lause </w:t>
      </w:r>
      <w:r w:rsidR="000A39D7" w:rsidRPr="00773509">
        <w:t>10</w:t>
      </w:r>
      <w:r w:rsidRPr="00773509">
        <w:t>.</w:t>
      </w:r>
    </w:p>
    <w:p w14:paraId="2E133587" w14:textId="77777777" w:rsidR="00872BCF" w:rsidRPr="00773509" w:rsidRDefault="00872BCF" w:rsidP="00872BCF">
      <w:pPr>
        <w:spacing w:after="120"/>
      </w:pPr>
    </w:p>
    <w:p w14:paraId="4E3FFA38" w14:textId="77777777" w:rsidR="00C17929" w:rsidRPr="00773509" w:rsidRDefault="00C17929" w:rsidP="00872BCF">
      <w:pPr>
        <w:pStyle w:val="Heading2"/>
        <w:numPr>
          <w:ilvl w:val="1"/>
          <w:numId w:val="3"/>
        </w:numPr>
        <w:spacing w:before="120" w:after="200"/>
        <w:ind w:left="578" w:hanging="578"/>
      </w:pPr>
      <w:bookmarkStart w:id="1706" w:name="_Ref30546174"/>
      <w:bookmarkStart w:id="1707" w:name="_Toc100669580"/>
      <w:r w:rsidRPr="00773509">
        <w:t>Duplicated features</w:t>
      </w:r>
      <w:bookmarkEnd w:id="1706"/>
      <w:bookmarkEnd w:id="1707"/>
    </w:p>
    <w:p w14:paraId="7D814584" w14:textId="33F88EAD" w:rsidR="00D05B9F" w:rsidRPr="00773509" w:rsidRDefault="00C17929" w:rsidP="00872BCF">
      <w:pPr>
        <w:spacing w:after="120"/>
      </w:pPr>
      <w:r w:rsidRPr="00773509">
        <w:t>Perhaps the most significant issue to deal with when considering interoperability is how to deconflict duplicated features between layers. The following paragraphs deal with major categories of duplicate features.</w:t>
      </w:r>
    </w:p>
    <w:p w14:paraId="152A5357" w14:textId="643051F4" w:rsidR="00923BE4" w:rsidRPr="00773509" w:rsidRDefault="00240E29" w:rsidP="00872BCF">
      <w:pPr>
        <w:spacing w:after="120"/>
      </w:pPr>
      <w:r w:rsidRPr="00773509">
        <w:t xml:space="preserve">NOTE: </w:t>
      </w:r>
      <w:r w:rsidR="00D05B9F" w:rsidRPr="00773509">
        <w:t>Level 1 and Level 2 interoperability modes only permit</w:t>
      </w:r>
      <w:r w:rsidR="002A388C" w:rsidRPr="00773509">
        <w:t xml:space="preserve"> the creation of </w:t>
      </w:r>
      <w:r w:rsidR="00D05B9F" w:rsidRPr="00773509">
        <w:t xml:space="preserve">rules </w:t>
      </w:r>
      <w:r w:rsidR="002A388C" w:rsidRPr="00773509">
        <w:t xml:space="preserve">which </w:t>
      </w:r>
      <w:r w:rsidR="00D05B9F" w:rsidRPr="00773509">
        <w:t xml:space="preserve">apply to all instances of a feature class, or </w:t>
      </w:r>
      <w:r w:rsidR="002A388C" w:rsidRPr="00773509">
        <w:t xml:space="preserve">a </w:t>
      </w:r>
      <w:r w:rsidR="00D05B9F" w:rsidRPr="00773509">
        <w:t>subset of that feature class</w:t>
      </w:r>
      <w:r w:rsidR="003A5362" w:rsidRPr="00773509">
        <w:t xml:space="preserve"> as determined by filter expressions</w:t>
      </w:r>
      <w:r w:rsidR="00D05B9F" w:rsidRPr="00773509">
        <w:t>. Sup</w:t>
      </w:r>
      <w:r w:rsidR="0070545D" w:rsidRPr="00773509">
        <w:t>p</w:t>
      </w:r>
      <w:r w:rsidR="00D05B9F" w:rsidRPr="00773509">
        <w:t xml:space="preserve">ressing or </w:t>
      </w:r>
      <w:r w:rsidR="002A388C" w:rsidRPr="00773509">
        <w:t xml:space="preserve">promotion of </w:t>
      </w:r>
      <w:r w:rsidR="00D05B9F" w:rsidRPr="00773509">
        <w:t xml:space="preserve">single </w:t>
      </w:r>
      <w:r w:rsidR="002A388C" w:rsidRPr="00773509">
        <w:t xml:space="preserve">feature </w:t>
      </w:r>
      <w:r w:rsidR="00D05B9F" w:rsidRPr="00773509">
        <w:t xml:space="preserve">instances requires interoperability Level 3 or </w:t>
      </w:r>
      <w:r w:rsidR="00872BCF" w:rsidRPr="00773509">
        <w:t>4 Catalogues</w:t>
      </w:r>
      <w:r w:rsidR="00881C33" w:rsidRPr="00773509">
        <w:t>.</w:t>
      </w:r>
    </w:p>
    <w:p w14:paraId="4BA1632D" w14:textId="77777777" w:rsidR="00C17929" w:rsidRPr="00773509" w:rsidRDefault="00C17929" w:rsidP="00872BCF">
      <w:pPr>
        <w:pStyle w:val="Heading3"/>
        <w:tabs>
          <w:tab w:val="clear" w:pos="851"/>
          <w:tab w:val="left" w:pos="709"/>
        </w:tabs>
        <w:spacing w:before="120" w:after="120"/>
      </w:pPr>
      <w:bookmarkStart w:id="1708" w:name="_Toc100669581"/>
      <w:r w:rsidRPr="00773509">
        <w:t>Duplicated features same model</w:t>
      </w:r>
      <w:bookmarkEnd w:id="1708"/>
    </w:p>
    <w:p w14:paraId="096690B0" w14:textId="6E5A0C8A" w:rsidR="00C17929" w:rsidRPr="00773509" w:rsidRDefault="00C17929" w:rsidP="00872BCF">
      <w:pPr>
        <w:spacing w:after="120"/>
      </w:pPr>
      <w:bookmarkStart w:id="1709" w:name="_Hlk488134728"/>
      <w:r w:rsidRPr="00773509">
        <w:t xml:space="preserve">Where there are equivalent models </w:t>
      </w:r>
      <w:bookmarkEnd w:id="1709"/>
      <w:r w:rsidRPr="00773509">
        <w:t xml:space="preserve">with same feature concept and attribute bindings, there still may be different attribute values due to issues with maintaining the same update sequence between different products. When considering this for the </w:t>
      </w:r>
      <w:r w:rsidR="00923BE4" w:rsidRPr="00773509">
        <w:t>I</w:t>
      </w:r>
      <w:r w:rsidRPr="00773509">
        <w:t xml:space="preserve">nteroperability </w:t>
      </w:r>
      <w:r w:rsidR="00923BE4" w:rsidRPr="00773509">
        <w:t>C</w:t>
      </w:r>
      <w:r w:rsidRPr="00773509">
        <w:t xml:space="preserve">atalogue, priority should be given to the product that is most likely to be up to date with the latest information. </w:t>
      </w:r>
    </w:p>
    <w:p w14:paraId="3EC97386" w14:textId="55FE0333" w:rsidR="00C17929" w:rsidRPr="00773509" w:rsidRDefault="00C17929" w:rsidP="00872BCF">
      <w:pPr>
        <w:spacing w:after="120"/>
      </w:pPr>
      <w:r w:rsidRPr="00773509">
        <w:t xml:space="preserve">Developers of </w:t>
      </w:r>
      <w:r w:rsidR="00923BE4" w:rsidRPr="00773509">
        <w:t>P</w:t>
      </w:r>
      <w:r w:rsidRPr="00773509">
        <w:t xml:space="preserve">roduct </w:t>
      </w:r>
      <w:r w:rsidR="00923BE4" w:rsidRPr="00773509">
        <w:t>S</w:t>
      </w:r>
      <w:r w:rsidRPr="00773509">
        <w:t xml:space="preserve">pecifications that are expected to be used in an ECDIS in interoperability mode should consider if the features within the </w:t>
      </w:r>
      <w:r w:rsidR="0070461A" w:rsidRPr="00773509">
        <w:t>S</w:t>
      </w:r>
      <w:r w:rsidRPr="00773509">
        <w:t>pecification are likely to be more frequently updated tha</w:t>
      </w:r>
      <w:r w:rsidR="00992462" w:rsidRPr="00773509">
        <w:t>n</w:t>
      </w:r>
      <w:r w:rsidRPr="00773509">
        <w:t xml:space="preserve"> those of the ENC or other products that may serve as a base layer or base layer combination for the product being developed. These considerations should be factored in when describing the production of the product and envisioned future use of the product.</w:t>
      </w:r>
    </w:p>
    <w:p w14:paraId="5161AF60" w14:textId="7ED0A496" w:rsidR="00C17929" w:rsidRPr="00773509" w:rsidRDefault="00C17929" w:rsidP="0070461A">
      <w:pPr>
        <w:pStyle w:val="Heading3"/>
        <w:tabs>
          <w:tab w:val="clear" w:pos="851"/>
          <w:tab w:val="left" w:pos="709"/>
        </w:tabs>
        <w:spacing w:before="120" w:after="120"/>
      </w:pPr>
      <w:bookmarkStart w:id="1710" w:name="_Toc100669582"/>
      <w:r w:rsidRPr="00773509">
        <w:t>Duplicated features, different models</w:t>
      </w:r>
      <w:bookmarkEnd w:id="1710"/>
    </w:p>
    <w:p w14:paraId="2B91CB98" w14:textId="75D2B7A1" w:rsidR="00C17929" w:rsidRPr="00773509" w:rsidRDefault="00C17929" w:rsidP="0070461A">
      <w:pPr>
        <w:spacing w:after="120"/>
      </w:pPr>
      <w:r w:rsidRPr="00773509">
        <w:t>Where the feature concept, attribute bindings, and values of selected attributes are mostly the same but there are minor differences in the different products</w:t>
      </w:r>
      <w:r w:rsidR="00CA40C1" w:rsidRPr="00773509">
        <w:t>,</w:t>
      </w:r>
      <w:r w:rsidRPr="00773509">
        <w:t xml:space="preserve"> such as extra attribute bindings</w:t>
      </w:r>
      <w:r w:rsidR="00CA40C1" w:rsidRPr="00773509">
        <w:t>,</w:t>
      </w:r>
      <w:r w:rsidRPr="00773509">
        <w:t xml:space="preserve"> the </w:t>
      </w:r>
      <w:r w:rsidR="00923BE4" w:rsidRPr="00773509">
        <w:t>I</w:t>
      </w:r>
      <w:r w:rsidRPr="00773509">
        <w:t xml:space="preserve">nteroperability </w:t>
      </w:r>
      <w:r w:rsidR="00923BE4" w:rsidRPr="00773509">
        <w:t>C</w:t>
      </w:r>
      <w:r w:rsidRPr="00773509">
        <w:t>atalogue should consider which version of the feature is the higher value for the end user, and give that</w:t>
      </w:r>
      <w:r w:rsidR="00CA40C1" w:rsidRPr="00773509">
        <w:t xml:space="preserve"> version</w:t>
      </w:r>
      <w:r w:rsidRPr="00773509">
        <w:t xml:space="preserve"> priority. There may be different answers depending on the operational situation that the predefined combination tries to support, and this must be considered as part of constructing the </w:t>
      </w:r>
      <w:r w:rsidR="00923BE4" w:rsidRPr="00773509">
        <w:t>I</w:t>
      </w:r>
      <w:r w:rsidRPr="00773509">
        <w:t xml:space="preserve">nteroperability </w:t>
      </w:r>
      <w:r w:rsidR="00923BE4" w:rsidRPr="00773509">
        <w:t>C</w:t>
      </w:r>
      <w:r w:rsidRPr="00773509">
        <w:t>atalogue.</w:t>
      </w:r>
    </w:p>
    <w:p w14:paraId="06A6D794" w14:textId="140C9B96" w:rsidR="002161F1" w:rsidRPr="00773509" w:rsidRDefault="002161F1" w:rsidP="0070461A">
      <w:pPr>
        <w:spacing w:after="120"/>
      </w:pPr>
      <w:r w:rsidRPr="00773509">
        <w:t xml:space="preserve">EXAMPLE: </w:t>
      </w:r>
      <w:r w:rsidR="00127F2E" w:rsidRPr="00773509">
        <w:t xml:space="preserve">Interoperability </w:t>
      </w:r>
      <w:r w:rsidR="00923BE4" w:rsidRPr="00773509">
        <w:t>C</w:t>
      </w:r>
      <w:r w:rsidR="00127F2E" w:rsidRPr="00773509">
        <w:t xml:space="preserve">atalogue developers compare the specifications and data samples of </w:t>
      </w:r>
      <w:r w:rsidRPr="00773509">
        <w:rPr>
          <w:b/>
        </w:rPr>
        <w:t>Pilot Boarding Place</w:t>
      </w:r>
      <w:r w:rsidR="00127F2E" w:rsidRPr="00773509">
        <w:t xml:space="preserve"> features</w:t>
      </w:r>
      <w:r w:rsidRPr="00773509">
        <w:t xml:space="preserve"> from a </w:t>
      </w:r>
      <w:r w:rsidR="001D3E14" w:rsidRPr="00773509">
        <w:t>“</w:t>
      </w:r>
      <w:r w:rsidRPr="00773509">
        <w:t xml:space="preserve">Piloting </w:t>
      </w:r>
      <w:r w:rsidR="009261A0" w:rsidRPr="00773509">
        <w:t xml:space="preserve">Information” </w:t>
      </w:r>
      <w:r w:rsidRPr="00773509">
        <w:t xml:space="preserve">data product </w:t>
      </w:r>
      <w:r w:rsidR="00127F2E" w:rsidRPr="00773509">
        <w:t>and the</w:t>
      </w:r>
      <w:r w:rsidRPr="00773509">
        <w:t xml:space="preserve"> Pilot Boarding Place features </w:t>
      </w:r>
      <w:r w:rsidRPr="00773509">
        <w:lastRenderedPageBreak/>
        <w:t xml:space="preserve">in S-101 </w:t>
      </w:r>
      <w:r w:rsidR="00127F2E" w:rsidRPr="00773509">
        <w:t xml:space="preserve">and decide that features from the </w:t>
      </w:r>
      <w:r w:rsidR="001D3E14" w:rsidRPr="00773509">
        <w:t>“</w:t>
      </w:r>
      <w:r w:rsidR="00127F2E" w:rsidRPr="00773509">
        <w:t xml:space="preserve">Piloting </w:t>
      </w:r>
      <w:r w:rsidR="009261A0" w:rsidRPr="00773509">
        <w:t xml:space="preserve">Information” </w:t>
      </w:r>
      <w:r w:rsidR="00127F2E" w:rsidRPr="00773509">
        <w:t>datasets have more value in approach and harbour entry scenarios.</w:t>
      </w:r>
    </w:p>
    <w:p w14:paraId="42B973FA" w14:textId="77A4AA85" w:rsidR="000B7635" w:rsidRPr="00773509" w:rsidRDefault="000B7635" w:rsidP="0070461A">
      <w:pPr>
        <w:spacing w:after="120"/>
      </w:pPr>
      <w:r w:rsidRPr="00773509">
        <w:t xml:space="preserve">Giving a version priority can be implemented in Level 1 (by adjusting display planes and display order) or in Level 2 (by suppressing a feature layer). As mentioned earlier, the answer may depend on the operational situation for which the </w:t>
      </w:r>
      <w:r w:rsidR="0070461A" w:rsidRPr="00773509">
        <w:t>I</w:t>
      </w:r>
      <w:r w:rsidRPr="00773509">
        <w:t xml:space="preserve">nteroperability </w:t>
      </w:r>
      <w:r w:rsidR="0070461A" w:rsidRPr="00773509">
        <w:t>C</w:t>
      </w:r>
      <w:r w:rsidRPr="00773509">
        <w:t>atalogue is defined.</w:t>
      </w:r>
    </w:p>
    <w:p w14:paraId="133C5845" w14:textId="35C62540" w:rsidR="00C17929" w:rsidRPr="00773509" w:rsidRDefault="00C17929" w:rsidP="0070461A">
      <w:pPr>
        <w:spacing w:after="120"/>
      </w:pPr>
      <w:r w:rsidRPr="00773509">
        <w:t xml:space="preserve">Developers of </w:t>
      </w:r>
      <w:r w:rsidR="00923BE4" w:rsidRPr="00773509">
        <w:t>P</w:t>
      </w:r>
      <w:r w:rsidRPr="00773509">
        <w:t xml:space="preserve">roduct </w:t>
      </w:r>
      <w:r w:rsidR="00923BE4" w:rsidRPr="00773509">
        <w:t>S</w:t>
      </w:r>
      <w:r w:rsidRPr="00773509">
        <w:t xml:space="preserve">pecifications should consider how their data model is similar and/or different from other related </w:t>
      </w:r>
      <w:r w:rsidR="00923BE4" w:rsidRPr="00773509">
        <w:t>P</w:t>
      </w:r>
      <w:r w:rsidRPr="00773509">
        <w:t xml:space="preserve">roduct </w:t>
      </w:r>
      <w:r w:rsidR="00923BE4" w:rsidRPr="00773509">
        <w:t>S</w:t>
      </w:r>
      <w:r w:rsidR="000303A3" w:rsidRPr="00773509">
        <w:t>pecifications</w:t>
      </w:r>
      <w:r w:rsidRPr="00773509">
        <w:t xml:space="preserve"> and the justifica</w:t>
      </w:r>
      <w:r w:rsidR="000303A3" w:rsidRPr="00773509">
        <w:t>tion for this;</w:t>
      </w:r>
      <w:r w:rsidRPr="00773509">
        <w:t xml:space="preserve"> and make recommendations to the developers of the </w:t>
      </w:r>
      <w:r w:rsidR="000303A3" w:rsidRPr="00773509">
        <w:t>I</w:t>
      </w:r>
      <w:r w:rsidRPr="00773509">
        <w:t xml:space="preserve">nteroperability </w:t>
      </w:r>
      <w:r w:rsidR="000303A3" w:rsidRPr="00773509">
        <w:t>C</w:t>
      </w:r>
      <w:r w:rsidRPr="00773509">
        <w:t>atalogue for how to best select between their version of the feature and related features.</w:t>
      </w:r>
    </w:p>
    <w:p w14:paraId="0D12FE93" w14:textId="77777777" w:rsidR="00C17929" w:rsidRPr="00773509" w:rsidRDefault="00C17929" w:rsidP="0070461A">
      <w:pPr>
        <w:pStyle w:val="Heading3"/>
        <w:tabs>
          <w:tab w:val="clear" w:pos="851"/>
          <w:tab w:val="left" w:pos="709"/>
        </w:tabs>
        <w:spacing w:before="120" w:after="120"/>
        <w:rPr>
          <w:lang w:eastAsia="en-CA"/>
        </w:rPr>
      </w:pPr>
      <w:bookmarkStart w:id="1711" w:name="_Toc100669583"/>
      <w:r w:rsidRPr="00773509">
        <w:rPr>
          <w:lang w:eastAsia="en-CA"/>
        </w:rPr>
        <w:t>Duplicate feature domains</w:t>
      </w:r>
      <w:bookmarkEnd w:id="1711"/>
    </w:p>
    <w:p w14:paraId="2CBD0706" w14:textId="522D4592" w:rsidR="00C17929" w:rsidRPr="00773509" w:rsidRDefault="00C17929" w:rsidP="0070461A">
      <w:pPr>
        <w:spacing w:after="120"/>
      </w:pPr>
      <w:r w:rsidRPr="00773509">
        <w:t xml:space="preserve">Where feature concepts are different, but the information content is equivalent, considerations should include </w:t>
      </w:r>
      <w:r w:rsidR="00EC75DA" w:rsidRPr="00773509">
        <w:t>the update cycle</w:t>
      </w:r>
      <w:r w:rsidRPr="00773509">
        <w:t xml:space="preserve"> of the information and when creating the </w:t>
      </w:r>
      <w:r w:rsidR="000303A3" w:rsidRPr="00773509">
        <w:t>I</w:t>
      </w:r>
      <w:r w:rsidRPr="00773509">
        <w:t xml:space="preserve">nteroperability </w:t>
      </w:r>
      <w:r w:rsidR="000303A3" w:rsidRPr="00773509">
        <w:t>C</w:t>
      </w:r>
      <w:r w:rsidRPr="00773509">
        <w:t>atalogue priority should be given to the concept that is most likely to be updated most frequently. Other considerations should include</w:t>
      </w:r>
      <w:r w:rsidR="000303A3" w:rsidRPr="00773509">
        <w:t xml:space="preserve"> any relations that the concept</w:t>
      </w:r>
      <w:r w:rsidRPr="00773509">
        <w:t xml:space="preserve"> has to other feature concepts, and consequences of breaking these must be considered when choosing which concept to give the priority and which concept to suppress.</w:t>
      </w:r>
    </w:p>
    <w:p w14:paraId="66D104D4" w14:textId="38728DFB" w:rsidR="00272F47" w:rsidRPr="00773509" w:rsidRDefault="00272F47" w:rsidP="0070461A">
      <w:pPr>
        <w:spacing w:after="120"/>
      </w:pPr>
      <w:r w:rsidRPr="00773509">
        <w:t xml:space="preserve">EXAMPLE: </w:t>
      </w:r>
      <w:r w:rsidR="00595FD6" w:rsidRPr="00773509">
        <w:t>Developers investigate the update cycles of r</w:t>
      </w:r>
      <w:r w:rsidRPr="00773509">
        <w:t xml:space="preserve">eal-time current data products </w:t>
      </w:r>
      <w:r w:rsidR="00595FD6" w:rsidRPr="00773509">
        <w:t xml:space="preserve">and discover that they </w:t>
      </w:r>
      <w:r w:rsidRPr="00773509">
        <w:t xml:space="preserve">are updated more frequently than S-101 </w:t>
      </w:r>
      <w:r w:rsidRPr="00773509">
        <w:rPr>
          <w:b/>
        </w:rPr>
        <w:t>Current – Non-</w:t>
      </w:r>
      <w:r w:rsidR="000303A3" w:rsidRPr="00773509">
        <w:rPr>
          <w:b/>
        </w:rPr>
        <w:t>G</w:t>
      </w:r>
      <w:r w:rsidRPr="00773509">
        <w:rPr>
          <w:b/>
        </w:rPr>
        <w:t>ravitational</w:t>
      </w:r>
      <w:r w:rsidRPr="00773509">
        <w:t xml:space="preserve"> </w:t>
      </w:r>
      <w:r w:rsidR="003B61A9" w:rsidRPr="00773509">
        <w:t xml:space="preserve">and </w:t>
      </w:r>
      <w:r w:rsidR="003B61A9" w:rsidRPr="00773509">
        <w:rPr>
          <w:b/>
        </w:rPr>
        <w:t xml:space="preserve">Tidal stream – </w:t>
      </w:r>
      <w:r w:rsidR="000303A3" w:rsidRPr="00773509">
        <w:rPr>
          <w:b/>
        </w:rPr>
        <w:t>F</w:t>
      </w:r>
      <w:r w:rsidR="003B61A9" w:rsidRPr="00773509">
        <w:rPr>
          <w:b/>
        </w:rPr>
        <w:t>lood/</w:t>
      </w:r>
      <w:r w:rsidR="000303A3" w:rsidRPr="00773509">
        <w:rPr>
          <w:b/>
        </w:rPr>
        <w:t>E</w:t>
      </w:r>
      <w:r w:rsidR="003B61A9" w:rsidRPr="00773509">
        <w:rPr>
          <w:b/>
        </w:rPr>
        <w:t>bb</w:t>
      </w:r>
      <w:r w:rsidR="003B61A9" w:rsidRPr="00773509">
        <w:t xml:space="preserve"> </w:t>
      </w:r>
      <w:r w:rsidRPr="00773509">
        <w:t>features</w:t>
      </w:r>
      <w:r w:rsidR="00595FD6" w:rsidRPr="00773509">
        <w:t>,</w:t>
      </w:r>
      <w:r w:rsidRPr="00773509">
        <w:t xml:space="preserve"> and</w:t>
      </w:r>
      <w:r w:rsidR="00595FD6" w:rsidRPr="00773509">
        <w:t xml:space="preserve"> features from the real-time current datasets</w:t>
      </w:r>
      <w:r w:rsidRPr="00773509">
        <w:t xml:space="preserve"> are </w:t>
      </w:r>
      <w:r w:rsidR="00595FD6" w:rsidRPr="00773509">
        <w:t>therefore preferred replacements for</w:t>
      </w:r>
      <w:r w:rsidRPr="00773509">
        <w:t xml:space="preserve"> S-101 current features.</w:t>
      </w:r>
      <w:r w:rsidR="00EC3FDE" w:rsidRPr="00773509">
        <w:t xml:space="preserve"> Note that the </w:t>
      </w:r>
      <w:r w:rsidR="00337956" w:rsidRPr="00773509">
        <w:t xml:space="preserve">question is decided not by comparing dates encoded in features, but </w:t>
      </w:r>
      <w:r w:rsidR="00EC3FDE" w:rsidRPr="00773509">
        <w:t>on the basis of real-time</w:t>
      </w:r>
      <w:r w:rsidR="00337956" w:rsidRPr="00773509">
        <w:t xml:space="preserve"> data that is available on a</w:t>
      </w:r>
      <w:r w:rsidR="0025381A" w:rsidRPr="00773509">
        <w:t>n</w:t>
      </w:r>
      <w:r w:rsidR="00337956" w:rsidRPr="00773509">
        <w:t xml:space="preserve"> ongoing basis</w:t>
      </w:r>
      <w:r w:rsidR="00EC3FDE" w:rsidRPr="00773509">
        <w:t xml:space="preserve"> </w:t>
      </w:r>
      <w:r w:rsidR="00301684" w:rsidRPr="00773509">
        <w:t>vs.</w:t>
      </w:r>
      <w:r w:rsidR="00EC3FDE" w:rsidRPr="00773509">
        <w:t xml:space="preserve"> historical </w:t>
      </w:r>
      <w:r w:rsidR="00337956" w:rsidRPr="00773509">
        <w:t>information gathered at a past date.</w:t>
      </w:r>
    </w:p>
    <w:p w14:paraId="6AC33ECE" w14:textId="7AE53560" w:rsidR="00C17929" w:rsidRPr="00773509" w:rsidRDefault="0085337A" w:rsidP="0070461A">
      <w:pPr>
        <w:spacing w:after="120"/>
      </w:pPr>
      <w:r w:rsidRPr="00773509">
        <w:t xml:space="preserve">Product </w:t>
      </w:r>
      <w:r w:rsidR="000303A3" w:rsidRPr="00773509">
        <w:t>Specification</w:t>
      </w:r>
      <w:r w:rsidR="00C17929" w:rsidRPr="00773509">
        <w:t xml:space="preserve"> </w:t>
      </w:r>
      <w:r w:rsidRPr="00773509">
        <w:t xml:space="preserve">developers </w:t>
      </w:r>
      <w:r w:rsidR="00C17929" w:rsidRPr="00773509">
        <w:t>should strive to maintain a data model that is as harmoni</w:t>
      </w:r>
      <w:r w:rsidR="00301684" w:rsidRPr="00773509">
        <w:t>s</w:t>
      </w:r>
      <w:r w:rsidR="00C17929" w:rsidRPr="00773509">
        <w:t xml:space="preserve">ed with related data models as possible. Due considerations should be taken before developing a concept that is different but functionally equal to similar concepts in other </w:t>
      </w:r>
      <w:r w:rsidR="00301684" w:rsidRPr="00773509">
        <w:t>P</w:t>
      </w:r>
      <w:r w:rsidR="00C17929" w:rsidRPr="00773509">
        <w:t xml:space="preserve">roduct </w:t>
      </w:r>
      <w:r w:rsidR="00301684" w:rsidRPr="00773509">
        <w:t>S</w:t>
      </w:r>
      <w:r w:rsidR="00C17929" w:rsidRPr="00773509">
        <w:t>pecifications.</w:t>
      </w:r>
    </w:p>
    <w:p w14:paraId="463D9E15" w14:textId="77777777" w:rsidR="00301684" w:rsidRPr="00773509" w:rsidRDefault="00301684" w:rsidP="0070461A">
      <w:pPr>
        <w:spacing w:after="120"/>
      </w:pPr>
    </w:p>
    <w:p w14:paraId="5F4D4591" w14:textId="77777777" w:rsidR="00C17929" w:rsidRPr="00773509" w:rsidRDefault="00C17929" w:rsidP="00301684">
      <w:pPr>
        <w:pStyle w:val="Heading2"/>
        <w:numPr>
          <w:ilvl w:val="1"/>
          <w:numId w:val="3"/>
        </w:numPr>
        <w:spacing w:before="120" w:after="200"/>
        <w:ind w:left="578" w:hanging="578"/>
        <w:rPr>
          <w:rFonts w:eastAsia="MS Mincho"/>
          <w:lang w:eastAsia="en-CA"/>
        </w:rPr>
      </w:pPr>
      <w:bookmarkStart w:id="1712" w:name="_Toc519268864"/>
      <w:bookmarkStart w:id="1713" w:name="_Toc519804912"/>
      <w:bookmarkStart w:id="1714" w:name="_Ref30546176"/>
      <w:bookmarkStart w:id="1715" w:name="_Toc100669584"/>
      <w:bookmarkEnd w:id="1712"/>
      <w:bookmarkEnd w:id="1713"/>
      <w:r w:rsidRPr="00773509">
        <w:rPr>
          <w:rFonts w:eastAsia="MS Mincho"/>
          <w:lang w:eastAsia="en-CA"/>
        </w:rPr>
        <w:t>Geometry</w:t>
      </w:r>
      <w:bookmarkEnd w:id="1714"/>
      <w:bookmarkEnd w:id="1715"/>
    </w:p>
    <w:p w14:paraId="5305759E" w14:textId="4A5A8F06" w:rsidR="00C208C6" w:rsidRPr="00773509" w:rsidRDefault="003D059B" w:rsidP="00301684">
      <w:pPr>
        <w:spacing w:after="120"/>
        <w:rPr>
          <w:lang w:eastAsia="en-CA"/>
        </w:rPr>
      </w:pPr>
      <w:r w:rsidRPr="00773509">
        <w:rPr>
          <w:lang w:eastAsia="en-CA"/>
        </w:rPr>
        <w:t xml:space="preserve">The geometry of a feature is a significant </w:t>
      </w:r>
      <w:r w:rsidR="00171B67" w:rsidRPr="00773509">
        <w:rPr>
          <w:lang w:eastAsia="en-CA"/>
        </w:rPr>
        <w:t xml:space="preserve">element </w:t>
      </w:r>
      <w:r w:rsidRPr="00773509">
        <w:rPr>
          <w:lang w:eastAsia="en-CA"/>
        </w:rPr>
        <w:t xml:space="preserve">that must be considered when developing the </w:t>
      </w:r>
      <w:r w:rsidR="000303A3" w:rsidRPr="00773509">
        <w:rPr>
          <w:lang w:eastAsia="en-CA"/>
        </w:rPr>
        <w:t>I</w:t>
      </w:r>
      <w:r w:rsidRPr="00773509">
        <w:rPr>
          <w:lang w:eastAsia="en-CA"/>
        </w:rPr>
        <w:t xml:space="preserve">nteroperability </w:t>
      </w:r>
      <w:r w:rsidR="000303A3" w:rsidRPr="00773509">
        <w:rPr>
          <w:lang w:eastAsia="en-CA"/>
        </w:rPr>
        <w:t>C</w:t>
      </w:r>
      <w:r w:rsidRPr="00773509">
        <w:rPr>
          <w:lang w:eastAsia="en-CA"/>
        </w:rPr>
        <w:t xml:space="preserve">atalogue. Similar to other </w:t>
      </w:r>
      <w:r w:rsidR="00171B67" w:rsidRPr="00773509">
        <w:rPr>
          <w:lang w:eastAsia="en-CA"/>
        </w:rPr>
        <w:t>feature</w:t>
      </w:r>
      <w:r w:rsidRPr="00773509">
        <w:rPr>
          <w:lang w:eastAsia="en-CA"/>
        </w:rPr>
        <w:t xml:space="preserve"> attributes, decisions may have to be made to address issues such as select</w:t>
      </w:r>
      <w:r w:rsidR="00A54D17" w:rsidRPr="00773509">
        <w:rPr>
          <w:lang w:eastAsia="en-CA"/>
        </w:rPr>
        <w:t>ion of</w:t>
      </w:r>
      <w:r w:rsidR="00301684" w:rsidRPr="00773509">
        <w:rPr>
          <w:lang w:eastAsia="en-CA"/>
        </w:rPr>
        <w:t xml:space="preserve"> one feature over another;</w:t>
      </w:r>
      <w:r w:rsidRPr="00773509">
        <w:rPr>
          <w:lang w:eastAsia="en-CA"/>
        </w:rPr>
        <w:t xml:space="preserve"> </w:t>
      </w:r>
      <w:r w:rsidR="000303A3" w:rsidRPr="00773509">
        <w:rPr>
          <w:lang w:eastAsia="en-CA"/>
        </w:rPr>
        <w:t>for example</w:t>
      </w:r>
      <w:r w:rsidRPr="00773509">
        <w:rPr>
          <w:lang w:eastAsia="en-CA"/>
        </w:rPr>
        <w:t xml:space="preserve"> where types in one product is affected by small scale, while another by large scale, or if merging the two is a better approach</w:t>
      </w:r>
      <w:r w:rsidR="00C208C6" w:rsidRPr="00773509">
        <w:rPr>
          <w:lang w:eastAsia="en-CA"/>
        </w:rPr>
        <w:t>.</w:t>
      </w:r>
    </w:p>
    <w:p w14:paraId="66ABFED6" w14:textId="679BD9E9" w:rsidR="00A250B4" w:rsidRPr="00773509" w:rsidRDefault="00A250B4" w:rsidP="00301684">
      <w:pPr>
        <w:spacing w:after="120"/>
        <w:rPr>
          <w:lang w:eastAsia="en-CA"/>
        </w:rPr>
      </w:pPr>
      <w:r w:rsidRPr="00773509">
        <w:rPr>
          <w:lang w:eastAsia="en-CA"/>
        </w:rPr>
        <w:t>Issues cause</w:t>
      </w:r>
      <w:r w:rsidR="000D2B21" w:rsidRPr="00773509">
        <w:rPr>
          <w:lang w:eastAsia="en-CA"/>
        </w:rPr>
        <w:t>d</w:t>
      </w:r>
      <w:r w:rsidRPr="00773509">
        <w:rPr>
          <w:lang w:eastAsia="en-CA"/>
        </w:rPr>
        <w:t xml:space="preserve"> by spatial discrepancies between different products can stem from different causes</w:t>
      </w:r>
      <w:r w:rsidR="006B0EFF" w:rsidRPr="00773509">
        <w:rPr>
          <w:lang w:eastAsia="en-CA"/>
        </w:rPr>
        <w:t xml:space="preserve">. </w:t>
      </w:r>
      <w:r w:rsidRPr="00773509">
        <w:rPr>
          <w:lang w:eastAsia="en-CA"/>
        </w:rPr>
        <w:t>The possible solutions to geometry problems depend on the level of interoperability.</w:t>
      </w:r>
    </w:p>
    <w:p w14:paraId="3CD9F9FB" w14:textId="407D2676" w:rsidR="003D059B" w:rsidRPr="00773509" w:rsidRDefault="00A250B4" w:rsidP="00301684">
      <w:pPr>
        <w:spacing w:after="120"/>
        <w:rPr>
          <w:lang w:eastAsia="en-CA"/>
        </w:rPr>
      </w:pPr>
      <w:r w:rsidRPr="00773509">
        <w:rPr>
          <w:lang w:eastAsia="en-CA"/>
        </w:rPr>
        <w:t>If one data product is considered more reliable</w:t>
      </w:r>
      <w:r w:rsidR="00CF0C7C" w:rsidRPr="00773509">
        <w:rPr>
          <w:lang w:eastAsia="en-CA"/>
        </w:rPr>
        <w:t>,</w:t>
      </w:r>
      <w:r w:rsidRPr="00773509">
        <w:rPr>
          <w:lang w:eastAsia="en-CA"/>
        </w:rPr>
        <w:t xml:space="preserve"> or more suitable </w:t>
      </w:r>
      <w:r w:rsidR="00CF0C7C" w:rsidRPr="00773509">
        <w:rPr>
          <w:lang w:eastAsia="en-CA"/>
        </w:rPr>
        <w:t xml:space="preserve">in a display scale range, the solution may be to give preference to one product or another by either setting the display order (Level 1 – Part </w:t>
      </w:r>
      <w:r w:rsidR="00520B71">
        <w:rPr>
          <w:lang w:eastAsia="en-CA"/>
        </w:rPr>
        <w:t>A</w:t>
      </w:r>
      <w:r w:rsidR="00CF0C7C" w:rsidRPr="00773509">
        <w:rPr>
          <w:lang w:eastAsia="en-CA"/>
        </w:rPr>
        <w:t xml:space="preserve"> of this </w:t>
      </w:r>
      <w:r w:rsidR="00301684" w:rsidRPr="00773509">
        <w:rPr>
          <w:lang w:eastAsia="en-CA"/>
        </w:rPr>
        <w:t>S</w:t>
      </w:r>
      <w:r w:rsidR="00CF0C7C" w:rsidRPr="00773509">
        <w:rPr>
          <w:lang w:eastAsia="en-CA"/>
        </w:rPr>
        <w:t xml:space="preserve">pecification) or suppressing a feature layer in one product (Level 2 – Part </w:t>
      </w:r>
      <w:r w:rsidR="00520B71">
        <w:rPr>
          <w:lang w:eastAsia="en-CA"/>
        </w:rPr>
        <w:t>B</w:t>
      </w:r>
      <w:r w:rsidR="00CF0C7C" w:rsidRPr="00773509">
        <w:rPr>
          <w:lang w:eastAsia="en-CA"/>
        </w:rPr>
        <w:t xml:space="preserve"> of this </w:t>
      </w:r>
      <w:r w:rsidR="00301684" w:rsidRPr="00773509">
        <w:rPr>
          <w:lang w:eastAsia="en-CA"/>
        </w:rPr>
        <w:t>S</w:t>
      </w:r>
      <w:r w:rsidR="00CF0C7C" w:rsidRPr="00773509">
        <w:rPr>
          <w:lang w:eastAsia="en-CA"/>
        </w:rPr>
        <w:t>pecification</w:t>
      </w:r>
      <w:r w:rsidR="00301684" w:rsidRPr="00773509">
        <w:rPr>
          <w:lang w:eastAsia="en-CA"/>
        </w:rPr>
        <w:t>)</w:t>
      </w:r>
      <w:r w:rsidR="00CF0C7C" w:rsidRPr="00773509">
        <w:rPr>
          <w:lang w:eastAsia="en-CA"/>
        </w:rPr>
        <w:t xml:space="preserve">. </w:t>
      </w:r>
      <w:r w:rsidR="00C208C6" w:rsidRPr="00773509">
        <w:rPr>
          <w:lang w:eastAsia="en-CA"/>
        </w:rPr>
        <w:t>Adjustments to geometry are possible only in Interoperability Levels 3 and 4</w:t>
      </w:r>
      <w:r w:rsidR="00CF0C7C" w:rsidRPr="00773509">
        <w:rPr>
          <w:lang w:eastAsia="en-CA"/>
        </w:rPr>
        <w:t xml:space="preserve"> (</w:t>
      </w:r>
      <w:r w:rsidR="00C208C6" w:rsidRPr="00773509">
        <w:rPr>
          <w:lang w:eastAsia="en-CA"/>
        </w:rPr>
        <w:t xml:space="preserve">Parts </w:t>
      </w:r>
      <w:r w:rsidR="00520B71">
        <w:rPr>
          <w:lang w:eastAsia="en-CA"/>
        </w:rPr>
        <w:t>C</w:t>
      </w:r>
      <w:r w:rsidR="00C208C6" w:rsidRPr="00773509">
        <w:rPr>
          <w:lang w:eastAsia="en-CA"/>
        </w:rPr>
        <w:t xml:space="preserve"> and </w:t>
      </w:r>
      <w:r w:rsidR="00520B71">
        <w:rPr>
          <w:lang w:eastAsia="en-CA"/>
        </w:rPr>
        <w:t>D</w:t>
      </w:r>
      <w:r w:rsidR="00C208C6" w:rsidRPr="00773509">
        <w:rPr>
          <w:lang w:eastAsia="en-CA"/>
        </w:rPr>
        <w:t xml:space="preserve"> of this </w:t>
      </w:r>
      <w:r w:rsidR="00301684" w:rsidRPr="00773509">
        <w:rPr>
          <w:lang w:eastAsia="en-CA"/>
        </w:rPr>
        <w:t>S</w:t>
      </w:r>
      <w:r w:rsidR="00C208C6" w:rsidRPr="00773509">
        <w:rPr>
          <w:lang w:eastAsia="en-CA"/>
        </w:rPr>
        <w:t>pecification</w:t>
      </w:r>
      <w:r w:rsidR="00CF0C7C" w:rsidRPr="00773509">
        <w:rPr>
          <w:lang w:eastAsia="en-CA"/>
        </w:rPr>
        <w:t>)</w:t>
      </w:r>
      <w:r w:rsidR="00C208C6" w:rsidRPr="00773509">
        <w:rPr>
          <w:lang w:eastAsia="en-CA"/>
        </w:rPr>
        <w:t>.</w:t>
      </w:r>
    </w:p>
    <w:p w14:paraId="112AC668" w14:textId="748455F8" w:rsidR="006B0EFF" w:rsidRPr="00773509" w:rsidRDefault="006B0EFF" w:rsidP="00301684">
      <w:pPr>
        <w:spacing w:after="120"/>
        <w:rPr>
          <w:lang w:eastAsia="en-CA"/>
        </w:rPr>
      </w:pPr>
      <w:r w:rsidRPr="00773509">
        <w:rPr>
          <w:lang w:eastAsia="en-CA"/>
        </w:rPr>
        <w:t>The following paragraphs give more details about options for deconflicting geometry between products with the help of an Interoperability Catalogue</w:t>
      </w:r>
      <w:r w:rsidR="003D57F6" w:rsidRPr="00773509">
        <w:rPr>
          <w:lang w:eastAsia="en-CA"/>
        </w:rPr>
        <w:t xml:space="preserve"> and </w:t>
      </w:r>
      <w:r w:rsidR="00963C52" w:rsidRPr="00773509">
        <w:rPr>
          <w:lang w:eastAsia="en-CA"/>
        </w:rPr>
        <w:t xml:space="preserve">provide </w:t>
      </w:r>
      <w:r w:rsidR="003D57F6" w:rsidRPr="00773509">
        <w:rPr>
          <w:lang w:eastAsia="en-CA"/>
        </w:rPr>
        <w:t xml:space="preserve">pointers to the appropriate </w:t>
      </w:r>
      <w:r w:rsidR="00301684" w:rsidRPr="00773509">
        <w:rPr>
          <w:lang w:eastAsia="en-CA"/>
        </w:rPr>
        <w:t>I</w:t>
      </w:r>
      <w:r w:rsidR="003D57F6" w:rsidRPr="00773509">
        <w:rPr>
          <w:lang w:eastAsia="en-CA"/>
        </w:rPr>
        <w:t xml:space="preserve">nteroperability </w:t>
      </w:r>
      <w:r w:rsidR="00301684" w:rsidRPr="00773509">
        <w:rPr>
          <w:lang w:eastAsia="en-CA"/>
        </w:rPr>
        <w:t>L</w:t>
      </w:r>
      <w:r w:rsidR="003D57F6" w:rsidRPr="00773509">
        <w:rPr>
          <w:lang w:eastAsia="en-CA"/>
        </w:rPr>
        <w:t>evel for resolving conflicts</w:t>
      </w:r>
      <w:r w:rsidRPr="00773509">
        <w:rPr>
          <w:lang w:eastAsia="en-CA"/>
        </w:rPr>
        <w:t>.</w:t>
      </w:r>
      <w:r w:rsidR="003D57F6" w:rsidRPr="00773509">
        <w:rPr>
          <w:lang w:eastAsia="en-CA"/>
        </w:rPr>
        <w:t xml:space="preserve"> Level-specific guidance, if any, is addressed in the relevant Part of this </w:t>
      </w:r>
      <w:r w:rsidR="00301684" w:rsidRPr="00773509">
        <w:rPr>
          <w:lang w:eastAsia="en-CA"/>
        </w:rPr>
        <w:t>S</w:t>
      </w:r>
      <w:r w:rsidR="003D57F6" w:rsidRPr="00773509">
        <w:rPr>
          <w:lang w:eastAsia="en-CA"/>
        </w:rPr>
        <w:t>pecification.</w:t>
      </w:r>
    </w:p>
    <w:p w14:paraId="762189A5" w14:textId="77777777" w:rsidR="00C17929" w:rsidRPr="00773509" w:rsidRDefault="00C17929" w:rsidP="00301684">
      <w:pPr>
        <w:pStyle w:val="Heading3"/>
        <w:tabs>
          <w:tab w:val="clear" w:pos="851"/>
          <w:tab w:val="left" w:pos="709"/>
        </w:tabs>
        <w:spacing w:before="120" w:after="120"/>
        <w:rPr>
          <w:lang w:eastAsia="en-CA"/>
        </w:rPr>
      </w:pPr>
      <w:bookmarkStart w:id="1716" w:name="_Ref517458140"/>
      <w:bookmarkStart w:id="1717" w:name="_Toc100669585"/>
      <w:r w:rsidRPr="00773509">
        <w:rPr>
          <w:lang w:eastAsia="en-CA"/>
        </w:rPr>
        <w:t>Combined geometry</w:t>
      </w:r>
      <w:bookmarkEnd w:id="1716"/>
      <w:bookmarkEnd w:id="1717"/>
    </w:p>
    <w:p w14:paraId="7FAA6FA1" w14:textId="06C09C5D" w:rsidR="00C17929" w:rsidRPr="00773509" w:rsidRDefault="00C17929" w:rsidP="00301684">
      <w:pPr>
        <w:spacing w:after="120"/>
      </w:pPr>
      <w:r w:rsidRPr="00773509">
        <w:t xml:space="preserve">Where there </w:t>
      </w:r>
      <w:r w:rsidR="000D49C0" w:rsidRPr="00773509">
        <w:t>is a feature</w:t>
      </w:r>
      <w:r w:rsidRPr="00773509">
        <w:t xml:space="preserve"> in one dataset that effectively augments the geometry of a conceptually different feature in another dataset, </w:t>
      </w:r>
      <w:r w:rsidR="000303A3" w:rsidRPr="00773509">
        <w:t>I</w:t>
      </w:r>
      <w:r w:rsidRPr="00773509">
        <w:t xml:space="preserve">nteroperability </w:t>
      </w:r>
      <w:r w:rsidR="000303A3" w:rsidRPr="00773509">
        <w:t>C</w:t>
      </w:r>
      <w:r w:rsidRPr="00773509">
        <w:t>atalogue developers need to specify a hybrid feature with portrayal that can correctly portray the combined information.</w:t>
      </w:r>
      <w:r w:rsidR="00A93074" w:rsidRPr="00773509">
        <w:t xml:space="preserve"> This is possible only in </w:t>
      </w:r>
      <w:r w:rsidR="00703179" w:rsidRPr="00773509">
        <w:t>I</w:t>
      </w:r>
      <w:r w:rsidR="00A93074" w:rsidRPr="00773509">
        <w:t xml:space="preserve">nteroperability Levels 3 and 4. Further guidance on addressing this problem in an Interoperability Catalogue is therefore provided in Parts </w:t>
      </w:r>
      <w:r w:rsidR="00520B71">
        <w:t>C</w:t>
      </w:r>
      <w:r w:rsidR="00A93074" w:rsidRPr="00773509">
        <w:t xml:space="preserve"> and </w:t>
      </w:r>
      <w:r w:rsidR="00520B71">
        <w:t>D</w:t>
      </w:r>
      <w:r w:rsidR="00A93074" w:rsidRPr="00773509">
        <w:t xml:space="preserve"> of this Specification. </w:t>
      </w:r>
    </w:p>
    <w:p w14:paraId="07E822B0" w14:textId="60EFC094" w:rsidR="00A93074" w:rsidRPr="00773509" w:rsidRDefault="00C17929" w:rsidP="00301684">
      <w:pPr>
        <w:spacing w:after="120"/>
      </w:pPr>
      <w:r w:rsidRPr="00773509">
        <w:t>E</w:t>
      </w:r>
      <w:r w:rsidR="000303A3" w:rsidRPr="00773509">
        <w:t>XAMPLE:</w:t>
      </w:r>
      <w:r w:rsidRPr="00773509">
        <w:t xml:space="preserve"> </w:t>
      </w:r>
      <w:r w:rsidR="000303A3" w:rsidRPr="00773509">
        <w:t>A d</w:t>
      </w:r>
      <w:r w:rsidRPr="00773509">
        <w:t>redge</w:t>
      </w:r>
      <w:r w:rsidR="00C65FAE" w:rsidRPr="00773509">
        <w:t>d</w:t>
      </w:r>
      <w:r w:rsidRPr="00773509">
        <w:t xml:space="preserve"> area augmented with high def</w:t>
      </w:r>
      <w:r w:rsidR="00754BE6" w:rsidRPr="00773509">
        <w:t>inition</w:t>
      </w:r>
      <w:r w:rsidRPr="00773509">
        <w:t xml:space="preserve"> bathy</w:t>
      </w:r>
      <w:r w:rsidR="00754BE6" w:rsidRPr="00773509">
        <w:t>metry</w:t>
      </w:r>
      <w:r w:rsidRPr="00773509">
        <w:t xml:space="preserve"> from survey of recent dredging operation</w:t>
      </w:r>
      <w:r w:rsidR="00754BE6" w:rsidRPr="00773509">
        <w:t>s</w:t>
      </w:r>
      <w:r w:rsidRPr="00773509">
        <w:t xml:space="preserve"> giving more water and wider area than dredged area in ENC, combine to give a bigger (new boundary) dredged area than present in ENC.</w:t>
      </w:r>
      <w:bookmarkStart w:id="1718" w:name="_Hlk27346589"/>
      <w:bookmarkStart w:id="1719" w:name="_Hlk27347369"/>
    </w:p>
    <w:bookmarkEnd w:id="1718"/>
    <w:bookmarkEnd w:id="1719"/>
    <w:p w14:paraId="5D3C12A1" w14:textId="48AFA408" w:rsidR="00C17929" w:rsidRPr="00773509" w:rsidRDefault="00C17929" w:rsidP="00301684">
      <w:pPr>
        <w:spacing w:after="120"/>
      </w:pPr>
      <w:r w:rsidRPr="00773509">
        <w:t xml:space="preserve">Developers of </w:t>
      </w:r>
      <w:r w:rsidR="00754BE6" w:rsidRPr="00773509">
        <w:t>P</w:t>
      </w:r>
      <w:r w:rsidRPr="00773509">
        <w:t xml:space="preserve">roduct </w:t>
      </w:r>
      <w:r w:rsidR="00754BE6" w:rsidRPr="00773509">
        <w:t>S</w:t>
      </w:r>
      <w:r w:rsidRPr="00773509">
        <w:t xml:space="preserve">pecifications that </w:t>
      </w:r>
      <w:r w:rsidR="00420615" w:rsidRPr="00773509">
        <w:t>may result in</w:t>
      </w:r>
      <w:r w:rsidRPr="00773509">
        <w:t xml:space="preserve"> hybrid features when interacting with specific other products, should cooperate with the developer</w:t>
      </w:r>
      <w:r w:rsidR="00420615" w:rsidRPr="00773509">
        <w:t>s</w:t>
      </w:r>
      <w:r w:rsidRPr="00773509">
        <w:t xml:space="preserve"> of the related </w:t>
      </w:r>
      <w:r w:rsidR="00754BE6" w:rsidRPr="00773509">
        <w:t>P</w:t>
      </w:r>
      <w:r w:rsidRPr="00773509">
        <w:t xml:space="preserve">roduct </w:t>
      </w:r>
      <w:r w:rsidR="00754BE6" w:rsidRPr="00773509">
        <w:t>S</w:t>
      </w:r>
      <w:r w:rsidRPr="00773509">
        <w:t xml:space="preserve">pecifications to correctly define the </w:t>
      </w:r>
      <w:r w:rsidRPr="00773509">
        <w:lastRenderedPageBreak/>
        <w:t xml:space="preserve">conditions for </w:t>
      </w:r>
      <w:r w:rsidR="00420615" w:rsidRPr="00773509">
        <w:t>appropriate use of</w:t>
      </w:r>
      <w:r w:rsidRPr="00773509">
        <w:t xml:space="preserve"> hybrid features</w:t>
      </w:r>
      <w:r w:rsidR="00420615" w:rsidRPr="00773509">
        <w:t>,</w:t>
      </w:r>
      <w:r w:rsidRPr="00773509">
        <w:t xml:space="preserve"> and communicate these specifications to the </w:t>
      </w:r>
      <w:r w:rsidR="00754BE6" w:rsidRPr="00773509">
        <w:t>I</w:t>
      </w:r>
      <w:r w:rsidRPr="00773509">
        <w:t xml:space="preserve">nteroperability </w:t>
      </w:r>
      <w:r w:rsidR="00754BE6" w:rsidRPr="00773509">
        <w:t>C</w:t>
      </w:r>
      <w:r w:rsidRPr="00773509">
        <w:t>atalogue developers.</w:t>
      </w:r>
    </w:p>
    <w:p w14:paraId="64A3A538" w14:textId="77777777" w:rsidR="00C17929" w:rsidRPr="00773509" w:rsidRDefault="00C17929" w:rsidP="00703179">
      <w:pPr>
        <w:pStyle w:val="Heading3"/>
        <w:tabs>
          <w:tab w:val="clear" w:pos="851"/>
          <w:tab w:val="left" w:pos="709"/>
        </w:tabs>
        <w:spacing w:before="120" w:after="120"/>
        <w:rPr>
          <w:lang w:eastAsia="en-CA"/>
        </w:rPr>
      </w:pPr>
      <w:bookmarkStart w:id="1720" w:name="_Toc100669586"/>
      <w:r w:rsidRPr="00773509">
        <w:rPr>
          <w:lang w:eastAsia="en-CA"/>
        </w:rPr>
        <w:t>Spatial discrepancy, unrelated to scaled or cartographic smoothing</w:t>
      </w:r>
      <w:bookmarkEnd w:id="1720"/>
    </w:p>
    <w:p w14:paraId="5E8D4AEC" w14:textId="3E0C08A4" w:rsidR="00A76D91" w:rsidRPr="00773509" w:rsidRDefault="00A76D91" w:rsidP="00703179">
      <w:pPr>
        <w:spacing w:after="120"/>
        <w:rPr>
          <w:lang w:eastAsia="en-CA"/>
        </w:rPr>
      </w:pPr>
      <w:r w:rsidRPr="00773509">
        <w:rPr>
          <w:lang w:eastAsia="en-CA"/>
        </w:rPr>
        <w:t xml:space="preserve">If </w:t>
      </w:r>
      <w:r w:rsidR="00311746" w:rsidRPr="00773509">
        <w:rPr>
          <w:lang w:eastAsia="en-CA"/>
        </w:rPr>
        <w:t xml:space="preserve">the same feature instances in </w:t>
      </w:r>
      <w:r w:rsidRPr="00773509">
        <w:rPr>
          <w:lang w:eastAsia="en-CA"/>
        </w:rPr>
        <w:t xml:space="preserve">different data products are expected to have </w:t>
      </w:r>
      <w:r w:rsidR="00311746" w:rsidRPr="00773509">
        <w:rPr>
          <w:lang w:eastAsia="en-CA"/>
        </w:rPr>
        <w:t>discrepant</w:t>
      </w:r>
      <w:r w:rsidRPr="00773509">
        <w:rPr>
          <w:lang w:eastAsia="en-CA"/>
        </w:rPr>
        <w:t xml:space="preserve"> geometries, </w:t>
      </w:r>
      <w:r w:rsidR="00754BE6" w:rsidRPr="00773509">
        <w:rPr>
          <w:lang w:eastAsia="en-CA"/>
        </w:rPr>
        <w:t>I</w:t>
      </w:r>
      <w:r w:rsidRPr="00773509">
        <w:rPr>
          <w:lang w:eastAsia="en-CA"/>
        </w:rPr>
        <w:t xml:space="preserve">nteroperability </w:t>
      </w:r>
      <w:r w:rsidR="00754BE6" w:rsidRPr="00773509">
        <w:rPr>
          <w:lang w:eastAsia="en-CA"/>
        </w:rPr>
        <w:t>C</w:t>
      </w:r>
      <w:r w:rsidRPr="00773509">
        <w:rPr>
          <w:lang w:eastAsia="en-CA"/>
        </w:rPr>
        <w:t xml:space="preserve">atalogue developers should establish the </w:t>
      </w:r>
      <w:r w:rsidR="0072622F" w:rsidRPr="00773509">
        <w:rPr>
          <w:lang w:eastAsia="en-CA"/>
        </w:rPr>
        <w:t xml:space="preserve">cause of the discrepancy. The cause will probably affect the solution implemented in the </w:t>
      </w:r>
      <w:r w:rsidR="00754BE6" w:rsidRPr="00773509">
        <w:rPr>
          <w:lang w:eastAsia="en-CA"/>
        </w:rPr>
        <w:t>I</w:t>
      </w:r>
      <w:r w:rsidR="0072622F" w:rsidRPr="00773509">
        <w:rPr>
          <w:lang w:eastAsia="en-CA"/>
        </w:rPr>
        <w:t xml:space="preserve">nteroperability </w:t>
      </w:r>
      <w:r w:rsidR="00754BE6" w:rsidRPr="00773509">
        <w:rPr>
          <w:lang w:eastAsia="en-CA"/>
        </w:rPr>
        <w:t>C</w:t>
      </w:r>
      <w:r w:rsidR="0072622F" w:rsidRPr="00773509">
        <w:rPr>
          <w:lang w:eastAsia="en-CA"/>
        </w:rPr>
        <w:t xml:space="preserve">atalogue. For example, if one of the data products has more detailed information due to differences in the scopes of the </w:t>
      </w:r>
      <w:r w:rsidR="00754BE6" w:rsidRPr="00773509">
        <w:rPr>
          <w:lang w:eastAsia="en-CA"/>
        </w:rPr>
        <w:t>P</w:t>
      </w:r>
      <w:r w:rsidR="0072622F" w:rsidRPr="00773509">
        <w:rPr>
          <w:lang w:eastAsia="en-CA"/>
        </w:rPr>
        <w:t xml:space="preserve">roduct </w:t>
      </w:r>
      <w:r w:rsidR="00754BE6" w:rsidRPr="00773509">
        <w:rPr>
          <w:lang w:eastAsia="en-CA"/>
        </w:rPr>
        <w:t>S</w:t>
      </w:r>
      <w:r w:rsidR="0072622F" w:rsidRPr="00773509">
        <w:rPr>
          <w:lang w:eastAsia="en-CA"/>
        </w:rPr>
        <w:t xml:space="preserve">pecifications, the </w:t>
      </w:r>
      <w:r w:rsidR="00754BE6" w:rsidRPr="00773509">
        <w:rPr>
          <w:lang w:eastAsia="en-CA"/>
        </w:rPr>
        <w:t>I</w:t>
      </w:r>
      <w:r w:rsidR="0072622F" w:rsidRPr="00773509">
        <w:rPr>
          <w:lang w:eastAsia="en-CA"/>
        </w:rPr>
        <w:t xml:space="preserve">nteroperability </w:t>
      </w:r>
      <w:r w:rsidR="00754BE6" w:rsidRPr="00773509">
        <w:rPr>
          <w:lang w:eastAsia="en-CA"/>
        </w:rPr>
        <w:t>C</w:t>
      </w:r>
      <w:r w:rsidR="0072622F" w:rsidRPr="00773509">
        <w:rPr>
          <w:lang w:eastAsia="en-CA"/>
        </w:rPr>
        <w:t>atalogue developers should consider sup</w:t>
      </w:r>
      <w:r w:rsidR="00311746" w:rsidRPr="00773509">
        <w:rPr>
          <w:lang w:eastAsia="en-CA"/>
        </w:rPr>
        <w:t>p</w:t>
      </w:r>
      <w:r w:rsidR="0072622F" w:rsidRPr="00773509">
        <w:rPr>
          <w:lang w:eastAsia="en-CA"/>
        </w:rPr>
        <w:t>ressing the feature class in the less-detailed product and prefer</w:t>
      </w:r>
      <w:r w:rsidR="00311746" w:rsidRPr="00773509">
        <w:rPr>
          <w:lang w:eastAsia="en-CA"/>
        </w:rPr>
        <w:t>ring</w:t>
      </w:r>
      <w:r w:rsidR="0072622F" w:rsidRPr="00773509">
        <w:rPr>
          <w:lang w:eastAsia="en-CA"/>
        </w:rPr>
        <w:t xml:space="preserve"> the same feature class in the product with greater detail. </w:t>
      </w:r>
      <w:r w:rsidR="00B5546D" w:rsidRPr="00773509">
        <w:rPr>
          <w:lang w:eastAsia="en-CA"/>
        </w:rPr>
        <w:t>On the other hand</w:t>
      </w:r>
      <w:r w:rsidR="0072622F" w:rsidRPr="00773509">
        <w:rPr>
          <w:lang w:eastAsia="en-CA"/>
        </w:rPr>
        <w:t>, if the discrepancy is found to occur</w:t>
      </w:r>
      <w:r w:rsidR="00311746" w:rsidRPr="00773509">
        <w:rPr>
          <w:lang w:eastAsia="en-CA"/>
        </w:rPr>
        <w:t xml:space="preserve"> irregularly</w:t>
      </w:r>
      <w:r w:rsidR="0072622F" w:rsidRPr="00773509">
        <w:rPr>
          <w:lang w:eastAsia="en-CA"/>
        </w:rPr>
        <w:t xml:space="preserve">, it may be </w:t>
      </w:r>
      <w:r w:rsidR="00B5546D" w:rsidRPr="00773509">
        <w:rPr>
          <w:lang w:eastAsia="en-CA"/>
        </w:rPr>
        <w:t xml:space="preserve">more </w:t>
      </w:r>
      <w:r w:rsidR="0072622F" w:rsidRPr="00773509">
        <w:rPr>
          <w:lang w:eastAsia="en-CA"/>
        </w:rPr>
        <w:t>appropriate to sup</w:t>
      </w:r>
      <w:r w:rsidR="00311746" w:rsidRPr="00773509">
        <w:rPr>
          <w:lang w:eastAsia="en-CA"/>
        </w:rPr>
        <w:t>p</w:t>
      </w:r>
      <w:r w:rsidR="0072622F" w:rsidRPr="00773509">
        <w:rPr>
          <w:lang w:eastAsia="en-CA"/>
        </w:rPr>
        <w:t xml:space="preserve">ress the </w:t>
      </w:r>
      <w:r w:rsidR="00B5546D" w:rsidRPr="00773509">
        <w:rPr>
          <w:lang w:eastAsia="en-CA"/>
        </w:rPr>
        <w:t xml:space="preserve">less-detailed </w:t>
      </w:r>
      <w:r w:rsidR="0072622F" w:rsidRPr="00773509">
        <w:rPr>
          <w:lang w:eastAsia="en-CA"/>
        </w:rPr>
        <w:t>instances</w:t>
      </w:r>
      <w:r w:rsidR="00B5546D" w:rsidRPr="00773509">
        <w:rPr>
          <w:lang w:eastAsia="en-CA"/>
        </w:rPr>
        <w:t xml:space="preserve"> </w:t>
      </w:r>
      <w:r w:rsidR="0072622F" w:rsidRPr="00773509">
        <w:rPr>
          <w:lang w:eastAsia="en-CA"/>
        </w:rPr>
        <w:t xml:space="preserve">and </w:t>
      </w:r>
      <w:r w:rsidR="00B5546D" w:rsidRPr="00773509">
        <w:rPr>
          <w:lang w:eastAsia="en-CA"/>
        </w:rPr>
        <w:t>prefer</w:t>
      </w:r>
      <w:r w:rsidR="0072622F" w:rsidRPr="00773509">
        <w:rPr>
          <w:lang w:eastAsia="en-CA"/>
        </w:rPr>
        <w:t xml:space="preserve"> the more</w:t>
      </w:r>
      <w:r w:rsidR="00B5546D" w:rsidRPr="00773509">
        <w:rPr>
          <w:lang w:eastAsia="en-CA"/>
        </w:rPr>
        <w:t>-</w:t>
      </w:r>
      <w:r w:rsidR="0072622F" w:rsidRPr="00773509">
        <w:rPr>
          <w:lang w:eastAsia="en-CA"/>
        </w:rPr>
        <w:t>detailed instances</w:t>
      </w:r>
      <w:r w:rsidR="00B5546D" w:rsidRPr="00773509">
        <w:rPr>
          <w:lang w:eastAsia="en-CA"/>
        </w:rPr>
        <w:t>, independently of the data products to which they belong</w:t>
      </w:r>
      <w:r w:rsidR="0072622F" w:rsidRPr="00773509">
        <w:rPr>
          <w:lang w:eastAsia="en-CA"/>
        </w:rPr>
        <w:t>.</w:t>
      </w:r>
    </w:p>
    <w:p w14:paraId="06627645" w14:textId="1C4ED4D7" w:rsidR="00C17929" w:rsidRPr="00773509" w:rsidRDefault="004D64D5" w:rsidP="00703179">
      <w:pPr>
        <w:spacing w:after="120"/>
        <w:rPr>
          <w:lang w:eastAsia="en-CA"/>
        </w:rPr>
      </w:pPr>
      <w:r w:rsidRPr="00773509">
        <w:rPr>
          <w:lang w:eastAsia="en-CA"/>
        </w:rPr>
        <w:t>EXAMPLE</w:t>
      </w:r>
      <w:r w:rsidR="002E6E57" w:rsidRPr="00773509">
        <w:rPr>
          <w:lang w:eastAsia="en-CA"/>
        </w:rPr>
        <w:t>:</w:t>
      </w:r>
      <w:r w:rsidR="00C17929" w:rsidRPr="00773509">
        <w:rPr>
          <w:lang w:eastAsia="en-CA"/>
        </w:rPr>
        <w:t xml:space="preserve"> ENC has </w:t>
      </w:r>
      <w:r w:rsidR="002E6E57" w:rsidRPr="00773509">
        <w:rPr>
          <w:lang w:eastAsia="en-CA"/>
        </w:rPr>
        <w:t>R</w:t>
      </w:r>
      <w:r w:rsidR="00C17929" w:rsidRPr="00773509">
        <w:rPr>
          <w:lang w:eastAsia="en-CA"/>
        </w:rPr>
        <w:t xml:space="preserve">estricted </w:t>
      </w:r>
      <w:r w:rsidR="002E6E57" w:rsidRPr="00773509">
        <w:rPr>
          <w:lang w:eastAsia="en-CA"/>
        </w:rPr>
        <w:t>A</w:t>
      </w:r>
      <w:r w:rsidR="00C17929" w:rsidRPr="00773509">
        <w:rPr>
          <w:lang w:eastAsia="en-CA"/>
        </w:rPr>
        <w:t>rea</w:t>
      </w:r>
      <w:r w:rsidR="007D3D0F" w:rsidRPr="00773509">
        <w:rPr>
          <w:lang w:eastAsia="en-CA"/>
        </w:rPr>
        <w:t xml:space="preserve"> features</w:t>
      </w:r>
      <w:r w:rsidR="00C17929" w:rsidRPr="00773509">
        <w:rPr>
          <w:lang w:eastAsia="en-CA"/>
        </w:rPr>
        <w:t xml:space="preserve">, while MPA has </w:t>
      </w:r>
      <w:r w:rsidR="002E6E57" w:rsidRPr="00773509">
        <w:rPr>
          <w:lang w:eastAsia="en-CA"/>
        </w:rPr>
        <w:t>M</w:t>
      </w:r>
      <w:r w:rsidR="00C17929" w:rsidRPr="00773509">
        <w:rPr>
          <w:lang w:eastAsia="en-CA"/>
        </w:rPr>
        <w:t xml:space="preserve">arine </w:t>
      </w:r>
      <w:r w:rsidR="002E6E57" w:rsidRPr="00773509">
        <w:rPr>
          <w:lang w:eastAsia="en-CA"/>
        </w:rPr>
        <w:t>P</w:t>
      </w:r>
      <w:r w:rsidR="00C17929" w:rsidRPr="00773509">
        <w:rPr>
          <w:lang w:eastAsia="en-CA"/>
        </w:rPr>
        <w:t xml:space="preserve">rotected </w:t>
      </w:r>
      <w:r w:rsidR="002E6E57" w:rsidRPr="00773509">
        <w:rPr>
          <w:lang w:eastAsia="en-CA"/>
        </w:rPr>
        <w:t>A</w:t>
      </w:r>
      <w:r w:rsidR="00C17929" w:rsidRPr="00773509">
        <w:rPr>
          <w:lang w:eastAsia="en-CA"/>
        </w:rPr>
        <w:t>rea</w:t>
      </w:r>
      <w:r w:rsidR="002E6E57" w:rsidRPr="00773509">
        <w:rPr>
          <w:lang w:eastAsia="en-CA"/>
        </w:rPr>
        <w:t xml:space="preserve"> feature</w:t>
      </w:r>
      <w:r w:rsidR="00C17929" w:rsidRPr="00773509">
        <w:rPr>
          <w:lang w:eastAsia="en-CA"/>
        </w:rPr>
        <w:t>s which show greater details and several sub areas with sub categories.</w:t>
      </w:r>
    </w:p>
    <w:p w14:paraId="14E22DB5" w14:textId="498F296A" w:rsidR="00B17A45" w:rsidRPr="00773509" w:rsidRDefault="00B17A45" w:rsidP="00703179">
      <w:pPr>
        <w:spacing w:after="120"/>
        <w:rPr>
          <w:lang w:eastAsia="en-CA"/>
        </w:rPr>
      </w:pPr>
      <w:r w:rsidRPr="00773509">
        <w:rPr>
          <w:lang w:eastAsia="en-CA"/>
        </w:rPr>
        <w:t xml:space="preserve">Resolving this type of discrepancy may require </w:t>
      </w:r>
      <w:r w:rsidR="00703179" w:rsidRPr="00773509">
        <w:rPr>
          <w:lang w:eastAsia="en-CA"/>
        </w:rPr>
        <w:t>I</w:t>
      </w:r>
      <w:r w:rsidRPr="00773509">
        <w:rPr>
          <w:lang w:eastAsia="en-CA"/>
        </w:rPr>
        <w:t xml:space="preserve">nteroperability </w:t>
      </w:r>
      <w:r w:rsidR="00703179" w:rsidRPr="00773509">
        <w:rPr>
          <w:lang w:eastAsia="en-CA"/>
        </w:rPr>
        <w:t>L</w:t>
      </w:r>
      <w:r w:rsidRPr="00773509">
        <w:rPr>
          <w:lang w:eastAsia="en-CA"/>
        </w:rPr>
        <w:t xml:space="preserve">evel 2 or higher, since </w:t>
      </w:r>
      <w:r w:rsidR="00703179" w:rsidRPr="00773509">
        <w:rPr>
          <w:lang w:eastAsia="en-CA"/>
        </w:rPr>
        <w:t>L</w:t>
      </w:r>
      <w:r w:rsidRPr="00773509">
        <w:rPr>
          <w:lang w:eastAsia="en-CA"/>
        </w:rPr>
        <w:t>evel 1 only allows changing of display plan and priority, which may cause “ghosting” in displays due to different geometry for nominally co-located features from different data products.</w:t>
      </w:r>
    </w:p>
    <w:p w14:paraId="1B88B842" w14:textId="44CAC639" w:rsidR="00C17929" w:rsidRPr="00773509" w:rsidRDefault="00C17929" w:rsidP="00703179">
      <w:pPr>
        <w:spacing w:after="120"/>
        <w:rPr>
          <w:rFonts w:ascii="Calibri" w:eastAsia="Times New Roman" w:hAnsi="Calibri" w:cs="Calibri"/>
          <w:color w:val="000000"/>
          <w:lang w:eastAsia="en-CA"/>
        </w:rPr>
      </w:pPr>
      <w:r w:rsidRPr="00773509">
        <w:rPr>
          <w:lang w:eastAsia="en-CA"/>
        </w:rPr>
        <w:t xml:space="preserve">Developers of </w:t>
      </w:r>
      <w:r w:rsidR="00754BE6" w:rsidRPr="00773509">
        <w:rPr>
          <w:lang w:eastAsia="en-CA"/>
        </w:rPr>
        <w:t>P</w:t>
      </w:r>
      <w:r w:rsidRPr="00773509">
        <w:rPr>
          <w:lang w:eastAsia="en-CA"/>
        </w:rPr>
        <w:t xml:space="preserve">roduct </w:t>
      </w:r>
      <w:r w:rsidR="00754BE6" w:rsidRPr="00773509">
        <w:rPr>
          <w:lang w:eastAsia="en-CA"/>
        </w:rPr>
        <w:t>S</w:t>
      </w:r>
      <w:r w:rsidRPr="00773509">
        <w:rPr>
          <w:lang w:eastAsia="en-CA"/>
        </w:rPr>
        <w:t xml:space="preserve">pecifications should examine the </w:t>
      </w:r>
      <w:r w:rsidR="00703179" w:rsidRPr="00773509">
        <w:rPr>
          <w:lang w:eastAsia="en-CA"/>
        </w:rPr>
        <w:t>S</w:t>
      </w:r>
      <w:r w:rsidRPr="00773509">
        <w:rPr>
          <w:lang w:eastAsia="en-CA"/>
        </w:rPr>
        <w:t xml:space="preserve">pecification scope and consider if it is likely that resulting data products include information that will be better or worse than the same information in other products. For example, if information is only for contextual purposes, it is likely that better information is available in another product and in an interoperability ready ECDIS these contextual features should be supressed in the presence of more accurate information. Such expectations should be communicated with the </w:t>
      </w:r>
      <w:r w:rsidR="00754BE6" w:rsidRPr="00773509">
        <w:rPr>
          <w:lang w:eastAsia="en-CA"/>
        </w:rPr>
        <w:t>I</w:t>
      </w:r>
      <w:r w:rsidRPr="00773509">
        <w:rPr>
          <w:lang w:eastAsia="en-CA"/>
        </w:rPr>
        <w:t xml:space="preserve">nteroperability </w:t>
      </w:r>
      <w:r w:rsidR="00754BE6" w:rsidRPr="00773509">
        <w:rPr>
          <w:lang w:eastAsia="en-CA"/>
        </w:rPr>
        <w:t>C</w:t>
      </w:r>
      <w:r w:rsidRPr="00773509">
        <w:rPr>
          <w:lang w:eastAsia="en-CA"/>
        </w:rPr>
        <w:t xml:space="preserve">atalogue developers who can then add appropriate rules to the </w:t>
      </w:r>
      <w:r w:rsidR="00754BE6" w:rsidRPr="00773509">
        <w:rPr>
          <w:lang w:eastAsia="en-CA"/>
        </w:rPr>
        <w:t>I</w:t>
      </w:r>
      <w:r w:rsidRPr="00773509">
        <w:rPr>
          <w:lang w:eastAsia="en-CA"/>
        </w:rPr>
        <w:t xml:space="preserve">nteroperability </w:t>
      </w:r>
      <w:r w:rsidR="00754BE6" w:rsidRPr="00773509">
        <w:rPr>
          <w:lang w:eastAsia="en-CA"/>
        </w:rPr>
        <w:t>C</w:t>
      </w:r>
      <w:r w:rsidRPr="00773509">
        <w:rPr>
          <w:lang w:eastAsia="en-CA"/>
        </w:rPr>
        <w:t>atalogue.</w:t>
      </w:r>
    </w:p>
    <w:p w14:paraId="67117D89" w14:textId="77777777" w:rsidR="00C17929" w:rsidRPr="00773509" w:rsidRDefault="00C17929" w:rsidP="00703179">
      <w:pPr>
        <w:pStyle w:val="Heading3"/>
        <w:tabs>
          <w:tab w:val="clear" w:pos="851"/>
          <w:tab w:val="left" w:pos="709"/>
        </w:tabs>
        <w:spacing w:before="120" w:after="120"/>
      </w:pPr>
      <w:bookmarkStart w:id="1721" w:name="_Toc100669587"/>
      <w:r w:rsidRPr="00773509">
        <w:t>Spatial discrepancies, related to scale or cartographic smoothing</w:t>
      </w:r>
      <w:bookmarkEnd w:id="1721"/>
    </w:p>
    <w:p w14:paraId="090F7666" w14:textId="775E246D" w:rsidR="00C17929" w:rsidRPr="00773509" w:rsidRDefault="00C17929" w:rsidP="00703179">
      <w:pPr>
        <w:spacing w:after="120"/>
        <w:rPr>
          <w:lang w:eastAsia="en-CA"/>
        </w:rPr>
      </w:pPr>
      <w:r w:rsidRPr="00773509">
        <w:rPr>
          <w:lang w:eastAsia="en-CA"/>
        </w:rPr>
        <w:t xml:space="preserve">Where there is the expectation of differences of geometry for same feature instance in different products it is important to establish the cause, as this will likely impact the solution implemented in the </w:t>
      </w:r>
      <w:r w:rsidR="00A27F98" w:rsidRPr="00773509">
        <w:rPr>
          <w:lang w:eastAsia="en-CA"/>
        </w:rPr>
        <w:t>I</w:t>
      </w:r>
      <w:r w:rsidRPr="00773509">
        <w:rPr>
          <w:lang w:eastAsia="en-CA"/>
        </w:rPr>
        <w:t xml:space="preserve">nteroperability </w:t>
      </w:r>
      <w:r w:rsidR="00A27F98" w:rsidRPr="00773509">
        <w:rPr>
          <w:lang w:eastAsia="en-CA"/>
        </w:rPr>
        <w:t>C</w:t>
      </w:r>
      <w:r w:rsidRPr="00773509">
        <w:rPr>
          <w:lang w:eastAsia="en-CA"/>
        </w:rPr>
        <w:t xml:space="preserve">atalogue. If the cause is related to scale or cartographic smoothing in one product over another due to issues such as different scopes (intended use) of the </w:t>
      </w:r>
      <w:r w:rsidR="00A27F98" w:rsidRPr="00773509">
        <w:rPr>
          <w:lang w:eastAsia="en-CA"/>
        </w:rPr>
        <w:t>S</w:t>
      </w:r>
      <w:r w:rsidRPr="00773509">
        <w:rPr>
          <w:lang w:eastAsia="en-CA"/>
        </w:rPr>
        <w:t xml:space="preserve">pecifications, the </w:t>
      </w:r>
      <w:r w:rsidR="00A27F98" w:rsidRPr="00773509">
        <w:rPr>
          <w:lang w:eastAsia="en-CA"/>
        </w:rPr>
        <w:t>I</w:t>
      </w:r>
      <w:r w:rsidRPr="00773509">
        <w:rPr>
          <w:lang w:eastAsia="en-CA"/>
        </w:rPr>
        <w:t xml:space="preserve">nteroperability </w:t>
      </w:r>
      <w:r w:rsidR="00A27F98" w:rsidRPr="00773509">
        <w:rPr>
          <w:lang w:eastAsia="en-CA"/>
        </w:rPr>
        <w:t>C</w:t>
      </w:r>
      <w:r w:rsidRPr="00773509">
        <w:rPr>
          <w:lang w:eastAsia="en-CA"/>
        </w:rPr>
        <w:t>atalogue developers should consider supressing the lesser detailed product and promoting the product with greater detail. If it is irregular occurrences of spatial discrepancies, it may be appropriate to supress the instances where there are less detail and promote the more detailed instances.</w:t>
      </w:r>
    </w:p>
    <w:p w14:paraId="313DEEFD" w14:textId="42533A1F" w:rsidR="00C17929" w:rsidRPr="00773509" w:rsidRDefault="00C17929" w:rsidP="00703179">
      <w:pPr>
        <w:spacing w:after="120"/>
        <w:rPr>
          <w:lang w:eastAsia="en-CA"/>
        </w:rPr>
      </w:pPr>
      <w:r w:rsidRPr="00773509">
        <w:rPr>
          <w:lang w:eastAsia="en-CA"/>
        </w:rPr>
        <w:t>E</w:t>
      </w:r>
      <w:r w:rsidR="00A27F98" w:rsidRPr="00773509">
        <w:rPr>
          <w:lang w:eastAsia="en-CA"/>
        </w:rPr>
        <w:t>XAMPLE</w:t>
      </w:r>
      <w:r w:rsidRPr="00773509">
        <w:rPr>
          <w:lang w:eastAsia="en-CA"/>
        </w:rPr>
        <w:t>: ENC has approximate surface curren</w:t>
      </w:r>
      <w:r w:rsidR="00A27F98" w:rsidRPr="00773509">
        <w:rPr>
          <w:lang w:eastAsia="en-CA"/>
        </w:rPr>
        <w:t>t instances using climatic data;</w:t>
      </w:r>
      <w:r w:rsidRPr="00773509">
        <w:rPr>
          <w:lang w:eastAsia="en-CA"/>
        </w:rPr>
        <w:t xml:space="preserve"> </w:t>
      </w:r>
      <w:r w:rsidR="00A45D09" w:rsidRPr="00773509">
        <w:rPr>
          <w:lang w:eastAsia="en-CA"/>
        </w:rPr>
        <w:t>s</w:t>
      </w:r>
      <w:r w:rsidRPr="00773509">
        <w:rPr>
          <w:lang w:eastAsia="en-CA"/>
        </w:rPr>
        <w:t xml:space="preserve">urface current gridded data has greater details and </w:t>
      </w:r>
      <w:r w:rsidR="002E6E57" w:rsidRPr="00773509">
        <w:rPr>
          <w:lang w:eastAsia="en-CA"/>
        </w:rPr>
        <w:t xml:space="preserve">is </w:t>
      </w:r>
      <w:r w:rsidRPr="00773509">
        <w:rPr>
          <w:lang w:eastAsia="en-CA"/>
        </w:rPr>
        <w:t>daily updated.</w:t>
      </w:r>
    </w:p>
    <w:p w14:paraId="066A44A5" w14:textId="33C4573A" w:rsidR="008175E7" w:rsidRPr="00773509" w:rsidRDefault="008175E7" w:rsidP="00703179">
      <w:pPr>
        <w:spacing w:after="120"/>
      </w:pPr>
      <w:r w:rsidRPr="00773509">
        <w:t xml:space="preserve">Resolving this type of discrepancy may require </w:t>
      </w:r>
      <w:r w:rsidR="00A45D09" w:rsidRPr="00773509">
        <w:t>I</w:t>
      </w:r>
      <w:r w:rsidRPr="00773509">
        <w:t xml:space="preserve">nteroperability </w:t>
      </w:r>
      <w:r w:rsidR="00A45D09" w:rsidRPr="00773509">
        <w:t>L</w:t>
      </w:r>
      <w:r w:rsidRPr="00773509">
        <w:t xml:space="preserve">evel 2 or higher, since </w:t>
      </w:r>
      <w:r w:rsidR="00A45D09" w:rsidRPr="00773509">
        <w:t>L</w:t>
      </w:r>
      <w:r w:rsidRPr="00773509">
        <w:t xml:space="preserve">evel 1 only allows changing of display plan and priority, which may cause “ghosting” in displays due to different spatial types, cartographic </w:t>
      </w:r>
      <w:r w:rsidR="003C1363" w:rsidRPr="00773509">
        <w:t>smoothing</w:t>
      </w:r>
      <w:r w:rsidRPr="00773509">
        <w:t>, or different coordinates at different scales for nominally co-located features from different data products.</w:t>
      </w:r>
    </w:p>
    <w:p w14:paraId="300621C6" w14:textId="33BA1FFF" w:rsidR="00C17929" w:rsidRPr="00773509" w:rsidRDefault="00C17929" w:rsidP="00703179">
      <w:pPr>
        <w:spacing w:after="120"/>
      </w:pPr>
      <w:r w:rsidRPr="00773509">
        <w:t xml:space="preserve">Developers of </w:t>
      </w:r>
      <w:r w:rsidR="00A27F98" w:rsidRPr="00773509">
        <w:t>P</w:t>
      </w:r>
      <w:r w:rsidRPr="00773509">
        <w:t xml:space="preserve">roduct </w:t>
      </w:r>
      <w:r w:rsidR="00A27F98" w:rsidRPr="00773509">
        <w:t>S</w:t>
      </w:r>
      <w:r w:rsidRPr="00773509">
        <w:t xml:space="preserve">pecifications should examine the </w:t>
      </w:r>
      <w:r w:rsidR="00A27F98" w:rsidRPr="00773509">
        <w:t>S</w:t>
      </w:r>
      <w:r w:rsidRPr="00773509">
        <w:t xml:space="preserve">pecification scope and consider if it is likely that resulting data products include information that will be better or worse than the same information in other products. For example, if information is only for contextual purposes or is reduced in detail due to scale, it may be that better information is available in another product and in an interoperability ready ECDIS these lesser detailed features should be supressed in the presence of more accurate information. Such expectations should be communicated with the </w:t>
      </w:r>
      <w:r w:rsidR="00A27F98" w:rsidRPr="00773509">
        <w:t>I</w:t>
      </w:r>
      <w:r w:rsidRPr="00773509">
        <w:t xml:space="preserve">nteroperability </w:t>
      </w:r>
      <w:r w:rsidR="00A27F98" w:rsidRPr="00773509">
        <w:t>C</w:t>
      </w:r>
      <w:r w:rsidRPr="00773509">
        <w:t xml:space="preserve">atalogue developers who can then add appropriate rules to the </w:t>
      </w:r>
      <w:r w:rsidR="00A27F98" w:rsidRPr="00773509">
        <w:t>I</w:t>
      </w:r>
      <w:r w:rsidRPr="00773509">
        <w:t xml:space="preserve">nteroperability </w:t>
      </w:r>
      <w:r w:rsidR="00A27F98" w:rsidRPr="00773509">
        <w:t>C</w:t>
      </w:r>
      <w:r w:rsidRPr="00773509">
        <w:t>atalogue.</w:t>
      </w:r>
    </w:p>
    <w:p w14:paraId="0E530A44" w14:textId="77777777" w:rsidR="00A45D09" w:rsidRPr="00773509" w:rsidRDefault="00A45D09" w:rsidP="00703179">
      <w:pPr>
        <w:spacing w:after="120"/>
      </w:pPr>
    </w:p>
    <w:p w14:paraId="764A75CE" w14:textId="77777777" w:rsidR="00C17929" w:rsidRPr="00773509" w:rsidRDefault="00C17929" w:rsidP="00A45D09">
      <w:pPr>
        <w:pStyle w:val="Heading2"/>
        <w:numPr>
          <w:ilvl w:val="1"/>
          <w:numId w:val="3"/>
        </w:numPr>
        <w:spacing w:before="120" w:after="200"/>
        <w:ind w:left="578" w:hanging="578"/>
        <w:rPr>
          <w:rFonts w:eastAsia="MS Mincho"/>
        </w:rPr>
      </w:pPr>
      <w:bookmarkStart w:id="1722" w:name="_Toc488010244"/>
      <w:bookmarkStart w:id="1723" w:name="_Toc100669588"/>
      <w:r w:rsidRPr="00773509">
        <w:rPr>
          <w:rFonts w:eastAsia="MS Mincho"/>
        </w:rPr>
        <w:t>Display of text</w:t>
      </w:r>
      <w:bookmarkEnd w:id="1722"/>
      <w:bookmarkEnd w:id="1723"/>
    </w:p>
    <w:p w14:paraId="2196479D" w14:textId="611FF5C4" w:rsidR="00C17929" w:rsidRPr="00773509" w:rsidRDefault="00C17929" w:rsidP="00A45D09">
      <w:pPr>
        <w:spacing w:after="120"/>
      </w:pPr>
      <w:r w:rsidRPr="00773509">
        <w:t>For details about display of text, including placement, display select</w:t>
      </w:r>
      <w:r w:rsidR="006E5F36" w:rsidRPr="00773509">
        <w:t>ion and management of long text, s</w:t>
      </w:r>
      <w:r w:rsidRPr="00773509">
        <w:t>ee</w:t>
      </w:r>
      <w:r w:rsidR="00C275FB" w:rsidRPr="00773509">
        <w:t xml:space="preserve"> </w:t>
      </w:r>
      <w:r w:rsidR="0090778F" w:rsidRPr="00773509">
        <w:t>C</w:t>
      </w:r>
      <w:r w:rsidR="005C403F" w:rsidRPr="00773509">
        <w:t xml:space="preserve">lause </w:t>
      </w:r>
      <w:r w:rsidR="006E5F36" w:rsidRPr="00773509">
        <w:t>10.8</w:t>
      </w:r>
      <w:r w:rsidRPr="00773509">
        <w:t xml:space="preserve">. The </w:t>
      </w:r>
      <w:r w:rsidR="006E5F36" w:rsidRPr="00773509">
        <w:t>I</w:t>
      </w:r>
      <w:r w:rsidRPr="00773509">
        <w:t xml:space="preserve">nteroperability </w:t>
      </w:r>
      <w:r w:rsidR="006E5F36" w:rsidRPr="00773509">
        <w:t>C</w:t>
      </w:r>
      <w:r w:rsidRPr="00773509">
        <w:t>atalogue does</w:t>
      </w:r>
      <w:r w:rsidR="00C4475F" w:rsidRPr="00773509">
        <w:t xml:space="preserve"> not address these issues</w:t>
      </w:r>
      <w:r w:rsidRPr="00773509">
        <w:t xml:space="preserve"> in general terms.</w:t>
      </w:r>
    </w:p>
    <w:p w14:paraId="1D461B8B" w14:textId="6122C823" w:rsidR="00C17929" w:rsidRPr="00773509" w:rsidRDefault="00C17929" w:rsidP="00A45D09">
      <w:pPr>
        <w:spacing w:after="120"/>
      </w:pPr>
      <w:r w:rsidRPr="00773509">
        <w:t xml:space="preserve">Developers of </w:t>
      </w:r>
      <w:r w:rsidR="006E5F36" w:rsidRPr="00773509">
        <w:t>P</w:t>
      </w:r>
      <w:r w:rsidRPr="00773509">
        <w:t xml:space="preserve">roduct </w:t>
      </w:r>
      <w:r w:rsidR="006E5F36" w:rsidRPr="00773509">
        <w:t>S</w:t>
      </w:r>
      <w:r w:rsidRPr="00773509">
        <w:t xml:space="preserve">pecifications should be aware that the instructions they place within the </w:t>
      </w:r>
      <w:r w:rsidR="006E5F36" w:rsidRPr="00773509">
        <w:t>P</w:t>
      </w:r>
      <w:r w:rsidRPr="00773509">
        <w:t xml:space="preserve">roduct </w:t>
      </w:r>
      <w:r w:rsidR="006E5F36" w:rsidRPr="00773509">
        <w:t>S</w:t>
      </w:r>
      <w:r w:rsidRPr="00773509">
        <w:t>pecification generally carry through even when the product is used in ECDIS in interoperability mode. Moreover, text placement issues in interoperability mode are expected to occur at the border between two products which may result in text being partially obscured due to priority issues. OEMs have long experience with solving such issues from S</w:t>
      </w:r>
      <w:r w:rsidR="006E5F36" w:rsidRPr="00773509">
        <w:t>-57 ECDIS;</w:t>
      </w:r>
      <w:r w:rsidRPr="00773509">
        <w:t xml:space="preserve"> and advi</w:t>
      </w:r>
      <w:r w:rsidR="007A20D7" w:rsidRPr="00773509">
        <w:t>c</w:t>
      </w:r>
      <w:r w:rsidRPr="00773509">
        <w:t xml:space="preserve">e should be sought with them in how to </w:t>
      </w:r>
      <w:r w:rsidRPr="00773509">
        <w:lastRenderedPageBreak/>
        <w:t xml:space="preserve">mitigate such issues. Additionally, </w:t>
      </w:r>
      <w:r w:rsidR="00A45D09" w:rsidRPr="00773509">
        <w:t>c</w:t>
      </w:r>
      <w:r w:rsidR="005C403F" w:rsidRPr="00773509">
        <w:t xml:space="preserve">lause </w:t>
      </w:r>
      <w:r w:rsidR="006E5F36" w:rsidRPr="00773509">
        <w:t>10.8</w:t>
      </w:r>
      <w:r w:rsidR="00BB1F90" w:rsidRPr="00773509">
        <w:t xml:space="preserve"> </w:t>
      </w:r>
      <w:r w:rsidRPr="00773509">
        <w:t>invites OEMs to provide functionality that seek to address most of the issues that cause text to be partially obscured.</w:t>
      </w:r>
    </w:p>
    <w:p w14:paraId="596D22C1" w14:textId="77777777" w:rsidR="00A45D09" w:rsidRPr="00773509" w:rsidRDefault="00A45D09" w:rsidP="00A45D09">
      <w:pPr>
        <w:spacing w:after="120"/>
      </w:pPr>
    </w:p>
    <w:p w14:paraId="259B5E3E" w14:textId="1623B80C" w:rsidR="00C17929" w:rsidRPr="00773509" w:rsidRDefault="00C17929" w:rsidP="00A45D09">
      <w:pPr>
        <w:pStyle w:val="Heading2"/>
        <w:numPr>
          <w:ilvl w:val="1"/>
          <w:numId w:val="3"/>
        </w:numPr>
        <w:spacing w:before="120" w:after="200"/>
        <w:ind w:left="578" w:hanging="578"/>
        <w:rPr>
          <w:rFonts w:eastAsia="MS Mincho"/>
        </w:rPr>
      </w:pPr>
      <w:bookmarkStart w:id="1724" w:name="_Toc488010245"/>
      <w:bookmarkStart w:id="1725" w:name="_Ref517377054"/>
      <w:bookmarkStart w:id="1726" w:name="_Ref30546180"/>
      <w:bookmarkStart w:id="1727" w:name="_Toc100669589"/>
      <w:r w:rsidRPr="00773509">
        <w:rPr>
          <w:rFonts w:eastAsia="MS Mincho"/>
        </w:rPr>
        <w:t xml:space="preserve">Skin-of-the-earth </w:t>
      </w:r>
      <w:bookmarkEnd w:id="1724"/>
      <w:bookmarkEnd w:id="1725"/>
      <w:r w:rsidR="00F931D8" w:rsidRPr="00773509">
        <w:rPr>
          <w:rFonts w:eastAsia="MS Mincho"/>
        </w:rPr>
        <w:t>feature operations</w:t>
      </w:r>
      <w:bookmarkEnd w:id="1726"/>
      <w:bookmarkEnd w:id="1727"/>
    </w:p>
    <w:p w14:paraId="4BDA3DE4" w14:textId="0592F719" w:rsidR="00F931D8" w:rsidRPr="00773509" w:rsidRDefault="00F931D8" w:rsidP="00A45D09">
      <w:pPr>
        <w:spacing w:after="120"/>
      </w:pPr>
      <w:r w:rsidRPr="00773509">
        <w:t>Special care is needed when specifying interoperability for skin-of-the-earth features, to ensure that the result still qualifies as skin-of-the-earth.</w:t>
      </w:r>
      <w:r w:rsidR="002E007B" w:rsidRPr="00773509">
        <w:t xml:space="preserve"> Consideration should also be given to the effect on alarms and indications.</w:t>
      </w:r>
    </w:p>
    <w:p w14:paraId="4C47CF16" w14:textId="2064CB0A" w:rsidR="00F931D8" w:rsidRPr="00773509" w:rsidRDefault="00F931D8" w:rsidP="00A45D09">
      <w:pPr>
        <w:pStyle w:val="Heading3"/>
        <w:tabs>
          <w:tab w:val="clear" w:pos="851"/>
          <w:tab w:val="left" w:pos="709"/>
        </w:tabs>
        <w:spacing w:before="120" w:after="120"/>
      </w:pPr>
      <w:bookmarkStart w:id="1728" w:name="_Toc100669590"/>
      <w:r w:rsidRPr="00773509">
        <w:t>Skin-of-the-earth feature replacement</w:t>
      </w:r>
      <w:bookmarkEnd w:id="1728"/>
    </w:p>
    <w:p w14:paraId="625E8B89" w14:textId="1AC102CA" w:rsidR="00DC2870" w:rsidRPr="00773509" w:rsidRDefault="00DC2870" w:rsidP="00A45D09">
      <w:pPr>
        <w:spacing w:after="120"/>
      </w:pPr>
      <w:r w:rsidRPr="00773509">
        <w:t xml:space="preserve">As with other operations involving combining geometries, skin-of-the earth feature replacement is possible only in </w:t>
      </w:r>
      <w:r w:rsidR="00A45D09" w:rsidRPr="00773509">
        <w:t>I</w:t>
      </w:r>
      <w:r w:rsidRPr="00773509">
        <w:t xml:space="preserve">nteroperability Levels 3 and 4. Further guidance on addressing this problem in an Interoperability Catalogue is therefore provided in Parts </w:t>
      </w:r>
      <w:r w:rsidR="00520B71">
        <w:t>C</w:t>
      </w:r>
      <w:r w:rsidRPr="00773509">
        <w:t xml:space="preserve"> and </w:t>
      </w:r>
      <w:r w:rsidR="00520B71">
        <w:t>D</w:t>
      </w:r>
      <w:r w:rsidRPr="00773509">
        <w:t xml:space="preserve"> of this Specification.</w:t>
      </w:r>
    </w:p>
    <w:p w14:paraId="7C43F227" w14:textId="01CBBC88" w:rsidR="000B2AF0" w:rsidRPr="00773509" w:rsidRDefault="000B2AF0" w:rsidP="00A45D09">
      <w:pPr>
        <w:spacing w:after="120"/>
      </w:pPr>
      <w:r w:rsidRPr="00773509">
        <w:t xml:space="preserve">NOTE: This </w:t>
      </w:r>
      <w:r w:rsidR="005C403F" w:rsidRPr="00773509">
        <w:t xml:space="preserve">clause </w:t>
      </w:r>
      <w:r w:rsidRPr="00773509">
        <w:t xml:space="preserve">does not preclude </w:t>
      </w:r>
      <w:r w:rsidR="00145885" w:rsidRPr="00773509">
        <w:t>Level 1 or 2 operations</w:t>
      </w:r>
      <w:r w:rsidRPr="00773509">
        <w:t xml:space="preserve"> o</w:t>
      </w:r>
      <w:r w:rsidR="00145885" w:rsidRPr="00773509">
        <w:t>n</w:t>
      </w:r>
      <w:r w:rsidRPr="00773509">
        <w:t xml:space="preserve"> skin-of-the-earth features</w:t>
      </w:r>
      <w:r w:rsidR="00E53DAE" w:rsidRPr="00773509">
        <w:t>, if necessary for specific, well-defined, application domains</w:t>
      </w:r>
      <w:r w:rsidR="00A45D09" w:rsidRPr="00773509">
        <w:t>; for example</w:t>
      </w:r>
      <w:r w:rsidR="00E53DAE" w:rsidRPr="00773509">
        <w:t>, berthing operations.</w:t>
      </w:r>
    </w:p>
    <w:p w14:paraId="1576CAC6" w14:textId="3E2ED61C" w:rsidR="00C17929" w:rsidRPr="00773509" w:rsidRDefault="00C17929" w:rsidP="00A45D09">
      <w:pPr>
        <w:pStyle w:val="Heading3"/>
        <w:tabs>
          <w:tab w:val="clear" w:pos="851"/>
          <w:tab w:val="left" w:pos="709"/>
        </w:tabs>
        <w:spacing w:before="120" w:after="120"/>
      </w:pPr>
      <w:bookmarkStart w:id="1729" w:name="_Toc100669591"/>
      <w:r w:rsidRPr="00773509">
        <w:t>Skin-of-</w:t>
      </w:r>
      <w:r w:rsidR="00F931D8" w:rsidRPr="00773509">
        <w:t>the-</w:t>
      </w:r>
      <w:r w:rsidRPr="00773509">
        <w:t>earth feature adjusting</w:t>
      </w:r>
      <w:bookmarkEnd w:id="1729"/>
    </w:p>
    <w:p w14:paraId="64B8FF71" w14:textId="6FD23E66" w:rsidR="00F931D8" w:rsidRPr="00773509" w:rsidRDefault="00C17929" w:rsidP="00A45D09">
      <w:pPr>
        <w:spacing w:after="120"/>
      </w:pPr>
      <w:r w:rsidRPr="00773509">
        <w:t>In interoperability mode, skin-of-the-earth feature adjustment is a specialization of combined geometry, see</w:t>
      </w:r>
      <w:r w:rsidR="001D66C2" w:rsidRPr="00773509">
        <w:t xml:space="preserve"> </w:t>
      </w:r>
      <w:r w:rsidR="00A45D09" w:rsidRPr="00773509">
        <w:t>c</w:t>
      </w:r>
      <w:r w:rsidR="0090778F" w:rsidRPr="00773509">
        <w:t xml:space="preserve">lause </w:t>
      </w:r>
      <w:r w:rsidR="006E5F36" w:rsidRPr="00773509">
        <w:t>8.2.1</w:t>
      </w:r>
      <w:r w:rsidRPr="00773509">
        <w:t xml:space="preserve"> for details. Also see</w:t>
      </w:r>
      <w:r w:rsidR="001D66C2" w:rsidRPr="00773509">
        <w:t xml:space="preserve"> </w:t>
      </w:r>
      <w:r w:rsidR="00A2579C" w:rsidRPr="00773509">
        <w:t>c</w:t>
      </w:r>
      <w:r w:rsidR="006E5F36" w:rsidRPr="00773509">
        <w:t>lause</w:t>
      </w:r>
      <w:r w:rsidR="001D66C2" w:rsidRPr="00773509">
        <w:t>s</w:t>
      </w:r>
      <w:r w:rsidRPr="00773509">
        <w:t xml:space="preserve"> </w:t>
      </w:r>
      <w:r w:rsidR="006E5F36" w:rsidRPr="00773509">
        <w:t>10.9</w:t>
      </w:r>
      <w:r w:rsidRPr="00773509">
        <w:t xml:space="preserve"> and </w:t>
      </w:r>
      <w:r w:rsidR="006E5F36" w:rsidRPr="00773509">
        <w:t>10.9.1</w:t>
      </w:r>
      <w:r w:rsidRPr="00773509">
        <w:t xml:space="preserve"> for portrayal considerations.</w:t>
      </w:r>
    </w:p>
    <w:p w14:paraId="094DDA23" w14:textId="2AA9F8C3" w:rsidR="00C17929" w:rsidRPr="00773509" w:rsidRDefault="00C17929" w:rsidP="00A45D09">
      <w:pPr>
        <w:spacing w:after="120"/>
      </w:pPr>
      <w:r w:rsidRPr="00773509">
        <w:t>Additional considerations should be given to the attributes of th</w:t>
      </w:r>
      <w:r w:rsidR="006E5F36" w:rsidRPr="00773509">
        <w:t>e resulting skin-of-the-</w:t>
      </w:r>
      <w:r w:rsidRPr="00773509">
        <w:t>earth feature, as a combined feature may have altered geographical representation, attribute combinations or attribute values.</w:t>
      </w:r>
    </w:p>
    <w:p w14:paraId="0AB619C7" w14:textId="4C4B57F3" w:rsidR="00C17929" w:rsidRPr="00773509" w:rsidRDefault="00C17929" w:rsidP="00A45D09">
      <w:pPr>
        <w:spacing w:after="120"/>
      </w:pPr>
      <w:r w:rsidRPr="00773509">
        <w:t>E</w:t>
      </w:r>
      <w:r w:rsidR="006E5F36" w:rsidRPr="00773509">
        <w:t>XAMPLE</w:t>
      </w:r>
      <w:r w:rsidR="006D7C53" w:rsidRPr="00773509">
        <w:t>:</w:t>
      </w:r>
      <w:r w:rsidRPr="00773509">
        <w:t xml:space="preserve"> Shoaling in a channel in an ENC may be indicated by high definition bathymetry, and a shallower channel hybrid feature replaces the ENC feature, which also has an amended s</w:t>
      </w:r>
      <w:r w:rsidR="006E5F36" w:rsidRPr="00773509">
        <w:t>hape. Depth areas adjacent grow</w:t>
      </w:r>
      <w:r w:rsidRPr="00773509">
        <w:t xml:space="preserve"> due to the shoaling. </w:t>
      </w:r>
    </w:p>
    <w:p w14:paraId="6FB0BEB2" w14:textId="77777777" w:rsidR="00A2579C" w:rsidRPr="00773509" w:rsidRDefault="00A2579C" w:rsidP="00A45D09">
      <w:pPr>
        <w:spacing w:after="120"/>
      </w:pPr>
    </w:p>
    <w:p w14:paraId="0707AF74" w14:textId="77777777" w:rsidR="00C17929" w:rsidRPr="00773509" w:rsidRDefault="00C17929" w:rsidP="00A2579C">
      <w:pPr>
        <w:pStyle w:val="Heading2"/>
        <w:spacing w:before="120" w:after="200"/>
      </w:pPr>
      <w:bookmarkStart w:id="1730" w:name="_Toc100669592"/>
      <w:r w:rsidRPr="00773509">
        <w:t>Blended feature concepts</w:t>
      </w:r>
      <w:bookmarkEnd w:id="1730"/>
    </w:p>
    <w:p w14:paraId="4CE2A58B" w14:textId="46427356" w:rsidR="00C17929" w:rsidRPr="00773509" w:rsidRDefault="00C17929" w:rsidP="00A2579C">
      <w:pPr>
        <w:spacing w:after="120"/>
      </w:pPr>
      <w:r w:rsidRPr="00773509">
        <w:t xml:space="preserve">Blended feature concepts or blended portrayals can be produced by using transparency between related features; or creating a temporary blended feature; or blended portrayal (rule and/or symbol) of specific combinations of features from different products. See </w:t>
      </w:r>
      <w:r w:rsidR="00A2579C" w:rsidRPr="00773509">
        <w:t>c</w:t>
      </w:r>
      <w:r w:rsidR="00C44157" w:rsidRPr="00773509">
        <w:t>lause</w:t>
      </w:r>
      <w:r w:rsidR="00545000" w:rsidRPr="00773509">
        <w:t xml:space="preserve"> </w:t>
      </w:r>
      <w:r w:rsidR="00C44157" w:rsidRPr="00773509">
        <w:t>10.</w:t>
      </w:r>
      <w:r w:rsidR="00461065" w:rsidRPr="00773509">
        <w:t>10</w:t>
      </w:r>
      <w:r w:rsidR="000C2455" w:rsidRPr="00773509">
        <w:t xml:space="preserve"> </w:t>
      </w:r>
      <w:r w:rsidRPr="00773509">
        <w:t>for portrayal considerations and example of use case. Blended feature</w:t>
      </w:r>
      <w:r w:rsidR="0088606C" w:rsidRPr="00773509">
        <w:t>s</w:t>
      </w:r>
      <w:r w:rsidRPr="00773509">
        <w:t xml:space="preserve"> or blended portrayal are only possible in </w:t>
      </w:r>
      <w:r w:rsidR="00A2579C" w:rsidRPr="00773509">
        <w:t>I</w:t>
      </w:r>
      <w:r w:rsidRPr="00773509">
        <w:t xml:space="preserve">nteroperability </w:t>
      </w:r>
      <w:r w:rsidR="00574B55" w:rsidRPr="00773509">
        <w:t xml:space="preserve">Levels </w:t>
      </w:r>
      <w:r w:rsidRPr="00773509">
        <w:t xml:space="preserve">3 and 4. Such blended concepts will typically be created by using </w:t>
      </w:r>
      <w:r w:rsidRPr="00773509">
        <w:rPr>
          <w:b/>
        </w:rPr>
        <w:t>S100_IC_PredefinedCombination</w:t>
      </w:r>
      <w:r w:rsidRPr="00773509">
        <w:t xml:space="preserve"> which link to a hybrid </w:t>
      </w:r>
      <w:r w:rsidR="00C44157" w:rsidRPr="00773509">
        <w:t>P</w:t>
      </w:r>
      <w:r w:rsidRPr="00773509">
        <w:t xml:space="preserve">ortrayal </w:t>
      </w:r>
      <w:r w:rsidR="00C44157" w:rsidRPr="00773509">
        <w:t>C</w:t>
      </w:r>
      <w:r w:rsidRPr="00773509">
        <w:t>atalogue that include</w:t>
      </w:r>
      <w:r w:rsidR="00C44157" w:rsidRPr="00773509">
        <w:t>s</w:t>
      </w:r>
      <w:r w:rsidRPr="00773509">
        <w:t xml:space="preserve"> the features to be combined and a suppression rule, for example by using </w:t>
      </w:r>
      <w:r w:rsidRPr="00773509">
        <w:rPr>
          <w:b/>
        </w:rPr>
        <w:t>S100_IC_SuppressedFeatureLayer</w:t>
      </w:r>
      <w:r w:rsidRPr="00773509">
        <w:t>, for the features that are to be replaced.</w:t>
      </w:r>
    </w:p>
    <w:p w14:paraId="2DF5AC60" w14:textId="408AC43B" w:rsidR="00C17929" w:rsidRPr="00773509" w:rsidRDefault="00C17929" w:rsidP="00A2579C">
      <w:pPr>
        <w:spacing w:after="120"/>
      </w:pPr>
      <w:r w:rsidRPr="00773509">
        <w:t xml:space="preserve">Developers of </w:t>
      </w:r>
      <w:r w:rsidR="00C44157" w:rsidRPr="00773509">
        <w:t>P</w:t>
      </w:r>
      <w:r w:rsidRPr="00773509">
        <w:t xml:space="preserve">roduct </w:t>
      </w:r>
      <w:r w:rsidR="00C44157" w:rsidRPr="00773509">
        <w:t>S</w:t>
      </w:r>
      <w:r w:rsidRPr="00773509">
        <w:t xml:space="preserve">pecifications that </w:t>
      </w:r>
      <w:r w:rsidR="002A3E3A" w:rsidRPr="00773509">
        <w:t xml:space="preserve">are likely </w:t>
      </w:r>
      <w:r w:rsidRPr="00773509">
        <w:t>to be used in blended feature concepts by ECDIS in interoperability mode should communicate the</w:t>
      </w:r>
      <w:r w:rsidR="002A3E3A" w:rsidRPr="00773509">
        <w:t>ir</w:t>
      </w:r>
      <w:r w:rsidRPr="00773509">
        <w:t xml:space="preserve"> intentions with developers of related </w:t>
      </w:r>
      <w:r w:rsidR="00C44157" w:rsidRPr="00773509">
        <w:t>S</w:t>
      </w:r>
      <w:r w:rsidRPr="00773509">
        <w:t xml:space="preserve">pecifications </w:t>
      </w:r>
      <w:r w:rsidR="002A3E3A" w:rsidRPr="00773509">
        <w:t>so</w:t>
      </w:r>
      <w:r w:rsidRPr="00773509">
        <w:t xml:space="preserve"> that awareness is created about the </w:t>
      </w:r>
      <w:r w:rsidR="002A3E3A" w:rsidRPr="00773509">
        <w:t>inter-</w:t>
      </w:r>
      <w:r w:rsidRPr="00773509">
        <w:t xml:space="preserve">dependencies of these types of relationships. </w:t>
      </w:r>
      <w:r w:rsidR="002A3E3A" w:rsidRPr="00773509">
        <w:t>Such communication is especially important</w:t>
      </w:r>
      <w:r w:rsidRPr="00773509">
        <w:t xml:space="preserve"> when revisions to these </w:t>
      </w:r>
      <w:r w:rsidR="00C44157" w:rsidRPr="00773509">
        <w:t>S</w:t>
      </w:r>
      <w:r w:rsidRPr="00773509">
        <w:t xml:space="preserve">pecifications are considered. </w:t>
      </w:r>
      <w:r w:rsidR="002A3E3A" w:rsidRPr="00773509">
        <w:t xml:space="preserve">Doing so </w:t>
      </w:r>
      <w:r w:rsidRPr="00773509">
        <w:t xml:space="preserve">will help manage risks to breaking the relationships as the related </w:t>
      </w:r>
      <w:r w:rsidR="00C44157" w:rsidRPr="00773509">
        <w:t>P</w:t>
      </w:r>
      <w:r w:rsidRPr="00773509">
        <w:t xml:space="preserve">roduct </w:t>
      </w:r>
      <w:r w:rsidR="00C44157" w:rsidRPr="00773509">
        <w:t>S</w:t>
      </w:r>
      <w:r w:rsidRPr="00773509">
        <w:t>pecifications transition through their life cycle.</w:t>
      </w:r>
    </w:p>
    <w:p w14:paraId="7E4F7577" w14:textId="77777777" w:rsidR="00A2579C" w:rsidRPr="00773509" w:rsidRDefault="00A2579C" w:rsidP="00A2579C">
      <w:pPr>
        <w:spacing w:after="120"/>
      </w:pPr>
    </w:p>
    <w:p w14:paraId="44E2A169" w14:textId="77777777" w:rsidR="00C17929" w:rsidRPr="00773509" w:rsidRDefault="00C17929" w:rsidP="00A2579C">
      <w:pPr>
        <w:pStyle w:val="Heading2"/>
        <w:numPr>
          <w:ilvl w:val="1"/>
          <w:numId w:val="3"/>
        </w:numPr>
        <w:spacing w:before="120" w:after="200"/>
        <w:ind w:left="578" w:hanging="578"/>
        <w:rPr>
          <w:rFonts w:eastAsia="MS Mincho"/>
        </w:rPr>
      </w:pPr>
      <w:bookmarkStart w:id="1731" w:name="_Toc488010246"/>
      <w:bookmarkStart w:id="1732" w:name="_Toc100669593"/>
      <w:r w:rsidRPr="00773509">
        <w:rPr>
          <w:rFonts w:eastAsia="MS Mincho"/>
        </w:rPr>
        <w:t>Hierarchy of data</w:t>
      </w:r>
      <w:bookmarkEnd w:id="1731"/>
      <w:bookmarkEnd w:id="1732"/>
    </w:p>
    <w:p w14:paraId="5FAF5D26" w14:textId="77777777" w:rsidR="000120BA" w:rsidRPr="00773509" w:rsidRDefault="00C17929" w:rsidP="00A2579C">
      <w:pPr>
        <w:spacing w:after="120"/>
      </w:pPr>
      <w:r w:rsidRPr="00773509">
        <w:t>In this context, hierarchy of data means the stacking of data products (layers) within a predefined combination.</w:t>
      </w:r>
    </w:p>
    <w:p w14:paraId="66B30962" w14:textId="7FC75958" w:rsidR="000120BA" w:rsidRPr="00773509" w:rsidRDefault="000120BA" w:rsidP="00A2579C">
      <w:pPr>
        <w:spacing w:after="120"/>
      </w:pPr>
      <w:r w:rsidRPr="00773509">
        <w:t xml:space="preserve">In Level 1 interoperability, </w:t>
      </w:r>
      <w:bookmarkStart w:id="1733" w:name="_Hlk27426880"/>
      <w:r w:rsidRPr="00773509">
        <w:t xml:space="preserve">stacking </w:t>
      </w:r>
      <w:r w:rsidR="0015306C" w:rsidRPr="00773509">
        <w:t xml:space="preserve">of data </w:t>
      </w:r>
      <w:r w:rsidRPr="00773509">
        <w:t xml:space="preserve">is determined by the interoperability rules which specify the </w:t>
      </w:r>
      <w:r w:rsidR="0015306C" w:rsidRPr="00773509">
        <w:t xml:space="preserve">interleaving of display planes, </w:t>
      </w:r>
      <w:r w:rsidRPr="00773509">
        <w:t>display order and drawing order</w:t>
      </w:r>
      <w:bookmarkEnd w:id="1733"/>
      <w:r w:rsidRPr="00773509">
        <w:t>.</w:t>
      </w:r>
      <w:r w:rsidR="0015306C" w:rsidRPr="00773509">
        <w:t xml:space="preserve"> </w:t>
      </w:r>
      <w:r w:rsidR="005869A0" w:rsidRPr="00773509">
        <w:t>Stacking of data products is limited to what can be achieved by interleaving</w:t>
      </w:r>
      <w:r w:rsidR="00C55ACB" w:rsidRPr="00773509">
        <w:t xml:space="preserve"> display </w:t>
      </w:r>
      <w:r w:rsidR="00D90B8C" w:rsidRPr="00773509">
        <w:t>planes</w:t>
      </w:r>
      <w:r w:rsidR="005869A0" w:rsidRPr="00773509">
        <w:t>.</w:t>
      </w:r>
    </w:p>
    <w:p w14:paraId="1140D8BC" w14:textId="77777777" w:rsidR="00D90B8C" w:rsidRPr="00773509" w:rsidRDefault="000120BA" w:rsidP="00A2579C">
      <w:pPr>
        <w:spacing w:after="120"/>
      </w:pPr>
      <w:r w:rsidRPr="00773509">
        <w:t xml:space="preserve">In Levels 2, 3, and 4, </w:t>
      </w:r>
      <w:r w:rsidR="00D90B8C" w:rsidRPr="00773509">
        <w:t>more control over stacking is possible due to the allowability of feature layer and feature suppression operations, as well as predefined combinations.</w:t>
      </w:r>
    </w:p>
    <w:p w14:paraId="18229CDF" w14:textId="77777777" w:rsidR="00A2579C" w:rsidRPr="00773509" w:rsidRDefault="00A2579C" w:rsidP="00A2579C">
      <w:pPr>
        <w:spacing w:after="120"/>
      </w:pPr>
    </w:p>
    <w:p w14:paraId="22B91958" w14:textId="77777777" w:rsidR="00C17929" w:rsidRPr="00773509" w:rsidRDefault="00C17929" w:rsidP="00AE33B3">
      <w:pPr>
        <w:pStyle w:val="Heading2"/>
        <w:numPr>
          <w:ilvl w:val="1"/>
          <w:numId w:val="3"/>
        </w:numPr>
        <w:spacing w:before="120" w:after="200"/>
        <w:ind w:left="578" w:hanging="578"/>
        <w:rPr>
          <w:rFonts w:eastAsia="MS Mincho"/>
        </w:rPr>
      </w:pPr>
      <w:bookmarkStart w:id="1734" w:name="_Toc488010247"/>
      <w:bookmarkStart w:id="1735" w:name="_Toc100669594"/>
      <w:r w:rsidRPr="00773509">
        <w:rPr>
          <w:rFonts w:eastAsia="MS Mincho"/>
        </w:rPr>
        <w:lastRenderedPageBreak/>
        <w:t>New datasets</w:t>
      </w:r>
      <w:bookmarkEnd w:id="1734"/>
      <w:bookmarkEnd w:id="1735"/>
    </w:p>
    <w:p w14:paraId="320E1285" w14:textId="20DFED1C" w:rsidR="00C17929" w:rsidRPr="00773509" w:rsidRDefault="00C17929" w:rsidP="00AE33B3">
      <w:pPr>
        <w:spacing w:after="120"/>
      </w:pPr>
      <w:r w:rsidRPr="00773509">
        <w:t xml:space="preserve">New datasets that that are added to an ECDIS with interoperability mode will be managed by any existing </w:t>
      </w:r>
      <w:r w:rsidR="00AE33B3" w:rsidRPr="00773509">
        <w:t>I</w:t>
      </w:r>
      <w:r w:rsidRPr="00773509">
        <w:t xml:space="preserve">nteroperability </w:t>
      </w:r>
      <w:r w:rsidR="00AE33B3" w:rsidRPr="00773509">
        <w:t>C</w:t>
      </w:r>
      <w:r w:rsidRPr="00773509">
        <w:t>atalogue</w:t>
      </w:r>
      <w:r w:rsidR="002A3E3A" w:rsidRPr="00773509">
        <w:t xml:space="preserve"> if the relevant data product is listed in it</w:t>
      </w:r>
      <w:r w:rsidRPr="00773509">
        <w:t xml:space="preserve">. Data producers should therefore perform </w:t>
      </w:r>
      <w:bookmarkStart w:id="1736" w:name="_Hlk488391235"/>
      <w:r w:rsidRPr="00773509">
        <w:t xml:space="preserve">sufficient tests to ensure new datasets perform as envisioned. </w:t>
      </w:r>
      <w:bookmarkEnd w:id="1736"/>
    </w:p>
    <w:p w14:paraId="60E95214" w14:textId="68DCE348" w:rsidR="00C17929" w:rsidRPr="00773509" w:rsidRDefault="00C17929" w:rsidP="00AE33B3">
      <w:pPr>
        <w:spacing w:after="120"/>
      </w:pPr>
      <w:r w:rsidRPr="00773509">
        <w:t xml:space="preserve">See </w:t>
      </w:r>
      <w:r w:rsidR="00AE33B3" w:rsidRPr="00773509">
        <w:t>c</w:t>
      </w:r>
      <w:r w:rsidR="005C403F" w:rsidRPr="00773509">
        <w:t xml:space="preserve">lause </w:t>
      </w:r>
      <w:r w:rsidR="00107592" w:rsidRPr="00773509">
        <w:fldChar w:fldCharType="begin"/>
      </w:r>
      <w:r w:rsidR="00107592" w:rsidRPr="00773509">
        <w:instrText xml:space="preserve"> REF _Ref517639584 \r \h </w:instrText>
      </w:r>
      <w:r w:rsidR="00107592" w:rsidRPr="00773509">
        <w:fldChar w:fldCharType="separate"/>
      </w:r>
      <w:r w:rsidR="002B326D">
        <w:rPr>
          <w:b/>
          <w:bCs/>
          <w:lang w:val="en-US"/>
        </w:rPr>
        <w:t>Error! Reference source not found.</w:t>
      </w:r>
      <w:r w:rsidR="00107592" w:rsidRPr="00773509">
        <w:fldChar w:fldCharType="end"/>
      </w:r>
      <w:r w:rsidR="00107592" w:rsidRPr="00773509">
        <w:t xml:space="preserve"> </w:t>
      </w:r>
      <w:r w:rsidRPr="00773509">
        <w:t>for additional information about new data products.</w:t>
      </w:r>
    </w:p>
    <w:p w14:paraId="71FEBA54" w14:textId="77777777" w:rsidR="00C17929" w:rsidRPr="00773509" w:rsidRDefault="00C17929" w:rsidP="00AE33B3">
      <w:pPr>
        <w:pStyle w:val="Heading3"/>
        <w:tabs>
          <w:tab w:val="clear" w:pos="851"/>
          <w:tab w:val="left" w:pos="709"/>
        </w:tabs>
        <w:spacing w:before="120" w:after="120"/>
      </w:pPr>
      <w:bookmarkStart w:id="1737" w:name="_Toc100669595"/>
      <w:r w:rsidRPr="00773509">
        <w:t>New datasets - coverages</w:t>
      </w:r>
      <w:bookmarkEnd w:id="1737"/>
    </w:p>
    <w:p w14:paraId="543F2C63" w14:textId="08EDA96D" w:rsidR="00C17929" w:rsidRPr="00773509" w:rsidRDefault="00C17929" w:rsidP="00AE33B3">
      <w:pPr>
        <w:spacing w:after="120"/>
      </w:pPr>
      <w:bookmarkStart w:id="1738" w:name="_Hlk488392048"/>
      <w:r w:rsidRPr="00773509">
        <w:t xml:space="preserve">New datasets may alter the available coverages of particular data that is </w:t>
      </w:r>
      <w:r w:rsidR="00FC2822" w:rsidRPr="00773509">
        <w:t>used for interoperability views;</w:t>
      </w:r>
      <w:r w:rsidRPr="00773509">
        <w:t xml:space="preserve"> and therefore any new dataset should be sufficiently tested to ensure performance is as envisioned.</w:t>
      </w:r>
    </w:p>
    <w:p w14:paraId="1696C62E" w14:textId="3197CD05" w:rsidR="00C17929" w:rsidRPr="00773509" w:rsidRDefault="00C17929" w:rsidP="00AE33B3">
      <w:pPr>
        <w:pStyle w:val="Heading3"/>
        <w:tabs>
          <w:tab w:val="clear" w:pos="851"/>
          <w:tab w:val="left" w:pos="709"/>
        </w:tabs>
        <w:spacing w:before="120" w:after="120"/>
      </w:pPr>
      <w:bookmarkStart w:id="1739" w:name="_Toc100669596"/>
      <w:bookmarkEnd w:id="1738"/>
      <w:r w:rsidRPr="00773509">
        <w:t>New datasets - max</w:t>
      </w:r>
      <w:r w:rsidR="006139B4" w:rsidRPr="00773509">
        <w:t>imum</w:t>
      </w:r>
      <w:r w:rsidRPr="00773509">
        <w:t xml:space="preserve"> and min</w:t>
      </w:r>
      <w:r w:rsidR="006139B4" w:rsidRPr="00773509">
        <w:t>imum</w:t>
      </w:r>
      <w:r w:rsidRPr="00773509">
        <w:t xml:space="preserve"> display scales</w:t>
      </w:r>
      <w:bookmarkEnd w:id="1739"/>
    </w:p>
    <w:p w14:paraId="313DA1FC" w14:textId="69D997D5" w:rsidR="00C17929" w:rsidRPr="00773509" w:rsidRDefault="00BF1ED8" w:rsidP="00AE33B3">
      <w:pPr>
        <w:spacing w:after="120"/>
      </w:pPr>
      <w:r w:rsidRPr="00773509">
        <w:t>New datasets may alter the available data in particular scales and/or scale bands, for example</w:t>
      </w:r>
      <w:r w:rsidR="002E6E57" w:rsidRPr="00773509">
        <w:t>,</w:t>
      </w:r>
      <w:r w:rsidRPr="00773509">
        <w:t xml:space="preserve"> </w:t>
      </w:r>
      <w:r w:rsidR="002E6E57" w:rsidRPr="00773509">
        <w:t xml:space="preserve">by </w:t>
      </w:r>
      <w:r w:rsidRPr="00773509">
        <w:t>adding or removing data coverage. Considerations should therefore be given to harmonization of maximum and minimum display scales when a new dataset is provided.</w:t>
      </w:r>
    </w:p>
    <w:p w14:paraId="247C2122" w14:textId="77777777" w:rsidR="00C17929" w:rsidRPr="00773509" w:rsidRDefault="00C17929" w:rsidP="00AE33B3">
      <w:pPr>
        <w:pStyle w:val="Heading3"/>
        <w:tabs>
          <w:tab w:val="clear" w:pos="851"/>
          <w:tab w:val="left" w:pos="709"/>
        </w:tabs>
        <w:spacing w:before="120" w:after="120"/>
      </w:pPr>
      <w:bookmarkStart w:id="1740" w:name="_Toc100669597"/>
      <w:r w:rsidRPr="00773509">
        <w:t>New datasets - feature geometry</w:t>
      </w:r>
      <w:bookmarkEnd w:id="1740"/>
    </w:p>
    <w:p w14:paraId="490FCDFF" w14:textId="77777777" w:rsidR="00C17929" w:rsidRPr="00773509" w:rsidRDefault="00C17929" w:rsidP="00AE33B3">
      <w:pPr>
        <w:spacing w:after="120"/>
      </w:pPr>
      <w:r w:rsidRPr="00773509">
        <w:t>New datasets may alter the available feature geometry of available data that is used for interoperability views. Changes include extending or reducing size of areas, changing geometry type from area to point, point to area, area to line or line to area. Therefore, any new dataset should be sufficiently tested to ensure performance is as envisioned.</w:t>
      </w:r>
    </w:p>
    <w:p w14:paraId="7E5E95C3" w14:textId="77777777" w:rsidR="00C17929" w:rsidRPr="00773509" w:rsidRDefault="00C17929" w:rsidP="00AE33B3">
      <w:pPr>
        <w:pStyle w:val="Heading3"/>
        <w:tabs>
          <w:tab w:val="clear" w:pos="851"/>
          <w:tab w:val="left" w:pos="709"/>
        </w:tabs>
        <w:spacing w:before="120" w:after="120"/>
      </w:pPr>
      <w:bookmarkStart w:id="1741" w:name="_Toc100669598"/>
      <w:r w:rsidRPr="00773509">
        <w:t>New datasets - types and attributes</w:t>
      </w:r>
      <w:bookmarkEnd w:id="1741"/>
    </w:p>
    <w:p w14:paraId="70CB41D7" w14:textId="6D0BA497" w:rsidR="00C86F62" w:rsidRPr="00773509" w:rsidRDefault="00C86F62" w:rsidP="00AE33B3">
      <w:pPr>
        <w:spacing w:after="120"/>
      </w:pPr>
      <w:bookmarkStart w:id="1742" w:name="_Toc488010248"/>
      <w:r w:rsidRPr="00773509">
        <w:t xml:space="preserve">New datasets may change type and attributes of instances in the ECDIS, for example a platform may be removed and an obstruction remain. These changes may impact the situational view created by the </w:t>
      </w:r>
      <w:r w:rsidR="00FC2822" w:rsidRPr="00773509">
        <w:t>I</w:t>
      </w:r>
      <w:r w:rsidRPr="00773509">
        <w:t xml:space="preserve">nteroperability </w:t>
      </w:r>
      <w:r w:rsidR="00FC2822" w:rsidRPr="00773509">
        <w:t>C</w:t>
      </w:r>
      <w:r w:rsidRPr="00773509">
        <w:t>atalogue as changes to feature classes and attribute combinations may mean objects are no longer covered by conditions specific to a predefined combination, or new objects are n</w:t>
      </w:r>
      <w:r w:rsidR="00AE33B3" w:rsidRPr="00773509">
        <w:t>o</w:t>
      </w:r>
      <w:r w:rsidRPr="00773509">
        <w:t>w covered. Therefore, any new dataset should be sufficiently tested to ensure performance is as envisioned.</w:t>
      </w:r>
    </w:p>
    <w:p w14:paraId="72B632E2" w14:textId="77777777" w:rsidR="00AE33B3" w:rsidRPr="00773509" w:rsidRDefault="00AE33B3" w:rsidP="00AE33B3">
      <w:pPr>
        <w:spacing w:after="120"/>
      </w:pPr>
    </w:p>
    <w:p w14:paraId="72AF65E1" w14:textId="38EB3C15" w:rsidR="00C17929" w:rsidRPr="00773509" w:rsidRDefault="00C17929" w:rsidP="00AE33B3">
      <w:pPr>
        <w:pStyle w:val="Heading2"/>
        <w:numPr>
          <w:ilvl w:val="1"/>
          <w:numId w:val="3"/>
        </w:numPr>
        <w:spacing w:before="120" w:after="200"/>
        <w:ind w:left="578" w:hanging="578"/>
        <w:rPr>
          <w:rFonts w:eastAsia="MS Mincho"/>
        </w:rPr>
      </w:pPr>
      <w:bookmarkStart w:id="1743" w:name="_Toc100669599"/>
      <w:r w:rsidRPr="00773509">
        <w:rPr>
          <w:rFonts w:eastAsia="MS Mincho"/>
        </w:rPr>
        <w:t>Dataset</w:t>
      </w:r>
      <w:r w:rsidR="007B1334" w:rsidRPr="00773509">
        <w:rPr>
          <w:rFonts w:eastAsia="MS Mincho"/>
        </w:rPr>
        <w:t xml:space="preserve"> scales,</w:t>
      </w:r>
      <w:r w:rsidRPr="00773509">
        <w:rPr>
          <w:rFonts w:eastAsia="MS Mincho"/>
        </w:rPr>
        <w:t xml:space="preserve"> loading and unloading</w:t>
      </w:r>
      <w:bookmarkEnd w:id="1742"/>
      <w:bookmarkEnd w:id="1743"/>
    </w:p>
    <w:p w14:paraId="4DE45BFA" w14:textId="06E80340" w:rsidR="00C17929" w:rsidRPr="00773509" w:rsidRDefault="00C17929" w:rsidP="00AE33B3">
      <w:pPr>
        <w:spacing w:after="120"/>
      </w:pPr>
      <w:r w:rsidRPr="00773509">
        <w:t xml:space="preserve">Developers of </w:t>
      </w:r>
      <w:r w:rsidR="00FC2822" w:rsidRPr="00773509">
        <w:t>P</w:t>
      </w:r>
      <w:r w:rsidRPr="00773509">
        <w:t xml:space="preserve">roduct </w:t>
      </w:r>
      <w:r w:rsidR="00FC2822" w:rsidRPr="00773509">
        <w:t>S</w:t>
      </w:r>
      <w:r w:rsidRPr="00773509">
        <w:t>pecifications and producers of data should</w:t>
      </w:r>
      <w:r w:rsidR="007D2B47" w:rsidRPr="00773509">
        <w:t xml:space="preserve"> make</w:t>
      </w:r>
      <w:r w:rsidRPr="00773509">
        <w:t xml:space="preserve"> every effort to harmonize effects of maximum and minimum display scales at loading/unloading time between related product</w:t>
      </w:r>
      <w:r w:rsidR="000D0F94" w:rsidRPr="00773509">
        <w:t>s</w:t>
      </w:r>
      <w:r w:rsidRPr="00773509">
        <w:t xml:space="preserve"> to control over-scale indicators and datasets</w:t>
      </w:r>
      <w:r w:rsidR="007D2B47" w:rsidRPr="00773509">
        <w:t>, in order</w:t>
      </w:r>
      <w:r w:rsidRPr="00773509">
        <w:t xml:space="preserve"> to avoid situations where one overl</w:t>
      </w:r>
      <w:r w:rsidR="00AE33B3" w:rsidRPr="00773509">
        <w:t>ay is in scale but not another.</w:t>
      </w:r>
    </w:p>
    <w:p w14:paraId="0F09D2C8" w14:textId="77777777" w:rsidR="00AE33B3" w:rsidRPr="00773509" w:rsidRDefault="00AE33B3" w:rsidP="00AE33B3">
      <w:pPr>
        <w:spacing w:after="120"/>
      </w:pPr>
    </w:p>
    <w:p w14:paraId="02F5A3AD" w14:textId="4E8F5AEE" w:rsidR="006F4AB3" w:rsidRPr="00773509" w:rsidRDefault="006F4AB3" w:rsidP="00AE33B3">
      <w:pPr>
        <w:pStyle w:val="Heading2"/>
        <w:spacing w:before="120" w:after="200"/>
      </w:pPr>
      <w:bookmarkStart w:id="1744" w:name="_Toc100669600"/>
      <w:r w:rsidRPr="00773509">
        <w:t>Metadata</w:t>
      </w:r>
      <w:bookmarkEnd w:id="1744"/>
    </w:p>
    <w:p w14:paraId="6AB7A7BE" w14:textId="0CF9C6C0" w:rsidR="006F4AB3" w:rsidRPr="00773509" w:rsidRDefault="006F4AB3" w:rsidP="00AE33B3">
      <w:pPr>
        <w:spacing w:after="120"/>
      </w:pPr>
      <w:r w:rsidRPr="00773509">
        <w:t xml:space="preserve">This </w:t>
      </w:r>
      <w:r w:rsidR="00AE33B3" w:rsidRPr="00773509">
        <w:t>E</w:t>
      </w:r>
      <w:r w:rsidRPr="00773509">
        <w:t xml:space="preserve">dition of the </w:t>
      </w:r>
      <w:r w:rsidR="00FC2822" w:rsidRPr="00773509">
        <w:t>S</w:t>
      </w:r>
      <w:r w:rsidRPr="00773509">
        <w:t xml:space="preserve">pecification does not provide for comparing information that is not encoded as attributes of feature (or information type) instances. This means that metadata cannot be used in </w:t>
      </w:r>
      <w:r w:rsidR="00346D17" w:rsidRPr="00773509">
        <w:t>interleaving,</w:t>
      </w:r>
      <w:r w:rsidRPr="00773509">
        <w:t xml:space="preserve"> filters</w:t>
      </w:r>
      <w:r w:rsidR="00346D17" w:rsidRPr="00773509">
        <w:t>,</w:t>
      </w:r>
      <w:r w:rsidRPr="00773509">
        <w:t xml:space="preserve"> or rules unless it is encoded in feature attributes (</w:t>
      </w:r>
      <w:r w:rsidR="00FC2822" w:rsidRPr="00773509">
        <w:t>for example</w:t>
      </w:r>
      <w:r w:rsidRPr="00773509">
        <w:t xml:space="preserve"> “horizontal position uncertainty” attributes) </w:t>
      </w:r>
      <w:r w:rsidR="00FC2822" w:rsidRPr="00773509">
        <w:t>or meta</w:t>
      </w:r>
      <w:r w:rsidRPr="00773509">
        <w:t>-features (</w:t>
      </w:r>
      <w:r w:rsidR="00FC2822" w:rsidRPr="00773509">
        <w:t>for example</w:t>
      </w:r>
      <w:r w:rsidRPr="00773509">
        <w:t xml:space="preserve"> </w:t>
      </w:r>
      <w:r w:rsidRPr="00773509">
        <w:rPr>
          <w:b/>
        </w:rPr>
        <w:t>Quality of Bathymetric Data</w:t>
      </w:r>
      <w:r w:rsidRPr="00773509">
        <w:t xml:space="preserve">). If </w:t>
      </w:r>
      <w:r w:rsidR="00FC2822" w:rsidRPr="00773509">
        <w:t>P</w:t>
      </w:r>
      <w:r w:rsidRPr="00773509">
        <w:t xml:space="preserve">roduct </w:t>
      </w:r>
      <w:r w:rsidR="00FC2822" w:rsidRPr="00773509">
        <w:t>S</w:t>
      </w:r>
      <w:r w:rsidRPr="00773509">
        <w:t xml:space="preserve">pecification authors envisage a need to use metadata in interoperability, the </w:t>
      </w:r>
      <w:r w:rsidR="00FC2822" w:rsidRPr="00773509">
        <w:t>A</w:t>
      </w:r>
      <w:r w:rsidRPr="00773509">
        <w:t xml:space="preserve">pplication </w:t>
      </w:r>
      <w:r w:rsidR="00FC2822" w:rsidRPr="00773509">
        <w:t>S</w:t>
      </w:r>
      <w:r w:rsidRPr="00773509">
        <w:t>chema should be designed so as to make the relevant metadata available as feature attributes or meta-features.</w:t>
      </w:r>
    </w:p>
    <w:p w14:paraId="12EA5C40" w14:textId="77777777" w:rsidR="00497429" w:rsidRPr="00773509" w:rsidRDefault="00497429" w:rsidP="00AE33B3">
      <w:pPr>
        <w:spacing w:after="120"/>
      </w:pPr>
    </w:p>
    <w:p w14:paraId="48560DB3" w14:textId="2C9FBF3E" w:rsidR="006F13A3" w:rsidRPr="00773509" w:rsidRDefault="006F13A3" w:rsidP="00497429">
      <w:pPr>
        <w:pStyle w:val="Heading2"/>
        <w:spacing w:before="120" w:after="200"/>
      </w:pPr>
      <w:bookmarkStart w:id="1745" w:name="_Toc100669601"/>
      <w:r w:rsidRPr="00773509">
        <w:t>Meta-features</w:t>
      </w:r>
      <w:bookmarkEnd w:id="1745"/>
    </w:p>
    <w:p w14:paraId="501C3BD4" w14:textId="7D6C52D6" w:rsidR="00021DD3" w:rsidRPr="00773509" w:rsidRDefault="006F13A3" w:rsidP="00497429">
      <w:pPr>
        <w:spacing w:after="120"/>
      </w:pPr>
      <w:r w:rsidRPr="00773509">
        <w:t>U</w:t>
      </w:r>
      <w:r w:rsidR="00A86CF6" w:rsidRPr="00773509">
        <w:t xml:space="preserve">sing information from meta-features in interoperability operations may involve spatial operations and thus require an </w:t>
      </w:r>
      <w:r w:rsidR="00C73034" w:rsidRPr="00773509">
        <w:t>I</w:t>
      </w:r>
      <w:r w:rsidR="00A86CF6" w:rsidRPr="00773509">
        <w:t xml:space="preserve">nteroperability </w:t>
      </w:r>
      <w:r w:rsidR="00C73034" w:rsidRPr="00773509">
        <w:t>C</w:t>
      </w:r>
      <w:r w:rsidR="00A86CF6" w:rsidRPr="00773509">
        <w:t>atalogue to implement Level 3.</w:t>
      </w:r>
      <w:r w:rsidRPr="00773509">
        <w:t xml:space="preserve"> If spatial operations are not required, meta-features can be treated like ordinary features</w:t>
      </w:r>
      <w:r w:rsidR="00E00EF4" w:rsidRPr="00773509">
        <w:t xml:space="preserve"> (see however </w:t>
      </w:r>
      <w:r w:rsidR="00497429" w:rsidRPr="00773509">
        <w:t>c</w:t>
      </w:r>
      <w:r w:rsidR="0090778F" w:rsidRPr="00773509">
        <w:t xml:space="preserve">lause </w:t>
      </w:r>
      <w:r w:rsidR="00E00EF4" w:rsidRPr="00773509">
        <w:t>10.7 on portrayal of meta-features)</w:t>
      </w:r>
      <w:r w:rsidRPr="00773509">
        <w:t>.</w:t>
      </w:r>
    </w:p>
    <w:p w14:paraId="2D4A3C9E" w14:textId="1ACA4841" w:rsidR="00C73034" w:rsidRPr="00773509" w:rsidRDefault="006F13A3" w:rsidP="00497429">
      <w:pPr>
        <w:spacing w:after="120"/>
      </w:pPr>
      <w:r w:rsidRPr="00773509">
        <w:t xml:space="preserve">Note that </w:t>
      </w:r>
      <w:r w:rsidR="00497429" w:rsidRPr="00773509">
        <w:t>P</w:t>
      </w:r>
      <w:r w:rsidRPr="00773509">
        <w:t xml:space="preserve">roduct </w:t>
      </w:r>
      <w:r w:rsidR="00497429" w:rsidRPr="00773509">
        <w:t>S</w:t>
      </w:r>
      <w:r w:rsidRPr="00773509">
        <w:t>pecifications may or may not define portrayal rules for meta-features.</w:t>
      </w:r>
    </w:p>
    <w:p w14:paraId="5D42A05B" w14:textId="77777777" w:rsidR="00497429" w:rsidRPr="00773509" w:rsidRDefault="00497429" w:rsidP="00497429">
      <w:pPr>
        <w:spacing w:after="120"/>
      </w:pPr>
    </w:p>
    <w:p w14:paraId="7012753B" w14:textId="4080D0B7" w:rsidR="006F6281" w:rsidRPr="00773509" w:rsidRDefault="006F6281" w:rsidP="00497429">
      <w:pPr>
        <w:pStyle w:val="Heading2"/>
        <w:spacing w:before="120" w:after="200"/>
        <w:rPr>
          <w:rFonts w:eastAsia="MS Mincho"/>
        </w:rPr>
      </w:pPr>
      <w:bookmarkStart w:id="1746" w:name="_Toc488794125"/>
      <w:bookmarkStart w:id="1747" w:name="_Toc488794254"/>
      <w:bookmarkStart w:id="1748" w:name="_Toc488794134"/>
      <w:bookmarkStart w:id="1749" w:name="_Toc488794263"/>
      <w:bookmarkStart w:id="1750" w:name="_Toc488794135"/>
      <w:bookmarkStart w:id="1751" w:name="_Toc488794264"/>
      <w:bookmarkStart w:id="1752" w:name="_Toc488794137"/>
      <w:bookmarkStart w:id="1753" w:name="_Toc488794266"/>
      <w:bookmarkStart w:id="1754" w:name="_Toc488794138"/>
      <w:bookmarkStart w:id="1755" w:name="_Toc488794267"/>
      <w:bookmarkStart w:id="1756" w:name="_Toc488794141"/>
      <w:bookmarkStart w:id="1757" w:name="_Toc488794270"/>
      <w:bookmarkStart w:id="1758" w:name="_Toc488794149"/>
      <w:bookmarkStart w:id="1759" w:name="_Toc488794278"/>
      <w:bookmarkStart w:id="1760" w:name="_Toc488794161"/>
      <w:bookmarkStart w:id="1761" w:name="_Toc488794290"/>
      <w:bookmarkStart w:id="1762" w:name="_Ref30545884"/>
      <w:bookmarkStart w:id="1763" w:name="_Toc100669602"/>
      <w:bookmarkStart w:id="1764" w:name="_Toc484523871"/>
      <w:bookmarkStart w:id="1765" w:name="_Toc225065208"/>
      <w:bookmarkStart w:id="1766" w:name="_Toc225648351"/>
      <w:bookmarkStart w:id="1767" w:name="_Ref518318955"/>
      <w:bookmarkEnd w:id="170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Pr="00773509">
        <w:rPr>
          <w:rFonts w:eastAsia="MS Mincho"/>
        </w:rPr>
        <w:t>Quality considerations</w:t>
      </w:r>
      <w:bookmarkEnd w:id="1762"/>
      <w:bookmarkEnd w:id="1763"/>
    </w:p>
    <w:p w14:paraId="28D3D858" w14:textId="321E4692" w:rsidR="006F6281" w:rsidRPr="00773509" w:rsidRDefault="00FA3AB3" w:rsidP="00497429">
      <w:pPr>
        <w:spacing w:after="120"/>
      </w:pPr>
      <w:r w:rsidRPr="00773509">
        <w:t xml:space="preserve">In choosing to prefer any data product, feature type, or feature instance to another (especially in the context of </w:t>
      </w:r>
      <w:r w:rsidR="00497429" w:rsidRPr="00773509">
        <w:t>c</w:t>
      </w:r>
      <w:r w:rsidR="00656D29" w:rsidRPr="00773509">
        <w:t>lauses</w:t>
      </w:r>
      <w:r w:rsidRPr="00773509">
        <w:t xml:space="preserve"> </w:t>
      </w:r>
      <w:r w:rsidRPr="00773509">
        <w:fldChar w:fldCharType="begin"/>
      </w:r>
      <w:r w:rsidRPr="00773509">
        <w:instrText xml:space="preserve"> REF _Ref30546174 \r \h </w:instrText>
      </w:r>
      <w:r w:rsidRPr="00773509">
        <w:fldChar w:fldCharType="separate"/>
      </w:r>
      <w:r w:rsidR="002B326D">
        <w:t>8.1</w:t>
      </w:r>
      <w:r w:rsidRPr="00773509">
        <w:fldChar w:fldCharType="end"/>
      </w:r>
      <w:r w:rsidRPr="00773509">
        <w:t xml:space="preserve">, </w:t>
      </w:r>
      <w:r w:rsidRPr="00773509">
        <w:fldChar w:fldCharType="begin"/>
      </w:r>
      <w:r w:rsidRPr="00773509">
        <w:instrText xml:space="preserve"> REF _Ref30546176 \r \h </w:instrText>
      </w:r>
      <w:r w:rsidRPr="00773509">
        <w:fldChar w:fldCharType="separate"/>
      </w:r>
      <w:r w:rsidR="002B326D">
        <w:t>8.2</w:t>
      </w:r>
      <w:r w:rsidRPr="00773509">
        <w:fldChar w:fldCharType="end"/>
      </w:r>
      <w:r w:rsidRPr="00773509">
        <w:t xml:space="preserve">, and </w:t>
      </w:r>
      <w:r w:rsidRPr="00773509">
        <w:fldChar w:fldCharType="begin"/>
      </w:r>
      <w:r w:rsidRPr="00773509">
        <w:instrText xml:space="preserve"> REF _Ref30546180 \r \h </w:instrText>
      </w:r>
      <w:r w:rsidRPr="00773509">
        <w:fldChar w:fldCharType="separate"/>
      </w:r>
      <w:r w:rsidR="002B326D">
        <w:t>8.4</w:t>
      </w:r>
      <w:r w:rsidRPr="00773509">
        <w:fldChar w:fldCharType="end"/>
      </w:r>
      <w:r w:rsidRPr="00773509">
        <w:t xml:space="preserve">), developers of </w:t>
      </w:r>
      <w:r w:rsidR="00497429" w:rsidRPr="00773509">
        <w:t>I</w:t>
      </w:r>
      <w:r w:rsidRPr="00773509">
        <w:t xml:space="preserve">nteroperability </w:t>
      </w:r>
      <w:r w:rsidR="00497429" w:rsidRPr="00773509">
        <w:t>C</w:t>
      </w:r>
      <w:r w:rsidRPr="00773509">
        <w:t xml:space="preserve">atalogues must consider the effects on the </w:t>
      </w:r>
      <w:r w:rsidRPr="00773509">
        <w:lastRenderedPageBreak/>
        <w:t xml:space="preserve">quality of the result. The general rule of thumb should be to avoid replacing a </w:t>
      </w:r>
      <w:r w:rsidR="0096661E" w:rsidRPr="00773509">
        <w:t xml:space="preserve">higher-quality </w:t>
      </w:r>
      <w:r w:rsidRPr="00773509">
        <w:t xml:space="preserve">product (or feature) with </w:t>
      </w:r>
      <w:r w:rsidR="0096661E" w:rsidRPr="00773509">
        <w:t xml:space="preserve">a lower-quality product (or feature). Interoperability </w:t>
      </w:r>
      <w:r w:rsidR="00497429" w:rsidRPr="00773509">
        <w:t>C</w:t>
      </w:r>
      <w:r w:rsidR="0096661E" w:rsidRPr="00773509">
        <w:t xml:space="preserve">atalogue developers should note that this decision should be made after assessing various factors affecting quality, including encoded uncertainty values as well as the age of data, rate of data degradation </w:t>
      </w:r>
      <w:r w:rsidR="00580C8F" w:rsidRPr="00773509">
        <w:t>over</w:t>
      </w:r>
      <w:r w:rsidR="0096661E" w:rsidRPr="00773509">
        <w:t xml:space="preserve"> time, and potentially </w:t>
      </w:r>
      <w:r w:rsidR="000269DE" w:rsidRPr="00773509">
        <w:t xml:space="preserve">also </w:t>
      </w:r>
      <w:r w:rsidR="00497429" w:rsidRPr="00773509">
        <w:t>local knowledge.</w:t>
      </w:r>
    </w:p>
    <w:p w14:paraId="2FCEF874" w14:textId="77777777" w:rsidR="00497429" w:rsidRPr="00773509" w:rsidRDefault="00497429" w:rsidP="00497429">
      <w:pPr>
        <w:spacing w:after="120"/>
      </w:pPr>
    </w:p>
    <w:p w14:paraId="56BE3EDF" w14:textId="6F3F7257" w:rsidR="006B114A" w:rsidRPr="00773509" w:rsidRDefault="006B114A" w:rsidP="00497429">
      <w:pPr>
        <w:pStyle w:val="Heading1"/>
        <w:numPr>
          <w:ilvl w:val="0"/>
          <w:numId w:val="3"/>
        </w:numPr>
        <w:spacing w:before="120" w:after="200"/>
        <w:ind w:left="357" w:hanging="357"/>
        <w:rPr>
          <w:rFonts w:eastAsia="MS Mincho"/>
        </w:rPr>
      </w:pPr>
      <w:bookmarkStart w:id="1768" w:name="_Toc100669603"/>
      <w:r w:rsidRPr="00773509">
        <w:rPr>
          <w:rFonts w:eastAsia="MS Mincho"/>
        </w:rPr>
        <w:t>Maintenance</w:t>
      </w:r>
      <w:bookmarkEnd w:id="1764"/>
      <w:bookmarkEnd w:id="1765"/>
      <w:bookmarkEnd w:id="1766"/>
      <w:bookmarkEnd w:id="1767"/>
      <w:bookmarkEnd w:id="1768"/>
    </w:p>
    <w:p w14:paraId="5B7EC72E" w14:textId="4C912953" w:rsidR="006B114A" w:rsidRPr="00773509" w:rsidRDefault="006B114A" w:rsidP="004F2E8A">
      <w:pPr>
        <w:spacing w:after="120"/>
      </w:pPr>
      <w:r w:rsidRPr="00773509">
        <w:t xml:space="preserve">This </w:t>
      </w:r>
      <w:r w:rsidR="00656D29" w:rsidRPr="00773509">
        <w:t xml:space="preserve">clause </w:t>
      </w:r>
      <w:r w:rsidRPr="00773509">
        <w:t>describes the potential sources for change to an</w:t>
      </w:r>
      <w:r w:rsidR="00C73034" w:rsidRPr="00773509">
        <w:t xml:space="preserve"> Interoperability</w:t>
      </w:r>
      <w:r w:rsidRPr="00773509">
        <w:t xml:space="preserve"> </w:t>
      </w:r>
      <w:r w:rsidR="00C73034" w:rsidRPr="00773509">
        <w:t>C</w:t>
      </w:r>
      <w:r w:rsidRPr="00773509">
        <w:t xml:space="preserve">atalogue, together with the processes that should be considered when implementing a change to the </w:t>
      </w:r>
      <w:r w:rsidR="00C73034" w:rsidRPr="00773509">
        <w:t>I</w:t>
      </w:r>
      <w:r w:rsidRPr="00773509">
        <w:t xml:space="preserve">nteroperability </w:t>
      </w:r>
      <w:r w:rsidR="00C73034" w:rsidRPr="00773509">
        <w:t>C</w:t>
      </w:r>
      <w:r w:rsidRPr="00773509">
        <w:t>atalogue.</w:t>
      </w:r>
    </w:p>
    <w:p w14:paraId="543EE1B5" w14:textId="77777777" w:rsidR="004F2E8A" w:rsidRPr="00773509" w:rsidRDefault="004F2E8A" w:rsidP="004F2E8A">
      <w:pPr>
        <w:spacing w:after="120"/>
      </w:pPr>
    </w:p>
    <w:p w14:paraId="29AC0535" w14:textId="503BBD0C" w:rsidR="006B114A" w:rsidRPr="00773509" w:rsidRDefault="006B114A" w:rsidP="004F2E8A">
      <w:pPr>
        <w:pStyle w:val="Heading2"/>
        <w:numPr>
          <w:ilvl w:val="1"/>
          <w:numId w:val="3"/>
        </w:numPr>
        <w:spacing w:before="120" w:after="200"/>
        <w:ind w:left="578" w:hanging="578"/>
        <w:rPr>
          <w:rFonts w:eastAsia="MS Mincho"/>
        </w:rPr>
      </w:pPr>
      <w:bookmarkStart w:id="1769" w:name="_Toc484523872"/>
      <w:bookmarkStart w:id="1770" w:name="_Toc100669604"/>
      <w:r w:rsidRPr="00773509">
        <w:rPr>
          <w:rFonts w:eastAsia="MS Mincho"/>
        </w:rPr>
        <w:t>Maintenance and Update Frequency</w:t>
      </w:r>
      <w:bookmarkEnd w:id="1769"/>
      <w:bookmarkEnd w:id="1770"/>
    </w:p>
    <w:p w14:paraId="47507F65" w14:textId="1CF6D4D0" w:rsidR="006B114A" w:rsidRPr="00773509" w:rsidRDefault="006B114A" w:rsidP="004F2E8A">
      <w:pPr>
        <w:spacing w:after="120"/>
        <w:rPr>
          <w:lang w:eastAsia="en-US"/>
        </w:rPr>
      </w:pPr>
      <w:bookmarkStart w:id="1771" w:name="_Toc484523874"/>
      <w:r w:rsidRPr="00773509">
        <w:rPr>
          <w:lang w:eastAsia="en-US"/>
        </w:rPr>
        <w:t xml:space="preserve">Changes to this </w:t>
      </w:r>
      <w:r w:rsidR="004F2E8A" w:rsidRPr="00773509">
        <w:rPr>
          <w:lang w:eastAsia="en-US"/>
        </w:rPr>
        <w:t>S</w:t>
      </w:r>
      <w:r w:rsidRPr="00773509">
        <w:rPr>
          <w:lang w:eastAsia="en-US"/>
        </w:rPr>
        <w:t xml:space="preserve">pecification will be released by the IHO as a </w:t>
      </w:r>
      <w:r w:rsidR="00C73034" w:rsidRPr="00773509">
        <w:rPr>
          <w:lang w:eastAsia="en-US"/>
        </w:rPr>
        <w:t>N</w:t>
      </w:r>
      <w:r w:rsidRPr="00773509">
        <w:rPr>
          <w:lang w:eastAsia="en-US"/>
        </w:rPr>
        <w:t xml:space="preserve">ew </w:t>
      </w:r>
      <w:r w:rsidR="00C73034" w:rsidRPr="00773509">
        <w:rPr>
          <w:lang w:eastAsia="en-US"/>
        </w:rPr>
        <w:t>Edition, revision</w:t>
      </w:r>
      <w:r w:rsidRPr="00773509">
        <w:rPr>
          <w:lang w:eastAsia="en-US"/>
        </w:rPr>
        <w:t xml:space="preserve"> or clarification</w:t>
      </w:r>
      <w:r w:rsidR="00C73034" w:rsidRPr="00773509">
        <w:rPr>
          <w:lang w:eastAsia="en-US"/>
        </w:rPr>
        <w:t>. D</w:t>
      </w:r>
      <w:r w:rsidRPr="00773509">
        <w:rPr>
          <w:lang w:eastAsia="en-US"/>
        </w:rPr>
        <w:t xml:space="preserve">etails of what constitute a </w:t>
      </w:r>
      <w:r w:rsidR="00C73034" w:rsidRPr="00773509">
        <w:rPr>
          <w:lang w:eastAsia="en-US"/>
        </w:rPr>
        <w:t>N</w:t>
      </w:r>
      <w:r w:rsidRPr="00773509">
        <w:rPr>
          <w:lang w:eastAsia="en-US"/>
        </w:rPr>
        <w:t xml:space="preserve">ew </w:t>
      </w:r>
      <w:r w:rsidR="00C73034" w:rsidRPr="00773509">
        <w:rPr>
          <w:lang w:eastAsia="en-US"/>
        </w:rPr>
        <w:t>E</w:t>
      </w:r>
      <w:r w:rsidRPr="00773509">
        <w:rPr>
          <w:lang w:eastAsia="en-US"/>
        </w:rPr>
        <w:t xml:space="preserve">dition, revision or clarification are found in </w:t>
      </w:r>
      <w:r w:rsidR="004F2E8A" w:rsidRPr="00773509">
        <w:rPr>
          <w:lang w:eastAsia="en-US"/>
        </w:rPr>
        <w:t>c</w:t>
      </w:r>
      <w:r w:rsidR="00C73034" w:rsidRPr="00773509">
        <w:rPr>
          <w:lang w:eastAsia="en-US"/>
        </w:rPr>
        <w:t>lause</w:t>
      </w:r>
      <w:r w:rsidR="00545000" w:rsidRPr="00773509">
        <w:rPr>
          <w:lang w:eastAsia="en-US"/>
        </w:rPr>
        <w:t xml:space="preserve"> </w:t>
      </w:r>
      <w:r w:rsidRPr="00773509">
        <w:rPr>
          <w:lang w:eastAsia="en-US"/>
        </w:rPr>
        <w:t xml:space="preserve">1.5.1. This </w:t>
      </w:r>
      <w:r w:rsidR="00C73034" w:rsidRPr="00773509">
        <w:rPr>
          <w:lang w:eastAsia="en-US"/>
        </w:rPr>
        <w:t>S</w:t>
      </w:r>
      <w:r w:rsidRPr="00773509">
        <w:rPr>
          <w:lang w:eastAsia="en-US"/>
        </w:rPr>
        <w:t>pecification will be periodically reviewed by</w:t>
      </w:r>
      <w:r w:rsidR="00C73034" w:rsidRPr="00773509">
        <w:rPr>
          <w:lang w:eastAsia="en-US"/>
        </w:rPr>
        <w:t xml:space="preserve"> the</w:t>
      </w:r>
      <w:r w:rsidRPr="00773509">
        <w:rPr>
          <w:lang w:eastAsia="en-US"/>
        </w:rPr>
        <w:t xml:space="preserve"> IHO at intervals of no less than 5 years for confirmation or update. New </w:t>
      </w:r>
      <w:r w:rsidR="00C73034" w:rsidRPr="00773509">
        <w:rPr>
          <w:lang w:eastAsia="en-US"/>
        </w:rPr>
        <w:t>Editions, revisions</w:t>
      </w:r>
      <w:r w:rsidRPr="00773509">
        <w:rPr>
          <w:lang w:eastAsia="en-US"/>
        </w:rPr>
        <w:t xml:space="preserve"> and clarifications may be rele</w:t>
      </w:r>
      <w:r w:rsidR="004F2E8A" w:rsidRPr="00773509">
        <w:rPr>
          <w:lang w:eastAsia="en-US"/>
        </w:rPr>
        <w:t>ased more frequently as needed.</w:t>
      </w:r>
    </w:p>
    <w:p w14:paraId="6768078F" w14:textId="77777777" w:rsidR="004F2E8A" w:rsidRPr="00773509" w:rsidRDefault="004F2E8A" w:rsidP="004F2E8A">
      <w:pPr>
        <w:spacing w:after="120"/>
        <w:rPr>
          <w:lang w:eastAsia="en-US"/>
        </w:rPr>
      </w:pPr>
    </w:p>
    <w:p w14:paraId="763427EB" w14:textId="249E6F15" w:rsidR="006B114A" w:rsidRPr="00773509" w:rsidRDefault="006B114A" w:rsidP="004F2E8A">
      <w:pPr>
        <w:pStyle w:val="Heading2"/>
        <w:numPr>
          <w:ilvl w:val="1"/>
          <w:numId w:val="3"/>
        </w:numPr>
        <w:spacing w:before="120" w:after="200"/>
        <w:ind w:left="578" w:hanging="578"/>
        <w:rPr>
          <w:rFonts w:eastAsia="MS Mincho"/>
        </w:rPr>
      </w:pPr>
      <w:bookmarkStart w:id="1772" w:name="_Toc100669605"/>
      <w:r w:rsidRPr="00773509">
        <w:rPr>
          <w:rFonts w:eastAsia="MS Mincho"/>
        </w:rPr>
        <w:t>Typical Source</w:t>
      </w:r>
      <w:bookmarkEnd w:id="1771"/>
      <w:r w:rsidRPr="00773509">
        <w:rPr>
          <w:rFonts w:eastAsia="MS Mincho"/>
        </w:rPr>
        <w:t>s of Change</w:t>
      </w:r>
      <w:bookmarkEnd w:id="1772"/>
    </w:p>
    <w:p w14:paraId="49EC6798" w14:textId="66F8CD5B" w:rsidR="006B114A" w:rsidRPr="00773509" w:rsidRDefault="006D4934" w:rsidP="004F2E8A">
      <w:pPr>
        <w:spacing w:after="120"/>
      </w:pPr>
      <w:r w:rsidRPr="00773509">
        <w:t xml:space="preserve">Due to the nature of </w:t>
      </w:r>
      <w:r w:rsidR="00C73034" w:rsidRPr="00773509">
        <w:t>I</w:t>
      </w:r>
      <w:r w:rsidRPr="00773509">
        <w:t xml:space="preserve">nteroperability </w:t>
      </w:r>
      <w:r w:rsidR="00C73034" w:rsidRPr="00773509">
        <w:t>C</w:t>
      </w:r>
      <w:r w:rsidRPr="00773509">
        <w:t>atalogues as a set of rules describing how a limited list of products are to interoperate within an ECDIS, the majority of all data sources for change will be from the list</w:t>
      </w:r>
      <w:r w:rsidR="000D3DFC" w:rsidRPr="00773509">
        <w:t>ed</w:t>
      </w:r>
      <w:r w:rsidRPr="00773509">
        <w:t xml:space="preserve"> supported products. Exception</w:t>
      </w:r>
      <w:r w:rsidR="000D3DFC" w:rsidRPr="00773509">
        <w:t>s</w:t>
      </w:r>
      <w:r w:rsidRPr="00773509">
        <w:t xml:space="preserve"> to this general practice will be when a new </w:t>
      </w:r>
      <w:r w:rsidR="00C73034" w:rsidRPr="00773509">
        <w:t>P</w:t>
      </w:r>
      <w:r w:rsidRPr="00773509">
        <w:t xml:space="preserve">roduct </w:t>
      </w:r>
      <w:r w:rsidR="00C73034" w:rsidRPr="00773509">
        <w:t>S</w:t>
      </w:r>
      <w:r w:rsidRPr="00773509">
        <w:t>pecification is added to</w:t>
      </w:r>
      <w:r w:rsidR="00C73034" w:rsidRPr="00773509">
        <w:t xml:space="preserve"> the list of supported products;</w:t>
      </w:r>
      <w:r w:rsidRPr="00773509">
        <w:t xml:space="preserve"> along with changes to any relevant ECDIS related standards from IMO, IEC and IHO that could be a source for change to an </w:t>
      </w:r>
      <w:r w:rsidR="00C73034" w:rsidRPr="00773509">
        <w:t>I</w:t>
      </w:r>
      <w:r w:rsidRPr="00773509">
        <w:t xml:space="preserve">nteroperability </w:t>
      </w:r>
      <w:r w:rsidR="00C73034" w:rsidRPr="00773509">
        <w:t>C</w:t>
      </w:r>
      <w:r w:rsidRPr="00773509">
        <w:t>atalogue.</w:t>
      </w:r>
    </w:p>
    <w:p w14:paraId="7F6B7145" w14:textId="77777777" w:rsidR="004F2E8A" w:rsidRPr="00773509" w:rsidRDefault="004F2E8A" w:rsidP="004F2E8A">
      <w:pPr>
        <w:spacing w:after="120"/>
      </w:pPr>
    </w:p>
    <w:p w14:paraId="0D4F0A90" w14:textId="781E0C69" w:rsidR="006B114A" w:rsidRPr="00773509" w:rsidRDefault="006B114A" w:rsidP="004F2E8A">
      <w:pPr>
        <w:pStyle w:val="Heading2"/>
        <w:numPr>
          <w:ilvl w:val="1"/>
          <w:numId w:val="3"/>
        </w:numPr>
        <w:spacing w:before="120" w:after="200"/>
        <w:ind w:left="578" w:hanging="578"/>
        <w:rPr>
          <w:rFonts w:eastAsia="MS Mincho"/>
        </w:rPr>
      </w:pPr>
      <w:bookmarkStart w:id="1773" w:name="_Toc484523875"/>
      <w:bookmarkStart w:id="1774" w:name="_Toc100669606"/>
      <w:r w:rsidRPr="00773509">
        <w:rPr>
          <w:rFonts w:eastAsia="MS Mincho"/>
        </w:rPr>
        <w:t>Production Process</w:t>
      </w:r>
      <w:bookmarkEnd w:id="1773"/>
      <w:bookmarkEnd w:id="1774"/>
    </w:p>
    <w:p w14:paraId="2C54EFB6" w14:textId="04ABCD60" w:rsidR="006B114A" w:rsidRPr="00773509" w:rsidRDefault="006B114A" w:rsidP="004F2E8A">
      <w:pPr>
        <w:spacing w:after="120"/>
      </w:pPr>
      <w:r w:rsidRPr="00773509">
        <w:t xml:space="preserve">Interoperability </w:t>
      </w:r>
      <w:r w:rsidR="00C73034" w:rsidRPr="00773509">
        <w:t>C</w:t>
      </w:r>
      <w:r w:rsidRPr="00773509">
        <w:t xml:space="preserve">atalogues are created in an XML editor environment. It is generally expected that any off-the-shelf XML Editor can perform this task. The creation process of any new versions may benefit from starting from the previous version. </w:t>
      </w:r>
      <w:r w:rsidR="0014343C" w:rsidRPr="00773509">
        <w:t xml:space="preserve">Another alternative is to develop a dedicated Interoperability </w:t>
      </w:r>
      <w:r w:rsidR="00410B18" w:rsidRPr="00773509">
        <w:t xml:space="preserve">Catalogue </w:t>
      </w:r>
      <w:r w:rsidR="0014343C" w:rsidRPr="00773509">
        <w:t xml:space="preserve">Editor that can create </w:t>
      </w:r>
      <w:r w:rsidR="00410B18" w:rsidRPr="00773509">
        <w:t>and maintain the Interoperability Catalogue with dedicated functions for creating the various components, such as display planes and predefined combinations.</w:t>
      </w:r>
    </w:p>
    <w:p w14:paraId="517CD1D6" w14:textId="439B2E05" w:rsidR="006B114A" w:rsidRPr="00773509" w:rsidRDefault="006B114A" w:rsidP="004F2E8A">
      <w:pPr>
        <w:spacing w:after="120"/>
      </w:pPr>
      <w:r w:rsidRPr="00773509">
        <w:t xml:space="preserve">Due to the interconnected nature of the </w:t>
      </w:r>
      <w:r w:rsidR="00C73034" w:rsidRPr="00773509">
        <w:t>P</w:t>
      </w:r>
      <w:r w:rsidRPr="00773509">
        <w:t xml:space="preserve">roduct </w:t>
      </w:r>
      <w:r w:rsidR="00C73034" w:rsidRPr="00773509">
        <w:t>S</w:t>
      </w:r>
      <w:r w:rsidRPr="00773509">
        <w:t xml:space="preserve">pecifications that are under the interoperability </w:t>
      </w:r>
      <w:r w:rsidR="004F2E8A" w:rsidRPr="00773509">
        <w:t>S</w:t>
      </w:r>
      <w:r w:rsidRPr="00773509">
        <w:t xml:space="preserve">chema, a form of overarching change management is a necessity. Any revision or </w:t>
      </w:r>
      <w:r w:rsidR="00C73034" w:rsidRPr="00773509">
        <w:t>N</w:t>
      </w:r>
      <w:r w:rsidRPr="00773509">
        <w:t xml:space="preserve">ew </w:t>
      </w:r>
      <w:r w:rsidR="00C73034" w:rsidRPr="00773509">
        <w:t>E</w:t>
      </w:r>
      <w:r w:rsidRPr="00773509">
        <w:t xml:space="preserve">dition required in a </w:t>
      </w:r>
      <w:r w:rsidR="00C73034" w:rsidRPr="00773509">
        <w:t>P</w:t>
      </w:r>
      <w:r w:rsidRPr="00773509">
        <w:t xml:space="preserve">roduct </w:t>
      </w:r>
      <w:r w:rsidR="00C73034" w:rsidRPr="00773509">
        <w:t>S</w:t>
      </w:r>
      <w:r w:rsidRPr="00773509">
        <w:t xml:space="preserve">pecification should be announced well in advance, giving the whole stakeholder community ample time to review the impact before it goes into effect. Any revisions and </w:t>
      </w:r>
      <w:r w:rsidR="00C73034" w:rsidRPr="00773509">
        <w:t>N</w:t>
      </w:r>
      <w:r w:rsidRPr="00773509">
        <w:t xml:space="preserve">ew </w:t>
      </w:r>
      <w:r w:rsidR="00C73034" w:rsidRPr="00773509">
        <w:t>E</w:t>
      </w:r>
      <w:r w:rsidRPr="00773509">
        <w:t xml:space="preserve">ditions to a supported </w:t>
      </w:r>
      <w:r w:rsidR="00C73034" w:rsidRPr="00773509">
        <w:t>P</w:t>
      </w:r>
      <w:r w:rsidRPr="00773509">
        <w:t xml:space="preserve">roduct </w:t>
      </w:r>
      <w:r w:rsidR="00C73034" w:rsidRPr="00773509">
        <w:t>S</w:t>
      </w:r>
      <w:r w:rsidRPr="00773509">
        <w:t xml:space="preserve">pecification may require a new version of the </w:t>
      </w:r>
      <w:r w:rsidR="00C73034" w:rsidRPr="00773509">
        <w:t>I</w:t>
      </w:r>
      <w:r w:rsidRPr="00773509">
        <w:t xml:space="preserve">nteroperability </w:t>
      </w:r>
      <w:r w:rsidR="00C73034" w:rsidRPr="00773509">
        <w:t>C</w:t>
      </w:r>
      <w:r w:rsidRPr="00773509">
        <w:t xml:space="preserve">atalogue and the IHO body responsible for the maintenance of the </w:t>
      </w:r>
      <w:r w:rsidR="00ED1461" w:rsidRPr="00773509">
        <w:t>Interoperability Catalogue</w:t>
      </w:r>
      <w:r w:rsidRPr="00773509">
        <w:t xml:space="preserve"> need</w:t>
      </w:r>
      <w:r w:rsidR="005B6899" w:rsidRPr="00773509">
        <w:t>s</w:t>
      </w:r>
      <w:r w:rsidRPr="00773509">
        <w:t xml:space="preserve"> to be informed and involved to assess any impacts. </w:t>
      </w:r>
      <w:bookmarkStart w:id="1775" w:name="_Hlk487534527"/>
      <w:r w:rsidRPr="00773509">
        <w:t>This includes updates to datase</w:t>
      </w:r>
      <w:r w:rsidR="005B6899" w:rsidRPr="00773509">
        <w:t>t metadata, as metadata changes</w:t>
      </w:r>
      <w:r w:rsidRPr="00773509">
        <w:t xml:space="preserve"> such as </w:t>
      </w:r>
      <w:r w:rsidR="005B6899" w:rsidRPr="00773509">
        <w:t>P</w:t>
      </w:r>
      <w:r w:rsidRPr="00773509">
        <w:t xml:space="preserve">roduct </w:t>
      </w:r>
      <w:r w:rsidR="005B6899" w:rsidRPr="00773509">
        <w:t>Specification references</w:t>
      </w:r>
      <w:r w:rsidRPr="00773509">
        <w:t xml:space="preserve"> may impact the link between the dataset and the </w:t>
      </w:r>
      <w:r w:rsidR="005B6899" w:rsidRPr="00773509">
        <w:t>I</w:t>
      </w:r>
      <w:r w:rsidRPr="00773509">
        <w:t xml:space="preserve">nteroperability </w:t>
      </w:r>
      <w:r w:rsidR="005B6899" w:rsidRPr="00773509">
        <w:t>C</w:t>
      </w:r>
      <w:r w:rsidRPr="00773509">
        <w:t>atalogue.</w:t>
      </w:r>
      <w:bookmarkEnd w:id="1775"/>
    </w:p>
    <w:p w14:paraId="33415653" w14:textId="77777777" w:rsidR="004F2E8A" w:rsidRPr="00773509" w:rsidRDefault="004F2E8A" w:rsidP="004F2E8A">
      <w:pPr>
        <w:spacing w:after="120"/>
      </w:pPr>
    </w:p>
    <w:p w14:paraId="3C8AEBD7" w14:textId="3F129CA9" w:rsidR="006B114A" w:rsidRPr="00773509" w:rsidRDefault="006B114A" w:rsidP="004F2E8A">
      <w:pPr>
        <w:pStyle w:val="Heading2"/>
        <w:numPr>
          <w:ilvl w:val="1"/>
          <w:numId w:val="3"/>
        </w:numPr>
        <w:spacing w:before="120" w:after="200"/>
        <w:ind w:left="578" w:hanging="578"/>
        <w:rPr>
          <w:rFonts w:eastAsia="MS Mincho"/>
        </w:rPr>
      </w:pPr>
      <w:bookmarkStart w:id="1776" w:name="_Toc484523876"/>
      <w:bookmarkStart w:id="1777" w:name="_Toc100669607"/>
      <w:r w:rsidRPr="00773509">
        <w:rPr>
          <w:rFonts w:eastAsia="MS Mincho"/>
        </w:rPr>
        <w:t>Management of F</w:t>
      </w:r>
      <w:r w:rsidR="005B6899" w:rsidRPr="00773509">
        <w:rPr>
          <w:rFonts w:eastAsia="MS Mincho"/>
        </w:rPr>
        <w:t xml:space="preserve">eature </w:t>
      </w:r>
      <w:r w:rsidRPr="00773509">
        <w:rPr>
          <w:rFonts w:eastAsia="MS Mincho"/>
        </w:rPr>
        <w:t>C</w:t>
      </w:r>
      <w:r w:rsidR="005B6899" w:rsidRPr="00773509">
        <w:rPr>
          <w:rFonts w:eastAsia="MS Mincho"/>
        </w:rPr>
        <w:t>atalogue</w:t>
      </w:r>
      <w:r w:rsidRPr="00773509">
        <w:rPr>
          <w:rFonts w:eastAsia="MS Mincho"/>
        </w:rPr>
        <w:t xml:space="preserve"> and P</w:t>
      </w:r>
      <w:r w:rsidR="005B6899" w:rsidRPr="00773509">
        <w:rPr>
          <w:rFonts w:eastAsia="MS Mincho"/>
        </w:rPr>
        <w:t xml:space="preserve">ortrayal </w:t>
      </w:r>
      <w:r w:rsidRPr="00773509">
        <w:rPr>
          <w:rFonts w:eastAsia="MS Mincho"/>
        </w:rPr>
        <w:t>C</w:t>
      </w:r>
      <w:r w:rsidR="005B6899" w:rsidRPr="00773509">
        <w:rPr>
          <w:rFonts w:eastAsia="MS Mincho"/>
        </w:rPr>
        <w:t>atalogue</w:t>
      </w:r>
      <w:r w:rsidRPr="00773509">
        <w:rPr>
          <w:rFonts w:eastAsia="MS Mincho"/>
        </w:rPr>
        <w:t xml:space="preserve"> updates</w:t>
      </w:r>
      <w:bookmarkEnd w:id="1776"/>
      <w:bookmarkEnd w:id="1777"/>
    </w:p>
    <w:p w14:paraId="38865C91" w14:textId="18772C92" w:rsidR="006B114A" w:rsidRPr="00773509" w:rsidRDefault="006D4934" w:rsidP="004F2E8A">
      <w:pPr>
        <w:spacing w:after="120"/>
      </w:pPr>
      <w:r w:rsidRPr="00773509">
        <w:t xml:space="preserve">Changes to a supported </w:t>
      </w:r>
      <w:r w:rsidR="005B6899" w:rsidRPr="00773509">
        <w:t>P</w:t>
      </w:r>
      <w:r w:rsidRPr="00773509">
        <w:t xml:space="preserve">roduct </w:t>
      </w:r>
      <w:r w:rsidR="005B6899" w:rsidRPr="00773509">
        <w:t>S</w:t>
      </w:r>
      <w:r w:rsidRPr="00773509">
        <w:t xml:space="preserve">pecification may have impacts on the </w:t>
      </w:r>
      <w:r w:rsidR="005B6899" w:rsidRPr="00773509">
        <w:t>I</w:t>
      </w:r>
      <w:r w:rsidRPr="00773509">
        <w:t xml:space="preserve">nteroperability </w:t>
      </w:r>
      <w:r w:rsidR="005B6899" w:rsidRPr="00773509">
        <w:t>C</w:t>
      </w:r>
      <w:r w:rsidRPr="00773509">
        <w:t xml:space="preserve">atalogue. Revisions to the </w:t>
      </w:r>
      <w:r w:rsidR="005B6899" w:rsidRPr="00773509">
        <w:t>F</w:t>
      </w:r>
      <w:r w:rsidRPr="00773509">
        <w:t xml:space="preserve">eature </w:t>
      </w:r>
      <w:r w:rsidR="005B6899" w:rsidRPr="00773509">
        <w:t>C</w:t>
      </w:r>
      <w:r w:rsidRPr="00773509">
        <w:t xml:space="preserve">atalogue or </w:t>
      </w:r>
      <w:r w:rsidR="005B6899" w:rsidRPr="00773509">
        <w:t>P</w:t>
      </w:r>
      <w:r w:rsidRPr="00773509">
        <w:t xml:space="preserve">ortrayal </w:t>
      </w:r>
      <w:r w:rsidR="005B6899" w:rsidRPr="00773509">
        <w:t>C</w:t>
      </w:r>
      <w:r w:rsidRPr="00773509">
        <w:t xml:space="preserve">atalogue are the most likely to require a revision of the </w:t>
      </w:r>
      <w:r w:rsidR="005B6899" w:rsidRPr="00773509">
        <w:t>I</w:t>
      </w:r>
      <w:r w:rsidRPr="00773509">
        <w:t xml:space="preserve">nteroperability </w:t>
      </w:r>
      <w:r w:rsidR="005B6899" w:rsidRPr="00773509">
        <w:t>C</w:t>
      </w:r>
      <w:r w:rsidRPr="00773509">
        <w:t xml:space="preserve">atalogue in order to support the change. These types of changes will generally require a new version (n.n.0) of the </w:t>
      </w:r>
      <w:r w:rsidR="005B6899" w:rsidRPr="00773509">
        <w:t>I</w:t>
      </w:r>
      <w:r w:rsidRPr="00773509">
        <w:t xml:space="preserve">nteroperability </w:t>
      </w:r>
      <w:r w:rsidR="005B6899" w:rsidRPr="00773509">
        <w:t>C</w:t>
      </w:r>
      <w:r w:rsidRPr="00773509">
        <w:t xml:space="preserve">atalogue to ensure support. It should be noted that revisions to a supported </w:t>
      </w:r>
      <w:r w:rsidR="005B6899" w:rsidRPr="00773509">
        <w:t>F</w:t>
      </w:r>
      <w:r w:rsidRPr="00773509">
        <w:t xml:space="preserve">eature </w:t>
      </w:r>
      <w:r w:rsidR="005B6899" w:rsidRPr="00773509">
        <w:t>C</w:t>
      </w:r>
      <w:r w:rsidRPr="00773509">
        <w:t xml:space="preserve">atalogue or </w:t>
      </w:r>
      <w:r w:rsidR="005B6899" w:rsidRPr="00773509">
        <w:t>P</w:t>
      </w:r>
      <w:r w:rsidRPr="00773509">
        <w:t xml:space="preserve">ortrayal </w:t>
      </w:r>
      <w:r w:rsidR="005B6899" w:rsidRPr="00773509">
        <w:t>C</w:t>
      </w:r>
      <w:r w:rsidRPr="00773509">
        <w:t xml:space="preserve">atalogue may be ignored by previous versions of the </w:t>
      </w:r>
      <w:r w:rsidR="005B6899" w:rsidRPr="00773509">
        <w:t>I</w:t>
      </w:r>
      <w:r w:rsidRPr="00773509">
        <w:t xml:space="preserve">nteroperability </w:t>
      </w:r>
      <w:r w:rsidR="005B6899" w:rsidRPr="00773509">
        <w:t>C</w:t>
      </w:r>
      <w:r w:rsidRPr="00773509">
        <w:t xml:space="preserve">atalogue and it is therefore necessary to consider this as part of the change management process, especially if the change is a matter of navigational safety. Major changes to </w:t>
      </w:r>
      <w:r w:rsidR="005B6899" w:rsidRPr="00773509">
        <w:t>P</w:t>
      </w:r>
      <w:r w:rsidRPr="00773509">
        <w:t xml:space="preserve">roduct </w:t>
      </w:r>
      <w:r w:rsidR="005B6899" w:rsidRPr="00773509">
        <w:t>S</w:t>
      </w:r>
      <w:r w:rsidRPr="00773509">
        <w:t>pecification</w:t>
      </w:r>
      <w:r w:rsidR="005B6899" w:rsidRPr="00773509">
        <w:t>s, such as adding functionality</w:t>
      </w:r>
      <w:r w:rsidRPr="00773509">
        <w:t xml:space="preserve"> or adding new </w:t>
      </w:r>
      <w:r w:rsidR="005B6899" w:rsidRPr="00773509">
        <w:t>P</w:t>
      </w:r>
      <w:r w:rsidRPr="00773509">
        <w:t xml:space="preserve">roduct </w:t>
      </w:r>
      <w:r w:rsidR="005B6899" w:rsidRPr="00773509">
        <w:t>S</w:t>
      </w:r>
      <w:r w:rsidRPr="00773509">
        <w:t xml:space="preserve">pecifications to the supported list will result in a </w:t>
      </w:r>
      <w:r w:rsidR="009116D2" w:rsidRPr="00773509">
        <w:t>N</w:t>
      </w:r>
      <w:r w:rsidRPr="00773509">
        <w:t xml:space="preserve">ew </w:t>
      </w:r>
      <w:r w:rsidR="009116D2" w:rsidRPr="00773509">
        <w:t>E</w:t>
      </w:r>
      <w:r w:rsidRPr="00773509">
        <w:t xml:space="preserve">dition (n.0.0) of an </w:t>
      </w:r>
      <w:r w:rsidR="005B6899" w:rsidRPr="00773509">
        <w:t>I</w:t>
      </w:r>
      <w:r w:rsidRPr="00773509">
        <w:t xml:space="preserve">nteroperability </w:t>
      </w:r>
      <w:r w:rsidR="005B6899" w:rsidRPr="00773509">
        <w:t>C</w:t>
      </w:r>
      <w:r w:rsidRPr="00773509">
        <w:t>atalogue</w:t>
      </w:r>
      <w:r w:rsidR="006B114A" w:rsidRPr="00773509">
        <w:t xml:space="preserve">. </w:t>
      </w:r>
    </w:p>
    <w:p w14:paraId="3B206A36" w14:textId="48FD5C5A" w:rsidR="005B6899" w:rsidRPr="00773509" w:rsidRDefault="00B62688" w:rsidP="004F2E8A">
      <w:pPr>
        <w:spacing w:after="120"/>
        <w:rPr>
          <w:b/>
          <w:bCs/>
        </w:rPr>
      </w:pPr>
      <w:r w:rsidRPr="00773509">
        <w:rPr>
          <w:b/>
          <w:bCs/>
        </w:rPr>
        <w:lastRenderedPageBreak/>
        <w:t xml:space="preserve">In cases of navigational safety, it may be necessary to issue a </w:t>
      </w:r>
      <w:r w:rsidR="009116D2" w:rsidRPr="00773509">
        <w:rPr>
          <w:b/>
          <w:bCs/>
        </w:rPr>
        <w:t>N</w:t>
      </w:r>
      <w:r w:rsidRPr="00773509">
        <w:rPr>
          <w:b/>
          <w:bCs/>
        </w:rPr>
        <w:t xml:space="preserve">ew </w:t>
      </w:r>
      <w:r w:rsidR="009116D2" w:rsidRPr="00773509">
        <w:rPr>
          <w:b/>
          <w:bCs/>
        </w:rPr>
        <w:t>E</w:t>
      </w:r>
      <w:r w:rsidRPr="00773509">
        <w:rPr>
          <w:b/>
          <w:bCs/>
        </w:rPr>
        <w:t>dition of the Interoperability Catalogue in order to cancel previous versions and ensure all stakeholders and users are utilizing the most recent version.</w:t>
      </w:r>
    </w:p>
    <w:p w14:paraId="1599E8C4" w14:textId="5EF3550C" w:rsidR="006B114A" w:rsidRPr="00773509" w:rsidRDefault="006B114A" w:rsidP="004F2E8A">
      <w:pPr>
        <w:spacing w:after="120"/>
      </w:pPr>
      <w:r w:rsidRPr="00773509">
        <w:t xml:space="preserve">Versions of the </w:t>
      </w:r>
      <w:r w:rsidR="005B6899" w:rsidRPr="00773509">
        <w:t>I</w:t>
      </w:r>
      <w:r w:rsidRPr="00773509">
        <w:t xml:space="preserve">nteroperability </w:t>
      </w:r>
      <w:r w:rsidR="005B6899" w:rsidRPr="00773509">
        <w:t>C</w:t>
      </w:r>
      <w:r w:rsidRPr="00773509">
        <w:t xml:space="preserve">atalogue within the same </w:t>
      </w:r>
      <w:r w:rsidR="009116D2" w:rsidRPr="00773509">
        <w:t>E</w:t>
      </w:r>
      <w:r w:rsidRPr="00773509">
        <w:t xml:space="preserve">dition are considered a compatible group. When a </w:t>
      </w:r>
      <w:r w:rsidR="005B6899" w:rsidRPr="00773509">
        <w:t>N</w:t>
      </w:r>
      <w:r w:rsidRPr="00773509">
        <w:t xml:space="preserve">ew </w:t>
      </w:r>
      <w:r w:rsidR="005B6899" w:rsidRPr="00773509">
        <w:t>E</w:t>
      </w:r>
      <w:r w:rsidRPr="00773509">
        <w:t>dition is issue</w:t>
      </w:r>
      <w:r w:rsidR="001C11D7" w:rsidRPr="00773509">
        <w:t>d, this compatibility is broken;</w:t>
      </w:r>
      <w:r w:rsidRPr="00773509">
        <w:t xml:space="preserve"> and efforts should be undertaken to update all impacted systems as soon as possible.</w:t>
      </w:r>
    </w:p>
    <w:p w14:paraId="676B492C" w14:textId="301A625E" w:rsidR="006B114A" w:rsidRPr="00773509" w:rsidRDefault="006B114A" w:rsidP="00996B38">
      <w:r w:rsidRPr="00773509">
        <w:rPr>
          <w:noProof/>
          <w:lang w:val="fr-FR" w:eastAsia="fr-FR"/>
        </w:rPr>
        <w:drawing>
          <wp:inline distT="0" distB="0" distL="0" distR="0" wp14:anchorId="330DDDAB" wp14:editId="35FDB579">
            <wp:extent cx="5774690" cy="30248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410" t="5093" r="1400" b="2990"/>
                    <a:stretch/>
                  </pic:blipFill>
                  <pic:spPr bwMode="auto">
                    <a:xfrm>
                      <a:off x="0" y="0"/>
                      <a:ext cx="5776559" cy="3025840"/>
                    </a:xfrm>
                    <a:prstGeom prst="rect">
                      <a:avLst/>
                    </a:prstGeom>
                    <a:noFill/>
                    <a:ln>
                      <a:noFill/>
                    </a:ln>
                    <a:extLst>
                      <a:ext uri="{53640926-AAD7-44D8-BBD7-CCE9431645EC}">
                        <a14:shadowObscured xmlns:a14="http://schemas.microsoft.com/office/drawing/2010/main"/>
                      </a:ext>
                    </a:extLst>
                  </pic:spPr>
                </pic:pic>
              </a:graphicData>
            </a:graphic>
          </wp:inline>
        </w:drawing>
      </w:r>
    </w:p>
    <w:p w14:paraId="19E30DE7" w14:textId="742028C5" w:rsidR="006B114A" w:rsidRPr="00773509" w:rsidRDefault="006B114A" w:rsidP="00996B38">
      <w:pPr>
        <w:pStyle w:val="Caption"/>
        <w:jc w:val="center"/>
      </w:pPr>
      <w:r w:rsidRPr="00773509">
        <w:t xml:space="preserve">Figure </w:t>
      </w:r>
      <w:r w:rsidR="00905DD6" w:rsidRPr="00773509">
        <w:t>9</w:t>
      </w:r>
      <w:r w:rsidR="001C11D7" w:rsidRPr="00773509">
        <w:t>.</w:t>
      </w:r>
      <w:r w:rsidRPr="00773509">
        <w:t>1</w:t>
      </w:r>
      <w:r w:rsidR="001C11D7" w:rsidRPr="00773509">
        <w:t xml:space="preserve"> -</w:t>
      </w:r>
      <w:r w:rsidRPr="00773509">
        <w:t xml:space="preserve"> Examples of how </w:t>
      </w:r>
      <w:r w:rsidR="001C11D7" w:rsidRPr="00773509">
        <w:t>F</w:t>
      </w:r>
      <w:r w:rsidRPr="00773509">
        <w:t xml:space="preserve">eature </w:t>
      </w:r>
      <w:r w:rsidR="001C11D7" w:rsidRPr="00773509">
        <w:t>C</w:t>
      </w:r>
      <w:r w:rsidRPr="00773509">
        <w:t xml:space="preserve">atalogue change may impact </w:t>
      </w:r>
      <w:r w:rsidR="00ED1461" w:rsidRPr="00773509">
        <w:t>Interoperability Catalogue</w:t>
      </w:r>
      <w:r w:rsidRPr="00773509">
        <w:t xml:space="preserve"> lifecycle</w:t>
      </w:r>
    </w:p>
    <w:p w14:paraId="3699267E" w14:textId="7DF5B041" w:rsidR="006B114A" w:rsidRPr="00773509" w:rsidRDefault="006B114A" w:rsidP="009116D2">
      <w:pPr>
        <w:spacing w:after="60"/>
      </w:pPr>
      <w:r w:rsidRPr="00773509">
        <w:t xml:space="preserve">Several types of changes to supported </w:t>
      </w:r>
      <w:r w:rsidR="001C11D7" w:rsidRPr="00773509">
        <w:t>P</w:t>
      </w:r>
      <w:r w:rsidRPr="00773509">
        <w:t xml:space="preserve">roduct </w:t>
      </w:r>
      <w:r w:rsidR="001C11D7" w:rsidRPr="00773509">
        <w:t>S</w:t>
      </w:r>
      <w:r w:rsidRPr="00773509">
        <w:t xml:space="preserve">pecifications may impact the </w:t>
      </w:r>
      <w:r w:rsidR="001C11D7" w:rsidRPr="00773509">
        <w:t>I</w:t>
      </w:r>
      <w:r w:rsidRPr="00773509">
        <w:t xml:space="preserve">nteroperability </w:t>
      </w:r>
      <w:r w:rsidR="001C11D7" w:rsidRPr="00773509">
        <w:t>C</w:t>
      </w:r>
      <w:r w:rsidRPr="00773509">
        <w:t>atalogue in such a way that a new version is needed to maintain full support. These include</w:t>
      </w:r>
      <w:r w:rsidR="0027752D" w:rsidRPr="00773509">
        <w:t>:</w:t>
      </w:r>
    </w:p>
    <w:p w14:paraId="2C6685DE" w14:textId="193DA298" w:rsidR="006B114A" w:rsidRPr="00773509" w:rsidRDefault="006B114A" w:rsidP="009116D2">
      <w:pPr>
        <w:pStyle w:val="ListParagraph"/>
        <w:numPr>
          <w:ilvl w:val="0"/>
          <w:numId w:val="9"/>
        </w:numPr>
        <w:spacing w:after="60"/>
      </w:pPr>
      <w:r w:rsidRPr="00773509">
        <w:t xml:space="preserve">New feature added to a supported </w:t>
      </w:r>
      <w:r w:rsidR="001C11D7" w:rsidRPr="00773509">
        <w:t>P</w:t>
      </w:r>
      <w:r w:rsidRPr="00773509">
        <w:t xml:space="preserve">roduct </w:t>
      </w:r>
      <w:r w:rsidR="001C11D7" w:rsidRPr="00773509">
        <w:t>S</w:t>
      </w:r>
      <w:r w:rsidRPr="00773509">
        <w:t>pecification that require</w:t>
      </w:r>
      <w:r w:rsidR="0027752D" w:rsidRPr="00773509">
        <w:t>s</w:t>
      </w:r>
      <w:r w:rsidRPr="00773509">
        <w:t xml:space="preserve"> a new feature combination to be added to the </w:t>
      </w:r>
      <w:r w:rsidR="001C11D7" w:rsidRPr="00773509">
        <w:t>I</w:t>
      </w:r>
      <w:r w:rsidRPr="00773509">
        <w:t xml:space="preserve">nteroperability </w:t>
      </w:r>
      <w:r w:rsidR="001C11D7" w:rsidRPr="00773509">
        <w:t>Catalogue;</w:t>
      </w:r>
    </w:p>
    <w:p w14:paraId="742A642C" w14:textId="32E4E103" w:rsidR="006B114A" w:rsidRPr="00773509" w:rsidRDefault="006B114A" w:rsidP="009116D2">
      <w:pPr>
        <w:pStyle w:val="ListParagraph"/>
        <w:numPr>
          <w:ilvl w:val="0"/>
          <w:numId w:val="9"/>
        </w:numPr>
        <w:spacing w:after="60"/>
      </w:pPr>
      <w:r w:rsidRPr="00773509">
        <w:t xml:space="preserve">New attribute added to a feature in a supported </w:t>
      </w:r>
      <w:r w:rsidR="001C11D7" w:rsidRPr="00773509">
        <w:t>P</w:t>
      </w:r>
      <w:r w:rsidRPr="00773509">
        <w:t xml:space="preserve">roduct </w:t>
      </w:r>
      <w:r w:rsidR="001C11D7" w:rsidRPr="00773509">
        <w:t>S</w:t>
      </w:r>
      <w:r w:rsidRPr="00773509">
        <w:t>pecification that require</w:t>
      </w:r>
      <w:r w:rsidR="0027752D" w:rsidRPr="00773509">
        <w:t>s</w:t>
      </w:r>
      <w:r w:rsidRPr="00773509">
        <w:t xml:space="preserve"> a new attribute combination to be added to the </w:t>
      </w:r>
      <w:r w:rsidR="001C11D7" w:rsidRPr="00773509">
        <w:t>I</w:t>
      </w:r>
      <w:r w:rsidRPr="00773509">
        <w:t xml:space="preserve">nteroperability </w:t>
      </w:r>
      <w:r w:rsidR="001C11D7" w:rsidRPr="00773509">
        <w:t>Catalogue;</w:t>
      </w:r>
    </w:p>
    <w:p w14:paraId="1951D39D" w14:textId="58632B77" w:rsidR="006B114A" w:rsidRPr="00773509" w:rsidRDefault="006B114A" w:rsidP="009116D2">
      <w:pPr>
        <w:pStyle w:val="ListParagraph"/>
        <w:numPr>
          <w:ilvl w:val="0"/>
          <w:numId w:val="9"/>
        </w:numPr>
        <w:spacing w:after="60"/>
      </w:pPr>
      <w:r w:rsidRPr="00773509">
        <w:t xml:space="preserve">New </w:t>
      </w:r>
      <w:r w:rsidR="001C11D7" w:rsidRPr="00773509">
        <w:t>P</w:t>
      </w:r>
      <w:r w:rsidRPr="00773509">
        <w:t xml:space="preserve">roduct </w:t>
      </w:r>
      <w:r w:rsidR="001C11D7" w:rsidRPr="00773509">
        <w:t>S</w:t>
      </w:r>
      <w:r w:rsidRPr="00773509">
        <w:t xml:space="preserve">pecification is added to the list of supported </w:t>
      </w:r>
      <w:r w:rsidR="001C11D7" w:rsidRPr="00773509">
        <w:t>P</w:t>
      </w:r>
      <w:r w:rsidRPr="00773509">
        <w:t xml:space="preserve">roduct </w:t>
      </w:r>
      <w:r w:rsidR="001C11D7" w:rsidRPr="00773509">
        <w:t>S</w:t>
      </w:r>
      <w:r w:rsidRPr="00773509">
        <w:t xml:space="preserve">pecifications in the </w:t>
      </w:r>
      <w:r w:rsidR="001C11D7" w:rsidRPr="00773509">
        <w:t>I</w:t>
      </w:r>
      <w:r w:rsidRPr="00773509">
        <w:t xml:space="preserve">nteroperability </w:t>
      </w:r>
      <w:r w:rsidR="001C11D7" w:rsidRPr="00773509">
        <w:t>C</w:t>
      </w:r>
      <w:r w:rsidRPr="00773509">
        <w:t>atalogue. This could also require new feature and att</w:t>
      </w:r>
      <w:r w:rsidR="001C11D7" w:rsidRPr="00773509">
        <w:t>ribute combinations to be added;</w:t>
      </w:r>
    </w:p>
    <w:p w14:paraId="732FE99A" w14:textId="5C6A0FEC" w:rsidR="006B114A" w:rsidRPr="00773509" w:rsidRDefault="006B114A" w:rsidP="009116D2">
      <w:pPr>
        <w:pStyle w:val="ListParagraph"/>
        <w:numPr>
          <w:ilvl w:val="0"/>
          <w:numId w:val="9"/>
        </w:numPr>
        <w:spacing w:after="60"/>
      </w:pPr>
      <w:r w:rsidRPr="00773509">
        <w:t xml:space="preserve">Removal of feature or attribute from a supported </w:t>
      </w:r>
      <w:r w:rsidR="001C11D7" w:rsidRPr="00773509">
        <w:t>P</w:t>
      </w:r>
      <w:r w:rsidRPr="00773509">
        <w:t xml:space="preserve">roduct </w:t>
      </w:r>
      <w:r w:rsidR="001C11D7" w:rsidRPr="00773509">
        <w:t>Specification</w:t>
      </w:r>
      <w:r w:rsidRPr="00773509">
        <w:t xml:space="preserve"> </w:t>
      </w:r>
      <w:r w:rsidRPr="00773509" w:rsidDel="005F4D68">
        <w:t xml:space="preserve">that </w:t>
      </w:r>
      <w:r w:rsidRPr="00773509">
        <w:t xml:space="preserve">are present in a feature or attribute combination within the </w:t>
      </w:r>
      <w:r w:rsidR="001C11D7" w:rsidRPr="00773509">
        <w:t>I</w:t>
      </w:r>
      <w:r w:rsidRPr="00773509">
        <w:t xml:space="preserve">nteroperability </w:t>
      </w:r>
      <w:r w:rsidR="001C11D7" w:rsidRPr="00773509">
        <w:t>Catalogue;</w:t>
      </w:r>
    </w:p>
    <w:p w14:paraId="1021A24C" w14:textId="51DD0D1A" w:rsidR="006B114A" w:rsidRPr="00773509" w:rsidRDefault="006B114A" w:rsidP="009116D2">
      <w:pPr>
        <w:pStyle w:val="ListParagraph"/>
        <w:numPr>
          <w:ilvl w:val="0"/>
          <w:numId w:val="9"/>
        </w:numPr>
        <w:spacing w:after="60"/>
      </w:pPr>
      <w:r w:rsidRPr="00773509">
        <w:t xml:space="preserve">A correction to a supported </w:t>
      </w:r>
      <w:r w:rsidR="001C11D7" w:rsidRPr="00773509">
        <w:t>P</w:t>
      </w:r>
      <w:r w:rsidRPr="00773509">
        <w:t xml:space="preserve">roduct </w:t>
      </w:r>
      <w:r w:rsidR="001C11D7" w:rsidRPr="00773509">
        <w:t>S</w:t>
      </w:r>
      <w:r w:rsidRPr="00773509">
        <w:t>pecification that triggers a version increment (n.</w:t>
      </w:r>
      <w:r w:rsidRPr="00773509">
        <w:rPr>
          <w:b/>
        </w:rPr>
        <w:t>n</w:t>
      </w:r>
      <w:r w:rsidRPr="00773509">
        <w:t xml:space="preserve">.0), which may break the link from the </w:t>
      </w:r>
      <w:r w:rsidR="001C11D7" w:rsidRPr="00773509">
        <w:t>I</w:t>
      </w:r>
      <w:r w:rsidRPr="00773509">
        <w:t xml:space="preserve">nteroperability </w:t>
      </w:r>
      <w:r w:rsidR="001C11D7" w:rsidRPr="00773509">
        <w:t>C</w:t>
      </w:r>
      <w:r w:rsidRPr="00773509">
        <w:t xml:space="preserve">atalogue to the supported </w:t>
      </w:r>
      <w:r w:rsidR="001C11D7" w:rsidRPr="00773509">
        <w:t>P</w:t>
      </w:r>
      <w:r w:rsidRPr="00773509">
        <w:t xml:space="preserve">roduct </w:t>
      </w:r>
      <w:r w:rsidR="001C11D7" w:rsidRPr="00773509">
        <w:t>Specification;</w:t>
      </w:r>
    </w:p>
    <w:p w14:paraId="755C0011" w14:textId="77777777" w:rsidR="006B114A" w:rsidRPr="00773509" w:rsidRDefault="006B114A" w:rsidP="009116D2">
      <w:pPr>
        <w:pStyle w:val="ListParagraph"/>
        <w:numPr>
          <w:ilvl w:val="0"/>
          <w:numId w:val="9"/>
        </w:numPr>
      </w:pPr>
      <w:r w:rsidRPr="00773509">
        <w:t>Matters of navigational safety as they arise.</w:t>
      </w:r>
    </w:p>
    <w:p w14:paraId="506ECF6E" w14:textId="05B13F05" w:rsidR="006B114A" w:rsidRPr="00773509" w:rsidRDefault="006B114A" w:rsidP="009116D2">
      <w:pPr>
        <w:spacing w:after="120"/>
      </w:pPr>
      <w:r w:rsidRPr="00773509">
        <w:t xml:space="preserve">New functions in either a supported </w:t>
      </w:r>
      <w:r w:rsidR="001C11D7" w:rsidRPr="00773509">
        <w:t>P</w:t>
      </w:r>
      <w:r w:rsidRPr="00773509">
        <w:t xml:space="preserve">roduct </w:t>
      </w:r>
      <w:r w:rsidR="001C11D7" w:rsidRPr="00773509">
        <w:t>S</w:t>
      </w:r>
      <w:r w:rsidRPr="00773509">
        <w:t>pecification or the Interoperability Specification may require a new version of the Interoperability Catalogue.</w:t>
      </w:r>
    </w:p>
    <w:p w14:paraId="66D744D2" w14:textId="77777777" w:rsidR="009116D2" w:rsidRPr="00773509" w:rsidRDefault="009116D2" w:rsidP="009116D2">
      <w:pPr>
        <w:spacing w:after="120"/>
      </w:pPr>
    </w:p>
    <w:p w14:paraId="3659113D" w14:textId="43FC3E6F" w:rsidR="006B114A" w:rsidRPr="00773509" w:rsidRDefault="006B114A" w:rsidP="009116D2">
      <w:pPr>
        <w:pStyle w:val="Heading2"/>
        <w:numPr>
          <w:ilvl w:val="1"/>
          <w:numId w:val="3"/>
        </w:numPr>
        <w:spacing w:before="120" w:after="200"/>
        <w:ind w:left="578" w:hanging="578"/>
        <w:rPr>
          <w:rFonts w:eastAsia="MS Mincho"/>
        </w:rPr>
      </w:pPr>
      <w:bookmarkStart w:id="1778" w:name="_Toc484523877"/>
      <w:bookmarkStart w:id="1779" w:name="_Toc100669608"/>
      <w:r w:rsidRPr="00773509">
        <w:rPr>
          <w:rFonts w:eastAsia="MS Mincho"/>
        </w:rPr>
        <w:t>P</w:t>
      </w:r>
      <w:r w:rsidR="001C11D7" w:rsidRPr="00773509">
        <w:rPr>
          <w:rFonts w:eastAsia="MS Mincho"/>
        </w:rPr>
        <w:t xml:space="preserve">roduct </w:t>
      </w:r>
      <w:r w:rsidRPr="00773509">
        <w:rPr>
          <w:rFonts w:eastAsia="MS Mincho"/>
        </w:rPr>
        <w:t>S</w:t>
      </w:r>
      <w:r w:rsidR="001C11D7" w:rsidRPr="00773509">
        <w:rPr>
          <w:rFonts w:eastAsia="MS Mincho"/>
        </w:rPr>
        <w:t>pecification</w:t>
      </w:r>
      <w:r w:rsidRPr="00773509">
        <w:rPr>
          <w:rFonts w:eastAsia="MS Mincho"/>
        </w:rPr>
        <w:t xml:space="preserve"> updates other than FC/PC</w:t>
      </w:r>
      <w:bookmarkEnd w:id="1778"/>
      <w:bookmarkEnd w:id="1779"/>
    </w:p>
    <w:p w14:paraId="11F73412" w14:textId="63EF6B90" w:rsidR="006B114A" w:rsidRPr="00773509" w:rsidRDefault="006B114A" w:rsidP="009116D2">
      <w:pPr>
        <w:spacing w:after="120"/>
      </w:pPr>
      <w:r w:rsidRPr="00773509">
        <w:t xml:space="preserve">Updates to dataset metadata, such as </w:t>
      </w:r>
      <w:r w:rsidR="001C11D7" w:rsidRPr="00773509">
        <w:t>P</w:t>
      </w:r>
      <w:r w:rsidRPr="00773509">
        <w:t xml:space="preserve">roduct </w:t>
      </w:r>
      <w:r w:rsidR="001C11D7" w:rsidRPr="00773509">
        <w:t>S</w:t>
      </w:r>
      <w:r w:rsidRPr="00773509">
        <w:t xml:space="preserve">pecification references, may impact the link between the dataset and the </w:t>
      </w:r>
      <w:r w:rsidR="001C11D7" w:rsidRPr="00773509">
        <w:t>I</w:t>
      </w:r>
      <w:r w:rsidRPr="00773509">
        <w:t xml:space="preserve">nteroperability </w:t>
      </w:r>
      <w:r w:rsidR="001C11D7" w:rsidRPr="00773509">
        <w:t>C</w:t>
      </w:r>
      <w:r w:rsidRPr="00773509">
        <w:t xml:space="preserve">atalogue and therefore require a revision to the </w:t>
      </w:r>
      <w:r w:rsidR="0064162D" w:rsidRPr="00773509">
        <w:t>I</w:t>
      </w:r>
      <w:r w:rsidRPr="00773509">
        <w:t xml:space="preserve">nteroperability </w:t>
      </w:r>
      <w:r w:rsidR="0064162D" w:rsidRPr="00773509">
        <w:t>C</w:t>
      </w:r>
      <w:r w:rsidRPr="00773509">
        <w:t>atalogue (n.</w:t>
      </w:r>
      <w:r w:rsidRPr="00773509">
        <w:rPr>
          <w:b/>
        </w:rPr>
        <w:t>n</w:t>
      </w:r>
      <w:r w:rsidRPr="00773509">
        <w:t xml:space="preserve">.0). Some changes to an interoperability-ready </w:t>
      </w:r>
      <w:r w:rsidR="0064162D" w:rsidRPr="00773509">
        <w:t>P</w:t>
      </w:r>
      <w:r w:rsidRPr="00773509">
        <w:t xml:space="preserve">roduct </w:t>
      </w:r>
      <w:r w:rsidR="0064162D" w:rsidRPr="00773509">
        <w:t>S</w:t>
      </w:r>
      <w:r w:rsidRPr="00773509">
        <w:t xml:space="preserve">pecification may not require any changes to the </w:t>
      </w:r>
      <w:r w:rsidR="0064162D" w:rsidRPr="00773509">
        <w:t>I</w:t>
      </w:r>
      <w:r w:rsidRPr="00773509">
        <w:t xml:space="preserve">nteroperability </w:t>
      </w:r>
      <w:r w:rsidR="0064162D" w:rsidRPr="00773509">
        <w:t>S</w:t>
      </w:r>
      <w:r w:rsidRPr="00773509">
        <w:t xml:space="preserve">pecification or the </w:t>
      </w:r>
      <w:r w:rsidR="0064162D" w:rsidRPr="00773509">
        <w:t>I</w:t>
      </w:r>
      <w:r w:rsidRPr="00773509">
        <w:t xml:space="preserve">nteroperability </w:t>
      </w:r>
      <w:r w:rsidR="0064162D" w:rsidRPr="00773509">
        <w:t>C</w:t>
      </w:r>
      <w:r w:rsidRPr="00773509">
        <w:t xml:space="preserve">atalogue. This includes amendments to the definitions of features, attributes or attribute values. It also includes minor changes to </w:t>
      </w:r>
      <w:r w:rsidR="0064162D" w:rsidRPr="00773509">
        <w:t>P</w:t>
      </w:r>
      <w:r w:rsidRPr="00773509">
        <w:t xml:space="preserve">roduct </w:t>
      </w:r>
      <w:r w:rsidR="0064162D" w:rsidRPr="00773509">
        <w:t>S</w:t>
      </w:r>
      <w:r w:rsidRPr="00773509">
        <w:t xml:space="preserve">pecifications, such as clarifying language. Other changes may only require an update to the metadata of the </w:t>
      </w:r>
      <w:r w:rsidR="0064162D" w:rsidRPr="00773509">
        <w:t>I</w:t>
      </w:r>
      <w:r w:rsidRPr="00773509">
        <w:t xml:space="preserve">nteroperability </w:t>
      </w:r>
      <w:r w:rsidR="0064162D" w:rsidRPr="00773509">
        <w:t>S</w:t>
      </w:r>
      <w:r w:rsidRPr="00773509">
        <w:t xml:space="preserve">pecification and/or the </w:t>
      </w:r>
      <w:r w:rsidR="0064162D" w:rsidRPr="00773509">
        <w:t>I</w:t>
      </w:r>
      <w:r w:rsidRPr="00773509">
        <w:t xml:space="preserve">nteroperability </w:t>
      </w:r>
      <w:r w:rsidR="0064162D" w:rsidRPr="00773509">
        <w:t>C</w:t>
      </w:r>
      <w:r w:rsidRPr="00773509">
        <w:t xml:space="preserve">atalogue, such as in case of supported </w:t>
      </w:r>
      <w:r w:rsidR="0064162D" w:rsidRPr="00773509">
        <w:t>P</w:t>
      </w:r>
      <w:r w:rsidRPr="00773509">
        <w:t xml:space="preserve">roduct </w:t>
      </w:r>
      <w:r w:rsidR="0064162D" w:rsidRPr="00773509">
        <w:lastRenderedPageBreak/>
        <w:t>S</w:t>
      </w:r>
      <w:r w:rsidRPr="00773509">
        <w:t>pecification</w:t>
      </w:r>
      <w:r w:rsidR="006D4934" w:rsidRPr="00773509">
        <w:t xml:space="preserve"> version references. Such minor </w:t>
      </w:r>
      <w:r w:rsidRPr="00773509">
        <w:t xml:space="preserve">changes to the </w:t>
      </w:r>
      <w:r w:rsidR="0064162D" w:rsidRPr="00773509">
        <w:t>I</w:t>
      </w:r>
      <w:r w:rsidRPr="00773509">
        <w:t xml:space="preserve">nteroperability </w:t>
      </w:r>
      <w:r w:rsidR="0064162D" w:rsidRPr="00773509">
        <w:t>S</w:t>
      </w:r>
      <w:r w:rsidRPr="00773509">
        <w:t xml:space="preserve">pecification and/or the </w:t>
      </w:r>
      <w:r w:rsidR="0064162D" w:rsidRPr="00773509">
        <w:t>I</w:t>
      </w:r>
      <w:r w:rsidRPr="00773509">
        <w:t xml:space="preserve">nteroperability </w:t>
      </w:r>
      <w:r w:rsidR="0064162D" w:rsidRPr="00773509">
        <w:t>C</w:t>
      </w:r>
      <w:r w:rsidRPr="00773509">
        <w:t xml:space="preserve">atalogue may be collected and be applied at a later time when a more substantial revision is </w:t>
      </w:r>
      <w:r w:rsidR="0064162D" w:rsidRPr="00773509">
        <w:t>required</w:t>
      </w:r>
      <w:r w:rsidRPr="00773509">
        <w:t>.</w:t>
      </w:r>
    </w:p>
    <w:p w14:paraId="1E5B6169" w14:textId="77777777" w:rsidR="009116D2" w:rsidRPr="00773509" w:rsidRDefault="009116D2" w:rsidP="009116D2">
      <w:pPr>
        <w:spacing w:after="120"/>
      </w:pPr>
    </w:p>
    <w:p w14:paraId="53954106" w14:textId="701E0508" w:rsidR="006B114A" w:rsidRPr="00773509" w:rsidRDefault="006B114A" w:rsidP="009116D2">
      <w:pPr>
        <w:pStyle w:val="Heading2"/>
        <w:numPr>
          <w:ilvl w:val="1"/>
          <w:numId w:val="3"/>
        </w:numPr>
        <w:spacing w:before="120" w:after="200"/>
        <w:ind w:left="578" w:hanging="578"/>
        <w:rPr>
          <w:rFonts w:eastAsia="MS Mincho"/>
        </w:rPr>
      </w:pPr>
      <w:bookmarkStart w:id="1780" w:name="_Toc484523878"/>
      <w:bookmarkStart w:id="1781" w:name="_Toc100669609"/>
      <w:r w:rsidRPr="00773509">
        <w:rPr>
          <w:rFonts w:eastAsia="MS Mincho"/>
        </w:rPr>
        <w:t xml:space="preserve">Unpredictable </w:t>
      </w:r>
      <w:r w:rsidR="0064162D" w:rsidRPr="00773509">
        <w:rPr>
          <w:rFonts w:eastAsia="MS Mincho"/>
        </w:rPr>
        <w:t>Product Specification</w:t>
      </w:r>
      <w:r w:rsidRPr="00773509">
        <w:rPr>
          <w:rFonts w:eastAsia="MS Mincho"/>
        </w:rPr>
        <w:t xml:space="preserve"> updates</w:t>
      </w:r>
      <w:bookmarkEnd w:id="1780"/>
      <w:bookmarkEnd w:id="1781"/>
    </w:p>
    <w:p w14:paraId="1FEC5CA5" w14:textId="581CCC9D" w:rsidR="006B114A" w:rsidRPr="00773509" w:rsidRDefault="006B114A" w:rsidP="009116D2">
      <w:pPr>
        <w:spacing w:after="120"/>
      </w:pPr>
      <w:r w:rsidRPr="00773509">
        <w:t xml:space="preserve">Unpredictable changes to an interoperability-ready </w:t>
      </w:r>
      <w:r w:rsidR="0064162D" w:rsidRPr="00773509">
        <w:t>Product Specification</w:t>
      </w:r>
      <w:r w:rsidRPr="00773509">
        <w:t>, or its F</w:t>
      </w:r>
      <w:r w:rsidR="0064162D" w:rsidRPr="00773509">
        <w:t xml:space="preserve">eature </w:t>
      </w:r>
      <w:r w:rsidRPr="00773509">
        <w:t>C</w:t>
      </w:r>
      <w:r w:rsidR="0064162D" w:rsidRPr="00773509">
        <w:t>atalogue</w:t>
      </w:r>
      <w:r w:rsidRPr="00773509">
        <w:t xml:space="preserve"> and P</w:t>
      </w:r>
      <w:r w:rsidR="0064162D" w:rsidRPr="00773509">
        <w:t xml:space="preserve">ortrayal </w:t>
      </w:r>
      <w:r w:rsidRPr="00773509">
        <w:t>C</w:t>
      </w:r>
      <w:r w:rsidR="0064162D" w:rsidRPr="00773509">
        <w:t>atalogue,</w:t>
      </w:r>
      <w:r w:rsidRPr="00773509">
        <w:t xml:space="preserve"> should be avoided. Great care should be taken in coordinating changes among all stakeholders to avoid any unforeseen consequences.  </w:t>
      </w:r>
      <w:r w:rsidR="00A079B1" w:rsidRPr="00773509">
        <w:t>P</w:t>
      </w:r>
      <w:r w:rsidRPr="00773509">
        <w:t xml:space="preserve">roduct </w:t>
      </w:r>
      <w:r w:rsidR="0064162D" w:rsidRPr="00773509">
        <w:t>S</w:t>
      </w:r>
      <w:r w:rsidRPr="00773509">
        <w:t>pecification</w:t>
      </w:r>
      <w:r w:rsidR="00A079B1" w:rsidRPr="00773509">
        <w:t>s</w:t>
      </w:r>
      <w:r w:rsidRPr="00773509">
        <w:t xml:space="preserve"> that are under the ECDIS interoperability umbrella are interconnected and </w:t>
      </w:r>
      <w:r w:rsidR="00595FF4" w:rsidRPr="00773509">
        <w:t xml:space="preserve">the responsible groups </w:t>
      </w:r>
      <w:r w:rsidRPr="00773509">
        <w:t>should therefore coordinate change</w:t>
      </w:r>
      <w:r w:rsidR="00A079B1" w:rsidRPr="00773509">
        <w:t>s</w:t>
      </w:r>
      <w:r w:rsidRPr="00773509">
        <w:t xml:space="preserve"> with other groups that issue interoperability-ready </w:t>
      </w:r>
      <w:r w:rsidR="0064162D" w:rsidRPr="00773509">
        <w:t>P</w:t>
      </w:r>
      <w:r w:rsidRPr="00773509">
        <w:t xml:space="preserve">roduct </w:t>
      </w:r>
      <w:r w:rsidR="0064162D" w:rsidRPr="00773509">
        <w:t>S</w:t>
      </w:r>
      <w:r w:rsidRPr="00773509">
        <w:t xml:space="preserve">pecifications. </w:t>
      </w:r>
      <w:r w:rsidR="00A079B1" w:rsidRPr="00773509">
        <w:t xml:space="preserve">Such coordination </w:t>
      </w:r>
      <w:r w:rsidRPr="00773509">
        <w:t xml:space="preserve">can be done, for example, </w:t>
      </w:r>
      <w:r w:rsidR="00A079B1" w:rsidRPr="00773509">
        <w:t xml:space="preserve">by having an agreed </w:t>
      </w:r>
      <w:r w:rsidRPr="00773509">
        <w:t xml:space="preserve">fixed period between </w:t>
      </w:r>
      <w:r w:rsidR="00A079B1" w:rsidRPr="00773509">
        <w:t xml:space="preserve">releases </w:t>
      </w:r>
      <w:r w:rsidRPr="00773509">
        <w:t xml:space="preserve">in which all </w:t>
      </w:r>
      <w:r w:rsidR="00A079B1" w:rsidRPr="00773509">
        <w:t xml:space="preserve">pending </w:t>
      </w:r>
      <w:r w:rsidRPr="00773509">
        <w:t>change</w:t>
      </w:r>
      <w:r w:rsidR="00A079B1" w:rsidRPr="00773509">
        <w:t>s</w:t>
      </w:r>
      <w:r w:rsidRPr="00773509">
        <w:t xml:space="preserve"> </w:t>
      </w:r>
      <w:r w:rsidR="00A079B1" w:rsidRPr="00773509">
        <w:t xml:space="preserve">are </w:t>
      </w:r>
      <w:r w:rsidRPr="00773509">
        <w:t>collected, implemented and issued in a coordinated fashion.</w:t>
      </w:r>
    </w:p>
    <w:p w14:paraId="452310D3" w14:textId="0AA7317B" w:rsidR="0064162D" w:rsidRPr="00773509" w:rsidRDefault="00B62688" w:rsidP="009116D2">
      <w:pPr>
        <w:spacing w:after="120"/>
      </w:pPr>
      <w:r w:rsidRPr="00773509">
        <w:t xml:space="preserve">NOTE: If a situation arises where a product is not compatible with the Interoperability Catalogue, this product will only be available in interoperability mode Level 0. </w:t>
      </w:r>
      <w:r w:rsidR="00656D29" w:rsidRPr="00773509">
        <w:t xml:space="preserve">This means it may be displayed </w:t>
      </w:r>
      <w:r w:rsidRPr="00773509">
        <w:t>as an overlay that may obscure any data below the incompatible product, and the overlay may be obscured by any data with higher priority.</w:t>
      </w:r>
      <w:bookmarkStart w:id="1782" w:name="_Toc484523879"/>
      <w:bookmarkStart w:id="1783" w:name="_Ref517639740"/>
    </w:p>
    <w:p w14:paraId="0132F6CE" w14:textId="77777777" w:rsidR="009F517D" w:rsidRPr="00773509" w:rsidRDefault="009F517D" w:rsidP="009116D2">
      <w:pPr>
        <w:spacing w:after="120"/>
      </w:pPr>
    </w:p>
    <w:p w14:paraId="58DC8080" w14:textId="77777777" w:rsidR="00F12760" w:rsidRPr="00773509" w:rsidRDefault="00F12760" w:rsidP="009F517D">
      <w:pPr>
        <w:pStyle w:val="Heading2"/>
        <w:numPr>
          <w:ilvl w:val="1"/>
          <w:numId w:val="3"/>
        </w:numPr>
        <w:spacing w:before="120" w:after="200"/>
        <w:ind w:left="578" w:hanging="578"/>
        <w:rPr>
          <w:rFonts w:eastAsia="MS Mincho"/>
        </w:rPr>
      </w:pPr>
      <w:bookmarkStart w:id="1784" w:name="_Toc100669610"/>
      <w:r w:rsidRPr="00773509">
        <w:rPr>
          <w:rFonts w:eastAsia="MS Mincho"/>
        </w:rPr>
        <w:t>New data products</w:t>
      </w:r>
      <w:bookmarkEnd w:id="1784"/>
    </w:p>
    <w:p w14:paraId="1E3A892A" w14:textId="61539B54" w:rsidR="00F12760" w:rsidRPr="00773509" w:rsidRDefault="00F12760" w:rsidP="009F517D">
      <w:pPr>
        <w:spacing w:after="120"/>
      </w:pPr>
      <w:r w:rsidRPr="00773509">
        <w:t>When a new product is added to an existing Interoperability Catalogue, a new version of the Interoperability Catalogue will be required. During the development of the new version, the Interoperability Catalogue developers should review existing predefined combinations for impact in addition to developing the new predefined combinations to manage the situational views that the new product is intended for.</w:t>
      </w:r>
    </w:p>
    <w:bookmarkEnd w:id="1782"/>
    <w:bookmarkEnd w:id="1783"/>
    <w:p w14:paraId="3F713559" w14:textId="35001F5B" w:rsidR="006B114A" w:rsidRPr="00773509" w:rsidRDefault="009C79FD" w:rsidP="009F517D">
      <w:pPr>
        <w:pStyle w:val="CommentText"/>
        <w:spacing w:after="120"/>
      </w:pPr>
      <w:r w:rsidRPr="00773509">
        <w:t xml:space="preserve">An </w:t>
      </w:r>
      <w:r w:rsidR="0067721E" w:rsidRPr="00773509">
        <w:t>Interoperability Catalogue</w:t>
      </w:r>
      <w:r w:rsidR="006B114A" w:rsidRPr="00773509">
        <w:t xml:space="preserve"> </w:t>
      </w:r>
      <w:r w:rsidRPr="00773509">
        <w:t>can be extended</w:t>
      </w:r>
      <w:r w:rsidR="006B114A" w:rsidRPr="00773509">
        <w:t xml:space="preserve"> to </w:t>
      </w:r>
      <w:r w:rsidRPr="00773509">
        <w:t xml:space="preserve">include </w:t>
      </w:r>
      <w:r w:rsidR="006B114A" w:rsidRPr="00773509">
        <w:t>products not yet defined</w:t>
      </w:r>
      <w:r w:rsidRPr="00773509">
        <w:t xml:space="preserve"> in the S-100 milieu</w:t>
      </w:r>
      <w:r w:rsidR="006B114A" w:rsidRPr="00773509">
        <w:t xml:space="preserve">, provided </w:t>
      </w:r>
      <w:r w:rsidRPr="00773509">
        <w:t>they comply with</w:t>
      </w:r>
      <w:r w:rsidR="006B114A" w:rsidRPr="00773509">
        <w:t xml:space="preserve"> the same S-100 Edition</w:t>
      </w:r>
      <w:r w:rsidRPr="00773509">
        <w:t xml:space="preserve"> as the other products in the Catalogue</w:t>
      </w:r>
      <w:r w:rsidR="006B114A" w:rsidRPr="00773509">
        <w:t xml:space="preserve">. </w:t>
      </w:r>
      <w:r w:rsidR="00341EAB" w:rsidRPr="00773509">
        <w:t>As for any other new data product</w:t>
      </w:r>
      <w:r w:rsidR="006B114A" w:rsidRPr="00773509">
        <w:t xml:space="preserve">, such scenarios will require a </w:t>
      </w:r>
      <w:r w:rsidR="0067721E" w:rsidRPr="00773509">
        <w:t>N</w:t>
      </w:r>
      <w:r w:rsidR="006B114A" w:rsidRPr="00773509">
        <w:t xml:space="preserve">ew </w:t>
      </w:r>
      <w:r w:rsidR="0067721E" w:rsidRPr="00773509">
        <w:t>E</w:t>
      </w:r>
      <w:r w:rsidR="006B114A" w:rsidRPr="00773509">
        <w:t>dition of the Interoperability Catalogue.</w:t>
      </w:r>
    </w:p>
    <w:p w14:paraId="364D99E3" w14:textId="77777777" w:rsidR="009F517D" w:rsidRPr="00773509" w:rsidRDefault="009F517D" w:rsidP="009F517D">
      <w:pPr>
        <w:pStyle w:val="CommentText"/>
        <w:spacing w:after="120"/>
      </w:pPr>
    </w:p>
    <w:p w14:paraId="751863AE" w14:textId="778592A7" w:rsidR="006B114A" w:rsidRPr="00773509" w:rsidRDefault="006B114A" w:rsidP="009F517D">
      <w:pPr>
        <w:pStyle w:val="Heading2"/>
        <w:numPr>
          <w:ilvl w:val="1"/>
          <w:numId w:val="3"/>
        </w:numPr>
        <w:spacing w:before="120" w:after="200"/>
        <w:ind w:left="578" w:hanging="578"/>
        <w:rPr>
          <w:rFonts w:eastAsia="MS Mincho"/>
        </w:rPr>
      </w:pPr>
      <w:bookmarkStart w:id="1785" w:name="_Toc484523880"/>
      <w:bookmarkStart w:id="1786" w:name="_Toc100669611"/>
      <w:r w:rsidRPr="00773509">
        <w:rPr>
          <w:rFonts w:eastAsia="MS Mincho"/>
        </w:rPr>
        <w:t>Backward compatibility</w:t>
      </w:r>
      <w:bookmarkEnd w:id="1785"/>
      <w:bookmarkEnd w:id="1786"/>
    </w:p>
    <w:p w14:paraId="43B50DEF" w14:textId="06E9474A" w:rsidR="006B114A" w:rsidRPr="00773509" w:rsidRDefault="006B114A" w:rsidP="009F517D">
      <w:pPr>
        <w:spacing w:after="120"/>
      </w:pPr>
      <w:r w:rsidRPr="00773509">
        <w:t>Different versions of data produc</w:t>
      </w:r>
      <w:r w:rsidR="0067721E" w:rsidRPr="00773509">
        <w:t>ts may be simultaneously active;</w:t>
      </w:r>
      <w:r w:rsidRPr="00773509">
        <w:t xml:space="preserve"> the </w:t>
      </w:r>
      <w:r w:rsidR="00ED1461" w:rsidRPr="00773509">
        <w:t>Interoperability Catalogue</w:t>
      </w:r>
      <w:r w:rsidRPr="00773509">
        <w:t xml:space="preserve"> design allow</w:t>
      </w:r>
      <w:r w:rsidR="0067721E" w:rsidRPr="00773509">
        <w:t>s</w:t>
      </w:r>
      <w:r w:rsidRPr="00773509">
        <w:t xml:space="preserve"> for backward-compatible updates if and when </w:t>
      </w:r>
      <w:r w:rsidR="00ED1461" w:rsidRPr="00773509">
        <w:t>the Interoperability Catalogue</w:t>
      </w:r>
      <w:r w:rsidRPr="00773509">
        <w:t xml:space="preserve"> has to be updated, within the same major </w:t>
      </w:r>
      <w:r w:rsidR="0067721E" w:rsidRPr="00773509">
        <w:t>E</w:t>
      </w:r>
      <w:r w:rsidRPr="00773509">
        <w:t xml:space="preserve">dition. Figure </w:t>
      </w:r>
      <w:r w:rsidR="00777C4C" w:rsidRPr="00773509">
        <w:t>9</w:t>
      </w:r>
      <w:r w:rsidR="0067721E" w:rsidRPr="00773509">
        <w:t>.</w:t>
      </w:r>
      <w:r w:rsidRPr="00773509">
        <w:t>2</w:t>
      </w:r>
      <w:r w:rsidR="0067721E" w:rsidRPr="00773509">
        <w:t xml:space="preserve"> below</w:t>
      </w:r>
      <w:r w:rsidRPr="00773509">
        <w:t xml:space="preserve"> shows an example of how the </w:t>
      </w:r>
      <w:r w:rsidR="00ED1461" w:rsidRPr="00773509">
        <w:t>Interoperability Catalogue</w:t>
      </w:r>
      <w:r w:rsidRPr="00773509">
        <w:t xml:space="preserve"> may evolve with change over time.</w:t>
      </w:r>
    </w:p>
    <w:p w14:paraId="13E47041" w14:textId="08FF41DA" w:rsidR="006B114A" w:rsidRPr="00773509" w:rsidRDefault="006B114A" w:rsidP="00996B38">
      <w:pPr>
        <w:keepNext/>
        <w:jc w:val="center"/>
      </w:pPr>
      <w:r w:rsidRPr="00773509">
        <w:rPr>
          <w:noProof/>
          <w:lang w:val="fr-FR" w:eastAsia="fr-FR"/>
        </w:rPr>
        <w:lastRenderedPageBreak/>
        <w:drawing>
          <wp:inline distT="0" distB="0" distL="0" distR="0" wp14:anchorId="0B8BD5E9" wp14:editId="0E9A051E">
            <wp:extent cx="4640580" cy="4429926"/>
            <wp:effectExtent l="0" t="0" r="7620" b="8890"/>
            <wp:docPr id="10" name="Picture 10" descr="C:\Users\Eivind\AppData\Local\Microsoft\Windows\INetCache\Content.Word\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vind\AppData\Local\Microsoft\Windows\INetCache\Content.Word\Data Flow Diagram.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926" t="3097" r="1926" b="8303"/>
                    <a:stretch/>
                  </pic:blipFill>
                  <pic:spPr bwMode="auto">
                    <a:xfrm>
                      <a:off x="0" y="0"/>
                      <a:ext cx="4643850" cy="4433047"/>
                    </a:xfrm>
                    <a:prstGeom prst="rect">
                      <a:avLst/>
                    </a:prstGeom>
                    <a:noFill/>
                    <a:ln>
                      <a:noFill/>
                    </a:ln>
                    <a:extLst>
                      <a:ext uri="{53640926-AAD7-44D8-BBD7-CCE9431645EC}">
                        <a14:shadowObscured xmlns:a14="http://schemas.microsoft.com/office/drawing/2010/main"/>
                      </a:ext>
                    </a:extLst>
                  </pic:spPr>
                </pic:pic>
              </a:graphicData>
            </a:graphic>
          </wp:inline>
        </w:drawing>
      </w:r>
    </w:p>
    <w:p w14:paraId="3DB32CB4" w14:textId="142612D6" w:rsidR="006B114A" w:rsidRPr="00773509" w:rsidRDefault="006B114A" w:rsidP="0067721E">
      <w:pPr>
        <w:pStyle w:val="Caption"/>
        <w:jc w:val="center"/>
      </w:pPr>
      <w:r w:rsidRPr="00773509">
        <w:t xml:space="preserve">Figure </w:t>
      </w:r>
      <w:r w:rsidR="00905DD6" w:rsidRPr="00773509">
        <w:t>9</w:t>
      </w:r>
      <w:r w:rsidR="0067721E" w:rsidRPr="00773509">
        <w:t>.</w:t>
      </w:r>
      <w:r w:rsidRPr="00773509">
        <w:t>2</w:t>
      </w:r>
      <w:r w:rsidR="0067721E" w:rsidRPr="00773509">
        <w:t xml:space="preserve"> -</w:t>
      </w:r>
      <w:r w:rsidRPr="00773509">
        <w:t xml:space="preserve"> Example life cycle of Interoperability Catalogue</w:t>
      </w:r>
    </w:p>
    <w:p w14:paraId="13AD4E66" w14:textId="77777777" w:rsidR="0067721E" w:rsidRPr="00773509" w:rsidRDefault="0067721E" w:rsidP="009F517D">
      <w:pPr>
        <w:keepNext/>
        <w:spacing w:after="120"/>
      </w:pPr>
    </w:p>
    <w:p w14:paraId="623B727B" w14:textId="257C2642" w:rsidR="006B114A" w:rsidRPr="00773509" w:rsidRDefault="006B114A" w:rsidP="009F517D">
      <w:pPr>
        <w:pStyle w:val="Heading1"/>
        <w:numPr>
          <w:ilvl w:val="0"/>
          <w:numId w:val="3"/>
        </w:numPr>
        <w:spacing w:before="120" w:after="200"/>
        <w:ind w:left="357" w:hanging="357"/>
        <w:rPr>
          <w:rFonts w:eastAsia="MS Mincho"/>
        </w:rPr>
      </w:pPr>
      <w:bookmarkStart w:id="1787" w:name="_Toc484523881"/>
      <w:bookmarkStart w:id="1788" w:name="_Ref517418214"/>
      <w:bookmarkStart w:id="1789" w:name="_Toc100669612"/>
      <w:r w:rsidRPr="00773509">
        <w:rPr>
          <w:rFonts w:eastAsia="MS Mincho"/>
        </w:rPr>
        <w:t>Portrayal</w:t>
      </w:r>
      <w:bookmarkEnd w:id="1787"/>
      <w:bookmarkEnd w:id="1788"/>
      <w:bookmarkEnd w:id="1789"/>
    </w:p>
    <w:p w14:paraId="1DA3B945" w14:textId="68AB0BCE" w:rsidR="006B114A" w:rsidRPr="00773509" w:rsidRDefault="006B114A" w:rsidP="00CD142E">
      <w:pPr>
        <w:spacing w:after="120"/>
      </w:pPr>
      <w:r w:rsidRPr="00773509">
        <w:t xml:space="preserve">This </w:t>
      </w:r>
      <w:r w:rsidR="00656D29" w:rsidRPr="00773509">
        <w:t xml:space="preserve">clause </w:t>
      </w:r>
      <w:r w:rsidR="00CD142E" w:rsidRPr="00773509">
        <w:t>provides</w:t>
      </w:r>
      <w:r w:rsidRPr="00773509">
        <w:t xml:space="preserve"> guidelines and instruction to portrayal considerations related to the use of the </w:t>
      </w:r>
      <w:r w:rsidR="0067721E" w:rsidRPr="00773509">
        <w:t>Interoperability Catalogue</w:t>
      </w:r>
      <w:r w:rsidRPr="00773509">
        <w:t xml:space="preserve"> in an ECDIS. The </w:t>
      </w:r>
      <w:r w:rsidR="0067721E" w:rsidRPr="00773509">
        <w:t>Interoperability Catalogue</w:t>
      </w:r>
      <w:r w:rsidRPr="00773509">
        <w:t xml:space="preserve"> </w:t>
      </w:r>
      <w:r w:rsidR="00EB3BA6" w:rsidRPr="00773509">
        <w:t>must</w:t>
      </w:r>
      <w:r w:rsidRPr="00773509">
        <w:t xml:space="preserve"> apply to the specific </w:t>
      </w:r>
      <w:r w:rsidR="0067721E" w:rsidRPr="00773509">
        <w:t>P</w:t>
      </w:r>
      <w:r w:rsidRPr="00773509">
        <w:t xml:space="preserve">roduct </w:t>
      </w:r>
      <w:r w:rsidR="0067721E" w:rsidRPr="00773509">
        <w:t>S</w:t>
      </w:r>
      <w:r w:rsidRPr="00773509">
        <w:t xml:space="preserve">pecifications listed in the </w:t>
      </w:r>
      <w:r w:rsidR="0067721E" w:rsidRPr="00773509">
        <w:t>Interoperability Catalogue</w:t>
      </w:r>
      <w:r w:rsidRPr="00773509">
        <w:t xml:space="preserve"> metadata, </w:t>
      </w:r>
      <w:r w:rsidRPr="00773509">
        <w:rPr>
          <w:i/>
          <w:iCs/>
        </w:rPr>
        <w:t>interoperabilityCatalogueProducts</w:t>
      </w:r>
      <w:r w:rsidRPr="00773509">
        <w:t xml:space="preserve"> attribute under </w:t>
      </w:r>
      <w:r w:rsidRPr="00773509">
        <w:rPr>
          <w:b/>
        </w:rPr>
        <w:t>S100_IC_Cata</w:t>
      </w:r>
      <w:r w:rsidR="002E780A" w:rsidRPr="00773509">
        <w:rPr>
          <w:b/>
        </w:rPr>
        <w:t>l</w:t>
      </w:r>
      <w:r w:rsidRPr="00773509">
        <w:rPr>
          <w:b/>
        </w:rPr>
        <w:t>ogueMetadata</w:t>
      </w:r>
      <w:r w:rsidRPr="00773509">
        <w:t>.</w:t>
      </w:r>
    </w:p>
    <w:p w14:paraId="4CC35AC6" w14:textId="31251C15" w:rsidR="00F00A84" w:rsidRPr="00773509" w:rsidRDefault="006B114A" w:rsidP="00CD142E">
      <w:pPr>
        <w:spacing w:after="120"/>
      </w:pPr>
      <w:r w:rsidRPr="00773509">
        <w:t xml:space="preserve">There may be additional data products present in the S-100 ECDIS that are external to the </w:t>
      </w:r>
      <w:r w:rsidR="0067721E" w:rsidRPr="00773509">
        <w:t>Interoperability Catalogue;</w:t>
      </w:r>
      <w:r w:rsidRPr="00773509">
        <w:t xml:space="preserve"> in such cases the </w:t>
      </w:r>
      <w:r w:rsidR="0067721E" w:rsidRPr="00773509">
        <w:t>Interoperability Catalogue</w:t>
      </w:r>
      <w:r w:rsidRPr="00773509">
        <w:t xml:space="preserve"> should continue to function in </w:t>
      </w:r>
      <w:r w:rsidR="00CD142E" w:rsidRPr="00773509">
        <w:t xml:space="preserve">the </w:t>
      </w:r>
      <w:r w:rsidRPr="00773509">
        <w:t>presence of product</w:t>
      </w:r>
      <w:r w:rsidR="00CD142E" w:rsidRPr="00773509">
        <w:t>s</w:t>
      </w:r>
      <w:r w:rsidRPr="00773509">
        <w:t xml:space="preserve"> not defined in the </w:t>
      </w:r>
      <w:r w:rsidR="0067721E" w:rsidRPr="00773509">
        <w:t>C</w:t>
      </w:r>
      <w:r w:rsidRPr="00773509">
        <w:t xml:space="preserve">atalogue. Data products that are outside of the interoperability scope must be treated in Interoperability Level 0 (see </w:t>
      </w:r>
      <w:r w:rsidR="00CD142E" w:rsidRPr="00773509">
        <w:t>c</w:t>
      </w:r>
      <w:r w:rsidR="0067721E" w:rsidRPr="00773509">
        <w:t>lause</w:t>
      </w:r>
      <w:r w:rsidR="00D73C4B" w:rsidRPr="00773509">
        <w:t xml:space="preserve"> 9</w:t>
      </w:r>
      <w:r w:rsidR="00D86387" w:rsidRPr="00773509">
        <w:t>.</w:t>
      </w:r>
      <w:r w:rsidR="00596CB4" w:rsidRPr="00773509">
        <w:t>6</w:t>
      </w:r>
      <w:r w:rsidRPr="00773509">
        <w:t>).</w:t>
      </w:r>
    </w:p>
    <w:p w14:paraId="77B3203A" w14:textId="77777777" w:rsidR="00CD142E" w:rsidRPr="00773509" w:rsidRDefault="00CD142E" w:rsidP="00CD142E">
      <w:pPr>
        <w:spacing w:after="120"/>
      </w:pPr>
    </w:p>
    <w:p w14:paraId="0E56588B" w14:textId="7D341FB6" w:rsidR="006B114A" w:rsidRPr="00773509" w:rsidRDefault="006B114A" w:rsidP="00CD142E">
      <w:pPr>
        <w:pStyle w:val="Heading2"/>
        <w:numPr>
          <w:ilvl w:val="1"/>
          <w:numId w:val="3"/>
        </w:numPr>
        <w:spacing w:before="120" w:after="200"/>
        <w:ind w:left="578" w:hanging="578"/>
        <w:rPr>
          <w:rFonts w:eastAsia="MS Mincho"/>
        </w:rPr>
      </w:pPr>
      <w:bookmarkStart w:id="1790" w:name="_Toc484523882"/>
      <w:bookmarkStart w:id="1791" w:name="_Toc100669613"/>
      <w:r w:rsidRPr="00773509">
        <w:rPr>
          <w:rFonts w:eastAsia="MS Mincho"/>
        </w:rPr>
        <w:t>Display of significant features</w:t>
      </w:r>
      <w:bookmarkEnd w:id="1790"/>
      <w:bookmarkEnd w:id="1791"/>
    </w:p>
    <w:p w14:paraId="218F96E7" w14:textId="77777777" w:rsidR="006B114A" w:rsidRPr="00773509" w:rsidRDefault="006B114A" w:rsidP="00CD142E">
      <w:pPr>
        <w:spacing w:after="120"/>
      </w:pPr>
      <w:r w:rsidRPr="00773509">
        <w:t xml:space="preserve">Significant features in a display plane should have the highest </w:t>
      </w:r>
      <w:r w:rsidRPr="00773509">
        <w:rPr>
          <w:i/>
          <w:iCs/>
        </w:rPr>
        <w:t>displayPriority</w:t>
      </w:r>
      <w:r w:rsidRPr="00773509">
        <w:t xml:space="preserve"> value within the </w:t>
      </w:r>
      <w:r w:rsidRPr="00773509">
        <w:rPr>
          <w:b/>
        </w:rPr>
        <w:t>S100_IC_DisplayPlane</w:t>
      </w:r>
      <w:r w:rsidRPr="00773509">
        <w:t xml:space="preserve">. Care should also be given to assigning significant features with high drawing order values within the relevant </w:t>
      </w:r>
      <w:r w:rsidRPr="00773509">
        <w:rPr>
          <w:b/>
        </w:rPr>
        <w:t>S100_IC_Feature</w:t>
      </w:r>
      <w:r w:rsidRPr="00773509">
        <w:t xml:space="preserve"> and </w:t>
      </w:r>
      <w:r w:rsidRPr="00773509">
        <w:rPr>
          <w:b/>
        </w:rPr>
        <w:t>S100_IC_DrawingInstruction</w:t>
      </w:r>
      <w:r w:rsidRPr="00773509">
        <w:t>. This ensures that less significant features in one data product are not displayed more prominently than more significant features in another product.</w:t>
      </w:r>
    </w:p>
    <w:p w14:paraId="2FC7FF09" w14:textId="77777777" w:rsidR="00CD142E" w:rsidRPr="00773509" w:rsidRDefault="00CD142E" w:rsidP="00CD142E">
      <w:pPr>
        <w:spacing w:after="120"/>
      </w:pPr>
    </w:p>
    <w:p w14:paraId="1C9CDD8F" w14:textId="1DA63376" w:rsidR="006B114A" w:rsidRPr="00773509" w:rsidRDefault="006B114A" w:rsidP="00CD142E">
      <w:pPr>
        <w:pStyle w:val="Heading2"/>
        <w:numPr>
          <w:ilvl w:val="1"/>
          <w:numId w:val="3"/>
        </w:numPr>
        <w:spacing w:before="120" w:after="200"/>
        <w:ind w:left="578" w:hanging="578"/>
        <w:rPr>
          <w:rFonts w:eastAsia="MS Mincho"/>
        </w:rPr>
      </w:pPr>
      <w:bookmarkStart w:id="1792" w:name="_Toc484523883"/>
      <w:bookmarkStart w:id="1793" w:name="_Toc100669614"/>
      <w:r w:rsidRPr="00773509">
        <w:rPr>
          <w:rFonts w:eastAsia="MS Mincho"/>
        </w:rPr>
        <w:t>Display of significant features - switching to original</w:t>
      </w:r>
      <w:bookmarkEnd w:id="1792"/>
      <w:bookmarkEnd w:id="1793"/>
    </w:p>
    <w:p w14:paraId="48EC6EEC" w14:textId="5390323E" w:rsidR="006B114A" w:rsidRPr="00773509" w:rsidRDefault="006B114A" w:rsidP="00CD142E">
      <w:pPr>
        <w:spacing w:after="120"/>
      </w:pPr>
      <w:r w:rsidRPr="00773509">
        <w:t xml:space="preserve">Users must be provided </w:t>
      </w:r>
      <w:r w:rsidR="00F048B6" w:rsidRPr="00773509">
        <w:t xml:space="preserve">with a </w:t>
      </w:r>
      <w:r w:rsidRPr="00773509">
        <w:t>means to easily switch on and off the interoperability function</w:t>
      </w:r>
      <w:r w:rsidR="00DC268C" w:rsidRPr="00773509">
        <w:t>ality</w:t>
      </w:r>
      <w:r w:rsidRPr="00773509">
        <w:t xml:space="preserve"> </w:t>
      </w:r>
      <w:r w:rsidR="00F048B6" w:rsidRPr="00773509">
        <w:t>and display only the ENC data.</w:t>
      </w:r>
    </w:p>
    <w:p w14:paraId="02E95ABF" w14:textId="77777777" w:rsidR="00F048B6" w:rsidRPr="00773509" w:rsidRDefault="00F048B6" w:rsidP="00CD142E">
      <w:pPr>
        <w:spacing w:after="120"/>
      </w:pPr>
    </w:p>
    <w:p w14:paraId="31682183" w14:textId="7FF1A6D8" w:rsidR="006B114A" w:rsidRPr="00773509" w:rsidRDefault="006B114A" w:rsidP="00F048B6">
      <w:pPr>
        <w:pStyle w:val="Heading2"/>
        <w:numPr>
          <w:ilvl w:val="1"/>
          <w:numId w:val="3"/>
        </w:numPr>
        <w:spacing w:before="120" w:after="200"/>
        <w:ind w:left="578" w:hanging="578"/>
        <w:rPr>
          <w:rFonts w:eastAsia="MS Mincho"/>
        </w:rPr>
      </w:pPr>
      <w:bookmarkStart w:id="1794" w:name="_Toc484523884"/>
      <w:bookmarkStart w:id="1795" w:name="_Toc100669615"/>
      <w:r w:rsidRPr="00773509">
        <w:rPr>
          <w:rFonts w:eastAsia="MS Mincho"/>
        </w:rPr>
        <w:t>Portrayal distinguishability - colour set-asides</w:t>
      </w:r>
      <w:bookmarkEnd w:id="1794"/>
      <w:bookmarkEnd w:id="1795"/>
    </w:p>
    <w:p w14:paraId="02DA66E6" w14:textId="40009E86" w:rsidR="006B114A" w:rsidRPr="00773509" w:rsidRDefault="006B114A" w:rsidP="00F048B6">
      <w:pPr>
        <w:spacing w:after="120"/>
      </w:pPr>
      <w:r w:rsidRPr="00773509">
        <w:t xml:space="preserve">Special consideration </w:t>
      </w:r>
      <w:r w:rsidR="006569AF" w:rsidRPr="00773509">
        <w:t xml:space="preserve">must </w:t>
      </w:r>
      <w:r w:rsidRPr="00773509">
        <w:t xml:space="preserve">be made when creating portrayal rules related to colour choices for a </w:t>
      </w:r>
      <w:r w:rsidR="007006B8" w:rsidRPr="00773509">
        <w:t>P</w:t>
      </w:r>
      <w:r w:rsidRPr="00773509">
        <w:t xml:space="preserve">roduct </w:t>
      </w:r>
      <w:r w:rsidR="007006B8" w:rsidRPr="00773509">
        <w:t>S</w:t>
      </w:r>
      <w:r w:rsidRPr="00773509">
        <w:t xml:space="preserve">pecification that is on the list of ECDIS relevant </w:t>
      </w:r>
      <w:r w:rsidR="007006B8" w:rsidRPr="00773509">
        <w:t>P</w:t>
      </w:r>
      <w:r w:rsidRPr="00773509">
        <w:t xml:space="preserve">roduct </w:t>
      </w:r>
      <w:r w:rsidR="007006B8" w:rsidRPr="00773509">
        <w:t>S</w:t>
      </w:r>
      <w:r w:rsidRPr="00773509">
        <w:t>pecifications. S-101 ENC portrayal follow</w:t>
      </w:r>
      <w:r w:rsidR="007006B8" w:rsidRPr="00773509">
        <w:t>s</w:t>
      </w:r>
      <w:r w:rsidRPr="00773509">
        <w:t xml:space="preserve"> the rules laid out in S-4, where it is stated that certain colours have specific meaning. For example, S-4 gives indications for magenta line meaning something non-physical, while black </w:t>
      </w:r>
      <w:r w:rsidR="007006B8" w:rsidRPr="00773509">
        <w:t>colour implies</w:t>
      </w:r>
      <w:r w:rsidRPr="00773509">
        <w:t xml:space="preserve"> a physical item. See IHO S-4</w:t>
      </w:r>
      <w:r w:rsidR="007006B8" w:rsidRPr="00773509">
        <w:t xml:space="preserve">, </w:t>
      </w:r>
      <w:r w:rsidR="00F048B6" w:rsidRPr="00773509">
        <w:t>c</w:t>
      </w:r>
      <w:r w:rsidR="007006B8" w:rsidRPr="00773509">
        <w:t>lauses</w:t>
      </w:r>
      <w:r w:rsidRPr="00773509">
        <w:t xml:space="preserve"> B-141 to B-145 for additional details. </w:t>
      </w:r>
    </w:p>
    <w:p w14:paraId="2F68C794" w14:textId="77777777" w:rsidR="00C35306" w:rsidRPr="00773509" w:rsidRDefault="006B114A" w:rsidP="00F048B6">
      <w:pPr>
        <w:spacing w:after="120"/>
      </w:pPr>
      <w:r w:rsidRPr="00773509">
        <w:t>On ENC the light sectors marking intricate inshore channels in</w:t>
      </w:r>
      <w:r w:rsidR="007006B8" w:rsidRPr="00773509">
        <w:t>,</w:t>
      </w:r>
      <w:r w:rsidRPr="00773509">
        <w:t xml:space="preserve"> for example</w:t>
      </w:r>
      <w:r w:rsidR="007006B8" w:rsidRPr="00773509">
        <w:t>,</w:t>
      </w:r>
      <w:r w:rsidRPr="00773509">
        <w:t xml:space="preserve"> Scandinavian waters are shown in red, green, and yellow.</w:t>
      </w:r>
    </w:p>
    <w:p w14:paraId="0FAA43E6" w14:textId="72CE43E2" w:rsidR="006B114A" w:rsidRPr="00773509" w:rsidRDefault="00C35306" w:rsidP="00F048B6">
      <w:pPr>
        <w:spacing w:after="120"/>
      </w:pPr>
      <w:r w:rsidRPr="00773509">
        <w:t>S-98 conforms to the principles for the use of colour set-asides as described in S-100 Part 16.</w:t>
      </w:r>
    </w:p>
    <w:p w14:paraId="6E0F20B2" w14:textId="77777777" w:rsidR="00F048B6" w:rsidRPr="00773509" w:rsidRDefault="00F048B6" w:rsidP="00F048B6">
      <w:pPr>
        <w:spacing w:after="120"/>
      </w:pPr>
    </w:p>
    <w:p w14:paraId="0C8CF579" w14:textId="66101D49" w:rsidR="006B114A" w:rsidRPr="00773509" w:rsidRDefault="006B114A" w:rsidP="00F048B6">
      <w:pPr>
        <w:pStyle w:val="Heading2"/>
        <w:numPr>
          <w:ilvl w:val="1"/>
          <w:numId w:val="3"/>
        </w:numPr>
        <w:spacing w:before="120" w:after="200"/>
        <w:ind w:left="578" w:hanging="578"/>
        <w:rPr>
          <w:rFonts w:eastAsia="MS Mincho"/>
        </w:rPr>
      </w:pPr>
      <w:bookmarkStart w:id="1796" w:name="_Toc26929433"/>
      <w:bookmarkStart w:id="1797" w:name="_Toc26931167"/>
      <w:bookmarkStart w:id="1798" w:name="_Toc26932885"/>
      <w:bookmarkStart w:id="1799" w:name="_Toc26934603"/>
      <w:bookmarkStart w:id="1800" w:name="_Toc26935921"/>
      <w:bookmarkStart w:id="1801" w:name="_Toc26937498"/>
      <w:bookmarkStart w:id="1802" w:name="_Toc26929434"/>
      <w:bookmarkStart w:id="1803" w:name="_Toc26931168"/>
      <w:bookmarkStart w:id="1804" w:name="_Toc26932886"/>
      <w:bookmarkStart w:id="1805" w:name="_Toc26934604"/>
      <w:bookmarkStart w:id="1806" w:name="_Toc26935922"/>
      <w:bookmarkStart w:id="1807" w:name="_Toc26937499"/>
      <w:bookmarkStart w:id="1808" w:name="_Toc26929435"/>
      <w:bookmarkStart w:id="1809" w:name="_Toc26931169"/>
      <w:bookmarkStart w:id="1810" w:name="_Toc26932887"/>
      <w:bookmarkStart w:id="1811" w:name="_Toc26934605"/>
      <w:bookmarkStart w:id="1812" w:name="_Toc26935923"/>
      <w:bookmarkStart w:id="1813" w:name="_Toc26937500"/>
      <w:bookmarkStart w:id="1814" w:name="_Toc26929436"/>
      <w:bookmarkStart w:id="1815" w:name="_Toc26931170"/>
      <w:bookmarkStart w:id="1816" w:name="_Toc26932888"/>
      <w:bookmarkStart w:id="1817" w:name="_Toc26934606"/>
      <w:bookmarkStart w:id="1818" w:name="_Toc26935924"/>
      <w:bookmarkStart w:id="1819" w:name="_Toc26937501"/>
      <w:bookmarkStart w:id="1820" w:name="_Toc26929437"/>
      <w:bookmarkStart w:id="1821" w:name="_Toc26931171"/>
      <w:bookmarkStart w:id="1822" w:name="_Toc26932889"/>
      <w:bookmarkStart w:id="1823" w:name="_Toc26934607"/>
      <w:bookmarkStart w:id="1824" w:name="_Toc26935925"/>
      <w:bookmarkStart w:id="1825" w:name="_Toc26937502"/>
      <w:bookmarkStart w:id="1826" w:name="_Toc26929438"/>
      <w:bookmarkStart w:id="1827" w:name="_Toc26931172"/>
      <w:bookmarkStart w:id="1828" w:name="_Toc26932890"/>
      <w:bookmarkStart w:id="1829" w:name="_Toc26934608"/>
      <w:bookmarkStart w:id="1830" w:name="_Toc26935926"/>
      <w:bookmarkStart w:id="1831" w:name="_Toc26937503"/>
      <w:bookmarkStart w:id="1832" w:name="_Toc26929439"/>
      <w:bookmarkStart w:id="1833" w:name="_Toc26931173"/>
      <w:bookmarkStart w:id="1834" w:name="_Toc26932891"/>
      <w:bookmarkStart w:id="1835" w:name="_Toc26934609"/>
      <w:bookmarkStart w:id="1836" w:name="_Toc26935927"/>
      <w:bookmarkStart w:id="1837" w:name="_Toc26937504"/>
      <w:bookmarkStart w:id="1838" w:name="_Toc26929440"/>
      <w:bookmarkStart w:id="1839" w:name="_Toc26931174"/>
      <w:bookmarkStart w:id="1840" w:name="_Toc26932892"/>
      <w:bookmarkStart w:id="1841" w:name="_Toc26934610"/>
      <w:bookmarkStart w:id="1842" w:name="_Toc26935928"/>
      <w:bookmarkStart w:id="1843" w:name="_Toc26937505"/>
      <w:bookmarkStart w:id="1844" w:name="_Toc26929441"/>
      <w:bookmarkStart w:id="1845" w:name="_Toc26931175"/>
      <w:bookmarkStart w:id="1846" w:name="_Toc26932893"/>
      <w:bookmarkStart w:id="1847" w:name="_Toc26934611"/>
      <w:bookmarkStart w:id="1848" w:name="_Toc26935929"/>
      <w:bookmarkStart w:id="1849" w:name="_Toc26937506"/>
      <w:bookmarkStart w:id="1850" w:name="_Toc26929442"/>
      <w:bookmarkStart w:id="1851" w:name="_Toc26931176"/>
      <w:bookmarkStart w:id="1852" w:name="_Toc26932894"/>
      <w:bookmarkStart w:id="1853" w:name="_Toc26934612"/>
      <w:bookmarkStart w:id="1854" w:name="_Toc26935930"/>
      <w:bookmarkStart w:id="1855" w:name="_Toc26937507"/>
      <w:bookmarkStart w:id="1856" w:name="_Toc26929443"/>
      <w:bookmarkStart w:id="1857" w:name="_Toc26931177"/>
      <w:bookmarkStart w:id="1858" w:name="_Toc26932895"/>
      <w:bookmarkStart w:id="1859" w:name="_Toc26934613"/>
      <w:bookmarkStart w:id="1860" w:name="_Toc26935931"/>
      <w:bookmarkStart w:id="1861" w:name="_Toc26937508"/>
      <w:bookmarkStart w:id="1862" w:name="_Toc26929444"/>
      <w:bookmarkStart w:id="1863" w:name="_Toc26931178"/>
      <w:bookmarkStart w:id="1864" w:name="_Toc26932896"/>
      <w:bookmarkStart w:id="1865" w:name="_Toc26934614"/>
      <w:bookmarkStart w:id="1866" w:name="_Toc26935932"/>
      <w:bookmarkStart w:id="1867" w:name="_Toc26937509"/>
      <w:bookmarkStart w:id="1868" w:name="_Toc26929445"/>
      <w:bookmarkStart w:id="1869" w:name="_Toc26931179"/>
      <w:bookmarkStart w:id="1870" w:name="_Toc26932897"/>
      <w:bookmarkStart w:id="1871" w:name="_Toc26934615"/>
      <w:bookmarkStart w:id="1872" w:name="_Toc26935933"/>
      <w:bookmarkStart w:id="1873" w:name="_Toc26937510"/>
      <w:bookmarkStart w:id="1874" w:name="_Toc26929446"/>
      <w:bookmarkStart w:id="1875" w:name="_Toc26931180"/>
      <w:bookmarkStart w:id="1876" w:name="_Toc26932898"/>
      <w:bookmarkStart w:id="1877" w:name="_Toc26934616"/>
      <w:bookmarkStart w:id="1878" w:name="_Toc26935934"/>
      <w:bookmarkStart w:id="1879" w:name="_Toc26937511"/>
      <w:bookmarkStart w:id="1880" w:name="_Toc484523885"/>
      <w:bookmarkStart w:id="1881" w:name="_Toc100669616"/>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r w:rsidRPr="00773509">
        <w:rPr>
          <w:rFonts w:eastAsia="MS Mincho"/>
        </w:rPr>
        <w:t>Day/night/dusk modes</w:t>
      </w:r>
      <w:bookmarkEnd w:id="1880"/>
      <w:bookmarkEnd w:id="1881"/>
    </w:p>
    <w:p w14:paraId="16B1C7C0" w14:textId="4B6F74DA" w:rsidR="006B114A" w:rsidRPr="00773509" w:rsidRDefault="006B114A" w:rsidP="00F048B6">
      <w:pPr>
        <w:spacing w:after="120"/>
        <w:rPr>
          <w:lang w:eastAsia="en-CA"/>
        </w:rPr>
      </w:pPr>
      <w:r w:rsidRPr="00773509">
        <w:rPr>
          <w:lang w:eastAsia="en-CA"/>
        </w:rPr>
        <w:t xml:space="preserve">It is required that every </w:t>
      </w:r>
      <w:r w:rsidR="004D3ECB" w:rsidRPr="00773509">
        <w:rPr>
          <w:lang w:eastAsia="en-CA"/>
        </w:rPr>
        <w:t>P</w:t>
      </w:r>
      <w:r w:rsidRPr="00773509">
        <w:rPr>
          <w:lang w:eastAsia="en-CA"/>
        </w:rPr>
        <w:t xml:space="preserve">roduct </w:t>
      </w:r>
      <w:r w:rsidR="004D3ECB" w:rsidRPr="00773509">
        <w:rPr>
          <w:lang w:eastAsia="en-CA"/>
        </w:rPr>
        <w:t>S</w:t>
      </w:r>
      <w:r w:rsidRPr="00773509">
        <w:rPr>
          <w:lang w:eastAsia="en-CA"/>
        </w:rPr>
        <w:t>pecification that is included in the supported list has colours specified for day, dusk</w:t>
      </w:r>
      <w:r w:rsidR="007D24D5" w:rsidRPr="00773509">
        <w:rPr>
          <w:lang w:eastAsia="en-CA"/>
        </w:rPr>
        <w:t>,</w:t>
      </w:r>
      <w:r w:rsidRPr="00773509">
        <w:rPr>
          <w:lang w:eastAsia="en-CA"/>
        </w:rPr>
        <w:t xml:space="preserve"> and night modes. The system </w:t>
      </w:r>
      <w:r w:rsidR="00EB3BA6" w:rsidRPr="00773509">
        <w:rPr>
          <w:lang w:eastAsia="en-CA"/>
        </w:rPr>
        <w:t>must</w:t>
      </w:r>
      <w:r w:rsidRPr="00773509">
        <w:rPr>
          <w:lang w:eastAsia="en-CA"/>
        </w:rPr>
        <w:t xml:space="preserve"> utilize these colours depending on the mode the viewing system is set to.</w:t>
      </w:r>
    </w:p>
    <w:p w14:paraId="5C0471B0" w14:textId="77777777" w:rsidR="00F048B6" w:rsidRPr="00773509" w:rsidRDefault="00F048B6" w:rsidP="00F048B6">
      <w:pPr>
        <w:spacing w:after="120"/>
        <w:rPr>
          <w:lang w:eastAsia="en-CA"/>
        </w:rPr>
      </w:pPr>
    </w:p>
    <w:p w14:paraId="2CADCA75" w14:textId="2928783E" w:rsidR="006B114A" w:rsidRPr="00773509" w:rsidRDefault="006B114A" w:rsidP="00F048B6">
      <w:pPr>
        <w:pStyle w:val="Heading2"/>
        <w:numPr>
          <w:ilvl w:val="1"/>
          <w:numId w:val="3"/>
        </w:numPr>
        <w:spacing w:before="120" w:after="200"/>
        <w:ind w:left="578" w:hanging="578"/>
        <w:rPr>
          <w:rFonts w:eastAsia="MS Mincho"/>
          <w:lang w:eastAsia="en-CA"/>
        </w:rPr>
      </w:pPr>
      <w:bookmarkStart w:id="1882" w:name="_Toc484523886"/>
      <w:bookmarkStart w:id="1883" w:name="_Toc100669617"/>
      <w:r w:rsidRPr="00773509">
        <w:rPr>
          <w:rFonts w:eastAsia="MS Mincho"/>
          <w:lang w:eastAsia="en-CA"/>
        </w:rPr>
        <w:t>Impacts on viewing groups</w:t>
      </w:r>
      <w:bookmarkEnd w:id="1882"/>
      <w:bookmarkEnd w:id="1883"/>
    </w:p>
    <w:p w14:paraId="223CBC07" w14:textId="29ADF8A3" w:rsidR="006B114A" w:rsidRPr="00773509" w:rsidRDefault="006B114A" w:rsidP="00F048B6">
      <w:pPr>
        <w:spacing w:after="120"/>
      </w:pPr>
      <w:r w:rsidRPr="00773509">
        <w:t>The viewing group is a concept to control the content of the display. It works as an on/off switch for any drawing instruction assigned to the corresponding viewing group. The concept can be seen as a filter on the list of drawing instructions [S-100</w:t>
      </w:r>
      <w:r w:rsidR="004D3ECB" w:rsidRPr="00773509">
        <w:t xml:space="preserve"> Part 9, </w:t>
      </w:r>
      <w:r w:rsidR="0090778F" w:rsidRPr="00773509">
        <w:t>C</w:t>
      </w:r>
      <w:r w:rsidR="004D3ECB" w:rsidRPr="00773509">
        <w:t>lause</w:t>
      </w:r>
      <w:r w:rsidRPr="00773509">
        <w:t xml:space="preserve"> 9-11.1.3</w:t>
      </w:r>
      <w:r w:rsidR="00F048B6" w:rsidRPr="00773509">
        <w:t>].</w:t>
      </w:r>
    </w:p>
    <w:p w14:paraId="0F062400" w14:textId="558C1B05" w:rsidR="006B114A" w:rsidRPr="00773509" w:rsidRDefault="006B114A" w:rsidP="00F048B6">
      <w:pPr>
        <w:spacing w:after="120"/>
      </w:pPr>
      <w:r w:rsidRPr="00773509">
        <w:t xml:space="preserve">Interoperability </w:t>
      </w:r>
      <w:r w:rsidR="00301C3A" w:rsidRPr="00773509">
        <w:t>C</w:t>
      </w:r>
      <w:r w:rsidRPr="00773509">
        <w:t xml:space="preserve">atalogue viewing groups take precedence over the applicable viewing groups for those feature instances in a supported </w:t>
      </w:r>
      <w:r w:rsidR="00301C3A" w:rsidRPr="00773509">
        <w:t>P</w:t>
      </w:r>
      <w:r w:rsidRPr="00773509">
        <w:t xml:space="preserve">roduct </w:t>
      </w:r>
      <w:r w:rsidR="00301C3A" w:rsidRPr="00773509">
        <w:t>S</w:t>
      </w:r>
      <w:r w:rsidRPr="00773509">
        <w:t xml:space="preserve">pecification, and that are included in a </w:t>
      </w:r>
      <w:r w:rsidRPr="00773509">
        <w:rPr>
          <w:b/>
        </w:rPr>
        <w:t>S100_IC_DrawingInstruction</w:t>
      </w:r>
      <w:r w:rsidRPr="00773509">
        <w:t xml:space="preserve"> or </w:t>
      </w:r>
      <w:r w:rsidRPr="00773509">
        <w:rPr>
          <w:b/>
        </w:rPr>
        <w:t>S100_IC_Feature</w:t>
      </w:r>
      <w:r w:rsidRPr="00773509">
        <w:t xml:space="preserve"> instance.</w:t>
      </w:r>
    </w:p>
    <w:p w14:paraId="12283F96" w14:textId="77777777" w:rsidR="00F048B6" w:rsidRPr="00773509" w:rsidRDefault="00F048B6" w:rsidP="00F048B6">
      <w:pPr>
        <w:spacing w:after="120"/>
      </w:pPr>
    </w:p>
    <w:p w14:paraId="799FC41A" w14:textId="08FBC8A9" w:rsidR="006B114A" w:rsidRPr="00773509" w:rsidRDefault="006B114A" w:rsidP="00F048B6">
      <w:pPr>
        <w:pStyle w:val="Heading2"/>
        <w:numPr>
          <w:ilvl w:val="1"/>
          <w:numId w:val="3"/>
        </w:numPr>
        <w:spacing w:before="120" w:after="200"/>
        <w:ind w:left="578" w:hanging="578"/>
        <w:rPr>
          <w:rFonts w:eastAsia="MS Mincho"/>
        </w:rPr>
      </w:pPr>
      <w:bookmarkStart w:id="1884" w:name="_Toc484523887"/>
      <w:bookmarkStart w:id="1885" w:name="_Toc100669618"/>
      <w:r w:rsidRPr="00773509">
        <w:rPr>
          <w:rFonts w:eastAsia="MS Mincho"/>
        </w:rPr>
        <w:t xml:space="preserve">Impacts on </w:t>
      </w:r>
      <w:r w:rsidR="00301C3A" w:rsidRPr="00773509">
        <w:rPr>
          <w:rFonts w:eastAsia="MS Mincho"/>
        </w:rPr>
        <w:t>P</w:t>
      </w:r>
      <w:r w:rsidRPr="00773509">
        <w:rPr>
          <w:rFonts w:eastAsia="MS Mincho"/>
        </w:rPr>
        <w:t xml:space="preserve">ortrayal </w:t>
      </w:r>
      <w:r w:rsidR="00301C3A" w:rsidRPr="00773509">
        <w:rPr>
          <w:rFonts w:eastAsia="MS Mincho"/>
        </w:rPr>
        <w:t>C</w:t>
      </w:r>
      <w:r w:rsidRPr="00773509">
        <w:rPr>
          <w:rFonts w:eastAsia="MS Mincho"/>
        </w:rPr>
        <w:t>atalogues</w:t>
      </w:r>
      <w:bookmarkEnd w:id="1884"/>
      <w:bookmarkEnd w:id="1885"/>
    </w:p>
    <w:p w14:paraId="01330AD1" w14:textId="66E4CFA5" w:rsidR="006B114A" w:rsidRPr="00773509" w:rsidRDefault="006B114A" w:rsidP="00F048B6">
      <w:pPr>
        <w:spacing w:after="120"/>
      </w:pPr>
      <w:r w:rsidRPr="00773509">
        <w:t>Viewing systems must manag</w:t>
      </w:r>
      <w:r w:rsidR="005E2091" w:rsidRPr="00773509">
        <w:t>e</w:t>
      </w:r>
      <w:r w:rsidRPr="00773509">
        <w:t xml:space="preserve"> the visibility and display priority of data products, especially relative to radar/ARPA or AIS display. Moreover, systems must ensure significant features with over radar flag, in all products are distinguishable in the presence of radar/ARPA and AIS.</w:t>
      </w:r>
      <w:r w:rsidR="00BE1BE0" w:rsidRPr="00773509">
        <w:t xml:space="preserve"> Tracks and vessel position information </w:t>
      </w:r>
      <w:r w:rsidR="0011005A" w:rsidRPr="00773509">
        <w:t>are</w:t>
      </w:r>
      <w:r w:rsidR="00BE1BE0" w:rsidRPr="00773509">
        <w:t xml:space="preserve"> high priority but </w:t>
      </w:r>
      <w:r w:rsidR="007F325E" w:rsidRPr="00773509">
        <w:t xml:space="preserve">AIS </w:t>
      </w:r>
      <w:r w:rsidR="00BE1BE0" w:rsidRPr="00773509">
        <w:t xml:space="preserve">ASM </w:t>
      </w:r>
      <w:r w:rsidR="007F325E" w:rsidRPr="00773509">
        <w:t xml:space="preserve">(application specific messages) </w:t>
      </w:r>
      <w:r w:rsidR="00BE1BE0" w:rsidRPr="00773509">
        <w:t>may carry lower-priority information</w:t>
      </w:r>
      <w:r w:rsidR="00CA0301" w:rsidRPr="00773509">
        <w:t>,</w:t>
      </w:r>
      <w:r w:rsidR="007F325E" w:rsidRPr="00773509">
        <w:t xml:space="preserve"> including </w:t>
      </w:r>
      <w:r w:rsidR="00CA0301" w:rsidRPr="00773509">
        <w:t>data</w:t>
      </w:r>
      <w:r w:rsidR="007F325E" w:rsidRPr="00773509">
        <w:t xml:space="preserve"> described by an S-100 based </w:t>
      </w:r>
      <w:r w:rsidR="00301C3A" w:rsidRPr="00773509">
        <w:t>P</w:t>
      </w:r>
      <w:r w:rsidR="007F325E" w:rsidRPr="00773509">
        <w:t xml:space="preserve">roduct </w:t>
      </w:r>
      <w:r w:rsidR="00301C3A" w:rsidRPr="00773509">
        <w:t>S</w:t>
      </w:r>
      <w:r w:rsidR="007F325E" w:rsidRPr="00773509">
        <w:t>pecification (</w:t>
      </w:r>
      <w:r w:rsidR="00301C3A" w:rsidRPr="00773509">
        <w:t>for example</w:t>
      </w:r>
      <w:r w:rsidR="007F325E" w:rsidRPr="00773509">
        <w:t xml:space="preserve"> meteorological and hydrographic information as described in </w:t>
      </w:r>
      <w:r w:rsidR="002023AD" w:rsidRPr="00773509">
        <w:t>S-104</w:t>
      </w:r>
      <w:r w:rsidR="00590460" w:rsidRPr="00773509">
        <w:t>)</w:t>
      </w:r>
      <w:r w:rsidR="007F325E" w:rsidRPr="00773509">
        <w:t>.</w:t>
      </w:r>
    </w:p>
    <w:p w14:paraId="2DC396EA" w14:textId="77777777" w:rsidR="00F048B6" w:rsidRPr="00773509" w:rsidRDefault="00F048B6" w:rsidP="00F048B6">
      <w:pPr>
        <w:spacing w:after="120"/>
      </w:pPr>
    </w:p>
    <w:p w14:paraId="1E32A0A9" w14:textId="77777777" w:rsidR="006B114A" w:rsidRPr="00773509" w:rsidRDefault="006B114A" w:rsidP="00F048B6">
      <w:pPr>
        <w:pStyle w:val="Heading2"/>
        <w:numPr>
          <w:ilvl w:val="1"/>
          <w:numId w:val="3"/>
        </w:numPr>
        <w:spacing w:before="120" w:after="200"/>
        <w:ind w:left="578" w:hanging="578"/>
        <w:rPr>
          <w:rFonts w:eastAsia="MS Mincho"/>
        </w:rPr>
      </w:pPr>
      <w:bookmarkStart w:id="1886" w:name="_Ref517417687"/>
      <w:bookmarkStart w:id="1887" w:name="_Toc100669619"/>
      <w:bookmarkStart w:id="1888" w:name="_Toc484523888"/>
      <w:r w:rsidRPr="00773509">
        <w:rPr>
          <w:rFonts w:eastAsia="MS Mincho"/>
        </w:rPr>
        <w:t>Meta-features</w:t>
      </w:r>
      <w:bookmarkEnd w:id="1886"/>
      <w:bookmarkEnd w:id="1887"/>
    </w:p>
    <w:p w14:paraId="174A37BC" w14:textId="77777777" w:rsidR="006B114A" w:rsidRPr="00773509" w:rsidRDefault="006B114A" w:rsidP="0087530F">
      <w:pPr>
        <w:spacing w:after="120"/>
      </w:pPr>
      <w:r w:rsidRPr="00773509">
        <w:t>In general, the viewing system should allow display of meta features for only one product at a time. This is in order to minimize display clutter, user confusion, and the possibility of interpreting meta-features for one product as applying to a different product.</w:t>
      </w:r>
    </w:p>
    <w:p w14:paraId="1548D917" w14:textId="77777777" w:rsidR="006B114A" w:rsidRPr="00773509" w:rsidRDefault="006B114A" w:rsidP="0087530F">
      <w:pPr>
        <w:spacing w:after="120"/>
      </w:pPr>
      <w:r w:rsidRPr="00773509">
        <w:t>This means, for example, that data quality meta features for different on-screen products should not be displayed simultaneously, and that only the top most product data quality should be shown at any given time. This also applies in areas of the screen where the topmost product does not cover.</w:t>
      </w:r>
    </w:p>
    <w:p w14:paraId="64FF6AEC" w14:textId="77777777" w:rsidR="00C17929" w:rsidRPr="00773509" w:rsidRDefault="00C17929" w:rsidP="0087530F">
      <w:pPr>
        <w:pStyle w:val="Heading3"/>
        <w:tabs>
          <w:tab w:val="clear" w:pos="851"/>
          <w:tab w:val="left" w:pos="709"/>
        </w:tabs>
        <w:spacing w:before="120" w:after="120"/>
      </w:pPr>
      <w:bookmarkStart w:id="1889" w:name="_Toc100669620"/>
      <w:r w:rsidRPr="00773509">
        <w:t>Data quality for individual products</w:t>
      </w:r>
      <w:bookmarkEnd w:id="1889"/>
    </w:p>
    <w:p w14:paraId="1A6EE323" w14:textId="078BE643" w:rsidR="00C17929" w:rsidRPr="00773509" w:rsidRDefault="00C17929" w:rsidP="0087530F">
      <w:pPr>
        <w:spacing w:after="120"/>
      </w:pPr>
      <w:r w:rsidRPr="00773509">
        <w:t xml:space="preserve">This </w:t>
      </w:r>
      <w:r w:rsidR="005C403F" w:rsidRPr="00773509">
        <w:t xml:space="preserve">clause </w:t>
      </w:r>
      <w:r w:rsidRPr="00773509">
        <w:t>applies to the case where multiple products are on-screen and quality meta-features are enabled. Only one set of quality features should be displayed at any given time to avoid clutter and misreading the meaning of the quality metadata.</w:t>
      </w:r>
    </w:p>
    <w:p w14:paraId="2B0C71CF" w14:textId="739E1A49" w:rsidR="00C17929" w:rsidRPr="00773509" w:rsidRDefault="00C17929" w:rsidP="0087530F">
      <w:pPr>
        <w:spacing w:after="120"/>
      </w:pPr>
      <w:r w:rsidRPr="00773509">
        <w:t xml:space="preserve">Interoperability </w:t>
      </w:r>
      <w:r w:rsidR="00301C3A" w:rsidRPr="00773509">
        <w:t>C</w:t>
      </w:r>
      <w:r w:rsidRPr="00773509">
        <w:t xml:space="preserve">atalogues do not specify means of distinguishing data quality portrayals for individual products. Product </w:t>
      </w:r>
      <w:r w:rsidR="00301C3A" w:rsidRPr="00773509">
        <w:t>S</w:t>
      </w:r>
      <w:r w:rsidRPr="00773509">
        <w:t xml:space="preserve">pecifications must provide rules for display of data quality metadata (including data quality meta-feature information), which the ECDIS will used to portray data quality. </w:t>
      </w:r>
    </w:p>
    <w:p w14:paraId="1776DF9A" w14:textId="4A351051" w:rsidR="00C17929" w:rsidRPr="00773509" w:rsidRDefault="00C17929" w:rsidP="0087530F">
      <w:pPr>
        <w:spacing w:after="120"/>
      </w:pPr>
      <w:r w:rsidRPr="00773509">
        <w:lastRenderedPageBreak/>
        <w:t>Means of distinguishing data quality portrayals for individual products</w:t>
      </w:r>
      <w:r w:rsidRPr="00773509" w:rsidDel="005B3536">
        <w:t xml:space="preserve"> </w:t>
      </w:r>
      <w:r w:rsidRPr="00773509">
        <w:t xml:space="preserve">is left to the </w:t>
      </w:r>
      <w:r w:rsidR="00301C3A" w:rsidRPr="00773509">
        <w:t>P</w:t>
      </w:r>
      <w:r w:rsidR="005177DD" w:rsidRPr="00773509">
        <w:t xml:space="preserve">roduct </w:t>
      </w:r>
      <w:r w:rsidR="00301C3A" w:rsidRPr="00773509">
        <w:t>S</w:t>
      </w:r>
      <w:r w:rsidR="00AB1170" w:rsidRPr="00773509">
        <w:t xml:space="preserve">pecification </w:t>
      </w:r>
      <w:r w:rsidR="005177DD" w:rsidRPr="00773509">
        <w:t>authors</w:t>
      </w:r>
      <w:r w:rsidR="00AB1170" w:rsidRPr="00773509">
        <w:t xml:space="preserve"> (in particular, </w:t>
      </w:r>
      <w:r w:rsidR="00301C3A" w:rsidRPr="00773509">
        <w:t>P</w:t>
      </w:r>
      <w:r w:rsidR="00AB1170" w:rsidRPr="00773509">
        <w:t xml:space="preserve">ortrayal </w:t>
      </w:r>
      <w:r w:rsidR="00301C3A" w:rsidRPr="00773509">
        <w:t>C</w:t>
      </w:r>
      <w:r w:rsidR="00AB1170" w:rsidRPr="00773509">
        <w:t xml:space="preserve">atalogue </w:t>
      </w:r>
      <w:r w:rsidR="005177DD" w:rsidRPr="00773509">
        <w:t>authors</w:t>
      </w:r>
      <w:r w:rsidR="00AB1170" w:rsidRPr="00773509">
        <w:t xml:space="preserve">) and </w:t>
      </w:r>
      <w:r w:rsidRPr="00773509">
        <w:t>OEM</w:t>
      </w:r>
      <w:r w:rsidR="00301C3A" w:rsidRPr="00773509">
        <w:t>s</w:t>
      </w:r>
      <w:r w:rsidRPr="00773509">
        <w:t xml:space="preserve">, and can be handled by distinguishing portrayal rules or symbology for different products’ data quality meta-features, such as colour coding or special line symbol. There should also be a clear on-screen message saying what </w:t>
      </w:r>
      <w:r w:rsidR="00606361" w:rsidRPr="00773509">
        <w:t xml:space="preserve">data quality </w:t>
      </w:r>
      <w:r w:rsidRPr="00773509">
        <w:t xml:space="preserve">features are displayed in order to give users a firm indication of </w:t>
      </w:r>
      <w:r w:rsidR="002E6E57" w:rsidRPr="00773509">
        <w:t>the layer to which</w:t>
      </w:r>
      <w:r w:rsidRPr="00773509">
        <w:t xml:space="preserve"> the </w:t>
      </w:r>
      <w:r w:rsidR="008C4886" w:rsidRPr="00773509">
        <w:t xml:space="preserve">currently </w:t>
      </w:r>
      <w:r w:rsidR="002E6E57" w:rsidRPr="00773509">
        <w:t xml:space="preserve">displayed </w:t>
      </w:r>
      <w:r w:rsidRPr="00773509">
        <w:t xml:space="preserve">quality metadata </w:t>
      </w:r>
      <w:r w:rsidR="002E6E57" w:rsidRPr="00773509">
        <w:t>applies</w:t>
      </w:r>
      <w:r w:rsidRPr="00773509">
        <w:t>.</w:t>
      </w:r>
    </w:p>
    <w:p w14:paraId="466CE2C6" w14:textId="77777777" w:rsidR="00C17929" w:rsidRPr="00773509" w:rsidRDefault="00C17929" w:rsidP="0087530F">
      <w:pPr>
        <w:pStyle w:val="Heading3"/>
        <w:tabs>
          <w:tab w:val="clear" w:pos="851"/>
          <w:tab w:val="left" w:pos="709"/>
        </w:tabs>
        <w:spacing w:before="120" w:after="120"/>
      </w:pPr>
      <w:bookmarkStart w:id="1890" w:name="_Toc100669621"/>
      <w:r w:rsidRPr="00773509">
        <w:t>Portrayal of data quality for combinations</w:t>
      </w:r>
      <w:bookmarkEnd w:id="1890"/>
    </w:p>
    <w:p w14:paraId="5A4498E0" w14:textId="333DFC61" w:rsidR="00C17929" w:rsidRPr="00773509" w:rsidRDefault="00C17929" w:rsidP="0087530F">
      <w:pPr>
        <w:spacing w:after="120"/>
      </w:pPr>
      <w:r w:rsidRPr="00773509">
        <w:t xml:space="preserve">Interoperability </w:t>
      </w:r>
      <w:r w:rsidR="00301C3A" w:rsidRPr="00773509">
        <w:t>C</w:t>
      </w:r>
      <w:r w:rsidRPr="00773509">
        <w:t xml:space="preserve">atalogues do not include combining data quality portrayals. The recommendation in </w:t>
      </w:r>
      <w:r w:rsidR="0087530F" w:rsidRPr="00773509">
        <w:t>c</w:t>
      </w:r>
      <w:r w:rsidR="00301C3A" w:rsidRPr="00773509">
        <w:t>lause</w:t>
      </w:r>
      <w:r w:rsidR="00A374AE" w:rsidRPr="00773509">
        <w:t xml:space="preserve"> 10</w:t>
      </w:r>
      <w:r w:rsidRPr="00773509">
        <w:t xml:space="preserve">.7 about displaying only one set of meta-features is strengthened for data quality in particular. This </w:t>
      </w:r>
      <w:r w:rsidR="0087530F" w:rsidRPr="00773509">
        <w:t>S</w:t>
      </w:r>
      <w:r w:rsidRPr="00773509">
        <w:t>pecification recommends against simultaneous portrayal of data quality from different products.</w:t>
      </w:r>
    </w:p>
    <w:p w14:paraId="14A9A624" w14:textId="329B367B" w:rsidR="00C17929" w:rsidRPr="00773509" w:rsidRDefault="00C17929" w:rsidP="0087530F">
      <w:pPr>
        <w:spacing w:after="120"/>
      </w:pPr>
      <w:r w:rsidRPr="00773509">
        <w:t>Since ENC data is expected to be the base layer in most, if not all, combinations, the ENC data quality may not be shown if only top layer data quality is displayed</w:t>
      </w:r>
      <w:r w:rsidR="00274464" w:rsidRPr="00773509">
        <w:t>. This would</w:t>
      </w:r>
      <w:r w:rsidRPr="00773509">
        <w:t xml:space="preserve"> forc</w:t>
      </w:r>
      <w:r w:rsidR="00274464" w:rsidRPr="00773509">
        <w:t>e</w:t>
      </w:r>
      <w:r w:rsidRPr="00773509">
        <w:t xml:space="preserve"> user</w:t>
      </w:r>
      <w:r w:rsidR="00274464" w:rsidRPr="00773509">
        <w:t>s</w:t>
      </w:r>
      <w:r w:rsidRPr="00773509">
        <w:t xml:space="preserve"> to turn off all other layers </w:t>
      </w:r>
      <w:r w:rsidR="00274464" w:rsidRPr="00773509">
        <w:t>in order</w:t>
      </w:r>
      <w:r w:rsidRPr="00773509">
        <w:t xml:space="preserve"> to </w:t>
      </w:r>
      <w:r w:rsidR="00274464" w:rsidRPr="00773509">
        <w:t>see</w:t>
      </w:r>
      <w:r w:rsidRPr="00773509">
        <w:t xml:space="preserve"> ENC data quality</w:t>
      </w:r>
      <w:r w:rsidR="00274464" w:rsidRPr="00773509">
        <w:t xml:space="preserve"> features on the graphic display. It</w:t>
      </w:r>
      <w:r w:rsidRPr="00773509">
        <w:t xml:space="preserve"> is therefore recommended that OEMs include functions to let the user select which </w:t>
      </w:r>
      <w:r w:rsidR="00E62C89" w:rsidRPr="00773509">
        <w:t xml:space="preserve">product’s </w:t>
      </w:r>
      <w:r w:rsidRPr="00773509">
        <w:t>data quality should be displayed.</w:t>
      </w:r>
    </w:p>
    <w:p w14:paraId="0785E208" w14:textId="77777777" w:rsidR="00297E0E" w:rsidRPr="00773509" w:rsidRDefault="00297E0E" w:rsidP="0087530F">
      <w:pPr>
        <w:spacing w:after="120"/>
      </w:pPr>
    </w:p>
    <w:p w14:paraId="12E65EC8" w14:textId="11166922" w:rsidR="006B114A" w:rsidRPr="00773509" w:rsidRDefault="006B114A" w:rsidP="00297E0E">
      <w:pPr>
        <w:pStyle w:val="Heading2"/>
        <w:numPr>
          <w:ilvl w:val="1"/>
          <w:numId w:val="3"/>
        </w:numPr>
        <w:spacing w:before="120" w:after="200"/>
        <w:ind w:left="578" w:hanging="578"/>
        <w:rPr>
          <w:rFonts w:eastAsia="MS Mincho"/>
        </w:rPr>
      </w:pPr>
      <w:bookmarkStart w:id="1891" w:name="_Toc484523889"/>
      <w:bookmarkStart w:id="1892" w:name="_Ref517456642"/>
      <w:bookmarkStart w:id="1893" w:name="_Ref517456662"/>
      <w:bookmarkStart w:id="1894" w:name="_Toc100669622"/>
      <w:bookmarkEnd w:id="1888"/>
      <w:r w:rsidRPr="00773509">
        <w:rPr>
          <w:rFonts w:eastAsia="MS Mincho"/>
        </w:rPr>
        <w:t>Display of text</w:t>
      </w:r>
      <w:bookmarkEnd w:id="1891"/>
      <w:bookmarkEnd w:id="1892"/>
      <w:bookmarkEnd w:id="1893"/>
      <w:bookmarkEnd w:id="1894"/>
    </w:p>
    <w:p w14:paraId="2ACECCD0" w14:textId="016736C2" w:rsidR="006B114A" w:rsidRPr="00773509" w:rsidRDefault="006B114A" w:rsidP="00297E0E">
      <w:pPr>
        <w:spacing w:after="120"/>
      </w:pPr>
      <w:r w:rsidRPr="00773509">
        <w:t>Text is typically the last item drawn, before own ship. In general, rules for placement, display selection</w:t>
      </w:r>
      <w:r w:rsidR="007D24D5" w:rsidRPr="00773509">
        <w:t>,</w:t>
      </w:r>
      <w:r w:rsidRPr="00773509">
        <w:t xml:space="preserve"> and management of long text are defined in the individual </w:t>
      </w:r>
      <w:r w:rsidR="00297E0E" w:rsidRPr="00773509">
        <w:t>P</w:t>
      </w:r>
      <w:r w:rsidRPr="00773509">
        <w:t xml:space="preserve">roduct </w:t>
      </w:r>
      <w:r w:rsidR="00297E0E" w:rsidRPr="00773509">
        <w:t>Sp</w:t>
      </w:r>
      <w:r w:rsidRPr="00773509">
        <w:t xml:space="preserve">ecification. The </w:t>
      </w:r>
      <w:r w:rsidR="009A28EA" w:rsidRPr="00773509">
        <w:t>I</w:t>
      </w:r>
      <w:r w:rsidRPr="00773509">
        <w:t xml:space="preserve">nteroperability </w:t>
      </w:r>
      <w:r w:rsidR="009A28EA" w:rsidRPr="00773509">
        <w:t>C</w:t>
      </w:r>
      <w:r w:rsidRPr="00773509">
        <w:t xml:space="preserve">atalogue would, in general, only govern when a feature that text </w:t>
      </w:r>
      <w:r w:rsidR="00297E0E" w:rsidRPr="00773509">
        <w:t>is generated from is displayed.</w:t>
      </w:r>
    </w:p>
    <w:p w14:paraId="7F314554" w14:textId="57E1FDB4" w:rsidR="006B114A" w:rsidRPr="00773509" w:rsidRDefault="006B114A" w:rsidP="00297E0E">
      <w:pPr>
        <w:spacing w:after="120"/>
      </w:pPr>
      <w:r w:rsidRPr="00773509">
        <w:t>If the centre of the text bounding box falls outside of the dataset area, then it must not be drawn.</w:t>
      </w:r>
    </w:p>
    <w:p w14:paraId="39247479" w14:textId="4570233A" w:rsidR="009A28EA" w:rsidRPr="00773509" w:rsidRDefault="00B62688" w:rsidP="00297E0E">
      <w:pPr>
        <w:spacing w:after="120"/>
      </w:pPr>
      <w:r w:rsidRPr="00773509">
        <w:t>NOTE: OEMs may add functions for enhanced automatic text placement.</w:t>
      </w:r>
      <w:bookmarkStart w:id="1895" w:name="_Toc484523890"/>
      <w:bookmarkStart w:id="1896" w:name="_Ref517458200"/>
      <w:bookmarkStart w:id="1897" w:name="_Ref517458283"/>
    </w:p>
    <w:p w14:paraId="6FAC606E" w14:textId="77777777" w:rsidR="00297E0E" w:rsidRPr="00773509" w:rsidRDefault="00297E0E" w:rsidP="00297E0E">
      <w:pPr>
        <w:spacing w:after="120"/>
      </w:pPr>
    </w:p>
    <w:p w14:paraId="203DA7DF" w14:textId="476B3FAB" w:rsidR="006B114A" w:rsidRPr="00773509" w:rsidRDefault="009A28EA" w:rsidP="00297E0E">
      <w:pPr>
        <w:pStyle w:val="Heading2"/>
        <w:numPr>
          <w:ilvl w:val="1"/>
          <w:numId w:val="3"/>
        </w:numPr>
        <w:spacing w:before="120" w:after="200"/>
        <w:ind w:left="578" w:hanging="578"/>
        <w:rPr>
          <w:rFonts w:eastAsia="MS Mincho"/>
        </w:rPr>
      </w:pPr>
      <w:bookmarkStart w:id="1898" w:name="_Toc100669623"/>
      <w:r w:rsidRPr="00773509">
        <w:rPr>
          <w:rFonts w:eastAsia="MS Mincho"/>
        </w:rPr>
        <w:t>Skin-of-the-</w:t>
      </w:r>
      <w:r w:rsidR="006B114A" w:rsidRPr="00773509">
        <w:rPr>
          <w:rFonts w:eastAsia="MS Mincho"/>
        </w:rPr>
        <w:t xml:space="preserve">earth </w:t>
      </w:r>
      <w:bookmarkEnd w:id="1895"/>
      <w:bookmarkEnd w:id="1896"/>
      <w:bookmarkEnd w:id="1897"/>
      <w:r w:rsidR="00267EE3" w:rsidRPr="00773509">
        <w:rPr>
          <w:rFonts w:eastAsia="MS Mincho"/>
        </w:rPr>
        <w:t>operations</w:t>
      </w:r>
      <w:r w:rsidR="00E1304B" w:rsidRPr="00773509">
        <w:rPr>
          <w:rFonts w:eastAsia="MS Mincho"/>
        </w:rPr>
        <w:t xml:space="preserve"> and portrayal</w:t>
      </w:r>
      <w:bookmarkEnd w:id="1898"/>
    </w:p>
    <w:p w14:paraId="1C374F73" w14:textId="57B87DF0" w:rsidR="00FB07E9" w:rsidRPr="00773509" w:rsidRDefault="009A28EA" w:rsidP="00297E0E">
      <w:pPr>
        <w:spacing w:after="120"/>
      </w:pPr>
      <w:r w:rsidRPr="00773509">
        <w:t>Skin-of-the-</w:t>
      </w:r>
      <w:r w:rsidR="006B114A" w:rsidRPr="00773509">
        <w:t xml:space="preserve">earth </w:t>
      </w:r>
      <w:r w:rsidR="006F48EE" w:rsidRPr="00773509">
        <w:t>interoperability functionality</w:t>
      </w:r>
      <w:r w:rsidR="00EE0848" w:rsidRPr="00773509">
        <w:t xml:space="preserve"> </w:t>
      </w:r>
      <w:r w:rsidR="006B114A" w:rsidRPr="00773509">
        <w:t xml:space="preserve">depends on the </w:t>
      </w:r>
      <w:r w:rsidR="00297E0E" w:rsidRPr="00773509">
        <w:t>I</w:t>
      </w:r>
      <w:r w:rsidR="006B114A" w:rsidRPr="00773509">
        <w:t xml:space="preserve">nteroperability </w:t>
      </w:r>
      <w:r w:rsidR="00297E0E" w:rsidRPr="00773509">
        <w:t>L</w:t>
      </w:r>
      <w:r w:rsidR="006B114A" w:rsidRPr="00773509">
        <w:t xml:space="preserve">evel. Common among all the </w:t>
      </w:r>
      <w:r w:rsidR="00297E0E" w:rsidRPr="00773509">
        <w:t>L</w:t>
      </w:r>
      <w:r w:rsidR="006B114A" w:rsidRPr="00773509">
        <w:t>evels is that anything that replace</w:t>
      </w:r>
      <w:r w:rsidR="00E62C89" w:rsidRPr="00773509">
        <w:t>s</w:t>
      </w:r>
      <w:r w:rsidR="006B114A" w:rsidRPr="00773509">
        <w:t xml:space="preserve"> S-101 </w:t>
      </w:r>
      <w:bookmarkStart w:id="1899" w:name="_Hlk487712751"/>
      <w:r w:rsidRPr="00773509">
        <w:t>skin-of-the-</w:t>
      </w:r>
      <w:r w:rsidR="006B114A" w:rsidRPr="00773509">
        <w:t>earth features</w:t>
      </w:r>
      <w:bookmarkEnd w:id="1899"/>
      <w:r w:rsidR="006B114A" w:rsidRPr="00773509">
        <w:t>, will overwrite</w:t>
      </w:r>
      <w:r w:rsidRPr="00773509">
        <w:t xml:space="preserve"> it by having a higher priority;</w:t>
      </w:r>
      <w:r w:rsidR="006B114A" w:rsidRPr="00773509">
        <w:t xml:space="preserve"> </w:t>
      </w:r>
      <w:r w:rsidRPr="00773509">
        <w:t>that is,</w:t>
      </w:r>
      <w:r w:rsidR="006B114A" w:rsidRPr="00773509">
        <w:t xml:space="preserve"> drawn later. </w:t>
      </w:r>
      <w:r w:rsidR="009941CB" w:rsidRPr="00773509">
        <w:t xml:space="preserve">Parts </w:t>
      </w:r>
      <w:r w:rsidR="00520B71">
        <w:t>A-D</w:t>
      </w:r>
      <w:r w:rsidR="009941CB" w:rsidRPr="00773509">
        <w:t xml:space="preserve"> describe the</w:t>
      </w:r>
      <w:r w:rsidR="00E1304B" w:rsidRPr="00773509">
        <w:t xml:space="preserve"> portrayal</w:t>
      </w:r>
      <w:r w:rsidR="009941CB" w:rsidRPr="00773509">
        <w:t xml:space="preserve"> </w:t>
      </w:r>
      <w:r w:rsidR="00F86C7F" w:rsidRPr="00773509">
        <w:t xml:space="preserve">considerations </w:t>
      </w:r>
      <w:r w:rsidR="00E1304B" w:rsidRPr="00773509">
        <w:t xml:space="preserve">related to </w:t>
      </w:r>
      <w:r w:rsidR="009941CB" w:rsidRPr="00773509">
        <w:t xml:space="preserve">skin-of-the-earth </w:t>
      </w:r>
      <w:r w:rsidR="006F48EE" w:rsidRPr="00773509">
        <w:t>interoperability</w:t>
      </w:r>
      <w:r w:rsidR="009941CB" w:rsidRPr="00773509">
        <w:t xml:space="preserve"> in </w:t>
      </w:r>
      <w:r w:rsidR="00297E0E" w:rsidRPr="00773509">
        <w:t>L</w:t>
      </w:r>
      <w:r w:rsidR="009941CB" w:rsidRPr="00773509">
        <w:t xml:space="preserve">evels </w:t>
      </w:r>
      <w:r w:rsidR="006F48EE" w:rsidRPr="00773509">
        <w:t>1-4</w:t>
      </w:r>
      <w:r w:rsidR="009941CB" w:rsidRPr="00773509">
        <w:t>.</w:t>
      </w:r>
      <w:bookmarkStart w:id="1900" w:name="_Toc484523891"/>
      <w:bookmarkStart w:id="1901" w:name="_Ref517458225"/>
      <w:bookmarkStart w:id="1902" w:name="_Ref517458304"/>
    </w:p>
    <w:p w14:paraId="616B3E74" w14:textId="77777777" w:rsidR="00297E0E" w:rsidRPr="00773509" w:rsidRDefault="00297E0E" w:rsidP="00297E0E">
      <w:pPr>
        <w:spacing w:after="120"/>
      </w:pPr>
    </w:p>
    <w:p w14:paraId="6F32ED28" w14:textId="0FFE6333" w:rsidR="00C17929" w:rsidRPr="00773509" w:rsidRDefault="00C17929" w:rsidP="00297E0E">
      <w:pPr>
        <w:pStyle w:val="Heading2"/>
        <w:numPr>
          <w:ilvl w:val="1"/>
          <w:numId w:val="3"/>
        </w:numPr>
        <w:tabs>
          <w:tab w:val="clear" w:pos="567"/>
          <w:tab w:val="left" w:pos="709"/>
        </w:tabs>
        <w:spacing w:before="120" w:after="200"/>
        <w:ind w:left="709" w:hanging="709"/>
        <w:rPr>
          <w:rFonts w:eastAsia="MS Mincho"/>
        </w:rPr>
      </w:pPr>
      <w:bookmarkStart w:id="1903" w:name="_Toc26929455"/>
      <w:bookmarkStart w:id="1904" w:name="_Toc26931189"/>
      <w:bookmarkStart w:id="1905" w:name="_Toc26932907"/>
      <w:bookmarkStart w:id="1906" w:name="_Toc26934625"/>
      <w:bookmarkStart w:id="1907" w:name="_Toc26935943"/>
      <w:bookmarkStart w:id="1908" w:name="_Toc26937520"/>
      <w:bookmarkStart w:id="1909" w:name="_Toc26929456"/>
      <w:bookmarkStart w:id="1910" w:name="_Toc26931190"/>
      <w:bookmarkStart w:id="1911" w:name="_Toc26932908"/>
      <w:bookmarkStart w:id="1912" w:name="_Toc26934626"/>
      <w:bookmarkStart w:id="1913" w:name="_Toc26935944"/>
      <w:bookmarkStart w:id="1914" w:name="_Toc26937521"/>
      <w:bookmarkStart w:id="1915" w:name="_Toc26929457"/>
      <w:bookmarkStart w:id="1916" w:name="_Toc26931191"/>
      <w:bookmarkStart w:id="1917" w:name="_Toc26932909"/>
      <w:bookmarkStart w:id="1918" w:name="_Toc26934627"/>
      <w:bookmarkStart w:id="1919" w:name="_Toc26935945"/>
      <w:bookmarkStart w:id="1920" w:name="_Toc26937522"/>
      <w:bookmarkStart w:id="1921" w:name="_Toc26929458"/>
      <w:bookmarkStart w:id="1922" w:name="_Toc26931192"/>
      <w:bookmarkStart w:id="1923" w:name="_Toc26932910"/>
      <w:bookmarkStart w:id="1924" w:name="_Toc26934628"/>
      <w:bookmarkStart w:id="1925" w:name="_Toc26935946"/>
      <w:bookmarkStart w:id="1926" w:name="_Toc26937523"/>
      <w:bookmarkStart w:id="1927" w:name="_Toc26929459"/>
      <w:bookmarkStart w:id="1928" w:name="_Toc26931193"/>
      <w:bookmarkStart w:id="1929" w:name="_Toc26932911"/>
      <w:bookmarkStart w:id="1930" w:name="_Toc26934629"/>
      <w:bookmarkStart w:id="1931" w:name="_Toc26935947"/>
      <w:bookmarkStart w:id="1932" w:name="_Toc26937524"/>
      <w:bookmarkStart w:id="1933" w:name="_Toc26929460"/>
      <w:bookmarkStart w:id="1934" w:name="_Toc26931194"/>
      <w:bookmarkStart w:id="1935" w:name="_Toc26932912"/>
      <w:bookmarkStart w:id="1936" w:name="_Toc26934630"/>
      <w:bookmarkStart w:id="1937" w:name="_Toc26935948"/>
      <w:bookmarkStart w:id="1938" w:name="_Toc26937525"/>
      <w:bookmarkStart w:id="1939" w:name="_Toc488010260"/>
      <w:bookmarkStart w:id="1940" w:name="_Toc100669624"/>
      <w:bookmarkStart w:id="1941" w:name="_Toc484523893"/>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r w:rsidRPr="00773509">
        <w:rPr>
          <w:rFonts w:eastAsia="MS Mincho"/>
        </w:rPr>
        <w:t>Blended portrayals</w:t>
      </w:r>
      <w:bookmarkEnd w:id="1939"/>
      <w:bookmarkEnd w:id="1940"/>
    </w:p>
    <w:p w14:paraId="0FC0FD36" w14:textId="2EF25E94" w:rsidR="00C17929" w:rsidRPr="00773509" w:rsidRDefault="00C17929" w:rsidP="00297E0E">
      <w:pPr>
        <w:spacing w:after="120"/>
      </w:pPr>
      <w:r w:rsidRPr="00773509">
        <w:t xml:space="preserve">When combining various </w:t>
      </w:r>
      <w:r w:rsidR="00297E0E" w:rsidRPr="00773509">
        <w:t>layers that may be of different compilation scale and coverage</w:t>
      </w:r>
      <w:r w:rsidRPr="00773509">
        <w:t xml:space="preserve"> it is likely that symbols and area patterns will end up at borders</w:t>
      </w:r>
      <w:r w:rsidR="00E62C89" w:rsidRPr="00773509">
        <w:t>,</w:t>
      </w:r>
      <w:r w:rsidRPr="00773509">
        <w:t xml:space="preserve"> or conflict with symbols and area patterns in other layers. It is important that symbols remain legible, and that OEMs use appropriate methods to avoid displaying partial symbols, or </w:t>
      </w:r>
      <w:r w:rsidR="001D3E14" w:rsidRPr="00773509">
        <w:t>“</w:t>
      </w:r>
      <w:r w:rsidR="009261A0" w:rsidRPr="00773509">
        <w:t xml:space="preserve">grafting” </w:t>
      </w:r>
      <w:r w:rsidRPr="00773509">
        <w:t>part of lower-layer symbols onto symbols in upper layers.</w:t>
      </w:r>
    </w:p>
    <w:p w14:paraId="79BEC6D2" w14:textId="68C2D876" w:rsidR="00C17929" w:rsidRPr="00773509" w:rsidRDefault="00C17929" w:rsidP="00297E0E">
      <w:pPr>
        <w:spacing w:after="120"/>
      </w:pPr>
      <w:r w:rsidRPr="00773509">
        <w:t xml:space="preserve">For area fills the symbols of a pattern fill must be closer together for a small or </w:t>
      </w:r>
      <w:r w:rsidR="00E62C89" w:rsidRPr="00773509">
        <w:t>narrow</w:t>
      </w:r>
      <w:r w:rsidRPr="00773509">
        <w:t xml:space="preserve"> area, to ensure enough symbols are seen, and farther apart for a large area, to avoid clutter. An area pattern may be substituted by a single centred symbol if sufficient space is not available for a pattern to be shown.</w:t>
      </w:r>
    </w:p>
    <w:p w14:paraId="23231F98" w14:textId="77777777" w:rsidR="00297E0E" w:rsidRPr="00773509" w:rsidRDefault="00297E0E" w:rsidP="00297E0E">
      <w:pPr>
        <w:spacing w:after="120"/>
      </w:pPr>
    </w:p>
    <w:p w14:paraId="26DE6E10" w14:textId="77777777" w:rsidR="00C17929" w:rsidRPr="00773509" w:rsidRDefault="00C17929" w:rsidP="00297E0E">
      <w:pPr>
        <w:pStyle w:val="Heading2"/>
        <w:numPr>
          <w:ilvl w:val="1"/>
          <w:numId w:val="3"/>
        </w:numPr>
        <w:tabs>
          <w:tab w:val="clear" w:pos="567"/>
          <w:tab w:val="left" w:pos="709"/>
        </w:tabs>
        <w:spacing w:before="120" w:after="200"/>
        <w:ind w:left="709" w:hanging="709"/>
        <w:rPr>
          <w:rFonts w:eastAsia="MS Mincho"/>
        </w:rPr>
      </w:pPr>
      <w:bookmarkStart w:id="1942" w:name="_Toc488010261"/>
      <w:bookmarkStart w:id="1943" w:name="_Toc100669625"/>
      <w:r w:rsidRPr="00773509">
        <w:rPr>
          <w:rFonts w:eastAsia="MS Mincho"/>
        </w:rPr>
        <w:t>Hierarchy of data</w:t>
      </w:r>
      <w:bookmarkEnd w:id="1942"/>
      <w:bookmarkEnd w:id="1943"/>
    </w:p>
    <w:p w14:paraId="3E311462" w14:textId="0C466B4D" w:rsidR="00C17929" w:rsidRPr="00773509" w:rsidRDefault="00C17929" w:rsidP="00297E0E">
      <w:pPr>
        <w:spacing w:after="120"/>
      </w:pPr>
      <w:r w:rsidRPr="00773509">
        <w:t xml:space="preserve">Hierarchy between different </w:t>
      </w:r>
      <w:r w:rsidR="00044B8A" w:rsidRPr="00773509">
        <w:t>P</w:t>
      </w:r>
      <w:r w:rsidRPr="00773509">
        <w:t xml:space="preserve">roduct </w:t>
      </w:r>
      <w:r w:rsidR="00044B8A" w:rsidRPr="00773509">
        <w:t>S</w:t>
      </w:r>
      <w:r w:rsidRPr="00773509">
        <w:t>pecification</w:t>
      </w:r>
      <w:r w:rsidR="00204981" w:rsidRPr="00773509">
        <w:t>s</w:t>
      </w:r>
      <w:r w:rsidRPr="00773509">
        <w:t xml:space="preserve"> can be influenced by several factors such as intended use and navigational operation. It may not be possible to </w:t>
      </w:r>
      <w:r w:rsidR="00163D7D" w:rsidRPr="00773509">
        <w:t>prescribe</w:t>
      </w:r>
      <w:r w:rsidRPr="00773509">
        <w:t xml:space="preserve"> a fixed hierarchy list</w:t>
      </w:r>
      <w:r w:rsidR="00163D7D" w:rsidRPr="00773509">
        <w:t xml:space="preserve"> as a universal standard</w:t>
      </w:r>
      <w:r w:rsidRPr="00773509">
        <w:t xml:space="preserve">, and the </w:t>
      </w:r>
      <w:r w:rsidR="00044B8A" w:rsidRPr="00773509">
        <w:t>I</w:t>
      </w:r>
      <w:r w:rsidRPr="00773509">
        <w:t xml:space="preserve">nteroperability </w:t>
      </w:r>
      <w:r w:rsidR="00044B8A" w:rsidRPr="00773509">
        <w:t>C</w:t>
      </w:r>
      <w:r w:rsidRPr="00773509">
        <w:t>atalogue model therefore offer</w:t>
      </w:r>
      <w:r w:rsidR="00163D7D" w:rsidRPr="00773509">
        <w:t>s</w:t>
      </w:r>
      <w:r w:rsidRPr="00773509">
        <w:t xml:space="preserve"> a flexible approach. Within the </w:t>
      </w:r>
      <w:r w:rsidR="00044B8A" w:rsidRPr="00773509">
        <w:t>I</w:t>
      </w:r>
      <w:r w:rsidRPr="00773509">
        <w:t xml:space="preserve">nteroperability </w:t>
      </w:r>
      <w:r w:rsidR="00044B8A" w:rsidRPr="00773509">
        <w:t>C</w:t>
      </w:r>
      <w:r w:rsidRPr="00773509">
        <w:t xml:space="preserve">atalogue the hierarchy of data between different S-100 based </w:t>
      </w:r>
      <w:r w:rsidR="00044B8A" w:rsidRPr="00773509">
        <w:t>Product S</w:t>
      </w:r>
      <w:r w:rsidRPr="00773509">
        <w:t>pecifications is determined using predefined combinations</w:t>
      </w:r>
      <w:r w:rsidR="009B65BC" w:rsidRPr="00773509">
        <w:t xml:space="preserve"> (which are allowed only in Level 2 and higher)</w:t>
      </w:r>
      <w:r w:rsidRPr="00773509">
        <w:t>. The DisplayPlane</w:t>
      </w:r>
      <w:r w:rsidR="00163D7D" w:rsidRPr="00773509">
        <w:t>s</w:t>
      </w:r>
      <w:r w:rsidRPr="00773509">
        <w:t xml:space="preserve"> referenced within a PreDefinedCombination give the order</w:t>
      </w:r>
      <w:r w:rsidR="00163D7D" w:rsidRPr="00773509">
        <w:t xml:space="preserve"> of feature layers</w:t>
      </w:r>
      <w:r w:rsidRPr="00773509">
        <w:t>.</w:t>
      </w:r>
    </w:p>
    <w:p w14:paraId="69EB12D6" w14:textId="77777777" w:rsidR="006B114A" w:rsidRPr="00773509" w:rsidRDefault="006B114A" w:rsidP="0092091F">
      <w:pPr>
        <w:pStyle w:val="Heading3"/>
        <w:spacing w:before="120" w:after="120"/>
        <w:ind w:left="851" w:hanging="851"/>
      </w:pPr>
      <w:bookmarkStart w:id="1944" w:name="_Toc484523899"/>
      <w:bookmarkStart w:id="1945" w:name="_Toc100669626"/>
      <w:bookmarkStart w:id="1946" w:name="_Toc484523896"/>
      <w:bookmarkEnd w:id="1941"/>
      <w:r w:rsidRPr="00773509">
        <w:t>Interacting gridded information</w:t>
      </w:r>
      <w:bookmarkEnd w:id="1944"/>
      <w:bookmarkEnd w:id="1945"/>
    </w:p>
    <w:p w14:paraId="7A3E877C" w14:textId="77777777" w:rsidR="006B114A" w:rsidRPr="00773509" w:rsidRDefault="006B114A" w:rsidP="0092091F">
      <w:pPr>
        <w:spacing w:after="120"/>
      </w:pPr>
      <w:r w:rsidRPr="00773509">
        <w:t xml:space="preserve">If two or more gridded data types are to interact, the hierarchy between them should be established using predefined combinations as with other data types. Particular care has to be taken depending on how the </w:t>
      </w:r>
      <w:r w:rsidRPr="00773509">
        <w:lastRenderedPageBreak/>
        <w:t xml:space="preserve">presentation of the data is to be done when deciding which gridded data type has the highest priority, considering items such as will one gridded data type obscure the other. </w:t>
      </w:r>
    </w:p>
    <w:p w14:paraId="4BE0A7E4" w14:textId="7534546E" w:rsidR="006B114A" w:rsidRPr="00773509" w:rsidRDefault="00044B8A" w:rsidP="0092091F">
      <w:pPr>
        <w:spacing w:after="120"/>
      </w:pPr>
      <w:r w:rsidRPr="00773509">
        <w:t>For example,</w:t>
      </w:r>
      <w:r w:rsidR="006B114A" w:rsidRPr="00773509">
        <w:t xml:space="preserve"> gridded bathymetry will likely o</w:t>
      </w:r>
      <w:r w:rsidRPr="00773509">
        <w:t>bscure gridded surface currents</w:t>
      </w:r>
      <w:r w:rsidR="006B114A" w:rsidRPr="00773509">
        <w:t xml:space="preserve"> and therefore the gridded surface currents should be given the highest priority between the two if they are to be displayed simultaneously.</w:t>
      </w:r>
    </w:p>
    <w:p w14:paraId="6054AA0F" w14:textId="77777777" w:rsidR="0092091F" w:rsidRPr="00773509" w:rsidRDefault="0092091F" w:rsidP="0092091F">
      <w:pPr>
        <w:spacing w:after="120"/>
      </w:pPr>
    </w:p>
    <w:p w14:paraId="0495BBCF" w14:textId="5F02641F" w:rsidR="006B114A" w:rsidRPr="00773509" w:rsidRDefault="006B114A" w:rsidP="0092091F">
      <w:pPr>
        <w:pStyle w:val="Heading2"/>
        <w:numPr>
          <w:ilvl w:val="1"/>
          <w:numId w:val="3"/>
        </w:numPr>
        <w:tabs>
          <w:tab w:val="clear" w:pos="567"/>
          <w:tab w:val="left" w:pos="709"/>
        </w:tabs>
        <w:spacing w:before="120" w:after="200"/>
        <w:ind w:left="709" w:hanging="709"/>
        <w:rPr>
          <w:rFonts w:eastAsia="MS Mincho"/>
        </w:rPr>
      </w:pPr>
      <w:bookmarkStart w:id="1947" w:name="_Toc100669627"/>
      <w:r w:rsidRPr="00773509">
        <w:rPr>
          <w:rFonts w:eastAsia="MS Mincho"/>
        </w:rPr>
        <w:t xml:space="preserve">Pick </w:t>
      </w:r>
      <w:r w:rsidR="0092091F" w:rsidRPr="00773509">
        <w:rPr>
          <w:rFonts w:eastAsia="MS Mincho"/>
        </w:rPr>
        <w:t>R</w:t>
      </w:r>
      <w:r w:rsidRPr="00773509">
        <w:rPr>
          <w:rFonts w:eastAsia="MS Mincho"/>
        </w:rPr>
        <w:t>eports</w:t>
      </w:r>
      <w:bookmarkEnd w:id="1946"/>
      <w:bookmarkEnd w:id="1947"/>
    </w:p>
    <w:p w14:paraId="2CFBA6D7" w14:textId="4A2A811E" w:rsidR="009E24D3" w:rsidRPr="00773509" w:rsidRDefault="009E24D3" w:rsidP="0092091F">
      <w:pPr>
        <w:spacing w:after="120"/>
        <w:rPr>
          <w:i/>
        </w:rPr>
      </w:pPr>
      <w:bookmarkStart w:id="1948" w:name="_Hlk27442340"/>
      <w:r w:rsidRPr="00773509">
        <w:rPr>
          <w:i/>
        </w:rPr>
        <w:t xml:space="preserve">[NOTE: The </w:t>
      </w:r>
      <w:r w:rsidR="0092091F" w:rsidRPr="00773509">
        <w:rPr>
          <w:i/>
        </w:rPr>
        <w:t>P</w:t>
      </w:r>
      <w:r w:rsidRPr="00773509">
        <w:rPr>
          <w:i/>
        </w:rPr>
        <w:t xml:space="preserve">ick </w:t>
      </w:r>
      <w:r w:rsidR="0092091F" w:rsidRPr="00773509">
        <w:rPr>
          <w:i/>
        </w:rPr>
        <w:t>R</w:t>
      </w:r>
      <w:r w:rsidRPr="00773509">
        <w:rPr>
          <w:i/>
        </w:rPr>
        <w:t>eport functionality specification in S-98 is still under development, and the content of this section will change as this functionality is defined.]</w:t>
      </w:r>
    </w:p>
    <w:bookmarkEnd w:id="1948"/>
    <w:p w14:paraId="7F52AFD7" w14:textId="2D1124E4" w:rsidR="006B114A" w:rsidRPr="00773509" w:rsidRDefault="006B114A" w:rsidP="0092091F">
      <w:pPr>
        <w:spacing w:after="120"/>
      </w:pPr>
      <w:r w:rsidRPr="00773509">
        <w:t xml:space="preserve">Pick </w:t>
      </w:r>
      <w:r w:rsidR="0092091F" w:rsidRPr="00773509">
        <w:t>R</w:t>
      </w:r>
      <w:r w:rsidRPr="00773509">
        <w:t xml:space="preserve">eports </w:t>
      </w:r>
      <w:r w:rsidR="007B3625" w:rsidRPr="00773509">
        <w:t>may be</w:t>
      </w:r>
      <w:r w:rsidRPr="00773509">
        <w:t xml:space="preserve"> defined in the individual </w:t>
      </w:r>
      <w:r w:rsidR="00044B8A" w:rsidRPr="00773509">
        <w:t>P</w:t>
      </w:r>
      <w:r w:rsidRPr="00773509">
        <w:t xml:space="preserve">roduct </w:t>
      </w:r>
      <w:r w:rsidR="00044B8A" w:rsidRPr="00773509">
        <w:t>S</w:t>
      </w:r>
      <w:r w:rsidRPr="00773509">
        <w:t>pecification</w:t>
      </w:r>
      <w:r w:rsidR="00F07837" w:rsidRPr="00773509">
        <w:t>s</w:t>
      </w:r>
      <w:r w:rsidRPr="00773509">
        <w:t xml:space="preserve">. The </w:t>
      </w:r>
      <w:r w:rsidR="00044B8A" w:rsidRPr="00773509">
        <w:t>I</w:t>
      </w:r>
      <w:r w:rsidRPr="00773509">
        <w:t xml:space="preserve">nteroperability </w:t>
      </w:r>
      <w:r w:rsidR="00044B8A" w:rsidRPr="00773509">
        <w:t>C</w:t>
      </w:r>
      <w:r w:rsidRPr="00773509">
        <w:t>atalogue permit</w:t>
      </w:r>
      <w:r w:rsidR="00204981" w:rsidRPr="00773509">
        <w:t>s</w:t>
      </w:r>
      <w:r w:rsidRPr="00773509">
        <w:t xml:space="preserve"> reuse of these </w:t>
      </w:r>
      <w:r w:rsidR="00044B8A" w:rsidRPr="00773509">
        <w:t>s</w:t>
      </w:r>
      <w:r w:rsidRPr="00773509">
        <w:t xml:space="preserve">pecifications as it does not specify </w:t>
      </w:r>
      <w:r w:rsidR="0092091F" w:rsidRPr="00773509">
        <w:t>P</w:t>
      </w:r>
      <w:r w:rsidRPr="00773509">
        <w:t xml:space="preserve">ick </w:t>
      </w:r>
      <w:r w:rsidR="0092091F" w:rsidRPr="00773509">
        <w:t>R</w:t>
      </w:r>
      <w:r w:rsidRPr="00773509">
        <w:t xml:space="preserve">eport design for the individual supported </w:t>
      </w:r>
      <w:r w:rsidR="00044B8A" w:rsidRPr="00773509">
        <w:t>P</w:t>
      </w:r>
      <w:r w:rsidRPr="00773509">
        <w:t xml:space="preserve">roduct </w:t>
      </w:r>
      <w:r w:rsidR="00044B8A" w:rsidRPr="00773509">
        <w:t>S</w:t>
      </w:r>
      <w:r w:rsidRPr="00773509">
        <w:t xml:space="preserve">pecification. This </w:t>
      </w:r>
      <w:r w:rsidR="00044B8A" w:rsidRPr="00773509">
        <w:t>S</w:t>
      </w:r>
      <w:r w:rsidRPr="00773509">
        <w:t xml:space="preserve">pecification rather outlines the general principles that apply to </w:t>
      </w:r>
      <w:r w:rsidR="0092091F" w:rsidRPr="00773509">
        <w:t>P</w:t>
      </w:r>
      <w:r w:rsidRPr="00773509">
        <w:t xml:space="preserve">ick </w:t>
      </w:r>
      <w:r w:rsidR="0092091F" w:rsidRPr="00773509">
        <w:t>R</w:t>
      </w:r>
      <w:r w:rsidRPr="00773509">
        <w:t xml:space="preserve">eports when a system is used in interoperability mode. </w:t>
      </w:r>
      <w:r w:rsidR="006D7DD3" w:rsidRPr="00773509">
        <w:t xml:space="preserve">Future </w:t>
      </w:r>
      <w:r w:rsidR="0092091F" w:rsidRPr="00773509">
        <w:t>E</w:t>
      </w:r>
      <w:r w:rsidR="006D7DD3" w:rsidRPr="00773509">
        <w:t>ditions of S-98 should define either behaviour that works the same for every product, or some form of machine readable filters or styling rules to present content which can be customized by products</w:t>
      </w:r>
      <w:r w:rsidR="00F07837" w:rsidRPr="00773509">
        <w:t xml:space="preserve"> and remain consistent with the </w:t>
      </w:r>
      <w:r w:rsidR="0092091F" w:rsidRPr="00773509">
        <w:t>P</w:t>
      </w:r>
      <w:r w:rsidR="00F07837" w:rsidRPr="00773509">
        <w:t xml:space="preserve">ick </w:t>
      </w:r>
      <w:r w:rsidR="0092091F" w:rsidRPr="00773509">
        <w:t>R</w:t>
      </w:r>
      <w:r w:rsidR="00F07837" w:rsidRPr="00773509">
        <w:t xml:space="preserve">eport guidelines in S-52 or its applicable successor </w:t>
      </w:r>
      <w:r w:rsidR="0092091F" w:rsidRPr="00773509">
        <w:t>S</w:t>
      </w:r>
      <w:r w:rsidR="00F07837" w:rsidRPr="00773509">
        <w:t>tandard for S-100-based products</w:t>
      </w:r>
      <w:r w:rsidR="006D7DD3" w:rsidRPr="00773509">
        <w:t>.</w:t>
      </w:r>
      <w:r w:rsidRPr="00773509">
        <w:t xml:space="preserve"> </w:t>
      </w:r>
    </w:p>
    <w:p w14:paraId="2230BB6D" w14:textId="2BC70F6B" w:rsidR="006B114A" w:rsidRPr="00773509" w:rsidRDefault="006B114A" w:rsidP="0092091F">
      <w:pPr>
        <w:pStyle w:val="Heading3"/>
        <w:spacing w:before="120" w:after="120"/>
        <w:ind w:left="851" w:hanging="851"/>
      </w:pPr>
      <w:bookmarkStart w:id="1949" w:name="_Toc484523897"/>
      <w:bookmarkStart w:id="1950" w:name="_Toc100669628"/>
      <w:r w:rsidRPr="00773509">
        <w:t xml:space="preserve">Combined </w:t>
      </w:r>
      <w:r w:rsidR="00BD7B87" w:rsidRPr="00773509">
        <w:t>P</w:t>
      </w:r>
      <w:r w:rsidRPr="00773509">
        <w:t xml:space="preserve">ick </w:t>
      </w:r>
      <w:r w:rsidR="00BD7B87" w:rsidRPr="00773509">
        <w:t>R</w:t>
      </w:r>
      <w:r w:rsidRPr="00773509">
        <w:t>eports</w:t>
      </w:r>
      <w:bookmarkEnd w:id="1949"/>
      <w:bookmarkEnd w:id="1950"/>
    </w:p>
    <w:p w14:paraId="429302DD" w14:textId="59DDC5A2" w:rsidR="006B114A" w:rsidRPr="00773509" w:rsidRDefault="006B114A" w:rsidP="0092091F">
      <w:pPr>
        <w:spacing w:after="120"/>
      </w:pPr>
      <w:r w:rsidRPr="00773509">
        <w:t>In interoperability mode</w:t>
      </w:r>
      <w:r w:rsidR="00204981" w:rsidRPr="00773509">
        <w:t>,</w:t>
      </w:r>
      <w:r w:rsidRPr="00773509">
        <w:t xml:space="preserve"> </w:t>
      </w:r>
      <w:r w:rsidR="00C059B3" w:rsidRPr="00773509">
        <w:t>P</w:t>
      </w:r>
      <w:r w:rsidRPr="00773509">
        <w:t xml:space="preserve">ick </w:t>
      </w:r>
      <w:r w:rsidR="00C059B3" w:rsidRPr="00773509">
        <w:t>R</w:t>
      </w:r>
      <w:r w:rsidRPr="00773509">
        <w:t xml:space="preserve">eports should be combined </w:t>
      </w:r>
      <w:r w:rsidR="00204981" w:rsidRPr="00773509">
        <w:t xml:space="preserve">into one </w:t>
      </w:r>
      <w:r w:rsidR="00C059B3" w:rsidRPr="00773509">
        <w:t>P</w:t>
      </w:r>
      <w:r w:rsidR="00204981" w:rsidRPr="00773509">
        <w:t xml:space="preserve">ick </w:t>
      </w:r>
      <w:r w:rsidR="00C059B3" w:rsidRPr="00773509">
        <w:t>R</w:t>
      </w:r>
      <w:r w:rsidR="00204981" w:rsidRPr="00773509">
        <w:t>eport that</w:t>
      </w:r>
      <w:r w:rsidRPr="00773509">
        <w:t xml:space="preserve"> contain</w:t>
      </w:r>
      <w:r w:rsidR="00204981" w:rsidRPr="00773509">
        <w:t>s</w:t>
      </w:r>
      <w:r w:rsidRPr="00773509">
        <w:t xml:space="preserve"> </w:t>
      </w:r>
      <w:r w:rsidR="00204981" w:rsidRPr="00773509">
        <w:t xml:space="preserve">information </w:t>
      </w:r>
      <w:r w:rsidRPr="00773509">
        <w:t xml:space="preserve">from all </w:t>
      </w:r>
      <w:r w:rsidR="006D7DD3" w:rsidRPr="00773509">
        <w:t xml:space="preserve">visible </w:t>
      </w:r>
      <w:r w:rsidRPr="00773509">
        <w:t xml:space="preserve">underlying products. </w:t>
      </w:r>
      <w:r w:rsidR="006D7DD3" w:rsidRPr="00773509">
        <w:t xml:space="preserve">Data should be organized to facilitate navigation through complex reports. Structures such as expandable tree controls, tabs or other GUI implementations could be used to help the user navigate the structure of </w:t>
      </w:r>
      <w:r w:rsidR="00C059B3" w:rsidRPr="00773509">
        <w:t>the R</w:t>
      </w:r>
      <w:r w:rsidR="006D7DD3" w:rsidRPr="00773509">
        <w:t xml:space="preserve">eport based on </w:t>
      </w:r>
      <w:r w:rsidR="00C059B3" w:rsidRPr="00773509">
        <w:t xml:space="preserve">the </w:t>
      </w:r>
      <w:r w:rsidR="006D7DD3" w:rsidRPr="00773509">
        <w:t>layers and features included. For example, a</w:t>
      </w:r>
      <w:r w:rsidRPr="00773509">
        <w:t xml:space="preserve"> tree structure </w:t>
      </w:r>
      <w:r w:rsidR="006D7DD3" w:rsidRPr="00773509">
        <w:t>c</w:t>
      </w:r>
      <w:r w:rsidRPr="00773509">
        <w:t xml:space="preserve">ould be presented to the user, where the top most layer is the open branch, and the lower layers are closed branches, by default, but can be expanded by the user as required. Each branch should support the particulars of the </w:t>
      </w:r>
      <w:r w:rsidR="00C059B3" w:rsidRPr="00773509">
        <w:t>P</w:t>
      </w:r>
      <w:r w:rsidRPr="00773509">
        <w:t xml:space="preserve">roduct </w:t>
      </w:r>
      <w:r w:rsidR="00C059B3" w:rsidRPr="00773509">
        <w:t>S</w:t>
      </w:r>
      <w:r w:rsidRPr="00773509">
        <w:t>pecification that is represented by that branch.</w:t>
      </w:r>
    </w:p>
    <w:p w14:paraId="1F204085" w14:textId="6075CBF9" w:rsidR="00C86F62" w:rsidRPr="00773509" w:rsidRDefault="00C86F62" w:rsidP="00C059B3">
      <w:pPr>
        <w:spacing w:after="60"/>
      </w:pPr>
      <w:r w:rsidRPr="00773509">
        <w:t xml:space="preserve">Means must be provided to distinguish which product a feature comes from, for example the product can be used as a </w:t>
      </w:r>
      <w:r w:rsidR="009537FB" w:rsidRPr="00773509">
        <w:t>“</w:t>
      </w:r>
      <w:r w:rsidRPr="00773509">
        <w:t>namespace</w:t>
      </w:r>
      <w:r w:rsidR="008C4886" w:rsidRPr="00773509">
        <w:t xml:space="preserve"> </w:t>
      </w:r>
      <w:r w:rsidR="009261A0" w:rsidRPr="00773509">
        <w:t xml:space="preserve">prefix” </w:t>
      </w:r>
      <w:r w:rsidRPr="00773509">
        <w:t>for attributes or objects.</w:t>
      </w:r>
    </w:p>
    <w:p w14:paraId="0EAEC498" w14:textId="77777777" w:rsidR="00C059B3" w:rsidRPr="00773509" w:rsidRDefault="00C86F62" w:rsidP="00C059B3">
      <w:pPr>
        <w:spacing w:after="60"/>
        <w:jc w:val="left"/>
      </w:pPr>
      <w:r w:rsidRPr="00773509">
        <w:t>S-101: RestrictedAreaNavigational:…</w:t>
      </w:r>
    </w:p>
    <w:p w14:paraId="3357EFCE" w14:textId="1879BE68" w:rsidR="00C86F62" w:rsidRPr="00773509" w:rsidRDefault="00C86F62" w:rsidP="00C059B3">
      <w:pPr>
        <w:spacing w:after="120"/>
        <w:jc w:val="left"/>
      </w:pPr>
      <w:r w:rsidRPr="00773509">
        <w:t>S-122:</w:t>
      </w:r>
      <w:r w:rsidR="00120B23" w:rsidRPr="00773509">
        <w:t xml:space="preserve"> </w:t>
      </w:r>
      <w:r w:rsidRPr="00773509">
        <w:t>RestrictedAreaNavigational:…</w:t>
      </w:r>
    </w:p>
    <w:p w14:paraId="4F97823C" w14:textId="437830FC" w:rsidR="00C86F62" w:rsidRPr="00773509" w:rsidRDefault="00120B23" w:rsidP="0092091F">
      <w:pPr>
        <w:spacing w:after="120"/>
      </w:pPr>
      <w:r w:rsidRPr="00773509">
        <w:t xml:space="preserve">Pick </w:t>
      </w:r>
      <w:r w:rsidR="00C059B3" w:rsidRPr="00773509">
        <w:t>R</w:t>
      </w:r>
      <w:r w:rsidRPr="00773509">
        <w:t>eports may create a display that c</w:t>
      </w:r>
      <w:r w:rsidR="00C86F62" w:rsidRPr="00773509">
        <w:t>ombine</w:t>
      </w:r>
      <w:r w:rsidR="00216B10" w:rsidRPr="00773509">
        <w:t>s</w:t>
      </w:r>
      <w:r w:rsidR="00C86F62" w:rsidRPr="00773509">
        <w:t xml:space="preserve"> attributes from </w:t>
      </w:r>
      <w:r w:rsidRPr="00773509">
        <w:t xml:space="preserve">features from </w:t>
      </w:r>
      <w:r w:rsidR="00C86F62" w:rsidRPr="00773509">
        <w:t>different products, and it should then be possible to distinguish where the attribute is from. For example, the method below may be used.</w:t>
      </w:r>
    </w:p>
    <w:p w14:paraId="1A70710B" w14:textId="77777777" w:rsidR="00C059B3" w:rsidRPr="00773509" w:rsidRDefault="00C86F62" w:rsidP="00C059B3">
      <w:pPr>
        <w:spacing w:after="60"/>
        <w:jc w:val="left"/>
      </w:pPr>
      <w:r w:rsidRPr="00773509">
        <w:t>RestrictedAreaNav</w:t>
      </w:r>
      <w:r w:rsidR="005C5BBC" w:rsidRPr="00773509">
        <w:t>igational</w:t>
      </w:r>
    </w:p>
    <w:p w14:paraId="299187B1" w14:textId="2862FD8C" w:rsidR="00C059B3" w:rsidRPr="00773509" w:rsidRDefault="00C86F62" w:rsidP="00C059B3">
      <w:pPr>
        <w:spacing w:after="60"/>
        <w:jc w:val="left"/>
      </w:pPr>
      <w:r w:rsidRPr="00773509">
        <w:t xml:space="preserve">S-101: </w:t>
      </w:r>
      <w:r w:rsidR="005C5BBC" w:rsidRPr="00773509">
        <w:t>restriction</w:t>
      </w:r>
      <w:r w:rsidRPr="00773509">
        <w:t>:…</w:t>
      </w:r>
    </w:p>
    <w:p w14:paraId="026C0DD2" w14:textId="1C3AE503" w:rsidR="00C86F62" w:rsidRPr="00773509" w:rsidRDefault="00C86F62" w:rsidP="00C059B3">
      <w:pPr>
        <w:spacing w:after="120"/>
        <w:jc w:val="left"/>
      </w:pPr>
      <w:r w:rsidRPr="00773509">
        <w:t xml:space="preserve">S-122: </w:t>
      </w:r>
      <w:r w:rsidR="005C5BBC" w:rsidRPr="00773509">
        <w:t>restriction</w:t>
      </w:r>
      <w:r w:rsidRPr="00773509">
        <w:t>:…</w:t>
      </w:r>
    </w:p>
    <w:p w14:paraId="6244EAAE" w14:textId="6C5E41FF" w:rsidR="003C3DD1" w:rsidRPr="00773509" w:rsidRDefault="003D77CB" w:rsidP="0092091F">
      <w:pPr>
        <w:spacing w:after="120"/>
      </w:pPr>
      <w:r w:rsidRPr="00773509">
        <w:t xml:space="preserve">NOTE 1: </w:t>
      </w:r>
      <w:r w:rsidR="003C3DD1" w:rsidRPr="00773509">
        <w:t xml:space="preserve">OEMs may include a common </w:t>
      </w:r>
      <w:r w:rsidR="00C059B3" w:rsidRPr="00773509">
        <w:t>P</w:t>
      </w:r>
      <w:r w:rsidR="003C3DD1" w:rsidRPr="00773509">
        <w:t xml:space="preserve">ick </w:t>
      </w:r>
      <w:r w:rsidR="00C059B3" w:rsidRPr="00773509">
        <w:t>R</w:t>
      </w:r>
      <w:r w:rsidR="003C3DD1" w:rsidRPr="00773509">
        <w:t>eport style for all the visible data layers, but must provide means for easy access to Product Specification defined reporting styles.</w:t>
      </w:r>
    </w:p>
    <w:p w14:paraId="3AC72185" w14:textId="246C202C" w:rsidR="00C86F62" w:rsidRPr="00773509" w:rsidRDefault="003C3DD1" w:rsidP="0092091F">
      <w:pPr>
        <w:spacing w:after="120"/>
      </w:pPr>
      <w:r w:rsidRPr="00773509">
        <w:t>NOTE</w:t>
      </w:r>
      <w:r w:rsidR="003D77CB" w:rsidRPr="00773509">
        <w:t xml:space="preserve"> 2</w:t>
      </w:r>
      <w:r w:rsidRPr="00773509">
        <w:t>: The scope of this recommendation and the definition of defaults and reporting styles are under development in S-98 Edition 1.0.0.</w:t>
      </w:r>
    </w:p>
    <w:p w14:paraId="1CE1AFF4" w14:textId="39713BD0" w:rsidR="006B114A" w:rsidRPr="00773509" w:rsidRDefault="006B114A" w:rsidP="00E06F92">
      <w:pPr>
        <w:pStyle w:val="Heading3"/>
        <w:spacing w:before="120" w:after="120"/>
        <w:ind w:left="851" w:hanging="851"/>
      </w:pPr>
      <w:bookmarkStart w:id="1951" w:name="_Toc484523898"/>
      <w:bookmarkStart w:id="1952" w:name="_Toc100669629"/>
      <w:r w:rsidRPr="00773509">
        <w:t xml:space="preserve">Prioritized </w:t>
      </w:r>
      <w:r w:rsidR="00BD7B87" w:rsidRPr="00773509">
        <w:t>P</w:t>
      </w:r>
      <w:r w:rsidRPr="00773509">
        <w:t xml:space="preserve">ick </w:t>
      </w:r>
      <w:r w:rsidR="00BD7B87" w:rsidRPr="00773509">
        <w:t>R</w:t>
      </w:r>
      <w:r w:rsidRPr="00773509">
        <w:t>eports</w:t>
      </w:r>
      <w:bookmarkEnd w:id="1951"/>
      <w:bookmarkEnd w:id="1952"/>
    </w:p>
    <w:p w14:paraId="1927EB0D" w14:textId="2C871687" w:rsidR="006B114A" w:rsidRPr="00773509" w:rsidRDefault="006B114A" w:rsidP="00C059B3">
      <w:pPr>
        <w:spacing w:after="120"/>
      </w:pPr>
      <w:r w:rsidRPr="00773509">
        <w:t xml:space="preserve">Pick </w:t>
      </w:r>
      <w:r w:rsidR="00C059B3" w:rsidRPr="00773509">
        <w:t>R</w:t>
      </w:r>
      <w:r w:rsidRPr="00773509">
        <w:t>eport</w:t>
      </w:r>
      <w:r w:rsidR="00405484" w:rsidRPr="00773509">
        <w:t xml:space="preserve"> content</w:t>
      </w:r>
      <w:r w:rsidRPr="00773509">
        <w:t xml:space="preserve"> should</w:t>
      </w:r>
      <w:r w:rsidR="009E24D3" w:rsidRPr="00773509">
        <w:t xml:space="preserve"> by default</w:t>
      </w:r>
      <w:r w:rsidRPr="00773509">
        <w:t xml:space="preserve"> be prioritized </w:t>
      </w:r>
      <w:r w:rsidR="00405484" w:rsidRPr="00773509">
        <w:t xml:space="preserve">in a manner consistent with how the layers are </w:t>
      </w:r>
      <w:r w:rsidR="00B65B9B" w:rsidRPr="00773509">
        <w:t>presented,</w:t>
      </w:r>
      <w:r w:rsidRPr="00773509">
        <w:t xml:space="preserve"> with the </w:t>
      </w:r>
      <w:r w:rsidR="001C0CDC" w:rsidRPr="00773509">
        <w:t xml:space="preserve">highest priority content presented </w:t>
      </w:r>
      <w:r w:rsidR="00405484" w:rsidRPr="00773509">
        <w:t>in precedence to lower priority content (“</w:t>
      </w:r>
      <w:r w:rsidR="00BD7B87" w:rsidRPr="00773509">
        <w:t>precedence” meaning before, etc</w:t>
      </w:r>
      <w:r w:rsidR="00405484" w:rsidRPr="00773509">
        <w:t>, depending on the user interface structure and user expectations)</w:t>
      </w:r>
      <w:r w:rsidRPr="00773509">
        <w:t xml:space="preserve">. </w:t>
      </w:r>
      <w:r w:rsidR="00405484" w:rsidRPr="00773509">
        <w:t xml:space="preserve">OEMs may provide additional sorting methods as long as the user can easily link the information in the </w:t>
      </w:r>
      <w:r w:rsidR="00BD7B87" w:rsidRPr="00773509">
        <w:t>P</w:t>
      </w:r>
      <w:r w:rsidR="00405484" w:rsidRPr="00773509">
        <w:t xml:space="preserve">ick </w:t>
      </w:r>
      <w:r w:rsidR="00BD7B87" w:rsidRPr="00773509">
        <w:t>R</w:t>
      </w:r>
      <w:r w:rsidR="00405484" w:rsidRPr="00773509">
        <w:t>eport to the respective layers.</w:t>
      </w:r>
    </w:p>
    <w:p w14:paraId="2B71092C" w14:textId="1D440ED0" w:rsidR="006B114A" w:rsidRPr="00773509" w:rsidRDefault="006B114A" w:rsidP="00BD7B87">
      <w:pPr>
        <w:pStyle w:val="Heading3"/>
        <w:spacing w:before="120" w:after="120"/>
        <w:ind w:left="851" w:hanging="851"/>
        <w:rPr>
          <w:lang w:eastAsia="en-CA"/>
        </w:rPr>
      </w:pPr>
      <w:bookmarkStart w:id="1953" w:name="_Toc484523900"/>
      <w:bookmarkStart w:id="1954" w:name="_Toc100669630"/>
      <w:r w:rsidRPr="00773509">
        <w:rPr>
          <w:lang w:eastAsia="en-CA"/>
        </w:rPr>
        <w:t>Full information availability</w:t>
      </w:r>
      <w:bookmarkEnd w:id="1953"/>
      <w:bookmarkEnd w:id="1954"/>
    </w:p>
    <w:p w14:paraId="2A79A059" w14:textId="538C67CA" w:rsidR="006B114A" w:rsidRPr="00773509" w:rsidRDefault="006B114A" w:rsidP="00BD7B87">
      <w:pPr>
        <w:spacing w:after="120"/>
      </w:pPr>
      <w:r w:rsidRPr="00773509">
        <w:t xml:space="preserve">Complete data from all products </w:t>
      </w:r>
      <w:r w:rsidR="00405484" w:rsidRPr="00773509">
        <w:t xml:space="preserve">visible </w:t>
      </w:r>
      <w:r w:rsidRPr="00773509">
        <w:t xml:space="preserve">on the screen must be available to the ECDIS user, irrespective of all these products being in the scope of the </w:t>
      </w:r>
      <w:r w:rsidR="00CF55CE" w:rsidRPr="00773509">
        <w:t>I</w:t>
      </w:r>
      <w:r w:rsidRPr="00773509">
        <w:t xml:space="preserve">nteroperability </w:t>
      </w:r>
      <w:r w:rsidR="00CF55CE" w:rsidRPr="00773509">
        <w:t>C</w:t>
      </w:r>
      <w:r w:rsidRPr="00773509">
        <w:t>atalogue or not.</w:t>
      </w:r>
    </w:p>
    <w:p w14:paraId="17093520" w14:textId="381D2FAF" w:rsidR="006B114A" w:rsidRPr="00773509" w:rsidRDefault="006B114A" w:rsidP="00BD7B87">
      <w:pPr>
        <w:spacing w:after="120"/>
      </w:pPr>
      <w:r w:rsidRPr="00773509">
        <w:t xml:space="preserve">Features that have been </w:t>
      </w:r>
      <w:r w:rsidR="00405484" w:rsidRPr="00773509">
        <w:t xml:space="preserve">visually </w:t>
      </w:r>
      <w:r w:rsidRPr="00773509">
        <w:t xml:space="preserve">suppressed must </w:t>
      </w:r>
      <w:r w:rsidR="00405484" w:rsidRPr="00773509">
        <w:t xml:space="preserve">not </w:t>
      </w:r>
      <w:r w:rsidRPr="00773509">
        <w:t xml:space="preserve">be included in the </w:t>
      </w:r>
      <w:r w:rsidR="00BD7B87" w:rsidRPr="00773509">
        <w:t>P</w:t>
      </w:r>
      <w:r w:rsidRPr="00773509">
        <w:t xml:space="preserve">ick </w:t>
      </w:r>
      <w:r w:rsidR="00BD7B87" w:rsidRPr="00773509">
        <w:t>R</w:t>
      </w:r>
      <w:r w:rsidRPr="00773509">
        <w:t>eport.</w:t>
      </w:r>
    </w:p>
    <w:p w14:paraId="52BB1C99" w14:textId="77777777" w:rsidR="00BD7B87" w:rsidRPr="00773509" w:rsidRDefault="00BD7B87" w:rsidP="00BD7B87">
      <w:pPr>
        <w:spacing w:after="120"/>
      </w:pPr>
    </w:p>
    <w:p w14:paraId="77DDA8E3" w14:textId="366A8DE3" w:rsidR="006B114A" w:rsidRPr="00773509" w:rsidRDefault="006B114A" w:rsidP="00BD7B87">
      <w:pPr>
        <w:pStyle w:val="Heading2"/>
        <w:numPr>
          <w:ilvl w:val="1"/>
          <w:numId w:val="3"/>
        </w:numPr>
        <w:tabs>
          <w:tab w:val="clear" w:pos="567"/>
          <w:tab w:val="left" w:pos="709"/>
        </w:tabs>
        <w:spacing w:before="120" w:after="200"/>
        <w:ind w:left="709" w:hanging="709"/>
        <w:rPr>
          <w:rFonts w:eastAsia="MS Mincho"/>
          <w:lang w:eastAsia="en-GB"/>
        </w:rPr>
      </w:pPr>
      <w:bookmarkStart w:id="1955" w:name="_Toc484523901"/>
      <w:bookmarkStart w:id="1956" w:name="_Toc100669631"/>
      <w:r w:rsidRPr="00773509">
        <w:rPr>
          <w:rFonts w:eastAsia="MS Mincho"/>
          <w:lang w:eastAsia="en-GB"/>
        </w:rPr>
        <w:lastRenderedPageBreak/>
        <w:t>User control over loaded set</w:t>
      </w:r>
      <w:bookmarkEnd w:id="1955"/>
      <w:bookmarkEnd w:id="1956"/>
    </w:p>
    <w:p w14:paraId="0DA51344" w14:textId="5963631B" w:rsidR="006B114A" w:rsidRPr="00773509" w:rsidRDefault="006B114A" w:rsidP="00BD7B87">
      <w:pPr>
        <w:spacing w:after="120"/>
        <w:rPr>
          <w:lang w:eastAsia="en-GB"/>
        </w:rPr>
      </w:pPr>
      <w:r w:rsidRPr="00773509">
        <w:rPr>
          <w:lang w:eastAsia="en-GB"/>
        </w:rPr>
        <w:t>Users must always have the option to load an additional product, or turn off one or more of the data products in a predefined combination.</w:t>
      </w:r>
      <w:r w:rsidR="00CE35CA" w:rsidRPr="00773509">
        <w:rPr>
          <w:lang w:eastAsia="en-GB"/>
        </w:rPr>
        <w:t xml:space="preserve"> Portrayal must adjust to the loaded set </w:t>
      </w:r>
      <w:r w:rsidR="00E70FF1" w:rsidRPr="00773509">
        <w:rPr>
          <w:lang w:eastAsia="en-GB"/>
        </w:rPr>
        <w:t xml:space="preserve">as appropriate, </w:t>
      </w:r>
      <w:r w:rsidR="00CF55CE" w:rsidRPr="00773509">
        <w:rPr>
          <w:lang w:eastAsia="en-GB"/>
        </w:rPr>
        <w:t>for example</w:t>
      </w:r>
      <w:r w:rsidR="00E70FF1" w:rsidRPr="00773509">
        <w:rPr>
          <w:lang w:eastAsia="en-GB"/>
        </w:rPr>
        <w:t xml:space="preserve"> if an additional product is loaded, it should be interleaved with layers from data products in the predefined combination according to the drawing priorities and drawing order in its </w:t>
      </w:r>
      <w:r w:rsidR="00CF55CE" w:rsidRPr="00773509">
        <w:rPr>
          <w:lang w:eastAsia="en-GB"/>
        </w:rPr>
        <w:t>P</w:t>
      </w:r>
      <w:r w:rsidR="00E70FF1" w:rsidRPr="00773509">
        <w:rPr>
          <w:lang w:eastAsia="en-GB"/>
        </w:rPr>
        <w:t xml:space="preserve">ortrayal </w:t>
      </w:r>
      <w:r w:rsidR="00CF55CE" w:rsidRPr="00773509">
        <w:rPr>
          <w:lang w:eastAsia="en-GB"/>
        </w:rPr>
        <w:t>C</w:t>
      </w:r>
      <w:r w:rsidR="00E70FF1" w:rsidRPr="00773509">
        <w:rPr>
          <w:lang w:eastAsia="en-GB"/>
        </w:rPr>
        <w:t>atalogue.</w:t>
      </w:r>
    </w:p>
    <w:p w14:paraId="05F1BAB4" w14:textId="0CA5785C" w:rsidR="00E70FF1" w:rsidRPr="00773509" w:rsidRDefault="00E70FF1" w:rsidP="00BD7B87">
      <w:pPr>
        <w:spacing w:after="120"/>
        <w:rPr>
          <w:lang w:eastAsia="en-GB"/>
        </w:rPr>
      </w:pPr>
      <w:r w:rsidRPr="00773509">
        <w:rPr>
          <w:lang w:eastAsia="en-GB"/>
        </w:rPr>
        <w:t xml:space="preserve">The user interaction aspect of user control over loaded data products are discussed in </w:t>
      </w:r>
      <w:r w:rsidR="00BD7B87" w:rsidRPr="00773509">
        <w:rPr>
          <w:lang w:eastAsia="en-GB"/>
        </w:rPr>
        <w:t>c</w:t>
      </w:r>
      <w:r w:rsidR="00CF55CE" w:rsidRPr="00773509">
        <w:rPr>
          <w:lang w:eastAsia="en-GB"/>
        </w:rPr>
        <w:t>lause</w:t>
      </w:r>
      <w:r w:rsidRPr="00773509">
        <w:rPr>
          <w:lang w:eastAsia="en-GB"/>
        </w:rPr>
        <w:t xml:space="preserve"> </w:t>
      </w:r>
      <w:r w:rsidR="00ED2332" w:rsidRPr="00773509">
        <w:rPr>
          <w:lang w:eastAsia="en-GB"/>
        </w:rPr>
        <w:t>15</w:t>
      </w:r>
      <w:r w:rsidR="00D666BD" w:rsidRPr="00773509">
        <w:rPr>
          <w:lang w:eastAsia="en-GB"/>
        </w:rPr>
        <w:t>.</w:t>
      </w:r>
      <w:r w:rsidR="00DD45E9" w:rsidRPr="00773509">
        <w:rPr>
          <w:lang w:eastAsia="en-GB"/>
        </w:rPr>
        <w:t>3</w:t>
      </w:r>
      <w:r w:rsidRPr="00773509">
        <w:rPr>
          <w:lang w:eastAsia="en-GB"/>
        </w:rPr>
        <w:t>.</w:t>
      </w:r>
    </w:p>
    <w:p w14:paraId="43070DB4" w14:textId="77777777" w:rsidR="00BD7B87" w:rsidRPr="00773509" w:rsidRDefault="00BD7B87" w:rsidP="00BD7B87">
      <w:pPr>
        <w:spacing w:after="120"/>
        <w:rPr>
          <w:lang w:eastAsia="en-GB"/>
        </w:rPr>
      </w:pPr>
    </w:p>
    <w:p w14:paraId="10E0C27E" w14:textId="75FE4B9D" w:rsidR="006B114A" w:rsidRPr="00773509" w:rsidRDefault="006B114A" w:rsidP="00BD7B87">
      <w:pPr>
        <w:pStyle w:val="Heading2"/>
        <w:numPr>
          <w:ilvl w:val="1"/>
          <w:numId w:val="3"/>
        </w:numPr>
        <w:tabs>
          <w:tab w:val="clear" w:pos="567"/>
          <w:tab w:val="left" w:pos="709"/>
        </w:tabs>
        <w:spacing w:before="120" w:after="200"/>
        <w:ind w:left="709" w:hanging="709"/>
        <w:rPr>
          <w:rFonts w:eastAsia="MS Mincho"/>
          <w:lang w:eastAsia="en-GB"/>
        </w:rPr>
      </w:pPr>
      <w:bookmarkStart w:id="1957" w:name="_Toc484523902"/>
      <w:bookmarkStart w:id="1958" w:name="_Toc100669632"/>
      <w:r w:rsidRPr="00773509">
        <w:rPr>
          <w:rFonts w:eastAsia="MS Mincho"/>
          <w:lang w:eastAsia="en-GB"/>
        </w:rPr>
        <w:t>User control over interoperation level</w:t>
      </w:r>
      <w:bookmarkEnd w:id="1957"/>
      <w:bookmarkEnd w:id="1958"/>
    </w:p>
    <w:p w14:paraId="19920463" w14:textId="240C1DAF" w:rsidR="006B114A" w:rsidRPr="00773509" w:rsidRDefault="006B114A" w:rsidP="00BD7B87">
      <w:pPr>
        <w:spacing w:after="120"/>
        <w:rPr>
          <w:lang w:eastAsia="en-GB"/>
        </w:rPr>
      </w:pPr>
      <w:r w:rsidRPr="00773509">
        <w:rPr>
          <w:lang w:eastAsia="en-GB"/>
        </w:rPr>
        <w:t xml:space="preserve">Users must always have the option to select the </w:t>
      </w:r>
      <w:r w:rsidR="00BD7B87" w:rsidRPr="00773509">
        <w:rPr>
          <w:lang w:eastAsia="en-GB"/>
        </w:rPr>
        <w:t>I</w:t>
      </w:r>
      <w:r w:rsidRPr="00773509">
        <w:rPr>
          <w:lang w:eastAsia="en-GB"/>
        </w:rPr>
        <w:t xml:space="preserve">nteroperability </w:t>
      </w:r>
      <w:r w:rsidR="00BD7B87" w:rsidRPr="00773509">
        <w:rPr>
          <w:lang w:eastAsia="en-GB"/>
        </w:rPr>
        <w:t>L</w:t>
      </w:r>
      <w:r w:rsidRPr="00773509">
        <w:rPr>
          <w:lang w:eastAsia="en-GB"/>
        </w:rPr>
        <w:t xml:space="preserve">evels they wish to use. Only predefined combinations that correspond to the </w:t>
      </w:r>
      <w:r w:rsidR="00BD7B87" w:rsidRPr="00773509">
        <w:rPr>
          <w:lang w:eastAsia="en-GB"/>
        </w:rPr>
        <w:t>L</w:t>
      </w:r>
      <w:r w:rsidRPr="00773509">
        <w:rPr>
          <w:lang w:eastAsia="en-GB"/>
        </w:rPr>
        <w:t xml:space="preserve">evels chosen should then be available to the user. Alternatively, the user should be warned if picking a predefined combination that is not among the </w:t>
      </w:r>
      <w:r w:rsidR="00BD7B87" w:rsidRPr="00773509">
        <w:rPr>
          <w:lang w:eastAsia="en-GB"/>
        </w:rPr>
        <w:t>I</w:t>
      </w:r>
      <w:r w:rsidRPr="00773509">
        <w:rPr>
          <w:lang w:eastAsia="en-GB"/>
        </w:rPr>
        <w:t xml:space="preserve">nteroperability </w:t>
      </w:r>
      <w:r w:rsidR="00BD7B87" w:rsidRPr="00773509">
        <w:rPr>
          <w:lang w:eastAsia="en-GB"/>
        </w:rPr>
        <w:t>L</w:t>
      </w:r>
      <w:r w:rsidRPr="00773509">
        <w:rPr>
          <w:lang w:eastAsia="en-GB"/>
        </w:rPr>
        <w:t>evels already selected.</w:t>
      </w:r>
    </w:p>
    <w:p w14:paraId="358045FE" w14:textId="230FEE18" w:rsidR="00E70FF1" w:rsidRPr="00773509" w:rsidRDefault="00E70FF1" w:rsidP="00BD7B87">
      <w:pPr>
        <w:spacing w:after="120"/>
        <w:rPr>
          <w:lang w:eastAsia="en-GB"/>
        </w:rPr>
      </w:pPr>
      <w:r w:rsidRPr="00773509">
        <w:rPr>
          <w:lang w:eastAsia="en-GB"/>
        </w:rPr>
        <w:t xml:space="preserve">The user interface aspects of user control over interoperation level are addressed in </w:t>
      </w:r>
      <w:r w:rsidR="00BD7B87" w:rsidRPr="00773509">
        <w:rPr>
          <w:lang w:eastAsia="en-GB"/>
        </w:rPr>
        <w:t>c</w:t>
      </w:r>
      <w:r w:rsidR="00CF55CE" w:rsidRPr="00773509">
        <w:rPr>
          <w:lang w:eastAsia="en-GB"/>
        </w:rPr>
        <w:t>lause</w:t>
      </w:r>
      <w:r w:rsidRPr="00773509">
        <w:rPr>
          <w:lang w:eastAsia="en-GB"/>
        </w:rPr>
        <w:t xml:space="preserve"> </w:t>
      </w:r>
      <w:r w:rsidR="00ED2332" w:rsidRPr="00773509">
        <w:rPr>
          <w:lang w:eastAsia="en-GB"/>
        </w:rPr>
        <w:t>15</w:t>
      </w:r>
      <w:r w:rsidRPr="00773509">
        <w:rPr>
          <w:lang w:eastAsia="en-GB"/>
        </w:rPr>
        <w:t>.</w:t>
      </w:r>
      <w:r w:rsidR="00DD24EB" w:rsidRPr="00773509">
        <w:rPr>
          <w:lang w:eastAsia="en-GB"/>
        </w:rPr>
        <w:t>4</w:t>
      </w:r>
      <w:r w:rsidRPr="00773509">
        <w:rPr>
          <w:lang w:eastAsia="en-GB"/>
        </w:rPr>
        <w:t>.</w:t>
      </w:r>
    </w:p>
    <w:p w14:paraId="352DC6FE" w14:textId="77777777" w:rsidR="00BD7B87" w:rsidRPr="00773509" w:rsidRDefault="00BD7B87" w:rsidP="00BD7B87">
      <w:pPr>
        <w:spacing w:after="120"/>
      </w:pPr>
    </w:p>
    <w:p w14:paraId="5BFB3D5B" w14:textId="7D14CA87" w:rsidR="006B114A" w:rsidRPr="00773509" w:rsidRDefault="006B114A" w:rsidP="00E06F92">
      <w:pPr>
        <w:pStyle w:val="Heading1"/>
        <w:numPr>
          <w:ilvl w:val="0"/>
          <w:numId w:val="3"/>
        </w:numPr>
        <w:spacing w:before="120" w:after="200"/>
        <w:ind w:left="357" w:hanging="357"/>
        <w:rPr>
          <w:rFonts w:eastAsia="MS Mincho"/>
        </w:rPr>
      </w:pPr>
      <w:bookmarkStart w:id="1959" w:name="_Toc100669633"/>
      <w:bookmarkStart w:id="1960" w:name="_Ref134739642"/>
      <w:bookmarkStart w:id="1961" w:name="_Ref135054824"/>
      <w:bookmarkStart w:id="1962" w:name="_Ref135057702"/>
      <w:bookmarkStart w:id="1963" w:name="_Ref135057893"/>
      <w:bookmarkStart w:id="1964" w:name="_Toc484523903"/>
      <w:bookmarkStart w:id="1965" w:name="_Ref32420657"/>
      <w:r w:rsidRPr="00773509">
        <w:rPr>
          <w:rFonts w:eastAsia="MS Mincho"/>
        </w:rPr>
        <w:t xml:space="preserve">Data Product </w:t>
      </w:r>
      <w:r w:rsidR="003E7B57" w:rsidRPr="00773509">
        <w:rPr>
          <w:rFonts w:eastAsia="MS Mincho"/>
        </w:rPr>
        <w:t>F</w:t>
      </w:r>
      <w:r w:rsidRPr="00773509">
        <w:rPr>
          <w:rFonts w:eastAsia="MS Mincho"/>
        </w:rPr>
        <w:t>ormat (</w:t>
      </w:r>
      <w:r w:rsidR="003E7B57" w:rsidRPr="00773509">
        <w:rPr>
          <w:rFonts w:eastAsia="MS Mincho"/>
        </w:rPr>
        <w:t>E</w:t>
      </w:r>
      <w:r w:rsidRPr="00773509">
        <w:rPr>
          <w:rFonts w:eastAsia="MS Mincho"/>
        </w:rPr>
        <w:t>ncoding)</w:t>
      </w:r>
      <w:bookmarkEnd w:id="1959"/>
      <w:bookmarkEnd w:id="1960"/>
      <w:bookmarkEnd w:id="1961"/>
      <w:bookmarkEnd w:id="1962"/>
      <w:bookmarkEnd w:id="1963"/>
      <w:r w:rsidRPr="00773509">
        <w:rPr>
          <w:rFonts w:eastAsia="MS Mincho"/>
        </w:rPr>
        <w:t xml:space="preserve"> </w:t>
      </w:r>
      <w:bookmarkEnd w:id="1964"/>
      <w:bookmarkEnd w:id="1965"/>
    </w:p>
    <w:p w14:paraId="21AA9082" w14:textId="5BA08CA3" w:rsidR="00C62FD0" w:rsidRPr="00773509" w:rsidRDefault="00C62FD0" w:rsidP="00DF2A3B">
      <w:pPr>
        <w:spacing w:after="120"/>
      </w:pPr>
      <w:r w:rsidRPr="00773509">
        <w:t>The format for S-98 interoperability catalogues conforms to the rules in S-100 Part 16.</w:t>
      </w:r>
    </w:p>
    <w:p w14:paraId="04C6C08B" w14:textId="0F8CA285" w:rsidR="006B114A" w:rsidRPr="00773509" w:rsidRDefault="00AD1832" w:rsidP="00DF2A3B">
      <w:pPr>
        <w:pStyle w:val="Label1"/>
        <w:spacing w:after="120" w:line="240" w:lineRule="auto"/>
        <w:ind w:left="1843" w:hanging="1843"/>
      </w:pPr>
      <w:r w:rsidRPr="00773509">
        <w:rPr>
          <w:sz w:val="22"/>
        </w:rPr>
        <w:t>Format Name:</w:t>
      </w:r>
      <w:r w:rsidRPr="00773509">
        <w:tab/>
      </w:r>
      <w:r w:rsidR="001F5E97" w:rsidRPr="00773509">
        <w:rPr>
          <w:b w:val="0"/>
        </w:rPr>
        <w:t>XML</w:t>
      </w:r>
    </w:p>
    <w:p w14:paraId="57D5353D" w14:textId="7B85D42C" w:rsidR="006B114A" w:rsidRPr="00773509" w:rsidRDefault="00AD1832" w:rsidP="00DF2A3B">
      <w:pPr>
        <w:pStyle w:val="Label1"/>
        <w:spacing w:after="120" w:line="240" w:lineRule="auto"/>
        <w:ind w:left="1843" w:hanging="1843"/>
      </w:pPr>
      <w:r w:rsidRPr="00773509">
        <w:rPr>
          <w:sz w:val="22"/>
        </w:rPr>
        <w:t>Version:</w:t>
      </w:r>
      <w:r w:rsidRPr="00773509">
        <w:tab/>
      </w:r>
      <w:r w:rsidR="00F337CA" w:rsidRPr="00773509">
        <w:rPr>
          <w:b w:val="0"/>
        </w:rPr>
        <w:t>1.</w:t>
      </w:r>
      <w:del w:id="1966" w:author="Raphael Malyankar" w:date="2023-02-08T20:19:00Z">
        <w:r w:rsidR="00F337CA" w:rsidRPr="00773509" w:rsidDel="004F0ACB">
          <w:rPr>
            <w:b w:val="0"/>
          </w:rPr>
          <w:delText>0</w:delText>
        </w:r>
      </w:del>
      <w:ins w:id="1967" w:author="Raphael Malyankar" w:date="2023-02-08T20:19:00Z">
        <w:r w:rsidR="004F0ACB">
          <w:rPr>
            <w:b w:val="0"/>
          </w:rPr>
          <w:t>1</w:t>
        </w:r>
      </w:ins>
      <w:r w:rsidR="00F337CA" w:rsidRPr="00773509">
        <w:rPr>
          <w:b w:val="0"/>
        </w:rPr>
        <w:t>.0</w:t>
      </w:r>
      <w:r w:rsidR="001D73F1" w:rsidRPr="00773509">
        <w:rPr>
          <w:b w:val="0"/>
        </w:rPr>
        <w:t>-YYYYMMDD</w:t>
      </w:r>
    </w:p>
    <w:p w14:paraId="29684D76" w14:textId="3C177C5C" w:rsidR="006B114A" w:rsidRPr="00773509" w:rsidRDefault="006B114A" w:rsidP="00DF2A3B">
      <w:pPr>
        <w:pStyle w:val="Label1"/>
        <w:spacing w:after="120" w:line="240" w:lineRule="auto"/>
        <w:ind w:left="1843" w:hanging="1843"/>
      </w:pPr>
      <w:r w:rsidRPr="00773509">
        <w:rPr>
          <w:sz w:val="22"/>
        </w:rPr>
        <w:t>Character Set:</w:t>
      </w:r>
      <w:r w:rsidRPr="00773509">
        <w:tab/>
      </w:r>
      <w:r w:rsidR="001F5E97" w:rsidRPr="00773509">
        <w:rPr>
          <w:b w:val="0"/>
        </w:rPr>
        <w:t>UTF-8</w:t>
      </w:r>
    </w:p>
    <w:p w14:paraId="21707BB7" w14:textId="39403736" w:rsidR="006B114A" w:rsidRPr="00773509" w:rsidRDefault="00AD1832" w:rsidP="00DF2A3B">
      <w:pPr>
        <w:pStyle w:val="Label1"/>
        <w:spacing w:after="120" w:line="240" w:lineRule="auto"/>
        <w:ind w:left="1843" w:hanging="1843"/>
      </w:pPr>
      <w:r w:rsidRPr="00773509">
        <w:rPr>
          <w:sz w:val="22"/>
        </w:rPr>
        <w:t>Specification:</w:t>
      </w:r>
      <w:r w:rsidRPr="00773509">
        <w:tab/>
      </w:r>
      <w:r w:rsidR="00C62FD0" w:rsidRPr="00773509">
        <w:rPr>
          <w:b w:val="0"/>
        </w:rPr>
        <w:t xml:space="preserve">S-100 </w:t>
      </w:r>
      <w:r w:rsidR="000917C3" w:rsidRPr="00773509">
        <w:rPr>
          <w:b w:val="0"/>
        </w:rPr>
        <w:t>5.0</w:t>
      </w:r>
      <w:r w:rsidR="001B7F4B" w:rsidRPr="00773509">
        <w:rPr>
          <w:b w:val="0"/>
        </w:rPr>
        <w:t>.x</w:t>
      </w:r>
      <w:r w:rsidR="00C62FD0" w:rsidRPr="00773509">
        <w:rPr>
          <w:b w:val="0"/>
        </w:rPr>
        <w:t xml:space="preserve"> Part 16</w:t>
      </w:r>
    </w:p>
    <w:p w14:paraId="34C9CB36" w14:textId="04E42383" w:rsidR="00CE07E6" w:rsidRPr="00773509" w:rsidRDefault="00DE2744" w:rsidP="00DF2A3B">
      <w:pPr>
        <w:spacing w:after="120"/>
      </w:pPr>
      <w:r w:rsidRPr="00773509">
        <w:t xml:space="preserve">The </w:t>
      </w:r>
      <w:r w:rsidR="00AF2A9D" w:rsidRPr="00773509">
        <w:t xml:space="preserve">data format </w:t>
      </w:r>
      <w:r w:rsidRPr="00773509">
        <w:t>version is of the form &lt;</w:t>
      </w:r>
      <w:r w:rsidR="007872D3" w:rsidRPr="00773509">
        <w:t>edition</w:t>
      </w:r>
      <w:r w:rsidRPr="00773509">
        <w:t>&gt;.&lt;</w:t>
      </w:r>
      <w:r w:rsidR="007872D3" w:rsidRPr="00773509">
        <w:t>revision</w:t>
      </w:r>
      <w:r w:rsidRPr="00773509">
        <w:t>&gt;-&lt;build&gt;</w:t>
      </w:r>
      <w:r w:rsidR="00AF2A9D" w:rsidRPr="00773509">
        <w:t xml:space="preserve"> (or &lt;edition&gt;.&lt;revision&gt;</w:t>
      </w:r>
      <w:r w:rsidR="000667B8" w:rsidRPr="00773509">
        <w:t>.</w:t>
      </w:r>
      <w:r w:rsidR="00AF2A9D" w:rsidRPr="00773509">
        <w:t>&lt;clarification&gt;-&lt;build&gt;)</w:t>
      </w:r>
      <w:r w:rsidRPr="00773509">
        <w:t>. The &lt;</w:t>
      </w:r>
      <w:r w:rsidR="007872D3" w:rsidRPr="00773509">
        <w:t>edition</w:t>
      </w:r>
      <w:r w:rsidRPr="00773509">
        <w:t>&gt;.&lt;</w:t>
      </w:r>
      <w:r w:rsidR="007872D3" w:rsidRPr="00773509">
        <w:t>revision</w:t>
      </w:r>
      <w:r w:rsidRPr="00773509">
        <w:t xml:space="preserve">&gt; sequence will be the same as the corresponding components of the </w:t>
      </w:r>
      <w:r w:rsidR="001D73F1" w:rsidRPr="00773509">
        <w:t>I</w:t>
      </w:r>
      <w:r w:rsidR="007872D3" w:rsidRPr="00773509">
        <w:t xml:space="preserve">nteroperability </w:t>
      </w:r>
      <w:r w:rsidR="001D73F1" w:rsidRPr="00773509">
        <w:t>S</w:t>
      </w:r>
      <w:r w:rsidRPr="00773509">
        <w:t>pecification version.</w:t>
      </w:r>
      <w:r w:rsidR="007872D3" w:rsidRPr="00773509">
        <w:t xml:space="preserve"> </w:t>
      </w:r>
      <w:r w:rsidR="00AF2A9D" w:rsidRPr="00773509">
        <w:t>(The &lt;clarification&gt; component is optional</w:t>
      </w:r>
      <w:r w:rsidR="000667B8" w:rsidRPr="00773509">
        <w:t>, but if present will be the same as the clarification component</w:t>
      </w:r>
      <w:r w:rsidR="00AF2A9D" w:rsidRPr="00773509">
        <w:t xml:space="preserve">.) </w:t>
      </w:r>
      <w:r w:rsidR="00F46106" w:rsidRPr="00773509">
        <w:t xml:space="preserve">The </w:t>
      </w:r>
      <w:r w:rsidR="000667B8" w:rsidRPr="00773509">
        <w:t>YYYYMMDD</w:t>
      </w:r>
      <w:r w:rsidR="00F46106" w:rsidRPr="00773509">
        <w:t xml:space="preserve"> </w:t>
      </w:r>
      <w:r w:rsidR="000667B8" w:rsidRPr="00773509">
        <w:t>component</w:t>
      </w:r>
      <w:r w:rsidR="00F46106" w:rsidRPr="00773509">
        <w:t xml:space="preserve"> is a build </w:t>
      </w:r>
      <w:r w:rsidR="000667B8" w:rsidRPr="00773509">
        <w:t>date</w:t>
      </w:r>
      <w:r w:rsidR="00F46106" w:rsidRPr="00773509">
        <w:t xml:space="preserve"> for the </w:t>
      </w:r>
      <w:r w:rsidR="000667B8" w:rsidRPr="00773509">
        <w:t xml:space="preserve">XSD </w:t>
      </w:r>
      <w:r w:rsidR="00F46106" w:rsidRPr="00773509">
        <w:t xml:space="preserve">files which constitute the machine-readable data format description. </w:t>
      </w:r>
      <w:r w:rsidR="007872D3" w:rsidRPr="00773509">
        <w:t>This format allows harmonization of the version number</w:t>
      </w:r>
      <w:r w:rsidR="000667B8" w:rsidRPr="00773509">
        <w:t>ing</w:t>
      </w:r>
      <w:r w:rsidR="007872D3" w:rsidRPr="00773509">
        <w:t xml:space="preserve"> of the XSD files and this </w:t>
      </w:r>
      <w:r w:rsidR="001D73F1" w:rsidRPr="00773509">
        <w:t>S</w:t>
      </w:r>
      <w:r w:rsidR="007872D3" w:rsidRPr="00773509">
        <w:t xml:space="preserve">pecification. (Clarifications to the specification will generally not require changes to the XSD files, but if they do, a new </w:t>
      </w:r>
      <w:r w:rsidR="000667B8" w:rsidRPr="00773509">
        <w:t>set with &lt;clarification&gt; and new &lt;build&gt; date</w:t>
      </w:r>
      <w:r w:rsidR="007872D3" w:rsidRPr="00773509">
        <w:t xml:space="preserve"> will be issued.)</w:t>
      </w:r>
    </w:p>
    <w:p w14:paraId="3F3303F9" w14:textId="6A4AA29F" w:rsidR="00F57916" w:rsidRPr="00773509" w:rsidRDefault="00F57916" w:rsidP="00DF2A3B">
      <w:pPr>
        <w:spacing w:after="120"/>
      </w:pPr>
      <w:r w:rsidRPr="00773509">
        <w:t xml:space="preserve">The dictionary for the list of data products </w:t>
      </w:r>
      <w:r w:rsidR="00D93FD4" w:rsidRPr="00773509">
        <w:t xml:space="preserve">covered by S-98 </w:t>
      </w:r>
      <w:r w:rsidRPr="00773509">
        <w:t xml:space="preserve">is provided in a file named </w:t>
      </w:r>
      <w:r w:rsidR="00DA5E81" w:rsidRPr="00773509">
        <w:t>“</w:t>
      </w:r>
      <w:bookmarkStart w:id="1968" w:name="_Hlk27061802"/>
      <w:r w:rsidR="00435986" w:rsidRPr="00773509">
        <w:rPr>
          <w:rFonts w:cs="Arial"/>
        </w:rPr>
        <w:t>098CCCC</w:t>
      </w:r>
      <w:r w:rsidR="00613310" w:rsidRPr="00773509">
        <w:rPr>
          <w:rFonts w:cs="Arial"/>
        </w:rPr>
        <w:t>DICTIONARY</w:t>
      </w:r>
      <w:r w:rsidR="00435986" w:rsidRPr="00773509">
        <w:rPr>
          <w:rFonts w:cs="Arial"/>
        </w:rPr>
        <w:t>.XML</w:t>
      </w:r>
      <w:bookmarkEnd w:id="1968"/>
      <w:r w:rsidR="00DA5E81" w:rsidRPr="00773509">
        <w:rPr>
          <w:rFonts w:cs="Arial"/>
        </w:rPr>
        <w:t>”</w:t>
      </w:r>
      <w:r w:rsidRPr="00773509">
        <w:t xml:space="preserve"> </w:t>
      </w:r>
      <w:r w:rsidR="00A67010" w:rsidRPr="00773509">
        <w:t xml:space="preserve">(where CCCC is the producer code – see </w:t>
      </w:r>
      <w:r w:rsidR="00636A32" w:rsidRPr="00773509">
        <w:t>c</w:t>
      </w:r>
      <w:r w:rsidR="00A67010" w:rsidRPr="00773509">
        <w:t xml:space="preserve">lause 12.3.1) </w:t>
      </w:r>
      <w:r w:rsidRPr="00773509">
        <w:t>wh</w:t>
      </w:r>
      <w:r w:rsidR="00A67010" w:rsidRPr="00773509">
        <w:t xml:space="preserve">ose contents conform </w:t>
      </w:r>
      <w:r w:rsidRPr="00773509">
        <w:t>to the ISO 19115-3 format</w:t>
      </w:r>
      <w:r w:rsidR="00DA5E81" w:rsidRPr="00773509">
        <w:t xml:space="preserve"> for </w:t>
      </w:r>
      <w:r w:rsidR="00FC350E" w:rsidRPr="00773509">
        <w:t>“</w:t>
      </w:r>
      <w:r w:rsidR="00DA5E81" w:rsidRPr="00773509">
        <w:t>codelist</w:t>
      </w:r>
      <w:r w:rsidR="00FC350E" w:rsidRPr="00773509">
        <w:t>”</w:t>
      </w:r>
      <w:r w:rsidR="00DA5E81" w:rsidRPr="00773509">
        <w:t xml:space="preserve"> files. This file accompanies the S-98 XSD distribution.</w:t>
      </w:r>
    </w:p>
    <w:p w14:paraId="22E1DA2F" w14:textId="432DD042" w:rsidR="00A67010" w:rsidRPr="00773509" w:rsidRDefault="00A67010" w:rsidP="00DF2A3B">
      <w:pPr>
        <w:spacing w:after="120"/>
      </w:pPr>
      <w:r w:rsidRPr="00773509">
        <w:rPr>
          <w:b/>
          <w:bCs/>
        </w:rPr>
        <w:t>EXAMPLE</w:t>
      </w:r>
      <w:r w:rsidRPr="00773509">
        <w:t>: For an Interoperability Catalogue issued by IHO, the dictionary file is named using the IHO producer code “</w:t>
      </w:r>
      <w:del w:id="1969" w:author="Raphael Malyankar" w:date="2023-05-15T14:48:00Z">
        <w:r w:rsidRPr="00773509" w:rsidDel="000D1D8A">
          <w:delText>AA00</w:delText>
        </w:r>
      </w:del>
      <w:ins w:id="1970" w:author="Raphael Malyankar" w:date="2023-05-15T14:48:00Z">
        <w:r w:rsidR="000D1D8A">
          <w:t>00AA</w:t>
        </w:r>
      </w:ins>
      <w:r w:rsidRPr="00773509">
        <w:t xml:space="preserve">” in place of “CCCC”. The dictionary file is therefore named: </w:t>
      </w:r>
      <w:del w:id="1971" w:author="Raphael Malyankar" w:date="2023-05-15T14:48:00Z">
        <w:r w:rsidRPr="00773509" w:rsidDel="000D1D8A">
          <w:rPr>
            <w:rFonts w:ascii="Courier New" w:hAnsi="Courier New" w:cs="Courier New"/>
          </w:rPr>
          <w:delText>098AA00DICTIONARY</w:delText>
        </w:r>
      </w:del>
      <w:ins w:id="1972" w:author="Raphael Malyankar" w:date="2023-05-15T14:48:00Z">
        <w:r w:rsidR="000D1D8A" w:rsidRPr="00773509">
          <w:rPr>
            <w:rFonts w:ascii="Courier New" w:hAnsi="Courier New" w:cs="Courier New"/>
          </w:rPr>
          <w:t>098</w:t>
        </w:r>
        <w:r w:rsidR="000D1D8A">
          <w:rPr>
            <w:rFonts w:ascii="Courier New" w:hAnsi="Courier New" w:cs="Courier New"/>
          </w:rPr>
          <w:t>00AA</w:t>
        </w:r>
        <w:r w:rsidR="000D1D8A" w:rsidRPr="00773509">
          <w:rPr>
            <w:rFonts w:ascii="Courier New" w:hAnsi="Courier New" w:cs="Courier New"/>
          </w:rPr>
          <w:t>DICTIONARY</w:t>
        </w:r>
      </w:ins>
      <w:r w:rsidRPr="00773509">
        <w:rPr>
          <w:rFonts w:ascii="Courier New" w:hAnsi="Courier New" w:cs="Courier New"/>
        </w:rPr>
        <w:t>.XML</w:t>
      </w:r>
    </w:p>
    <w:p w14:paraId="3F7E5ED8" w14:textId="0259C47E" w:rsidR="00BF55BB" w:rsidRPr="00773509" w:rsidRDefault="00BF55BB" w:rsidP="00DF2A3B">
      <w:pPr>
        <w:spacing w:after="120"/>
      </w:pPr>
      <w:r w:rsidRPr="00773509">
        <w:t xml:space="preserve">The </w:t>
      </w:r>
      <w:r w:rsidR="008F06BD" w:rsidRPr="00773509">
        <w:t>dictionary</w:t>
      </w:r>
      <w:r w:rsidRPr="00773509">
        <w:t xml:space="preserve"> file must be included in every S-98 </w:t>
      </w:r>
      <w:r w:rsidR="00D65539" w:rsidRPr="00773509">
        <w:t xml:space="preserve">base </w:t>
      </w:r>
      <w:r w:rsidR="00636A32" w:rsidRPr="00773509">
        <w:t>E</w:t>
      </w:r>
      <w:r w:rsidRPr="00773509">
        <w:t xml:space="preserve">xchange </w:t>
      </w:r>
      <w:r w:rsidR="00636A32" w:rsidRPr="00773509">
        <w:t>S</w:t>
      </w:r>
      <w:r w:rsidRPr="00773509">
        <w:t>et as a support file</w:t>
      </w:r>
      <w:r w:rsidR="00157D0E" w:rsidRPr="00773509">
        <w:t xml:space="preserve">, and documented in </w:t>
      </w:r>
      <w:r w:rsidR="00636A32" w:rsidRPr="00773509">
        <w:t>E</w:t>
      </w:r>
      <w:r w:rsidR="00157D0E" w:rsidRPr="00773509">
        <w:t xml:space="preserve">xchange </w:t>
      </w:r>
      <w:r w:rsidR="00636A32" w:rsidRPr="00773509">
        <w:t>S</w:t>
      </w:r>
      <w:r w:rsidR="00157D0E" w:rsidRPr="00773509">
        <w:t>et metadata as a support file</w:t>
      </w:r>
      <w:r w:rsidRPr="00773509">
        <w:t xml:space="preserve">. The recommended location for </w:t>
      </w:r>
      <w:r w:rsidR="00157D0E" w:rsidRPr="00773509">
        <w:t>th</w:t>
      </w:r>
      <w:r w:rsidR="008503CF" w:rsidRPr="00773509">
        <w:t>is</w:t>
      </w:r>
      <w:r w:rsidR="00157D0E" w:rsidRPr="00773509">
        <w:t xml:space="preserve"> </w:t>
      </w:r>
      <w:r w:rsidRPr="00773509">
        <w:t xml:space="preserve">file in an S-98 </w:t>
      </w:r>
      <w:r w:rsidR="00636A32" w:rsidRPr="00773509">
        <w:t>E</w:t>
      </w:r>
      <w:r w:rsidRPr="00773509">
        <w:t xml:space="preserve">xchange </w:t>
      </w:r>
      <w:r w:rsidR="00636A32" w:rsidRPr="00773509">
        <w:t>S</w:t>
      </w:r>
      <w:r w:rsidRPr="00773509">
        <w:t xml:space="preserve">et </w:t>
      </w:r>
      <w:r w:rsidR="0094790C" w:rsidRPr="00773509">
        <w:t xml:space="preserve">prepared by IHO </w:t>
      </w:r>
      <w:r w:rsidRPr="00773509">
        <w:t xml:space="preserve">is in a “resources” folder within the </w:t>
      </w:r>
      <w:r w:rsidR="00636A32" w:rsidRPr="00773509">
        <w:t>E</w:t>
      </w:r>
      <w:r w:rsidRPr="00773509">
        <w:t xml:space="preserve">xchange </w:t>
      </w:r>
      <w:r w:rsidR="00636A32" w:rsidRPr="00773509">
        <w:t>S</w:t>
      </w:r>
      <w:r w:rsidRPr="00773509">
        <w:t>et.</w:t>
      </w:r>
      <w:r w:rsidR="00157D0E" w:rsidRPr="00773509">
        <w:t xml:space="preserve"> Distributors are permitted to use alternate locations since the location of support files </w:t>
      </w:r>
      <w:r w:rsidR="000465EB" w:rsidRPr="00773509">
        <w:t xml:space="preserve">within </w:t>
      </w:r>
      <w:r w:rsidR="00636A32" w:rsidRPr="00773509">
        <w:t>E</w:t>
      </w:r>
      <w:r w:rsidR="000465EB" w:rsidRPr="00773509">
        <w:t xml:space="preserve">xchange </w:t>
      </w:r>
      <w:r w:rsidR="00636A32" w:rsidRPr="00773509">
        <w:t>S</w:t>
      </w:r>
      <w:r w:rsidR="000465EB" w:rsidRPr="00773509">
        <w:t xml:space="preserve">ets </w:t>
      </w:r>
      <w:r w:rsidR="00157D0E" w:rsidRPr="00773509">
        <w:t xml:space="preserve">is discoverable from </w:t>
      </w:r>
      <w:r w:rsidR="000465EB" w:rsidRPr="00773509">
        <w:t>the</w:t>
      </w:r>
      <w:r w:rsidR="00157D0E" w:rsidRPr="00773509">
        <w:t xml:space="preserve"> </w:t>
      </w:r>
      <w:r w:rsidR="003B144D" w:rsidRPr="00773509">
        <w:t xml:space="preserve">discovery </w:t>
      </w:r>
      <w:r w:rsidR="00157D0E" w:rsidRPr="00773509">
        <w:t>metadata</w:t>
      </w:r>
      <w:r w:rsidR="003B144D" w:rsidRPr="00773509">
        <w:t xml:space="preserve"> for support files</w:t>
      </w:r>
      <w:r w:rsidR="00157D0E" w:rsidRPr="00773509">
        <w:t>.</w:t>
      </w:r>
    </w:p>
    <w:p w14:paraId="471AB8B0" w14:textId="0A900DB7" w:rsidR="00441908" w:rsidRPr="00773509" w:rsidRDefault="00C255CF" w:rsidP="00DF2A3B">
      <w:pPr>
        <w:spacing w:after="120"/>
      </w:pPr>
      <w:r w:rsidRPr="00773509">
        <w:t xml:space="preserve">XML </w:t>
      </w:r>
      <w:r w:rsidR="00636A32" w:rsidRPr="00773509">
        <w:t>S</w:t>
      </w:r>
      <w:r w:rsidR="00157CA8" w:rsidRPr="00773509">
        <w:t>chemas and s</w:t>
      </w:r>
      <w:r w:rsidR="0031005F" w:rsidRPr="00773509">
        <w:t>amples</w:t>
      </w:r>
      <w:r w:rsidR="00441908" w:rsidRPr="00773509">
        <w:t xml:space="preserve"> of </w:t>
      </w:r>
      <w:r w:rsidR="00636A32" w:rsidRPr="00773509">
        <w:t>I</w:t>
      </w:r>
      <w:r w:rsidR="0031005F" w:rsidRPr="00773509">
        <w:t xml:space="preserve">nteroperability </w:t>
      </w:r>
      <w:r w:rsidR="00636A32" w:rsidRPr="00773509">
        <w:t>C</w:t>
      </w:r>
      <w:r w:rsidR="0031005F" w:rsidRPr="00773509">
        <w:t xml:space="preserve">atalogues for different </w:t>
      </w:r>
      <w:r w:rsidR="00636A32" w:rsidRPr="00773509">
        <w:t>L</w:t>
      </w:r>
      <w:r w:rsidR="0031005F" w:rsidRPr="00773509">
        <w:t xml:space="preserve">evels are available from the IHO schema/sample </w:t>
      </w:r>
      <w:del w:id="1973" w:author="Raphael Malyankar" w:date="2023-05-15T14:49:00Z">
        <w:r w:rsidR="0031005F" w:rsidRPr="00773509" w:rsidDel="000D1D8A">
          <w:delText xml:space="preserve">distribution </w:delText>
        </w:r>
        <w:bookmarkStart w:id="1974" w:name="_Hlk32420182"/>
        <w:r w:rsidR="0031005F" w:rsidRPr="00773509" w:rsidDel="000D1D8A">
          <w:delText>site</w:delText>
        </w:r>
      </w:del>
      <w:ins w:id="1975" w:author="Raphael Malyankar" w:date="2023-05-15T14:49:00Z">
        <w:r w:rsidR="000D1D8A">
          <w:t>server</w:t>
        </w:r>
      </w:ins>
      <w:r w:rsidR="0031005F" w:rsidRPr="00773509">
        <w:t xml:space="preserve"> (</w:t>
      </w:r>
      <w:del w:id="1976" w:author="Raphael Malyankar" w:date="2023-05-15T14:49:00Z">
        <w:r w:rsidR="0031005F" w:rsidRPr="00773509" w:rsidDel="000D1D8A">
          <w:delText>currently the S-100 GitHub page</w:delText>
        </w:r>
        <w:r w:rsidR="00DE749D" w:rsidRPr="00773509" w:rsidDel="000D1D8A">
          <w:delText xml:space="preserve"> </w:delText>
        </w:r>
      </w:del>
      <w:r w:rsidR="00DE749D" w:rsidRPr="00773509">
        <w:t>&lt;</w:t>
      </w:r>
      <w:del w:id="1977" w:author="Raphael Malyankar" w:date="2023-05-15T14:49:00Z">
        <w:r w:rsidR="00E577BF" w:rsidDel="000D1D8A">
          <w:fldChar w:fldCharType="begin"/>
        </w:r>
        <w:r w:rsidR="00E577BF" w:rsidDel="000D1D8A">
          <w:delInstrText xml:space="preserve"> HYPERLINK "https://github.com/IHO-S100WG/S100-Schemas" </w:delInstrText>
        </w:r>
        <w:r w:rsidR="00E577BF" w:rsidDel="000D1D8A">
          <w:fldChar w:fldCharType="separate"/>
        </w:r>
        <w:r w:rsidR="00636A32" w:rsidRPr="00773509" w:rsidDel="000D1D8A">
          <w:rPr>
            <w:rStyle w:val="Hyperlink"/>
          </w:rPr>
          <w:delText>https://github.com/IHO-S100WG/S100-Schemas</w:delText>
        </w:r>
        <w:r w:rsidR="00E577BF" w:rsidDel="000D1D8A">
          <w:rPr>
            <w:rStyle w:val="Hyperlink"/>
          </w:rPr>
          <w:fldChar w:fldCharType="end"/>
        </w:r>
      </w:del>
      <w:ins w:id="1978" w:author="Raphael Malyankar" w:date="2023-05-15T14:49:00Z">
        <w:r w:rsidR="000D1D8A">
          <w:fldChar w:fldCharType="begin"/>
        </w:r>
        <w:r w:rsidR="000D1D8A">
          <w:instrText xml:space="preserve"> HYPERLINK "https://github.com/IHO-S100WG/S100-Schemas" </w:instrText>
        </w:r>
        <w:r w:rsidR="000D1D8A">
          <w:fldChar w:fldCharType="separate"/>
        </w:r>
        <w:r w:rsidR="000D1D8A">
          <w:rPr>
            <w:rStyle w:val="Hyperlink"/>
          </w:rPr>
          <w:t>https://schemas.s100dev.net</w:t>
        </w:r>
        <w:r w:rsidR="000D1D8A">
          <w:rPr>
            <w:rStyle w:val="Hyperlink"/>
          </w:rPr>
          <w:fldChar w:fldCharType="end"/>
        </w:r>
      </w:ins>
      <w:r w:rsidR="00DE749D" w:rsidRPr="00773509">
        <w:t>&gt;</w:t>
      </w:r>
      <w:r w:rsidR="0031005F" w:rsidRPr="00773509">
        <w:t>)</w:t>
      </w:r>
      <w:bookmarkEnd w:id="1974"/>
      <w:r w:rsidR="0031005F" w:rsidRPr="00773509">
        <w:t>.</w:t>
      </w:r>
      <w:r w:rsidR="007E2D63" w:rsidRPr="00773509">
        <w:t xml:space="preserve"> The S-98 specific constraints on the S-100 generic </w:t>
      </w:r>
      <w:r w:rsidR="00636A32" w:rsidRPr="00773509">
        <w:t>S</w:t>
      </w:r>
      <w:r w:rsidR="007E2D63" w:rsidRPr="00773509">
        <w:t xml:space="preserve">chemas for </w:t>
      </w:r>
      <w:r w:rsidR="00636A32" w:rsidRPr="00773509">
        <w:t>In</w:t>
      </w:r>
      <w:r w:rsidR="007E2D63" w:rsidRPr="00773509">
        <w:t xml:space="preserve">teroperability </w:t>
      </w:r>
      <w:r w:rsidR="00636A32" w:rsidRPr="00773509">
        <w:t>C</w:t>
      </w:r>
      <w:r w:rsidR="007E2D63" w:rsidRPr="00773509">
        <w:t>atalogues are checked by means of Schematron rule</w:t>
      </w:r>
      <w:r w:rsidR="00F97BAC" w:rsidRPr="00773509">
        <w:t>s</w:t>
      </w:r>
      <w:r w:rsidR="007E2D63" w:rsidRPr="00773509">
        <w:t xml:space="preserve">, also available at the </w:t>
      </w:r>
      <w:r w:rsidR="00F97BAC" w:rsidRPr="00773509">
        <w:t xml:space="preserve">aforementioned </w:t>
      </w:r>
      <w:r w:rsidR="007E2D63" w:rsidRPr="00773509">
        <w:t xml:space="preserve">IHO </w:t>
      </w:r>
      <w:r w:rsidR="00636A32" w:rsidRPr="00773509">
        <w:t>S</w:t>
      </w:r>
      <w:r w:rsidR="007E2D63" w:rsidRPr="00773509">
        <w:t>chema distribution site</w:t>
      </w:r>
      <w:r w:rsidR="00F97BAC" w:rsidRPr="00773509">
        <w:t xml:space="preserve">. </w:t>
      </w:r>
      <w:r w:rsidR="007E2D63" w:rsidRPr="00773509">
        <w:t>The IHO dictionary file for S-98 products (clauses</w:t>
      </w:r>
      <w:r w:rsidR="00F97BAC" w:rsidRPr="00773509">
        <w:t xml:space="preserve"> </w:t>
      </w:r>
      <w:r w:rsidR="00F97BAC" w:rsidRPr="00773509">
        <w:fldChar w:fldCharType="begin"/>
      </w:r>
      <w:r w:rsidR="00F97BAC" w:rsidRPr="00773509">
        <w:instrText xml:space="preserve"> REF _Ref32420639 \r \h </w:instrText>
      </w:r>
      <w:r w:rsidR="00F97BAC" w:rsidRPr="00773509">
        <w:fldChar w:fldCharType="separate"/>
      </w:r>
      <w:r w:rsidR="002B326D">
        <w:t>4.1.1</w:t>
      </w:r>
      <w:r w:rsidR="00F97BAC" w:rsidRPr="00773509">
        <w:fldChar w:fldCharType="end"/>
      </w:r>
      <w:r w:rsidR="00F97BAC" w:rsidRPr="00773509">
        <w:t xml:space="preserve">, </w:t>
      </w:r>
      <w:r w:rsidR="00F97BAC" w:rsidRPr="00773509">
        <w:fldChar w:fldCharType="begin"/>
      </w:r>
      <w:r w:rsidR="00F97BAC" w:rsidRPr="00773509">
        <w:instrText xml:space="preserve"> REF _Ref32420657 \r \h </w:instrText>
      </w:r>
      <w:r w:rsidR="00F97BAC" w:rsidRPr="00773509">
        <w:fldChar w:fldCharType="separate"/>
      </w:r>
      <w:r w:rsidR="002B326D">
        <w:t>11</w:t>
      </w:r>
      <w:r w:rsidR="00F97BAC" w:rsidRPr="00773509">
        <w:fldChar w:fldCharType="end"/>
      </w:r>
      <w:r w:rsidR="00F97BAC" w:rsidRPr="00773509">
        <w:t xml:space="preserve">, </w:t>
      </w:r>
      <w:r w:rsidR="00F97BAC" w:rsidRPr="00773509">
        <w:fldChar w:fldCharType="begin"/>
      </w:r>
      <w:r w:rsidR="00F97BAC" w:rsidRPr="00773509">
        <w:instrText xml:space="preserve"> REF _Ref32420669 \r \h </w:instrText>
      </w:r>
      <w:r w:rsidR="00F97BAC" w:rsidRPr="00773509">
        <w:fldChar w:fldCharType="separate"/>
      </w:r>
      <w:r w:rsidR="002B326D">
        <w:t>12.3</w:t>
      </w:r>
      <w:r w:rsidR="00F97BAC" w:rsidRPr="00773509">
        <w:fldChar w:fldCharType="end"/>
      </w:r>
      <w:r w:rsidR="00F97BAC" w:rsidRPr="00773509">
        <w:t>) is also available at the same site.</w:t>
      </w:r>
    </w:p>
    <w:p w14:paraId="69C10808" w14:textId="77777777" w:rsidR="00636A32" w:rsidRPr="00773509" w:rsidRDefault="00636A32" w:rsidP="00DF2A3B">
      <w:pPr>
        <w:spacing w:after="120"/>
      </w:pPr>
    </w:p>
    <w:p w14:paraId="0F77670B" w14:textId="125CDF1B" w:rsidR="006B114A" w:rsidRPr="00773509" w:rsidRDefault="006B114A" w:rsidP="006C4C9F">
      <w:pPr>
        <w:pStyle w:val="Heading1"/>
        <w:numPr>
          <w:ilvl w:val="0"/>
          <w:numId w:val="3"/>
        </w:numPr>
        <w:spacing w:before="120" w:after="200"/>
        <w:ind w:left="357" w:hanging="357"/>
        <w:rPr>
          <w:rFonts w:eastAsia="MS Mincho"/>
        </w:rPr>
      </w:pPr>
      <w:bookmarkStart w:id="1979" w:name="_Toc225648340"/>
      <w:bookmarkStart w:id="1980" w:name="_Toc225065197"/>
      <w:bookmarkStart w:id="1981" w:name="_Toc26929471"/>
      <w:bookmarkStart w:id="1982" w:name="_Toc26931205"/>
      <w:bookmarkStart w:id="1983" w:name="_Toc26932923"/>
      <w:bookmarkStart w:id="1984" w:name="_Toc26934641"/>
      <w:bookmarkStart w:id="1985" w:name="_Toc26935959"/>
      <w:bookmarkStart w:id="1986" w:name="_Toc26937536"/>
      <w:bookmarkStart w:id="1987" w:name="_Toc26929472"/>
      <w:bookmarkStart w:id="1988" w:name="_Toc26931206"/>
      <w:bookmarkStart w:id="1989" w:name="_Toc26932924"/>
      <w:bookmarkStart w:id="1990" w:name="_Toc26934642"/>
      <w:bookmarkStart w:id="1991" w:name="_Toc26935960"/>
      <w:bookmarkStart w:id="1992" w:name="_Toc26937537"/>
      <w:bookmarkStart w:id="1993" w:name="_Toc26929473"/>
      <w:bookmarkStart w:id="1994" w:name="_Toc26931207"/>
      <w:bookmarkStart w:id="1995" w:name="_Toc26932925"/>
      <w:bookmarkStart w:id="1996" w:name="_Toc26934643"/>
      <w:bookmarkStart w:id="1997" w:name="_Toc26935961"/>
      <w:bookmarkStart w:id="1998" w:name="_Toc26937538"/>
      <w:bookmarkStart w:id="1999" w:name="_Toc26929474"/>
      <w:bookmarkStart w:id="2000" w:name="_Toc26931208"/>
      <w:bookmarkStart w:id="2001" w:name="_Toc26932926"/>
      <w:bookmarkStart w:id="2002" w:name="_Toc26934644"/>
      <w:bookmarkStart w:id="2003" w:name="_Toc26935962"/>
      <w:bookmarkStart w:id="2004" w:name="_Toc26937539"/>
      <w:bookmarkStart w:id="2005" w:name="_Toc26929475"/>
      <w:bookmarkStart w:id="2006" w:name="_Toc26931209"/>
      <w:bookmarkStart w:id="2007" w:name="_Toc26932927"/>
      <w:bookmarkStart w:id="2008" w:name="_Toc26934645"/>
      <w:bookmarkStart w:id="2009" w:name="_Toc26935963"/>
      <w:bookmarkStart w:id="2010" w:name="_Toc26937540"/>
      <w:bookmarkStart w:id="2011" w:name="_Toc26929476"/>
      <w:bookmarkStart w:id="2012" w:name="_Toc26931210"/>
      <w:bookmarkStart w:id="2013" w:name="_Toc26932928"/>
      <w:bookmarkStart w:id="2014" w:name="_Toc26934646"/>
      <w:bookmarkStart w:id="2015" w:name="_Toc26935964"/>
      <w:bookmarkStart w:id="2016" w:name="_Toc26937541"/>
      <w:bookmarkStart w:id="2017" w:name="_Toc26929477"/>
      <w:bookmarkStart w:id="2018" w:name="_Toc26931211"/>
      <w:bookmarkStart w:id="2019" w:name="_Toc26932929"/>
      <w:bookmarkStart w:id="2020" w:name="_Toc26934647"/>
      <w:bookmarkStart w:id="2021" w:name="_Toc26935965"/>
      <w:bookmarkStart w:id="2022" w:name="_Toc26937542"/>
      <w:bookmarkStart w:id="2023" w:name="_Toc26929478"/>
      <w:bookmarkStart w:id="2024" w:name="_Toc26931212"/>
      <w:bookmarkStart w:id="2025" w:name="_Toc26932930"/>
      <w:bookmarkStart w:id="2026" w:name="_Toc26934648"/>
      <w:bookmarkStart w:id="2027" w:name="_Toc26935966"/>
      <w:bookmarkStart w:id="2028" w:name="_Toc26937543"/>
      <w:bookmarkStart w:id="2029" w:name="_Toc26929484"/>
      <w:bookmarkStart w:id="2030" w:name="_Toc26931218"/>
      <w:bookmarkStart w:id="2031" w:name="_Toc26932936"/>
      <w:bookmarkStart w:id="2032" w:name="_Toc26934654"/>
      <w:bookmarkStart w:id="2033" w:name="_Toc26935972"/>
      <w:bookmarkStart w:id="2034" w:name="_Toc26937549"/>
      <w:bookmarkStart w:id="2035" w:name="_Toc26929485"/>
      <w:bookmarkStart w:id="2036" w:name="_Toc26931219"/>
      <w:bookmarkStart w:id="2037" w:name="_Toc26932937"/>
      <w:bookmarkStart w:id="2038" w:name="_Toc26934655"/>
      <w:bookmarkStart w:id="2039" w:name="_Toc26935973"/>
      <w:bookmarkStart w:id="2040" w:name="_Toc26937550"/>
      <w:bookmarkStart w:id="2041" w:name="_Toc26929486"/>
      <w:bookmarkStart w:id="2042" w:name="_Toc26931220"/>
      <w:bookmarkStart w:id="2043" w:name="_Toc26932938"/>
      <w:bookmarkStart w:id="2044" w:name="_Toc26934656"/>
      <w:bookmarkStart w:id="2045" w:name="_Toc26935974"/>
      <w:bookmarkStart w:id="2046" w:name="_Toc26937551"/>
      <w:bookmarkStart w:id="2047" w:name="_Toc26929487"/>
      <w:bookmarkStart w:id="2048" w:name="_Toc26931221"/>
      <w:bookmarkStart w:id="2049" w:name="_Toc26932939"/>
      <w:bookmarkStart w:id="2050" w:name="_Toc26934657"/>
      <w:bookmarkStart w:id="2051" w:name="_Toc26935975"/>
      <w:bookmarkStart w:id="2052" w:name="_Toc26937552"/>
      <w:bookmarkStart w:id="2053" w:name="_Toc26929488"/>
      <w:bookmarkStart w:id="2054" w:name="_Toc26931222"/>
      <w:bookmarkStart w:id="2055" w:name="_Toc26932940"/>
      <w:bookmarkStart w:id="2056" w:name="_Toc26934658"/>
      <w:bookmarkStart w:id="2057" w:name="_Toc26935976"/>
      <w:bookmarkStart w:id="2058" w:name="_Toc26937553"/>
      <w:bookmarkStart w:id="2059" w:name="_Toc26929489"/>
      <w:bookmarkStart w:id="2060" w:name="_Toc26931223"/>
      <w:bookmarkStart w:id="2061" w:name="_Toc26932941"/>
      <w:bookmarkStart w:id="2062" w:name="_Toc26934659"/>
      <w:bookmarkStart w:id="2063" w:name="_Toc26935977"/>
      <w:bookmarkStart w:id="2064" w:name="_Toc26937554"/>
      <w:bookmarkStart w:id="2065" w:name="_Toc26929490"/>
      <w:bookmarkStart w:id="2066" w:name="_Toc26931224"/>
      <w:bookmarkStart w:id="2067" w:name="_Toc26932942"/>
      <w:bookmarkStart w:id="2068" w:name="_Toc26934660"/>
      <w:bookmarkStart w:id="2069" w:name="_Toc26935978"/>
      <w:bookmarkStart w:id="2070" w:name="_Toc26937555"/>
      <w:bookmarkStart w:id="2071" w:name="_Toc26929491"/>
      <w:bookmarkStart w:id="2072" w:name="_Toc26931225"/>
      <w:bookmarkStart w:id="2073" w:name="_Toc26932943"/>
      <w:bookmarkStart w:id="2074" w:name="_Toc26934661"/>
      <w:bookmarkStart w:id="2075" w:name="_Toc26935979"/>
      <w:bookmarkStart w:id="2076" w:name="_Toc26937556"/>
      <w:bookmarkStart w:id="2077" w:name="_Toc26929492"/>
      <w:bookmarkStart w:id="2078" w:name="_Toc26931226"/>
      <w:bookmarkStart w:id="2079" w:name="_Toc26932944"/>
      <w:bookmarkStart w:id="2080" w:name="_Toc26934662"/>
      <w:bookmarkStart w:id="2081" w:name="_Toc26935980"/>
      <w:bookmarkStart w:id="2082" w:name="_Toc26937557"/>
      <w:bookmarkStart w:id="2083" w:name="_Toc26929493"/>
      <w:bookmarkStart w:id="2084" w:name="_Toc26931227"/>
      <w:bookmarkStart w:id="2085" w:name="_Toc26932945"/>
      <w:bookmarkStart w:id="2086" w:name="_Toc26934663"/>
      <w:bookmarkStart w:id="2087" w:name="_Toc26935981"/>
      <w:bookmarkStart w:id="2088" w:name="_Toc26937558"/>
      <w:bookmarkStart w:id="2089" w:name="_Toc26929494"/>
      <w:bookmarkStart w:id="2090" w:name="_Toc26931228"/>
      <w:bookmarkStart w:id="2091" w:name="_Toc26932946"/>
      <w:bookmarkStart w:id="2092" w:name="_Toc26934664"/>
      <w:bookmarkStart w:id="2093" w:name="_Toc26935982"/>
      <w:bookmarkStart w:id="2094" w:name="_Toc26937559"/>
      <w:bookmarkStart w:id="2095" w:name="_Toc26929495"/>
      <w:bookmarkStart w:id="2096" w:name="_Toc26931229"/>
      <w:bookmarkStart w:id="2097" w:name="_Toc26932947"/>
      <w:bookmarkStart w:id="2098" w:name="_Toc26934665"/>
      <w:bookmarkStart w:id="2099" w:name="_Toc26935983"/>
      <w:bookmarkStart w:id="2100" w:name="_Toc26937560"/>
      <w:bookmarkStart w:id="2101" w:name="_Toc26929496"/>
      <w:bookmarkStart w:id="2102" w:name="_Toc26931230"/>
      <w:bookmarkStart w:id="2103" w:name="_Toc26932948"/>
      <w:bookmarkStart w:id="2104" w:name="_Toc26934666"/>
      <w:bookmarkStart w:id="2105" w:name="_Toc26935984"/>
      <w:bookmarkStart w:id="2106" w:name="_Toc26937561"/>
      <w:bookmarkStart w:id="2107" w:name="_Toc26929497"/>
      <w:bookmarkStart w:id="2108" w:name="_Toc26931231"/>
      <w:bookmarkStart w:id="2109" w:name="_Toc26932949"/>
      <w:bookmarkStart w:id="2110" w:name="_Toc26934667"/>
      <w:bookmarkStart w:id="2111" w:name="_Toc26935985"/>
      <w:bookmarkStart w:id="2112" w:name="_Toc26937562"/>
      <w:bookmarkStart w:id="2113" w:name="_Toc26929498"/>
      <w:bookmarkStart w:id="2114" w:name="_Toc26931232"/>
      <w:bookmarkStart w:id="2115" w:name="_Toc26932950"/>
      <w:bookmarkStart w:id="2116" w:name="_Toc26934668"/>
      <w:bookmarkStart w:id="2117" w:name="_Toc26935986"/>
      <w:bookmarkStart w:id="2118" w:name="_Toc26937563"/>
      <w:bookmarkStart w:id="2119" w:name="_Toc26929499"/>
      <w:bookmarkStart w:id="2120" w:name="_Toc26931233"/>
      <w:bookmarkStart w:id="2121" w:name="_Toc26932951"/>
      <w:bookmarkStart w:id="2122" w:name="_Toc26934669"/>
      <w:bookmarkStart w:id="2123" w:name="_Toc26935987"/>
      <w:bookmarkStart w:id="2124" w:name="_Toc26937564"/>
      <w:bookmarkStart w:id="2125" w:name="_Toc26929505"/>
      <w:bookmarkStart w:id="2126" w:name="_Toc26931239"/>
      <w:bookmarkStart w:id="2127" w:name="_Toc26932957"/>
      <w:bookmarkStart w:id="2128" w:name="_Toc26934675"/>
      <w:bookmarkStart w:id="2129" w:name="_Toc26935993"/>
      <w:bookmarkStart w:id="2130" w:name="_Toc26937570"/>
      <w:bookmarkStart w:id="2131" w:name="_Toc26929506"/>
      <w:bookmarkStart w:id="2132" w:name="_Toc26931240"/>
      <w:bookmarkStart w:id="2133" w:name="_Toc26932958"/>
      <w:bookmarkStart w:id="2134" w:name="_Toc26934676"/>
      <w:bookmarkStart w:id="2135" w:name="_Toc26935994"/>
      <w:bookmarkStart w:id="2136" w:name="_Toc26937571"/>
      <w:bookmarkStart w:id="2137" w:name="_Toc26929507"/>
      <w:bookmarkStart w:id="2138" w:name="_Toc26931241"/>
      <w:bookmarkStart w:id="2139" w:name="_Toc26932959"/>
      <w:bookmarkStart w:id="2140" w:name="_Toc26934677"/>
      <w:bookmarkStart w:id="2141" w:name="_Toc26935995"/>
      <w:bookmarkStart w:id="2142" w:name="_Toc26937572"/>
      <w:bookmarkStart w:id="2143" w:name="_Toc26929508"/>
      <w:bookmarkStart w:id="2144" w:name="_Toc26931242"/>
      <w:bookmarkStart w:id="2145" w:name="_Toc26932960"/>
      <w:bookmarkStart w:id="2146" w:name="_Toc26934678"/>
      <w:bookmarkStart w:id="2147" w:name="_Toc26935996"/>
      <w:bookmarkStart w:id="2148" w:name="_Toc26937573"/>
      <w:bookmarkStart w:id="2149" w:name="_Toc26929509"/>
      <w:bookmarkStart w:id="2150" w:name="_Toc26931243"/>
      <w:bookmarkStart w:id="2151" w:name="_Toc26932961"/>
      <w:bookmarkStart w:id="2152" w:name="_Toc26934679"/>
      <w:bookmarkStart w:id="2153" w:name="_Toc26935997"/>
      <w:bookmarkStart w:id="2154" w:name="_Toc26937574"/>
      <w:bookmarkStart w:id="2155" w:name="_Toc26929510"/>
      <w:bookmarkStart w:id="2156" w:name="_Toc26931244"/>
      <w:bookmarkStart w:id="2157" w:name="_Toc26932962"/>
      <w:bookmarkStart w:id="2158" w:name="_Toc26934680"/>
      <w:bookmarkStart w:id="2159" w:name="_Toc26935998"/>
      <w:bookmarkStart w:id="2160" w:name="_Toc26937575"/>
      <w:bookmarkStart w:id="2161" w:name="_Toc26929511"/>
      <w:bookmarkStart w:id="2162" w:name="_Toc26931245"/>
      <w:bookmarkStart w:id="2163" w:name="_Toc26932963"/>
      <w:bookmarkStart w:id="2164" w:name="_Toc26934681"/>
      <w:bookmarkStart w:id="2165" w:name="_Toc26935999"/>
      <w:bookmarkStart w:id="2166" w:name="_Toc26937576"/>
      <w:bookmarkStart w:id="2167" w:name="_Toc26929512"/>
      <w:bookmarkStart w:id="2168" w:name="_Toc26931246"/>
      <w:bookmarkStart w:id="2169" w:name="_Toc26932964"/>
      <w:bookmarkStart w:id="2170" w:name="_Toc26934682"/>
      <w:bookmarkStart w:id="2171" w:name="_Toc26936000"/>
      <w:bookmarkStart w:id="2172" w:name="_Toc26937577"/>
      <w:bookmarkStart w:id="2173" w:name="_Toc26929513"/>
      <w:bookmarkStart w:id="2174" w:name="_Toc26931247"/>
      <w:bookmarkStart w:id="2175" w:name="_Toc26932965"/>
      <w:bookmarkStart w:id="2176" w:name="_Toc26934683"/>
      <w:bookmarkStart w:id="2177" w:name="_Toc26936001"/>
      <w:bookmarkStart w:id="2178" w:name="_Toc26937578"/>
      <w:bookmarkStart w:id="2179" w:name="_Toc26929514"/>
      <w:bookmarkStart w:id="2180" w:name="_Toc26931248"/>
      <w:bookmarkStart w:id="2181" w:name="_Toc26932966"/>
      <w:bookmarkStart w:id="2182" w:name="_Toc26934684"/>
      <w:bookmarkStart w:id="2183" w:name="_Toc26936002"/>
      <w:bookmarkStart w:id="2184" w:name="_Toc26937579"/>
      <w:bookmarkStart w:id="2185" w:name="_Toc26929515"/>
      <w:bookmarkStart w:id="2186" w:name="_Toc26931249"/>
      <w:bookmarkStart w:id="2187" w:name="_Toc26932967"/>
      <w:bookmarkStart w:id="2188" w:name="_Toc26934685"/>
      <w:bookmarkStart w:id="2189" w:name="_Toc26936003"/>
      <w:bookmarkStart w:id="2190" w:name="_Toc26937580"/>
      <w:bookmarkStart w:id="2191" w:name="_Toc26929516"/>
      <w:bookmarkStart w:id="2192" w:name="_Toc26931250"/>
      <w:bookmarkStart w:id="2193" w:name="_Toc26932968"/>
      <w:bookmarkStart w:id="2194" w:name="_Toc26934686"/>
      <w:bookmarkStart w:id="2195" w:name="_Toc26936004"/>
      <w:bookmarkStart w:id="2196" w:name="_Toc26937581"/>
      <w:bookmarkStart w:id="2197" w:name="_Toc26929517"/>
      <w:bookmarkStart w:id="2198" w:name="_Toc26931251"/>
      <w:bookmarkStart w:id="2199" w:name="_Toc26932969"/>
      <w:bookmarkStart w:id="2200" w:name="_Toc26934687"/>
      <w:bookmarkStart w:id="2201" w:name="_Toc26936005"/>
      <w:bookmarkStart w:id="2202" w:name="_Toc26937582"/>
      <w:bookmarkStart w:id="2203" w:name="_Toc26929518"/>
      <w:bookmarkStart w:id="2204" w:name="_Toc26931252"/>
      <w:bookmarkStart w:id="2205" w:name="_Toc26932970"/>
      <w:bookmarkStart w:id="2206" w:name="_Toc26934688"/>
      <w:bookmarkStart w:id="2207" w:name="_Toc26936006"/>
      <w:bookmarkStart w:id="2208" w:name="_Toc26937583"/>
      <w:bookmarkStart w:id="2209" w:name="_Toc26929519"/>
      <w:bookmarkStart w:id="2210" w:name="_Toc26931253"/>
      <w:bookmarkStart w:id="2211" w:name="_Toc26932971"/>
      <w:bookmarkStart w:id="2212" w:name="_Toc26934689"/>
      <w:bookmarkStart w:id="2213" w:name="_Toc26936007"/>
      <w:bookmarkStart w:id="2214" w:name="_Toc26937584"/>
      <w:bookmarkStart w:id="2215" w:name="_Toc26929520"/>
      <w:bookmarkStart w:id="2216" w:name="_Toc26931254"/>
      <w:bookmarkStart w:id="2217" w:name="_Toc26932972"/>
      <w:bookmarkStart w:id="2218" w:name="_Toc26934690"/>
      <w:bookmarkStart w:id="2219" w:name="_Toc26936008"/>
      <w:bookmarkStart w:id="2220" w:name="_Toc26937585"/>
      <w:bookmarkStart w:id="2221" w:name="_Toc26929521"/>
      <w:bookmarkStart w:id="2222" w:name="_Toc26931255"/>
      <w:bookmarkStart w:id="2223" w:name="_Toc26932973"/>
      <w:bookmarkStart w:id="2224" w:name="_Toc26934691"/>
      <w:bookmarkStart w:id="2225" w:name="_Toc26936009"/>
      <w:bookmarkStart w:id="2226" w:name="_Toc26937586"/>
      <w:bookmarkStart w:id="2227" w:name="_Toc26929522"/>
      <w:bookmarkStart w:id="2228" w:name="_Toc26931256"/>
      <w:bookmarkStart w:id="2229" w:name="_Toc26932974"/>
      <w:bookmarkStart w:id="2230" w:name="_Toc26934692"/>
      <w:bookmarkStart w:id="2231" w:name="_Toc26936010"/>
      <w:bookmarkStart w:id="2232" w:name="_Toc26937587"/>
      <w:bookmarkStart w:id="2233" w:name="_Toc26929523"/>
      <w:bookmarkStart w:id="2234" w:name="_Toc26931257"/>
      <w:bookmarkStart w:id="2235" w:name="_Toc26932975"/>
      <w:bookmarkStart w:id="2236" w:name="_Toc26934693"/>
      <w:bookmarkStart w:id="2237" w:name="_Toc26936011"/>
      <w:bookmarkStart w:id="2238" w:name="_Toc26937588"/>
      <w:bookmarkStart w:id="2239" w:name="_Toc26929524"/>
      <w:bookmarkStart w:id="2240" w:name="_Toc26931258"/>
      <w:bookmarkStart w:id="2241" w:name="_Toc26932976"/>
      <w:bookmarkStart w:id="2242" w:name="_Toc26934694"/>
      <w:bookmarkStart w:id="2243" w:name="_Toc26936012"/>
      <w:bookmarkStart w:id="2244" w:name="_Toc26937589"/>
      <w:bookmarkStart w:id="2245" w:name="_Toc26929525"/>
      <w:bookmarkStart w:id="2246" w:name="_Toc26931259"/>
      <w:bookmarkStart w:id="2247" w:name="_Toc26932977"/>
      <w:bookmarkStart w:id="2248" w:name="_Toc26934695"/>
      <w:bookmarkStart w:id="2249" w:name="_Toc26936013"/>
      <w:bookmarkStart w:id="2250" w:name="_Toc26937590"/>
      <w:bookmarkStart w:id="2251" w:name="_Toc26929526"/>
      <w:bookmarkStart w:id="2252" w:name="_Toc26931260"/>
      <w:bookmarkStart w:id="2253" w:name="_Toc26932978"/>
      <w:bookmarkStart w:id="2254" w:name="_Toc26934696"/>
      <w:bookmarkStart w:id="2255" w:name="_Toc26936014"/>
      <w:bookmarkStart w:id="2256" w:name="_Toc26937591"/>
      <w:bookmarkStart w:id="2257" w:name="_Toc26929542"/>
      <w:bookmarkStart w:id="2258" w:name="_Toc26931276"/>
      <w:bookmarkStart w:id="2259" w:name="_Toc26932994"/>
      <w:bookmarkStart w:id="2260" w:name="_Toc26934712"/>
      <w:bookmarkStart w:id="2261" w:name="_Toc26936030"/>
      <w:bookmarkStart w:id="2262" w:name="_Toc26937607"/>
      <w:bookmarkStart w:id="2263" w:name="_Toc26929543"/>
      <w:bookmarkStart w:id="2264" w:name="_Toc26931277"/>
      <w:bookmarkStart w:id="2265" w:name="_Toc26932995"/>
      <w:bookmarkStart w:id="2266" w:name="_Toc26934713"/>
      <w:bookmarkStart w:id="2267" w:name="_Toc26936031"/>
      <w:bookmarkStart w:id="2268" w:name="_Toc26937608"/>
      <w:bookmarkStart w:id="2269" w:name="_Toc26929544"/>
      <w:bookmarkStart w:id="2270" w:name="_Toc26931278"/>
      <w:bookmarkStart w:id="2271" w:name="_Toc26932996"/>
      <w:bookmarkStart w:id="2272" w:name="_Toc26934714"/>
      <w:bookmarkStart w:id="2273" w:name="_Toc26936032"/>
      <w:bookmarkStart w:id="2274" w:name="_Toc26937609"/>
      <w:bookmarkStart w:id="2275" w:name="_Toc225648364"/>
      <w:bookmarkStart w:id="2276" w:name="_Toc225065221"/>
      <w:bookmarkStart w:id="2277" w:name="_Toc484523906"/>
      <w:bookmarkStart w:id="2278" w:name="_Toc100669634"/>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r w:rsidRPr="00773509">
        <w:rPr>
          <w:rFonts w:eastAsia="MS Mincho"/>
        </w:rPr>
        <w:lastRenderedPageBreak/>
        <w:t>Data Product Delivery</w:t>
      </w:r>
      <w:bookmarkEnd w:id="2275"/>
      <w:bookmarkEnd w:id="2276"/>
      <w:bookmarkEnd w:id="2277"/>
      <w:bookmarkEnd w:id="2278"/>
    </w:p>
    <w:p w14:paraId="72B8BE66" w14:textId="77777777" w:rsidR="006B114A" w:rsidRPr="00773509" w:rsidRDefault="006B114A" w:rsidP="006C4C9F">
      <w:pPr>
        <w:pStyle w:val="Heading2"/>
        <w:numPr>
          <w:ilvl w:val="1"/>
          <w:numId w:val="3"/>
        </w:numPr>
        <w:spacing w:before="120" w:after="200"/>
        <w:ind w:left="578" w:hanging="578"/>
        <w:rPr>
          <w:rFonts w:eastAsia="MS Mincho"/>
        </w:rPr>
      </w:pPr>
      <w:bookmarkStart w:id="2279" w:name="_Toc484523907"/>
      <w:bookmarkStart w:id="2280" w:name="_Toc100669635"/>
      <w:r w:rsidRPr="00773509">
        <w:rPr>
          <w:rFonts w:eastAsia="MS Mincho"/>
        </w:rPr>
        <w:t>Introduction</w:t>
      </w:r>
      <w:bookmarkEnd w:id="2279"/>
      <w:bookmarkEnd w:id="2280"/>
    </w:p>
    <w:p w14:paraId="346D521B" w14:textId="273E1B1C" w:rsidR="006B114A" w:rsidRPr="00773509" w:rsidRDefault="006B114A" w:rsidP="006C4C9F">
      <w:pPr>
        <w:spacing w:after="120"/>
        <w:rPr>
          <w:noProof/>
        </w:rPr>
      </w:pPr>
      <w:r w:rsidRPr="00773509">
        <w:t xml:space="preserve">This </w:t>
      </w:r>
      <w:r w:rsidR="005C403F" w:rsidRPr="00773509">
        <w:t xml:space="preserve">clause </w:t>
      </w:r>
      <w:r w:rsidRPr="00773509">
        <w:t xml:space="preserve">specifies the encoding and delivery mechanisms for an </w:t>
      </w:r>
      <w:r w:rsidR="00D666BD" w:rsidRPr="00773509">
        <w:t>I</w:t>
      </w:r>
      <w:r w:rsidRPr="00773509">
        <w:t xml:space="preserve">nteroperability </w:t>
      </w:r>
      <w:r w:rsidR="00D666BD" w:rsidRPr="00773509">
        <w:t>C</w:t>
      </w:r>
      <w:r w:rsidRPr="00773509">
        <w:t xml:space="preserve">atalogue.  Data which conforms to this </w:t>
      </w:r>
      <w:r w:rsidR="00D666BD" w:rsidRPr="00773509">
        <w:t>S</w:t>
      </w:r>
      <w:r w:rsidRPr="00773509">
        <w:t xml:space="preserve">pecification must be delivered by means of an </w:t>
      </w:r>
      <w:r w:rsidR="006C4C9F" w:rsidRPr="00773509">
        <w:t>E</w:t>
      </w:r>
      <w:r w:rsidRPr="00773509">
        <w:t xml:space="preserve">xchange </w:t>
      </w:r>
      <w:r w:rsidR="006C4C9F" w:rsidRPr="00773509">
        <w:t>S</w:t>
      </w:r>
      <w:r w:rsidRPr="00773509">
        <w:t xml:space="preserve">et as specified in </w:t>
      </w:r>
      <w:r w:rsidR="00CD7984" w:rsidRPr="00773509">
        <w:t xml:space="preserve">S-100 Part </w:t>
      </w:r>
      <w:del w:id="2281" w:author="Raphael Malyankar" w:date="2023-06-18T22:18:00Z">
        <w:r w:rsidR="00CD7984" w:rsidRPr="00773509" w:rsidDel="0049313B">
          <w:delText>4a</w:delText>
        </w:r>
      </w:del>
      <w:ins w:id="2282" w:author="Raphael Malyankar" w:date="2023-06-18T22:18:00Z">
        <w:r w:rsidR="0049313B">
          <w:t>17</w:t>
        </w:r>
      </w:ins>
      <w:r w:rsidRPr="00773509">
        <w:t>.</w:t>
      </w:r>
      <w:r w:rsidRPr="00773509">
        <w:rPr>
          <w:noProof/>
        </w:rPr>
        <w:t xml:space="preserve"> </w:t>
      </w:r>
    </w:p>
    <w:p w14:paraId="60F3A3CF" w14:textId="77777777" w:rsidR="006B114A" w:rsidRPr="00773509" w:rsidRDefault="006B114A" w:rsidP="00996B38">
      <w:pPr>
        <w:pStyle w:val="Caption"/>
        <w:jc w:val="center"/>
        <w:rPr>
          <w:i/>
        </w:rPr>
      </w:pPr>
      <w:r w:rsidRPr="00773509">
        <w:rPr>
          <w:noProof/>
          <w:lang w:val="fr-FR" w:eastAsia="fr-FR"/>
        </w:rPr>
        <w:drawing>
          <wp:inline distT="0" distB="0" distL="0" distR="0" wp14:anchorId="37AF4C18" wp14:editId="6639BCDE">
            <wp:extent cx="5465301" cy="198931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465301" cy="1989312"/>
                    </a:xfrm>
                    <a:prstGeom prst="rect">
                      <a:avLst/>
                    </a:prstGeom>
                    <a:noFill/>
                    <a:ln>
                      <a:noFill/>
                    </a:ln>
                    <a:extLst>
                      <a:ext uri="{53640926-AAD7-44D8-BBD7-CCE9431645EC}">
                        <a14:shadowObscured xmlns:a14="http://schemas.microsoft.com/office/drawing/2010/main"/>
                      </a:ext>
                    </a:extLst>
                  </pic:spPr>
                </pic:pic>
              </a:graphicData>
            </a:graphic>
          </wp:inline>
        </w:drawing>
      </w:r>
      <w:r w:rsidRPr="00773509">
        <w:t xml:space="preserve"> </w:t>
      </w:r>
    </w:p>
    <w:p w14:paraId="73108CB0" w14:textId="27B9465B" w:rsidR="00C86F62" w:rsidRPr="00773509" w:rsidRDefault="00C86F62" w:rsidP="00C86F62">
      <w:pPr>
        <w:pStyle w:val="Caption"/>
        <w:jc w:val="center"/>
      </w:pPr>
      <w:r w:rsidRPr="00773509">
        <w:t xml:space="preserve">Figure </w:t>
      </w:r>
      <w:r w:rsidR="00750D65" w:rsidRPr="00773509">
        <w:fldChar w:fldCharType="begin"/>
      </w:r>
      <w:r w:rsidR="00750D65" w:rsidRPr="00773509">
        <w:instrText xml:space="preserve"> STYLEREF 1 \s </w:instrText>
      </w:r>
      <w:r w:rsidR="00750D65" w:rsidRPr="00773509">
        <w:fldChar w:fldCharType="separate"/>
      </w:r>
      <w:r w:rsidR="002B326D">
        <w:rPr>
          <w:noProof/>
        </w:rPr>
        <w:t>12</w:t>
      </w:r>
      <w:r w:rsidR="00750D65" w:rsidRPr="00773509">
        <w:fldChar w:fldCharType="end"/>
      </w:r>
      <w:r w:rsidR="00D666BD" w:rsidRPr="00773509">
        <w:t>.1 -</w:t>
      </w:r>
      <w:r w:rsidRPr="00773509">
        <w:t xml:space="preserve"> Exchange Set </w:t>
      </w:r>
      <w:r w:rsidR="00D666BD" w:rsidRPr="00773509">
        <w:t>s</w:t>
      </w:r>
      <w:r w:rsidRPr="00773509">
        <w:t>tructure for base catalogue set</w:t>
      </w:r>
    </w:p>
    <w:p w14:paraId="250785E2" w14:textId="77777777" w:rsidR="00C86F62" w:rsidRPr="00773509" w:rsidRDefault="00C86F62" w:rsidP="00C86F62">
      <w:pPr>
        <w:keepNext/>
        <w:jc w:val="center"/>
      </w:pPr>
      <w:r w:rsidRPr="00773509">
        <w:rPr>
          <w:noProof/>
          <w:lang w:val="fr-FR" w:eastAsia="fr-FR"/>
        </w:rPr>
        <w:drawing>
          <wp:inline distT="0" distB="0" distL="0" distR="0" wp14:anchorId="42F6538C" wp14:editId="6CE01D14">
            <wp:extent cx="5463947" cy="1988820"/>
            <wp:effectExtent l="0" t="0" r="381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465937" cy="1989544"/>
                    </a:xfrm>
                    <a:prstGeom prst="rect">
                      <a:avLst/>
                    </a:prstGeom>
                    <a:noFill/>
                    <a:ln>
                      <a:noFill/>
                    </a:ln>
                    <a:extLst>
                      <a:ext uri="{53640926-AAD7-44D8-BBD7-CCE9431645EC}">
                        <a14:shadowObscured xmlns:a14="http://schemas.microsoft.com/office/drawing/2010/main"/>
                      </a:ext>
                    </a:extLst>
                  </pic:spPr>
                </pic:pic>
              </a:graphicData>
            </a:graphic>
          </wp:inline>
        </w:drawing>
      </w:r>
    </w:p>
    <w:p w14:paraId="2CA7F888" w14:textId="4D235D8D" w:rsidR="00C86F62" w:rsidRPr="00773509" w:rsidRDefault="00C86F62" w:rsidP="00C86F62">
      <w:pPr>
        <w:pStyle w:val="Caption"/>
        <w:jc w:val="center"/>
      </w:pPr>
      <w:r w:rsidRPr="00773509">
        <w:t xml:space="preserve">Figure </w:t>
      </w:r>
      <w:r w:rsidR="00750D65" w:rsidRPr="00773509">
        <w:fldChar w:fldCharType="begin"/>
      </w:r>
      <w:r w:rsidR="00750D65" w:rsidRPr="00773509">
        <w:instrText xml:space="preserve"> STYLEREF 1 \s </w:instrText>
      </w:r>
      <w:r w:rsidR="00750D65" w:rsidRPr="00773509">
        <w:fldChar w:fldCharType="separate"/>
      </w:r>
      <w:r w:rsidR="002B326D">
        <w:rPr>
          <w:noProof/>
        </w:rPr>
        <w:t>12</w:t>
      </w:r>
      <w:r w:rsidR="00750D65" w:rsidRPr="00773509">
        <w:fldChar w:fldCharType="end"/>
      </w:r>
      <w:r w:rsidR="00D666BD" w:rsidRPr="00773509">
        <w:t>.2 -</w:t>
      </w:r>
      <w:r w:rsidRPr="00773509">
        <w:t xml:space="preserve"> Exchange Set </w:t>
      </w:r>
      <w:r w:rsidR="00D666BD" w:rsidRPr="00773509">
        <w:t>s</w:t>
      </w:r>
      <w:r w:rsidRPr="00773509">
        <w:t>tructure for update catalogue set</w:t>
      </w:r>
    </w:p>
    <w:p w14:paraId="193BA97D" w14:textId="77777777" w:rsidR="006B114A" w:rsidRPr="00773509" w:rsidRDefault="006B114A" w:rsidP="00D666BD">
      <w:pPr>
        <w:spacing w:after="0"/>
        <w:rPr>
          <w:b/>
        </w:rPr>
      </w:pPr>
    </w:p>
    <w:p w14:paraId="20E1D9E2" w14:textId="7D4190CB" w:rsidR="006B114A" w:rsidRPr="00773509" w:rsidRDefault="006B114A" w:rsidP="006C4C9F">
      <w:pPr>
        <w:pStyle w:val="Label1"/>
        <w:spacing w:after="120" w:line="240" w:lineRule="auto"/>
        <w:ind w:left="3402" w:hanging="3402"/>
      </w:pPr>
      <w:r w:rsidRPr="00773509">
        <w:rPr>
          <w:sz w:val="22"/>
        </w:rPr>
        <w:t>Units of Delivery:</w:t>
      </w:r>
      <w:r w:rsidR="00D666BD" w:rsidRPr="00773509">
        <w:tab/>
      </w:r>
      <w:r w:rsidRPr="00773509">
        <w:rPr>
          <w:b w:val="0"/>
        </w:rPr>
        <w:t>Exchange set</w:t>
      </w:r>
      <w:r w:rsidRPr="00773509">
        <w:rPr>
          <w:b w:val="0"/>
        </w:rPr>
        <w:tab/>
      </w:r>
      <w:r w:rsidRPr="00773509">
        <w:tab/>
      </w:r>
      <w:r w:rsidRPr="00773509">
        <w:tab/>
      </w:r>
    </w:p>
    <w:p w14:paraId="137072CB" w14:textId="191C6833" w:rsidR="006B114A" w:rsidRPr="00773509" w:rsidRDefault="006B114A" w:rsidP="006C4C9F">
      <w:pPr>
        <w:pStyle w:val="Label1"/>
        <w:spacing w:after="120" w:line="240" w:lineRule="auto"/>
        <w:ind w:left="3402" w:hanging="3402"/>
      </w:pPr>
      <w:r w:rsidRPr="00773509">
        <w:rPr>
          <w:sz w:val="22"/>
        </w:rPr>
        <w:t>Transfer Size:</w:t>
      </w:r>
      <w:r w:rsidR="00D666BD" w:rsidRPr="00773509">
        <w:tab/>
      </w:r>
      <w:r w:rsidRPr="00773509">
        <w:rPr>
          <w:b w:val="0"/>
        </w:rPr>
        <w:t>Unlimited</w:t>
      </w:r>
      <w:r w:rsidRPr="00773509">
        <w:tab/>
      </w:r>
      <w:r w:rsidRPr="00773509">
        <w:tab/>
      </w:r>
      <w:r w:rsidRPr="00773509">
        <w:tab/>
      </w:r>
    </w:p>
    <w:p w14:paraId="5BF0985B" w14:textId="41961581" w:rsidR="006B114A" w:rsidRPr="00773509" w:rsidRDefault="006B114A" w:rsidP="006C4C9F">
      <w:pPr>
        <w:pStyle w:val="Label1"/>
        <w:spacing w:after="120" w:line="240" w:lineRule="auto"/>
        <w:ind w:left="3402" w:hanging="3402"/>
      </w:pPr>
      <w:r w:rsidRPr="00773509">
        <w:rPr>
          <w:sz w:val="22"/>
        </w:rPr>
        <w:t>Medium Name:</w:t>
      </w:r>
      <w:r w:rsidR="00D666BD" w:rsidRPr="00773509">
        <w:tab/>
      </w:r>
      <w:r w:rsidRPr="00773509">
        <w:rPr>
          <w:b w:val="0"/>
        </w:rPr>
        <w:t>Digital data delivery</w:t>
      </w:r>
      <w:r w:rsidRPr="00773509">
        <w:tab/>
      </w:r>
      <w:r w:rsidRPr="00773509">
        <w:tab/>
      </w:r>
    </w:p>
    <w:p w14:paraId="3811C741" w14:textId="77777777" w:rsidR="006B114A" w:rsidRPr="00773509" w:rsidRDefault="006B114A" w:rsidP="006C4C9F">
      <w:pPr>
        <w:pStyle w:val="Label1"/>
        <w:spacing w:after="120" w:line="240" w:lineRule="auto"/>
        <w:ind w:left="3402" w:hanging="3402"/>
        <w:rPr>
          <w:sz w:val="22"/>
        </w:rPr>
      </w:pPr>
      <w:r w:rsidRPr="00773509">
        <w:rPr>
          <w:sz w:val="22"/>
        </w:rPr>
        <w:t>Other Delivery Information:</w:t>
      </w:r>
      <w:r w:rsidRPr="00773509">
        <w:rPr>
          <w:sz w:val="22"/>
        </w:rPr>
        <w:tab/>
      </w:r>
    </w:p>
    <w:p w14:paraId="1D15ED8B" w14:textId="3C49F694" w:rsidR="006B114A" w:rsidRPr="00773509" w:rsidRDefault="006B114A" w:rsidP="006C4C9F">
      <w:pPr>
        <w:spacing w:after="120"/>
        <w:rPr>
          <w:noProof/>
        </w:rPr>
      </w:pPr>
      <w:r w:rsidRPr="00773509">
        <w:t xml:space="preserve">The </w:t>
      </w:r>
      <w:r w:rsidR="00D666BD" w:rsidRPr="00773509">
        <w:t>I</w:t>
      </w:r>
      <w:r w:rsidRPr="00773509">
        <w:t xml:space="preserve">nteroperability </w:t>
      </w:r>
      <w:r w:rsidR="00D666BD" w:rsidRPr="00773509">
        <w:t>C</w:t>
      </w:r>
      <w:r w:rsidRPr="00773509">
        <w:t xml:space="preserve">atalogue </w:t>
      </w:r>
      <w:r w:rsidR="006C4C9F" w:rsidRPr="00773509">
        <w:t>E</w:t>
      </w:r>
      <w:r w:rsidRPr="00773509">
        <w:t xml:space="preserve">xchange </w:t>
      </w:r>
      <w:r w:rsidR="006C4C9F" w:rsidRPr="00773509">
        <w:t>S</w:t>
      </w:r>
      <w:r w:rsidRPr="00773509">
        <w:t xml:space="preserve">et has a single </w:t>
      </w:r>
      <w:r w:rsidR="006C4C9F" w:rsidRPr="00773509">
        <w:t>E</w:t>
      </w:r>
      <w:r w:rsidRPr="00773509">
        <w:t xml:space="preserve">xchange </w:t>
      </w:r>
      <w:r w:rsidR="006C4C9F" w:rsidRPr="00773509">
        <w:t>C</w:t>
      </w:r>
      <w:r w:rsidRPr="00773509">
        <w:t xml:space="preserve">atalogue which contains the discovery metadata for the </w:t>
      </w:r>
      <w:r w:rsidR="00D666BD" w:rsidRPr="00773509">
        <w:t>I</w:t>
      </w:r>
      <w:r w:rsidRPr="00773509">
        <w:t xml:space="preserve">nteroperability </w:t>
      </w:r>
      <w:r w:rsidR="00D666BD" w:rsidRPr="00773509">
        <w:t>C</w:t>
      </w:r>
      <w:r w:rsidRPr="00773509">
        <w:t>atalogue and any associated support files.</w:t>
      </w:r>
      <w:r w:rsidRPr="00773509">
        <w:rPr>
          <w:noProof/>
        </w:rPr>
        <w:t xml:space="preserve"> </w:t>
      </w:r>
    </w:p>
    <w:p w14:paraId="0705E9F3" w14:textId="6FE5462B" w:rsidR="00C86F62" w:rsidRPr="00773509" w:rsidRDefault="00C86F62" w:rsidP="006C4C9F">
      <w:pPr>
        <w:spacing w:after="120"/>
        <w:rPr>
          <w:noProof/>
        </w:rPr>
      </w:pPr>
      <w:del w:id="2283" w:author="Raphael Malyankar" w:date="2023-05-15T14:42:00Z">
        <w:r w:rsidRPr="00773509" w:rsidDel="001570BC">
          <w:rPr>
            <w:noProof/>
          </w:rPr>
          <w:delText xml:space="preserve">A base set must have an </w:delText>
        </w:r>
        <w:r w:rsidR="00D666BD" w:rsidRPr="00773509" w:rsidDel="001570BC">
          <w:delText>Interoperability Catalogue</w:delText>
        </w:r>
        <w:r w:rsidRPr="00773509" w:rsidDel="001570BC">
          <w:rPr>
            <w:noProof/>
          </w:rPr>
          <w:delText xml:space="preserve"> present, while an update set</w:delText>
        </w:r>
      </w:del>
      <w:ins w:id="2284" w:author="Raphael Malyankar" w:date="2023-05-15T14:42:00Z">
        <w:r w:rsidR="001570BC">
          <w:rPr>
            <w:noProof/>
          </w:rPr>
          <w:t>S-98 edition 1.1 provid</w:t>
        </w:r>
      </w:ins>
      <w:ins w:id="2285" w:author="Raphael Malyankar" w:date="2023-05-15T14:43:00Z">
        <w:r w:rsidR="001570BC">
          <w:rPr>
            <w:noProof/>
          </w:rPr>
          <w:t xml:space="preserve">es for interoperability catalogues to be </w:t>
        </w:r>
      </w:ins>
      <w:ins w:id="2286" w:author="Raphael Malyankar" w:date="2023-05-15T14:54:00Z">
        <w:r w:rsidR="00622924">
          <w:rPr>
            <w:noProof/>
          </w:rPr>
          <w:t xml:space="preserve">updated </w:t>
        </w:r>
      </w:ins>
      <w:ins w:id="2287" w:author="Raphael Malyankar" w:date="2023-05-15T14:43:00Z">
        <w:r w:rsidR="001570BC">
          <w:rPr>
            <w:noProof/>
          </w:rPr>
          <w:t xml:space="preserve">by means of a </w:t>
        </w:r>
      </w:ins>
      <w:ins w:id="2288" w:author="Raphael Malyankar" w:date="2023-05-15T14:54:00Z">
        <w:r w:rsidR="00622924">
          <w:rPr>
            <w:noProof/>
          </w:rPr>
          <w:t>new edition</w:t>
        </w:r>
      </w:ins>
      <w:ins w:id="2289" w:author="Raphael Malyankar" w:date="2023-05-15T14:43:00Z">
        <w:r w:rsidR="001570BC">
          <w:rPr>
            <w:noProof/>
          </w:rPr>
          <w:t xml:space="preserve"> of the inter</w:t>
        </w:r>
      </w:ins>
      <w:ins w:id="2290" w:author="Raphael Malyankar" w:date="2023-05-15T14:44:00Z">
        <w:r w:rsidR="001570BC">
          <w:rPr>
            <w:noProof/>
          </w:rPr>
          <w:t>operability catalogue.</w:t>
        </w:r>
      </w:ins>
      <w:ins w:id="2291" w:author="Raphael Malyankar" w:date="2023-05-15T14:46:00Z">
        <w:r w:rsidR="000D1D8A">
          <w:rPr>
            <w:noProof/>
          </w:rPr>
          <w:t xml:space="preserve"> </w:t>
        </w:r>
      </w:ins>
      <w:ins w:id="2292" w:author="Raphael Malyankar" w:date="2023-05-15T14:44:00Z">
        <w:r w:rsidR="001570BC">
          <w:rPr>
            <w:noProof/>
          </w:rPr>
          <w:t>An exchange set containing an interoperability catalogue</w:t>
        </w:r>
      </w:ins>
      <w:r w:rsidRPr="00773509">
        <w:rPr>
          <w:noProof/>
        </w:rPr>
        <w:t xml:space="preserve"> must have at least one</w:t>
      </w:r>
      <w:del w:id="2293" w:author="Raphael Malyankar" w:date="2023-05-15T14:45:00Z">
        <w:r w:rsidRPr="00773509" w:rsidDel="001570BC">
          <w:rPr>
            <w:noProof/>
          </w:rPr>
          <w:delText xml:space="preserve"> of an</w:delText>
        </w:r>
      </w:del>
      <w:r w:rsidRPr="00773509">
        <w:rPr>
          <w:noProof/>
        </w:rPr>
        <w:t xml:space="preserve"> </w:t>
      </w:r>
      <w:r w:rsidR="00D666BD" w:rsidRPr="00773509">
        <w:t>Interoperability Catalogue</w:t>
      </w:r>
      <w:r w:rsidRPr="00773509">
        <w:rPr>
          <w:noProof/>
        </w:rPr>
        <w:t xml:space="preserve">, </w:t>
      </w:r>
      <w:ins w:id="2294" w:author="Raphael Malyankar" w:date="2023-05-15T14:44:00Z">
        <w:r w:rsidR="001570BC">
          <w:rPr>
            <w:noProof/>
          </w:rPr>
          <w:t xml:space="preserve">and may have </w:t>
        </w:r>
      </w:ins>
      <w:r w:rsidRPr="00773509">
        <w:rPr>
          <w:noProof/>
        </w:rPr>
        <w:t xml:space="preserve">a hybrid </w:t>
      </w:r>
      <w:r w:rsidR="00D666BD" w:rsidRPr="00773509">
        <w:rPr>
          <w:noProof/>
        </w:rPr>
        <w:t>F</w:t>
      </w:r>
      <w:r w:rsidRPr="00773509">
        <w:rPr>
          <w:noProof/>
        </w:rPr>
        <w:t xml:space="preserve">eature </w:t>
      </w:r>
      <w:r w:rsidR="00D666BD" w:rsidRPr="00773509">
        <w:rPr>
          <w:noProof/>
        </w:rPr>
        <w:t>C</w:t>
      </w:r>
      <w:r w:rsidRPr="00773509">
        <w:rPr>
          <w:noProof/>
        </w:rPr>
        <w:t xml:space="preserve">atalogue </w:t>
      </w:r>
      <w:ins w:id="2295" w:author="Raphael Malyankar" w:date="2023-05-15T14:44:00Z">
        <w:r w:rsidR="001570BC">
          <w:rPr>
            <w:noProof/>
          </w:rPr>
          <w:t>and/</w:t>
        </w:r>
      </w:ins>
      <w:r w:rsidRPr="00773509">
        <w:rPr>
          <w:noProof/>
        </w:rPr>
        <w:t xml:space="preserve">or a hybrid </w:t>
      </w:r>
      <w:r w:rsidR="00D666BD" w:rsidRPr="00773509">
        <w:rPr>
          <w:noProof/>
        </w:rPr>
        <w:t>P</w:t>
      </w:r>
      <w:r w:rsidRPr="00773509">
        <w:rPr>
          <w:noProof/>
        </w:rPr>
        <w:t xml:space="preserve">ortrayal </w:t>
      </w:r>
      <w:r w:rsidR="00D666BD" w:rsidRPr="00773509">
        <w:rPr>
          <w:noProof/>
        </w:rPr>
        <w:t>C</w:t>
      </w:r>
      <w:r w:rsidRPr="00773509">
        <w:rPr>
          <w:noProof/>
        </w:rPr>
        <w:t>atalogue.</w:t>
      </w:r>
    </w:p>
    <w:p w14:paraId="46146911" w14:textId="25106DE1" w:rsidR="00AE2E50" w:rsidRPr="00773509" w:rsidRDefault="00AE2E50" w:rsidP="006C4C9F">
      <w:pPr>
        <w:spacing w:after="120"/>
        <w:rPr>
          <w:noProof/>
        </w:rPr>
      </w:pPr>
      <w:r w:rsidRPr="00773509">
        <w:rPr>
          <w:noProof/>
        </w:rPr>
        <w:t xml:space="preserve">A </w:t>
      </w:r>
      <w:del w:id="2296" w:author="Raphael Malyankar" w:date="2023-05-15T14:46:00Z">
        <w:r w:rsidRPr="00773509" w:rsidDel="000D1D8A">
          <w:rPr>
            <w:noProof/>
          </w:rPr>
          <w:delText>base set</w:delText>
        </w:r>
      </w:del>
      <w:ins w:id="2297" w:author="Raphael Malyankar" w:date="2023-05-15T14:46:00Z">
        <w:r w:rsidR="000D1D8A">
          <w:rPr>
            <w:noProof/>
          </w:rPr>
          <w:t>interoperability catalogue</w:t>
        </w:r>
      </w:ins>
      <w:r w:rsidRPr="00773509">
        <w:rPr>
          <w:noProof/>
        </w:rPr>
        <w:t xml:space="preserve"> must </w:t>
      </w:r>
      <w:del w:id="2298" w:author="Raphael Malyankar" w:date="2023-05-15T14:46:00Z">
        <w:r w:rsidRPr="00773509" w:rsidDel="000D1D8A">
          <w:rPr>
            <w:noProof/>
          </w:rPr>
          <w:delText>also include</w:delText>
        </w:r>
      </w:del>
      <w:ins w:id="2299" w:author="Raphael Malyankar" w:date="2023-05-15T14:46:00Z">
        <w:r w:rsidR="000D1D8A">
          <w:rPr>
            <w:noProof/>
          </w:rPr>
          <w:t>be accompanied by</w:t>
        </w:r>
      </w:ins>
      <w:r w:rsidRPr="00773509">
        <w:rPr>
          <w:noProof/>
        </w:rPr>
        <w:t xml:space="preserve"> a support file</w:t>
      </w:r>
      <w:r w:rsidR="008503CF" w:rsidRPr="00773509">
        <w:rPr>
          <w:noProof/>
        </w:rPr>
        <w:t xml:space="preserve"> in dictionary format</w:t>
      </w:r>
      <w:r w:rsidRPr="00773509">
        <w:rPr>
          <w:noProof/>
        </w:rPr>
        <w:t xml:space="preserve"> listing the covered products. Clause </w:t>
      </w:r>
      <w:ins w:id="2300" w:author="Raphael Malyankar" w:date="2023-05-15T14:53:00Z">
        <w:r w:rsidR="00131FED">
          <w:rPr>
            <w:noProof/>
          </w:rPr>
          <w:fldChar w:fldCharType="begin"/>
        </w:r>
        <w:r w:rsidR="00131FED">
          <w:rPr>
            <w:noProof/>
          </w:rPr>
          <w:instrText xml:space="preserve"> REF _Ref135054824 \r \h </w:instrText>
        </w:r>
      </w:ins>
      <w:r w:rsidR="00131FED">
        <w:rPr>
          <w:noProof/>
        </w:rPr>
      </w:r>
      <w:r w:rsidR="00131FED">
        <w:rPr>
          <w:noProof/>
        </w:rPr>
        <w:fldChar w:fldCharType="separate"/>
      </w:r>
      <w:ins w:id="2301" w:author="Raphael Malyankar" w:date="2023-05-15T14:53:00Z">
        <w:r w:rsidR="00131FED">
          <w:rPr>
            <w:noProof/>
          </w:rPr>
          <w:t>11</w:t>
        </w:r>
        <w:r w:rsidR="00131FED">
          <w:rPr>
            <w:noProof/>
          </w:rPr>
          <w:fldChar w:fldCharType="end"/>
        </w:r>
        <w:r w:rsidR="00131FED">
          <w:rPr>
            <w:noProof/>
          </w:rPr>
          <w:t xml:space="preserve"> </w:t>
        </w:r>
      </w:ins>
      <w:del w:id="2302" w:author="Raphael Malyankar" w:date="2023-05-15T14:53:00Z">
        <w:r w:rsidRPr="00773509" w:rsidDel="00131FED">
          <w:rPr>
            <w:noProof/>
          </w:rPr>
          <w:delText xml:space="preserve">11 </w:delText>
        </w:r>
      </w:del>
      <w:r w:rsidR="00E872D6" w:rsidRPr="00773509">
        <w:rPr>
          <w:noProof/>
        </w:rPr>
        <w:t>describes this file</w:t>
      </w:r>
      <w:r w:rsidRPr="00773509">
        <w:rPr>
          <w:noProof/>
        </w:rPr>
        <w:t>.</w:t>
      </w:r>
      <w:del w:id="2303" w:author="Raphael Malyankar" w:date="2023-05-15T14:47:00Z">
        <w:r w:rsidR="00E872D6" w:rsidRPr="00773509" w:rsidDel="000D1D8A">
          <w:rPr>
            <w:noProof/>
          </w:rPr>
          <w:delText xml:space="preserve"> Inclusion of this file in update sets is required if and only if it is being updated.</w:delText>
        </w:r>
        <w:r w:rsidRPr="00773509" w:rsidDel="000D1D8A">
          <w:rPr>
            <w:noProof/>
          </w:rPr>
          <w:delText xml:space="preserve"> </w:delText>
        </w:r>
      </w:del>
    </w:p>
    <w:p w14:paraId="6D46BAAB" w14:textId="00C19AA0" w:rsidR="006B114A" w:rsidRPr="00773509" w:rsidRDefault="006B114A" w:rsidP="006C4C9F">
      <w:pPr>
        <w:spacing w:after="120"/>
      </w:pPr>
      <w:r w:rsidRPr="00773509">
        <w:t xml:space="preserve">An </w:t>
      </w:r>
      <w:r w:rsidR="006C4C9F" w:rsidRPr="00773509">
        <w:t>E</w:t>
      </w:r>
      <w:r w:rsidRPr="00773509">
        <w:t xml:space="preserve">xchange </w:t>
      </w:r>
      <w:r w:rsidR="006C4C9F" w:rsidRPr="00773509">
        <w:t>S</w:t>
      </w:r>
      <w:r w:rsidRPr="00773509">
        <w:t xml:space="preserve">et may be encapsulated into a form suitable for transmission by a mapping called a transmission encoding. An encoding translates each of the elements of the </w:t>
      </w:r>
      <w:r w:rsidR="006C4C9F" w:rsidRPr="00773509">
        <w:t>E</w:t>
      </w:r>
      <w:r w:rsidRPr="00773509">
        <w:t xml:space="preserve">xchange </w:t>
      </w:r>
      <w:r w:rsidR="006C4C9F" w:rsidRPr="00773509">
        <w:t>S</w:t>
      </w:r>
      <w:r w:rsidRPr="00773509">
        <w:t xml:space="preserve">et into a logical form suitable for writing to media and for transmission online. An encoding may also define other elements in addition to the </w:t>
      </w:r>
      <w:r w:rsidR="006C4C9F" w:rsidRPr="00773509">
        <w:t>E</w:t>
      </w:r>
      <w:r w:rsidRPr="00773509">
        <w:t xml:space="preserve">xchange </w:t>
      </w:r>
      <w:r w:rsidR="006C4C9F" w:rsidRPr="00773509">
        <w:t>S</w:t>
      </w:r>
      <w:r w:rsidRPr="00773509">
        <w:t>et contents (</w:t>
      </w:r>
      <w:r w:rsidR="007F1AE9" w:rsidRPr="00773509">
        <w:t>that is</w:t>
      </w:r>
      <w:r w:rsidRPr="00773509">
        <w:t>, media identification, data extents etc…) and also may define commercial constructs such as encryption and compression methods.</w:t>
      </w:r>
    </w:p>
    <w:p w14:paraId="4D7435C5" w14:textId="64F6BD21" w:rsidR="006B114A" w:rsidRPr="00773509" w:rsidRDefault="006B114A" w:rsidP="006C4C9F">
      <w:pPr>
        <w:spacing w:after="120"/>
      </w:pPr>
      <w:r w:rsidRPr="00773509">
        <w:lastRenderedPageBreak/>
        <w:t>If the data is transformed (</w:t>
      </w:r>
      <w:r w:rsidR="007F1AE9" w:rsidRPr="00773509">
        <w:t>for example</w:t>
      </w:r>
      <w:r w:rsidRPr="00773509">
        <w:t xml:space="preserve"> for encryption or compression purposes) its content must not be changed.</w:t>
      </w:r>
    </w:p>
    <w:p w14:paraId="7E3FA5F2" w14:textId="77777777" w:rsidR="006B114A" w:rsidRPr="00773509" w:rsidRDefault="006B114A" w:rsidP="006C4C9F">
      <w:pPr>
        <w:pStyle w:val="Heading3"/>
        <w:tabs>
          <w:tab w:val="clear" w:pos="851"/>
          <w:tab w:val="left" w:pos="709"/>
        </w:tabs>
        <w:spacing w:before="120" w:after="120"/>
        <w:rPr>
          <w:lang w:eastAsia="en-GB"/>
        </w:rPr>
      </w:pPr>
      <w:bookmarkStart w:id="2304" w:name="_Toc484523908"/>
      <w:bookmarkStart w:id="2305" w:name="_Toc100669636"/>
      <w:r w:rsidRPr="00773509">
        <w:rPr>
          <w:lang w:eastAsia="en-GB"/>
        </w:rPr>
        <w:t>Interoperability Catalogue in different formats</w:t>
      </w:r>
      <w:bookmarkEnd w:id="2304"/>
      <w:bookmarkEnd w:id="2305"/>
    </w:p>
    <w:p w14:paraId="6ACE3DE1" w14:textId="35D11541" w:rsidR="006B114A" w:rsidRPr="00773509" w:rsidRDefault="006B114A" w:rsidP="006C4C9F">
      <w:pPr>
        <w:spacing w:after="120"/>
        <w:rPr>
          <w:b/>
        </w:rPr>
      </w:pPr>
      <w:r w:rsidRPr="00773509">
        <w:t xml:space="preserve">The </w:t>
      </w:r>
      <w:r w:rsidR="007F1AE9" w:rsidRPr="00773509">
        <w:t>Interoperability Catalogue</w:t>
      </w:r>
      <w:r w:rsidRPr="00773509">
        <w:t xml:space="preserve"> may be substituted by equivalent catalogues or presentations developed by manufacturers or service providers, provided the minimum functions are maintained and the producer of the replacement </w:t>
      </w:r>
      <w:r w:rsidR="007F1AE9" w:rsidRPr="00773509">
        <w:t>Interoperability Catalogue</w:t>
      </w:r>
      <w:r w:rsidRPr="00773509">
        <w:t xml:space="preserve"> can prove this through testing.</w:t>
      </w:r>
    </w:p>
    <w:p w14:paraId="0528E271" w14:textId="77777777" w:rsidR="006B114A" w:rsidRPr="00773509" w:rsidRDefault="006B114A" w:rsidP="006C4C9F">
      <w:pPr>
        <w:pStyle w:val="Heading3"/>
        <w:tabs>
          <w:tab w:val="clear" w:pos="851"/>
          <w:tab w:val="left" w:pos="709"/>
        </w:tabs>
        <w:spacing w:before="120" w:after="120"/>
      </w:pPr>
      <w:bookmarkStart w:id="2306" w:name="_Toc484523909"/>
      <w:bookmarkStart w:id="2307" w:name="_Toc100669637"/>
      <w:r w:rsidRPr="00773509">
        <w:t>Extending the Interoperability Catalogue</w:t>
      </w:r>
      <w:bookmarkEnd w:id="2306"/>
      <w:bookmarkEnd w:id="2307"/>
    </w:p>
    <w:p w14:paraId="0C83CCB7" w14:textId="308EB9E3" w:rsidR="006B114A" w:rsidRPr="00773509" w:rsidRDefault="006B114A" w:rsidP="006C4C9F">
      <w:pPr>
        <w:spacing w:after="120"/>
        <w:rPr>
          <w:b/>
        </w:rPr>
      </w:pPr>
      <w:r w:rsidRPr="00773509">
        <w:t xml:space="preserve">The </w:t>
      </w:r>
      <w:r w:rsidR="007F1AE9" w:rsidRPr="00773509">
        <w:t>Interoperability Catalogue</w:t>
      </w:r>
      <w:r w:rsidRPr="00773509">
        <w:t xml:space="preserve"> will be extensible with equivalent rules or presentations developed by manufacturers or service providers, provided the minimum functions are maintained and the producer of the augmented </w:t>
      </w:r>
      <w:r w:rsidR="007F1AE9" w:rsidRPr="00773509">
        <w:t>Interoperability Catalogue</w:t>
      </w:r>
      <w:r w:rsidRPr="00773509">
        <w:t xml:space="preserve"> can prove this through testing.</w:t>
      </w:r>
    </w:p>
    <w:p w14:paraId="37513CC8" w14:textId="77777777" w:rsidR="006B114A" w:rsidRPr="00773509" w:rsidRDefault="006B114A" w:rsidP="00BA2B6F">
      <w:pPr>
        <w:pStyle w:val="Heading3"/>
        <w:tabs>
          <w:tab w:val="clear" w:pos="851"/>
          <w:tab w:val="left" w:pos="709"/>
        </w:tabs>
        <w:spacing w:before="120" w:after="120"/>
      </w:pPr>
      <w:bookmarkStart w:id="2308" w:name="_Toc484523910"/>
      <w:bookmarkStart w:id="2309" w:name="_Toc100669638"/>
      <w:r w:rsidRPr="00773509">
        <w:t>Customization - OEM/integrator</w:t>
      </w:r>
      <w:bookmarkEnd w:id="2308"/>
      <w:bookmarkEnd w:id="2309"/>
    </w:p>
    <w:p w14:paraId="42959641" w14:textId="6703E743" w:rsidR="006B114A" w:rsidRPr="00773509" w:rsidRDefault="006B114A" w:rsidP="00BA2B6F">
      <w:pPr>
        <w:spacing w:after="120"/>
      </w:pPr>
      <w:r w:rsidRPr="00773509">
        <w:t xml:space="preserve">OEM or service providers can provide their own versions in addition to the IHO </w:t>
      </w:r>
      <w:r w:rsidR="00BA2B6F" w:rsidRPr="00773509">
        <w:t>C</w:t>
      </w:r>
      <w:r w:rsidRPr="00773509">
        <w:t>atalogue, to facilitate custom product interoperations. These additional versions must not degrade or interfere with the functions of the official IHO Interoperability Catalogue.</w:t>
      </w:r>
    </w:p>
    <w:p w14:paraId="1BCBE642" w14:textId="77777777" w:rsidR="00BA2B6F" w:rsidRPr="00773509" w:rsidRDefault="00BA2B6F" w:rsidP="00BA2B6F">
      <w:pPr>
        <w:spacing w:after="120"/>
        <w:rPr>
          <w:b/>
        </w:rPr>
      </w:pPr>
    </w:p>
    <w:p w14:paraId="7FB20E08" w14:textId="77777777" w:rsidR="006B114A" w:rsidRPr="00773509" w:rsidRDefault="006B114A" w:rsidP="00BA2B6F">
      <w:pPr>
        <w:pStyle w:val="Heading2"/>
        <w:numPr>
          <w:ilvl w:val="1"/>
          <w:numId w:val="3"/>
        </w:numPr>
        <w:spacing w:before="120" w:after="200"/>
        <w:ind w:left="578" w:hanging="578"/>
        <w:rPr>
          <w:rFonts w:eastAsia="MS Mincho"/>
          <w:lang w:eastAsia="en-US"/>
        </w:rPr>
      </w:pPr>
      <w:bookmarkStart w:id="2310" w:name="_Toc100669639"/>
      <w:r w:rsidRPr="00773509">
        <w:rPr>
          <w:rFonts w:eastAsia="MS Mincho"/>
          <w:lang w:eastAsia="en-US"/>
        </w:rPr>
        <w:t>Interoperability Catalogue product</w:t>
      </w:r>
      <w:bookmarkEnd w:id="2310"/>
    </w:p>
    <w:p w14:paraId="6CD1419D" w14:textId="1A3EECDF" w:rsidR="006B114A" w:rsidRPr="00773509" w:rsidRDefault="00043B56" w:rsidP="00BA2B6F">
      <w:pPr>
        <w:spacing w:after="120"/>
      </w:pPr>
      <w:r w:rsidRPr="00773509">
        <w:t xml:space="preserve">Each Interoperability </w:t>
      </w:r>
      <w:r w:rsidR="007F1AE9" w:rsidRPr="00773509">
        <w:t>C</w:t>
      </w:r>
      <w:r w:rsidRPr="00773509">
        <w:t>atalogue product is by itself a whole unit.</w:t>
      </w:r>
      <w:r w:rsidR="005A572D" w:rsidRPr="00773509">
        <w:t xml:space="preserve"> </w:t>
      </w:r>
      <w:r w:rsidR="006B114A" w:rsidRPr="00773509">
        <w:t>New versions</w:t>
      </w:r>
      <w:r w:rsidR="0030138B" w:rsidRPr="00773509">
        <w:t xml:space="preserve"> –</w:t>
      </w:r>
      <w:r w:rsidR="006B114A" w:rsidRPr="00773509">
        <w:t xml:space="preserve"> either clarification, correction</w:t>
      </w:r>
      <w:r w:rsidR="0030138B" w:rsidRPr="00773509">
        <w:t>,</w:t>
      </w:r>
      <w:r w:rsidR="006B114A" w:rsidRPr="00773509">
        <w:t xml:space="preserve"> or </w:t>
      </w:r>
      <w:r w:rsidR="007F1AE9" w:rsidRPr="00773509">
        <w:t>N</w:t>
      </w:r>
      <w:r w:rsidR="006B114A" w:rsidRPr="00773509">
        <w:t xml:space="preserve">ew </w:t>
      </w:r>
      <w:r w:rsidR="007F1AE9" w:rsidRPr="00773509">
        <w:t>E</w:t>
      </w:r>
      <w:r w:rsidR="006B114A" w:rsidRPr="00773509">
        <w:t xml:space="preserve">dition </w:t>
      </w:r>
      <w:r w:rsidR="0030138B" w:rsidRPr="00773509">
        <w:t xml:space="preserve">– </w:t>
      </w:r>
      <w:r w:rsidR="006B114A" w:rsidRPr="00773509">
        <w:t xml:space="preserve">are updated by replacement </w:t>
      </w:r>
      <w:r w:rsidR="005A572D" w:rsidRPr="00773509">
        <w:t xml:space="preserve">with </w:t>
      </w:r>
      <w:r w:rsidR="006B114A" w:rsidRPr="00773509">
        <w:t>a newer version.</w:t>
      </w:r>
    </w:p>
    <w:p w14:paraId="32CF15DA" w14:textId="77777777" w:rsidR="006B114A" w:rsidRPr="00773509" w:rsidRDefault="006B114A" w:rsidP="00BA2B6F">
      <w:pPr>
        <w:pStyle w:val="Heading3"/>
        <w:tabs>
          <w:tab w:val="clear" w:pos="851"/>
          <w:tab w:val="left" w:pos="709"/>
        </w:tabs>
        <w:spacing w:before="120" w:after="120"/>
        <w:rPr>
          <w:lang w:eastAsia="en-US"/>
        </w:rPr>
      </w:pPr>
      <w:bookmarkStart w:id="2311" w:name="_Toc100669640"/>
      <w:r w:rsidRPr="00773509">
        <w:rPr>
          <w:lang w:eastAsia="en-US"/>
        </w:rPr>
        <w:t>Interoperability Catalogue size</w:t>
      </w:r>
      <w:bookmarkEnd w:id="2311"/>
    </w:p>
    <w:p w14:paraId="4D8622BD" w14:textId="3EB75E64" w:rsidR="006B114A" w:rsidRPr="00773509" w:rsidRDefault="006B114A" w:rsidP="00BA2B6F">
      <w:pPr>
        <w:spacing w:after="120"/>
      </w:pPr>
      <w:r w:rsidRPr="00773509">
        <w:rPr>
          <w:lang w:eastAsia="en-US"/>
        </w:rPr>
        <w:t xml:space="preserve">There is no size limit </w:t>
      </w:r>
      <w:r w:rsidR="005A572D" w:rsidRPr="00773509">
        <w:rPr>
          <w:lang w:eastAsia="en-US"/>
        </w:rPr>
        <w:t xml:space="preserve">for </w:t>
      </w:r>
      <w:r w:rsidR="007F1AE9" w:rsidRPr="00773509">
        <w:t>Interoperability Catalogue</w:t>
      </w:r>
      <w:r w:rsidRPr="00773509">
        <w:t xml:space="preserve"> products, however, compression is used to reduce the </w:t>
      </w:r>
      <w:r w:rsidR="00BA2B6F" w:rsidRPr="00773509">
        <w:t>E</w:t>
      </w:r>
      <w:r w:rsidRPr="00773509">
        <w:t xml:space="preserve">xchange </w:t>
      </w:r>
      <w:r w:rsidR="00BA2B6F" w:rsidRPr="00773509">
        <w:t>S</w:t>
      </w:r>
      <w:r w:rsidRPr="00773509">
        <w:t>et size.</w:t>
      </w:r>
    </w:p>
    <w:p w14:paraId="2DEF7EA2" w14:textId="7C5B1596" w:rsidR="006B114A" w:rsidRPr="00773509" w:rsidRDefault="006B114A" w:rsidP="00E06F92">
      <w:pPr>
        <w:pStyle w:val="Heading3"/>
        <w:tabs>
          <w:tab w:val="clear" w:pos="851"/>
          <w:tab w:val="left" w:pos="709"/>
        </w:tabs>
        <w:spacing w:before="120" w:after="120"/>
        <w:rPr>
          <w:lang w:eastAsia="en-US"/>
        </w:rPr>
      </w:pPr>
      <w:bookmarkStart w:id="2312" w:name="_Toc100669641"/>
      <w:r w:rsidRPr="00773509">
        <w:rPr>
          <w:lang w:eastAsia="en-US"/>
        </w:rPr>
        <w:t xml:space="preserve">Interoperability Catalogue </w:t>
      </w:r>
      <w:r w:rsidR="00E06F92" w:rsidRPr="00773509">
        <w:rPr>
          <w:lang w:eastAsia="en-US"/>
        </w:rPr>
        <w:t>E</w:t>
      </w:r>
      <w:r w:rsidRPr="00773509">
        <w:rPr>
          <w:lang w:eastAsia="en-US"/>
        </w:rPr>
        <w:t xml:space="preserve">xchange </w:t>
      </w:r>
      <w:r w:rsidR="00E06F92" w:rsidRPr="00773509">
        <w:rPr>
          <w:lang w:eastAsia="en-US"/>
        </w:rPr>
        <w:t>S</w:t>
      </w:r>
      <w:r w:rsidRPr="00773509">
        <w:rPr>
          <w:lang w:eastAsia="en-US"/>
        </w:rPr>
        <w:t>et compression</w:t>
      </w:r>
      <w:bookmarkEnd w:id="2312"/>
    </w:p>
    <w:p w14:paraId="57D9DBC0" w14:textId="6ED84801" w:rsidR="006B114A" w:rsidRPr="00773509" w:rsidRDefault="006B114A" w:rsidP="00E06F92">
      <w:pPr>
        <w:spacing w:after="120"/>
        <w:rPr>
          <w:lang w:eastAsia="en-US"/>
        </w:rPr>
      </w:pPr>
      <w:r w:rsidRPr="00773509">
        <w:rPr>
          <w:lang w:eastAsia="en-US"/>
        </w:rPr>
        <w:t xml:space="preserve">An </w:t>
      </w:r>
      <w:r w:rsidR="007F1AE9" w:rsidRPr="00773509">
        <w:t>Interoperability Catalogue</w:t>
      </w:r>
      <w:r w:rsidRPr="00773509">
        <w:t xml:space="preserve"> </w:t>
      </w:r>
      <w:r w:rsidR="00E06F92" w:rsidRPr="00773509">
        <w:t>E</w:t>
      </w:r>
      <w:r w:rsidRPr="00773509">
        <w:t xml:space="preserve">xchange </w:t>
      </w:r>
      <w:r w:rsidR="00E06F92" w:rsidRPr="00773509">
        <w:t>S</w:t>
      </w:r>
      <w:r w:rsidRPr="00773509">
        <w:t xml:space="preserve">et </w:t>
      </w:r>
      <w:r w:rsidR="00EB3BA6" w:rsidRPr="00773509">
        <w:t>must</w:t>
      </w:r>
      <w:r w:rsidRPr="00773509">
        <w:t xml:space="preserve"> be compressed </w:t>
      </w:r>
      <w:r w:rsidR="00800978" w:rsidRPr="00773509">
        <w:t xml:space="preserve">into a single archive </w:t>
      </w:r>
      <w:r w:rsidRPr="00773509">
        <w:t xml:space="preserve">using </w:t>
      </w:r>
      <w:r w:rsidR="00800978" w:rsidRPr="00773509">
        <w:t>the ZIP algorithm with the DEFLATE compression method as specified</w:t>
      </w:r>
      <w:r w:rsidR="00B03775" w:rsidRPr="00773509">
        <w:t xml:space="preserve"> in S-100 Part 15</w:t>
      </w:r>
      <w:r w:rsidRPr="00773509">
        <w:t>.</w:t>
      </w:r>
    </w:p>
    <w:p w14:paraId="5BD038DA" w14:textId="77777777" w:rsidR="006B114A" w:rsidRPr="00773509" w:rsidRDefault="006B114A" w:rsidP="00E06F92">
      <w:pPr>
        <w:pStyle w:val="Heading3"/>
        <w:tabs>
          <w:tab w:val="clear" w:pos="851"/>
          <w:tab w:val="left" w:pos="709"/>
        </w:tabs>
        <w:spacing w:before="120" w:after="120"/>
        <w:rPr>
          <w:lang w:eastAsia="en-US"/>
        </w:rPr>
      </w:pPr>
      <w:bookmarkStart w:id="2313" w:name="_Toc484523913"/>
      <w:bookmarkStart w:id="2314" w:name="_Toc225065200"/>
      <w:bookmarkStart w:id="2315" w:name="_Toc225648343"/>
      <w:bookmarkStart w:id="2316" w:name="_Toc100669642"/>
      <w:r w:rsidRPr="00773509">
        <w:rPr>
          <w:lang w:eastAsia="en-US"/>
        </w:rPr>
        <w:t>Interoperability Catalogue file naming</w:t>
      </w:r>
      <w:bookmarkEnd w:id="2313"/>
      <w:bookmarkEnd w:id="2314"/>
      <w:bookmarkEnd w:id="2315"/>
      <w:bookmarkEnd w:id="2316"/>
      <w:r w:rsidRPr="00773509">
        <w:rPr>
          <w:lang w:eastAsia="en-US"/>
        </w:rPr>
        <w:t xml:space="preserve"> </w:t>
      </w:r>
    </w:p>
    <w:p w14:paraId="5E21F6CF" w14:textId="3080F2F4" w:rsidR="006B114A" w:rsidRPr="00773509" w:rsidRDefault="006B114A" w:rsidP="00E06F92">
      <w:pPr>
        <w:autoSpaceDE w:val="0"/>
        <w:autoSpaceDN w:val="0"/>
        <w:adjustRightInd w:val="0"/>
        <w:spacing w:after="120"/>
        <w:rPr>
          <w:rFonts w:eastAsia="Times New Roman" w:cs="Arial"/>
          <w:lang w:eastAsia="en-US"/>
        </w:rPr>
      </w:pPr>
      <w:r w:rsidRPr="00773509">
        <w:rPr>
          <w:lang w:eastAsia="en-US"/>
        </w:rPr>
        <w:t xml:space="preserve">Interoperability </w:t>
      </w:r>
      <w:r w:rsidR="007F1AE9" w:rsidRPr="00773509">
        <w:rPr>
          <w:lang w:eastAsia="en-US"/>
        </w:rPr>
        <w:t>C</w:t>
      </w:r>
      <w:r w:rsidRPr="00773509">
        <w:rPr>
          <w:lang w:eastAsia="en-US"/>
        </w:rPr>
        <w:t xml:space="preserve">atalogues </w:t>
      </w:r>
      <w:r w:rsidR="00EB3BA6" w:rsidRPr="00773509">
        <w:rPr>
          <w:lang w:eastAsia="en-US"/>
        </w:rPr>
        <w:t>must</w:t>
      </w:r>
      <w:r w:rsidRPr="00773509">
        <w:rPr>
          <w:lang w:eastAsia="en-US"/>
        </w:rPr>
        <w:t xml:space="preserve"> follow </w:t>
      </w:r>
      <w:r w:rsidR="005A572D" w:rsidRPr="00773509">
        <w:rPr>
          <w:lang w:eastAsia="en-US"/>
        </w:rPr>
        <w:t xml:space="preserve">the </w:t>
      </w:r>
      <w:r w:rsidRPr="00773509">
        <w:rPr>
          <w:lang w:eastAsia="en-US"/>
        </w:rPr>
        <w:t>naming convention</w:t>
      </w:r>
      <w:r w:rsidR="005A572D" w:rsidRPr="00773509">
        <w:rPr>
          <w:lang w:eastAsia="en-US"/>
        </w:rPr>
        <w:t xml:space="preserve"> below</w:t>
      </w:r>
      <w:r w:rsidRPr="00773509">
        <w:rPr>
          <w:lang w:eastAsia="en-US"/>
        </w:rPr>
        <w:t xml:space="preserve">, where </w:t>
      </w:r>
      <w:r w:rsidRPr="00773509">
        <w:rPr>
          <w:rFonts w:eastAsia="Times New Roman" w:cs="Arial"/>
          <w:lang w:eastAsia="en-US"/>
        </w:rPr>
        <w:t>the main part forms an identifier where:</w:t>
      </w:r>
    </w:p>
    <w:p w14:paraId="58064774" w14:textId="16B4E983" w:rsidR="006B114A" w:rsidRPr="00773509" w:rsidRDefault="00B15C78" w:rsidP="00E06F92">
      <w:pPr>
        <w:spacing w:after="60"/>
        <w:rPr>
          <w:lang w:eastAsia="en-US"/>
        </w:rPr>
      </w:pPr>
      <w:r w:rsidRPr="00773509">
        <w:rPr>
          <w:lang w:eastAsia="en-US"/>
        </w:rPr>
        <w:t>098CCCCXXXXXX</w:t>
      </w:r>
      <w:r w:rsidR="006B114A" w:rsidRPr="00773509">
        <w:rPr>
          <w:lang w:eastAsia="en-US"/>
        </w:rPr>
        <w:t xml:space="preserve">.XML </w:t>
      </w:r>
    </w:p>
    <w:p w14:paraId="4A024CBE" w14:textId="09E9E15B" w:rsidR="00B15C78" w:rsidRPr="00773509" w:rsidRDefault="007F1AE9" w:rsidP="00E06F92">
      <w:pPr>
        <w:pStyle w:val="ListParagraph"/>
        <w:numPr>
          <w:ilvl w:val="0"/>
          <w:numId w:val="11"/>
        </w:numPr>
        <w:spacing w:after="60"/>
        <w:ind w:left="714" w:hanging="288"/>
        <w:rPr>
          <w:lang w:eastAsia="en-US"/>
        </w:rPr>
      </w:pPr>
      <w:r w:rsidRPr="00773509">
        <w:rPr>
          <w:lang w:eastAsia="en-US"/>
        </w:rPr>
        <w:t>The</w:t>
      </w:r>
      <w:r w:rsidR="006B114A" w:rsidRPr="00773509">
        <w:rPr>
          <w:lang w:eastAsia="en-US"/>
        </w:rPr>
        <w:t xml:space="preserve"> first three characters </w:t>
      </w:r>
      <w:r w:rsidR="00EB3BA6" w:rsidRPr="00773509">
        <w:rPr>
          <w:lang w:eastAsia="en-US"/>
        </w:rPr>
        <w:t>must</w:t>
      </w:r>
      <w:r w:rsidR="006B114A" w:rsidRPr="00773509">
        <w:rPr>
          <w:lang w:eastAsia="en-US"/>
        </w:rPr>
        <w:t xml:space="preserve"> be </w:t>
      </w:r>
      <w:r w:rsidR="00B15C78" w:rsidRPr="00773509">
        <w:rPr>
          <w:lang w:eastAsia="en-US"/>
        </w:rPr>
        <w:t xml:space="preserve">098 – for S-98 </w:t>
      </w:r>
      <w:r w:rsidR="000D1EB4" w:rsidRPr="00773509">
        <w:t>Interoperability Catalogue</w:t>
      </w:r>
      <w:r w:rsidR="00B15C78" w:rsidRPr="00773509">
        <w:rPr>
          <w:lang w:eastAsia="en-US"/>
        </w:rPr>
        <w:t>s</w:t>
      </w:r>
      <w:r w:rsidR="00494739" w:rsidRPr="00773509">
        <w:rPr>
          <w:lang w:eastAsia="en-US"/>
        </w:rPr>
        <w:t>.</w:t>
      </w:r>
    </w:p>
    <w:p w14:paraId="03F00855" w14:textId="105CFCD2" w:rsidR="006B114A" w:rsidRPr="00773509" w:rsidRDefault="00B15C78" w:rsidP="00E06F92">
      <w:pPr>
        <w:pStyle w:val="ListParagraph"/>
        <w:numPr>
          <w:ilvl w:val="0"/>
          <w:numId w:val="11"/>
        </w:numPr>
        <w:spacing w:after="60"/>
        <w:ind w:left="714" w:hanging="288"/>
        <w:rPr>
          <w:lang w:eastAsia="en-US"/>
        </w:rPr>
      </w:pPr>
      <w:r w:rsidRPr="00773509">
        <w:rPr>
          <w:lang w:eastAsia="en-US"/>
        </w:rPr>
        <w:t xml:space="preserve">The next </w:t>
      </w:r>
      <w:r w:rsidR="006B0012" w:rsidRPr="00773509">
        <w:rPr>
          <w:lang w:eastAsia="en-US"/>
        </w:rPr>
        <w:t>four</w:t>
      </w:r>
      <w:r w:rsidRPr="00773509">
        <w:rPr>
          <w:lang w:eastAsia="en-US"/>
        </w:rPr>
        <w:t xml:space="preserve"> characters must be the producer code</w:t>
      </w:r>
      <w:r w:rsidR="006B0012" w:rsidRPr="00773509">
        <w:rPr>
          <w:lang w:eastAsia="en-US"/>
        </w:rPr>
        <w:t xml:space="preserve"> according to the IHO </w:t>
      </w:r>
      <w:r w:rsidR="007F1AE9" w:rsidRPr="00773509">
        <w:rPr>
          <w:lang w:eastAsia="en-US"/>
        </w:rPr>
        <w:t>P</w:t>
      </w:r>
      <w:r w:rsidR="006B0012" w:rsidRPr="00773509">
        <w:rPr>
          <w:lang w:eastAsia="en-US"/>
        </w:rPr>
        <w:t xml:space="preserve">roducer </w:t>
      </w:r>
      <w:r w:rsidR="007F1AE9" w:rsidRPr="00773509">
        <w:rPr>
          <w:lang w:eastAsia="en-US"/>
        </w:rPr>
        <w:t>C</w:t>
      </w:r>
      <w:r w:rsidR="006B0012" w:rsidRPr="00773509">
        <w:rPr>
          <w:lang w:eastAsia="en-US"/>
        </w:rPr>
        <w:t xml:space="preserve">ode </w:t>
      </w:r>
      <w:r w:rsidR="007F1AE9" w:rsidRPr="00773509">
        <w:rPr>
          <w:lang w:eastAsia="en-US"/>
        </w:rPr>
        <w:t>R</w:t>
      </w:r>
      <w:r w:rsidR="006B0012" w:rsidRPr="00773509">
        <w:rPr>
          <w:lang w:eastAsia="en-US"/>
        </w:rPr>
        <w:t>egister</w:t>
      </w:r>
      <w:r w:rsidRPr="00773509">
        <w:rPr>
          <w:lang w:eastAsia="en-US"/>
        </w:rPr>
        <w:t xml:space="preserve"> –</w:t>
      </w:r>
      <w:r w:rsidR="006B114A" w:rsidRPr="00773509">
        <w:rPr>
          <w:lang w:eastAsia="en-US"/>
        </w:rPr>
        <w:t xml:space="preserve"> </w:t>
      </w:r>
      <w:r w:rsidRPr="00773509">
        <w:rPr>
          <w:lang w:eastAsia="en-US"/>
        </w:rPr>
        <w:t xml:space="preserve">for example, </w:t>
      </w:r>
      <w:del w:id="2317" w:author="Raphael Malyankar" w:date="2023-05-11T23:55:00Z">
        <w:r w:rsidRPr="00773509" w:rsidDel="003B3815">
          <w:rPr>
            <w:lang w:eastAsia="en-US"/>
          </w:rPr>
          <w:delText xml:space="preserve">AA00 </w:delText>
        </w:r>
      </w:del>
      <w:ins w:id="2318" w:author="Raphael Malyankar" w:date="2023-05-11T23:55:00Z">
        <w:r w:rsidR="003B3815">
          <w:rPr>
            <w:lang w:eastAsia="en-US"/>
          </w:rPr>
          <w:t>00AA</w:t>
        </w:r>
        <w:r w:rsidR="003B3815" w:rsidRPr="00773509">
          <w:rPr>
            <w:lang w:eastAsia="en-US"/>
          </w:rPr>
          <w:t xml:space="preserve"> </w:t>
        </w:r>
      </w:ins>
      <w:r w:rsidR="006B114A" w:rsidRPr="00773509">
        <w:rPr>
          <w:lang w:eastAsia="en-US"/>
        </w:rPr>
        <w:t>for</w:t>
      </w:r>
      <w:r w:rsidR="006B0012" w:rsidRPr="00773509">
        <w:rPr>
          <w:lang w:eastAsia="en-US"/>
        </w:rPr>
        <w:t xml:space="preserve"> the</w:t>
      </w:r>
      <w:r w:rsidR="006B114A" w:rsidRPr="00773509">
        <w:rPr>
          <w:lang w:eastAsia="en-US"/>
        </w:rPr>
        <w:t xml:space="preserve"> International Hydrographic Organization as the issuing organization.</w:t>
      </w:r>
    </w:p>
    <w:p w14:paraId="7FA9C8FA" w14:textId="6D28E692" w:rsidR="006B114A" w:rsidRPr="00773509" w:rsidRDefault="007F1AE9" w:rsidP="00E06F92">
      <w:pPr>
        <w:pStyle w:val="ListParagraph"/>
        <w:numPr>
          <w:ilvl w:val="0"/>
          <w:numId w:val="11"/>
        </w:numPr>
        <w:ind w:left="714" w:hanging="288"/>
        <w:rPr>
          <w:lang w:eastAsia="en-US"/>
        </w:rPr>
      </w:pPr>
      <w:r w:rsidRPr="00773509">
        <w:rPr>
          <w:lang w:eastAsia="en-US"/>
        </w:rPr>
        <w:t>The</w:t>
      </w:r>
      <w:r w:rsidR="006B114A" w:rsidRPr="00773509">
        <w:rPr>
          <w:lang w:eastAsia="en-US"/>
        </w:rPr>
        <w:t xml:space="preserve"> </w:t>
      </w:r>
      <w:r w:rsidR="006B0012" w:rsidRPr="00773509">
        <w:rPr>
          <w:lang w:eastAsia="en-US"/>
        </w:rPr>
        <w:t xml:space="preserve">eighth </w:t>
      </w:r>
      <w:r w:rsidR="006B114A" w:rsidRPr="00773509">
        <w:rPr>
          <w:lang w:eastAsia="en-US"/>
        </w:rPr>
        <w:t xml:space="preserve">to </w:t>
      </w:r>
      <w:r w:rsidR="006B0012" w:rsidRPr="00773509">
        <w:rPr>
          <w:lang w:eastAsia="en-US"/>
        </w:rPr>
        <w:t xml:space="preserve">thirteenth </w:t>
      </w:r>
      <w:r w:rsidR="006B114A" w:rsidRPr="00773509">
        <w:rPr>
          <w:lang w:eastAsia="en-US"/>
        </w:rPr>
        <w:t xml:space="preserve">characters </w:t>
      </w:r>
      <w:r w:rsidR="006E1F1E" w:rsidRPr="00773509">
        <w:rPr>
          <w:lang w:eastAsia="en-US"/>
        </w:rPr>
        <w:t xml:space="preserve">are </w:t>
      </w:r>
      <w:r w:rsidR="006B114A" w:rsidRPr="00773509">
        <w:rPr>
          <w:lang w:eastAsia="en-US"/>
        </w:rPr>
        <w:t>for the version number to ensure the file name is globally unique. Version 1 would be 010000 [01.00.00].</w:t>
      </w:r>
    </w:p>
    <w:p w14:paraId="2F901A27" w14:textId="0AD46033" w:rsidR="006B114A" w:rsidRPr="00773509" w:rsidRDefault="006B114A" w:rsidP="00E06F92">
      <w:pPr>
        <w:spacing w:after="120"/>
        <w:rPr>
          <w:lang w:eastAsia="en-US"/>
        </w:rPr>
      </w:pPr>
      <w:r w:rsidRPr="00773509">
        <w:rPr>
          <w:lang w:eastAsia="en-US"/>
        </w:rPr>
        <w:t xml:space="preserve">The </w:t>
      </w:r>
      <w:r w:rsidR="00394C8B" w:rsidRPr="00773509">
        <w:rPr>
          <w:lang w:eastAsia="en-US"/>
        </w:rPr>
        <w:t xml:space="preserve">extension </w:t>
      </w:r>
      <w:r w:rsidR="00EB3BA6" w:rsidRPr="00773509">
        <w:rPr>
          <w:lang w:eastAsia="en-US"/>
        </w:rPr>
        <w:t>must</w:t>
      </w:r>
      <w:r w:rsidRPr="00773509">
        <w:rPr>
          <w:lang w:eastAsia="en-US"/>
        </w:rPr>
        <w:t xml:space="preserve"> always be .XML.</w:t>
      </w:r>
    </w:p>
    <w:p w14:paraId="6CD331AE" w14:textId="77777777" w:rsidR="00E06F92" w:rsidRPr="00773509" w:rsidRDefault="00E06F92" w:rsidP="00E06F92">
      <w:pPr>
        <w:spacing w:after="120"/>
        <w:rPr>
          <w:lang w:eastAsia="en-US"/>
        </w:rPr>
      </w:pPr>
    </w:p>
    <w:p w14:paraId="46482368" w14:textId="562596BF" w:rsidR="006B114A" w:rsidRPr="00773509" w:rsidRDefault="006B114A" w:rsidP="00E06F92">
      <w:pPr>
        <w:pStyle w:val="Heading2"/>
        <w:numPr>
          <w:ilvl w:val="1"/>
          <w:numId w:val="3"/>
        </w:numPr>
        <w:spacing w:before="120" w:after="200"/>
        <w:ind w:left="578" w:hanging="578"/>
        <w:rPr>
          <w:rFonts w:eastAsia="MS Mincho"/>
          <w:lang w:eastAsia="en-US"/>
        </w:rPr>
      </w:pPr>
      <w:bookmarkStart w:id="2319" w:name="_Toc484523914"/>
      <w:bookmarkStart w:id="2320" w:name="_Ref32420669"/>
      <w:bookmarkStart w:id="2321" w:name="_Toc100669643"/>
      <w:r w:rsidRPr="00773509">
        <w:rPr>
          <w:rFonts w:eastAsia="MS Mincho"/>
          <w:lang w:eastAsia="en-US"/>
        </w:rPr>
        <w:t xml:space="preserve">Support </w:t>
      </w:r>
      <w:r w:rsidR="000D1EB4" w:rsidRPr="00773509">
        <w:rPr>
          <w:rFonts w:eastAsia="MS Mincho"/>
          <w:lang w:eastAsia="en-US"/>
        </w:rPr>
        <w:t>f</w:t>
      </w:r>
      <w:r w:rsidRPr="00773509">
        <w:rPr>
          <w:rFonts w:eastAsia="MS Mincho"/>
          <w:lang w:eastAsia="en-US"/>
        </w:rPr>
        <w:t>iles</w:t>
      </w:r>
      <w:bookmarkEnd w:id="2319"/>
      <w:bookmarkEnd w:id="2320"/>
      <w:bookmarkEnd w:id="2321"/>
    </w:p>
    <w:p w14:paraId="0E8CB62F" w14:textId="6D70119C" w:rsidR="00FA1A73" w:rsidRPr="00773509" w:rsidRDefault="00FA1A73" w:rsidP="00E06F92">
      <w:pPr>
        <w:spacing w:after="120"/>
      </w:pPr>
      <w:r w:rsidRPr="00773509">
        <w:t xml:space="preserve">Interoperability </w:t>
      </w:r>
      <w:r w:rsidR="00E06F92" w:rsidRPr="00773509">
        <w:t>C</w:t>
      </w:r>
      <w:r w:rsidRPr="00773509">
        <w:t xml:space="preserve">atalogues at all levels require a “dictionary” file containing a list of the “standard” data products covered by the </w:t>
      </w:r>
      <w:r w:rsidR="00240AAE" w:rsidRPr="00773509">
        <w:t>C</w:t>
      </w:r>
      <w:r w:rsidRPr="00773509">
        <w:t>atalogue.</w:t>
      </w:r>
    </w:p>
    <w:p w14:paraId="5883336F" w14:textId="738AD290" w:rsidR="006B114A" w:rsidRPr="00773509" w:rsidRDefault="006B114A" w:rsidP="00E06F92">
      <w:pPr>
        <w:spacing w:after="120"/>
      </w:pPr>
      <w:r w:rsidRPr="00773509">
        <w:t xml:space="preserve">Interoperability </w:t>
      </w:r>
      <w:r w:rsidR="00574B55" w:rsidRPr="00773509">
        <w:t xml:space="preserve">Levels </w:t>
      </w:r>
      <w:r w:rsidRPr="00773509">
        <w:t xml:space="preserve">3 and 4 may require support files in the form of hybrid </w:t>
      </w:r>
      <w:r w:rsidR="000D1EB4" w:rsidRPr="00773509">
        <w:t>F</w:t>
      </w:r>
      <w:r w:rsidRPr="00773509">
        <w:t xml:space="preserve">eature </w:t>
      </w:r>
      <w:r w:rsidR="000D1EB4" w:rsidRPr="00773509">
        <w:t>C</w:t>
      </w:r>
      <w:r w:rsidRPr="00773509">
        <w:t xml:space="preserve">atalogues and hybrid </w:t>
      </w:r>
      <w:r w:rsidR="000D1EB4" w:rsidRPr="00773509">
        <w:t>P</w:t>
      </w:r>
      <w:r w:rsidRPr="00773509">
        <w:t xml:space="preserve">ortrayal </w:t>
      </w:r>
      <w:r w:rsidR="000D1EB4" w:rsidRPr="00773509">
        <w:t>C</w:t>
      </w:r>
      <w:r w:rsidRPr="00773509">
        <w:t xml:space="preserve">atalogues. Methods for managing these </w:t>
      </w:r>
      <w:r w:rsidR="00A0678C" w:rsidRPr="00773509">
        <w:t xml:space="preserve">in Parts </w:t>
      </w:r>
      <w:r w:rsidR="00520B71">
        <w:t>C</w:t>
      </w:r>
      <w:r w:rsidR="00A0678C" w:rsidRPr="00773509">
        <w:t xml:space="preserve"> and </w:t>
      </w:r>
      <w:r w:rsidR="00520B71">
        <w:t>D</w:t>
      </w:r>
      <w:r w:rsidRPr="00773509">
        <w:t>.</w:t>
      </w:r>
    </w:p>
    <w:p w14:paraId="15F7555F" w14:textId="53E6D645" w:rsidR="00271258" w:rsidRPr="00773509" w:rsidRDefault="00271258" w:rsidP="00240AAE">
      <w:pPr>
        <w:pStyle w:val="Heading3"/>
        <w:tabs>
          <w:tab w:val="clear" w:pos="851"/>
          <w:tab w:val="left" w:pos="709"/>
        </w:tabs>
        <w:spacing w:before="120" w:after="120"/>
      </w:pPr>
      <w:bookmarkStart w:id="2322" w:name="_Toc100669644"/>
      <w:r w:rsidRPr="00773509">
        <w:t>Support file naming</w:t>
      </w:r>
      <w:bookmarkEnd w:id="2322"/>
    </w:p>
    <w:p w14:paraId="0255F994" w14:textId="77777777" w:rsidR="00271258" w:rsidRPr="00773509" w:rsidRDefault="00271258" w:rsidP="00240AAE">
      <w:pPr>
        <w:spacing w:after="120"/>
        <w:rPr>
          <w:lang w:eastAsia="en-US"/>
        </w:rPr>
      </w:pPr>
      <w:r w:rsidRPr="00773509">
        <w:rPr>
          <w:lang w:eastAsia="en-US"/>
        </w:rPr>
        <w:t>098CCCCFFXXXXXXXX.XML</w:t>
      </w:r>
    </w:p>
    <w:p w14:paraId="3754454F" w14:textId="77777777" w:rsidR="00271258" w:rsidRPr="00773509" w:rsidRDefault="00271258" w:rsidP="00240AAE">
      <w:pPr>
        <w:spacing w:after="60"/>
        <w:rPr>
          <w:lang w:eastAsia="en-US"/>
        </w:rPr>
      </w:pPr>
      <w:r w:rsidRPr="00773509">
        <w:rPr>
          <w:lang w:eastAsia="en-US"/>
        </w:rPr>
        <w:t>Support file names must follow the naming convention below:</w:t>
      </w:r>
    </w:p>
    <w:p w14:paraId="36F3B76D" w14:textId="77777777" w:rsidR="00271258" w:rsidRPr="00773509" w:rsidRDefault="00271258" w:rsidP="00240AAE">
      <w:pPr>
        <w:pStyle w:val="ListParagraph"/>
        <w:numPr>
          <w:ilvl w:val="0"/>
          <w:numId w:val="11"/>
        </w:numPr>
        <w:spacing w:after="60"/>
        <w:ind w:left="709" w:hanging="283"/>
        <w:rPr>
          <w:lang w:eastAsia="en-US"/>
        </w:rPr>
      </w:pPr>
      <w:r w:rsidRPr="00773509">
        <w:rPr>
          <w:lang w:eastAsia="en-US"/>
        </w:rPr>
        <w:t xml:space="preserve">The first three characters must be 098 – for S-98 </w:t>
      </w:r>
      <w:r w:rsidRPr="00773509">
        <w:t>Interoperability Catalogue</w:t>
      </w:r>
      <w:r w:rsidRPr="00773509">
        <w:rPr>
          <w:lang w:eastAsia="en-US"/>
        </w:rPr>
        <w:t xml:space="preserve"> support files.</w:t>
      </w:r>
    </w:p>
    <w:p w14:paraId="3ED0A544" w14:textId="530DEDE7" w:rsidR="00271258" w:rsidRPr="00773509" w:rsidRDefault="00271258" w:rsidP="00240AAE">
      <w:pPr>
        <w:pStyle w:val="ListParagraph"/>
        <w:numPr>
          <w:ilvl w:val="0"/>
          <w:numId w:val="11"/>
        </w:numPr>
        <w:spacing w:after="60"/>
        <w:ind w:left="709" w:hanging="283"/>
        <w:rPr>
          <w:lang w:eastAsia="en-US"/>
        </w:rPr>
      </w:pPr>
      <w:r w:rsidRPr="00773509">
        <w:rPr>
          <w:lang w:eastAsia="en-US"/>
        </w:rPr>
        <w:lastRenderedPageBreak/>
        <w:t xml:space="preserve">The next four characters must be the producer code according to the IHO Producer Code Register – for example, </w:t>
      </w:r>
      <w:del w:id="2323" w:author="Raphael Malyankar" w:date="2023-05-11T23:54:00Z">
        <w:r w:rsidRPr="00773509" w:rsidDel="003B3815">
          <w:rPr>
            <w:lang w:eastAsia="en-US"/>
          </w:rPr>
          <w:delText xml:space="preserve">AA00 </w:delText>
        </w:r>
      </w:del>
      <w:ins w:id="2324" w:author="Raphael Malyankar" w:date="2023-05-11T23:54:00Z">
        <w:r w:rsidR="003B3815">
          <w:rPr>
            <w:lang w:eastAsia="en-US"/>
          </w:rPr>
          <w:t>00AA</w:t>
        </w:r>
        <w:r w:rsidR="003B3815" w:rsidRPr="00773509">
          <w:rPr>
            <w:lang w:eastAsia="en-US"/>
          </w:rPr>
          <w:t xml:space="preserve"> </w:t>
        </w:r>
      </w:ins>
      <w:r w:rsidRPr="00773509">
        <w:rPr>
          <w:lang w:eastAsia="en-US"/>
        </w:rPr>
        <w:t>for the International Hydrographic Organization as the issuing organization.</w:t>
      </w:r>
    </w:p>
    <w:p w14:paraId="65610548" w14:textId="7CB95F74" w:rsidR="00271258" w:rsidRPr="00773509" w:rsidRDefault="00271258" w:rsidP="00240AAE">
      <w:pPr>
        <w:pStyle w:val="ListParagraph"/>
        <w:numPr>
          <w:ilvl w:val="0"/>
          <w:numId w:val="11"/>
        </w:numPr>
        <w:spacing w:after="60"/>
        <w:ind w:left="709" w:hanging="283"/>
        <w:rPr>
          <w:lang w:eastAsia="en-US"/>
        </w:rPr>
      </w:pPr>
      <w:r w:rsidRPr="00773509">
        <w:rPr>
          <w:lang w:eastAsia="en-US"/>
        </w:rPr>
        <w:t>The eighth and ninth characters must be FC for Feature Catalogue or PC for Portrayal Catalogue.</w:t>
      </w:r>
      <w:r w:rsidR="00613310" w:rsidRPr="00773509">
        <w:rPr>
          <w:lang w:eastAsia="en-US"/>
        </w:rPr>
        <w:t xml:space="preserve"> Other support files must not use “FC” or “PC” for these characters but may use any other two-character combination.</w:t>
      </w:r>
    </w:p>
    <w:p w14:paraId="5614845B" w14:textId="77777777" w:rsidR="00271258" w:rsidRPr="00773509" w:rsidRDefault="00271258" w:rsidP="00240AAE">
      <w:pPr>
        <w:pStyle w:val="ListParagraph"/>
        <w:numPr>
          <w:ilvl w:val="0"/>
          <w:numId w:val="11"/>
        </w:numPr>
        <w:ind w:left="709" w:hanging="283"/>
        <w:rPr>
          <w:lang w:eastAsia="en-US"/>
        </w:rPr>
      </w:pPr>
      <w:r w:rsidRPr="00773509">
        <w:rPr>
          <w:lang w:eastAsia="en-US"/>
        </w:rPr>
        <w:t xml:space="preserve">The segment from the tenth to seventeenth characters is for a globally unique alpha numeric code. </w:t>
      </w:r>
      <w:r w:rsidRPr="00773509">
        <w:t xml:space="preserve"> </w:t>
      </w:r>
      <w:r w:rsidRPr="00773509">
        <w:rPr>
          <w:lang w:eastAsia="en-US"/>
        </w:rPr>
        <w:t>The following characters are allowed in the support file name, A to Z, 0 to 9 and the special character _ (underscore). Fewer than eight characters may be used in this segment.</w:t>
      </w:r>
    </w:p>
    <w:p w14:paraId="6C2671CB" w14:textId="07612947" w:rsidR="00271258" w:rsidRPr="00773509" w:rsidRDefault="00271258" w:rsidP="00240AAE">
      <w:pPr>
        <w:spacing w:after="120"/>
        <w:rPr>
          <w:lang w:eastAsia="en-US"/>
        </w:rPr>
      </w:pPr>
      <w:r w:rsidRPr="00773509">
        <w:rPr>
          <w:lang w:eastAsia="en-US"/>
        </w:rPr>
        <w:t>The extension must always be .XML.</w:t>
      </w:r>
    </w:p>
    <w:p w14:paraId="357932E7" w14:textId="5FEA06AE" w:rsidR="007F1032" w:rsidRPr="00773509" w:rsidRDefault="007F1032" w:rsidP="00240AAE">
      <w:pPr>
        <w:pStyle w:val="Heading3"/>
        <w:spacing w:before="120" w:after="120"/>
        <w:rPr>
          <w:lang w:eastAsia="en-US"/>
        </w:rPr>
      </w:pPr>
      <w:bookmarkStart w:id="2325" w:name="_Toc100669645"/>
      <w:r w:rsidRPr="00773509">
        <w:rPr>
          <w:lang w:eastAsia="en-US"/>
        </w:rPr>
        <w:t>Support file management</w:t>
      </w:r>
      <w:bookmarkEnd w:id="2325"/>
    </w:p>
    <w:p w14:paraId="0643F64D" w14:textId="318567EE" w:rsidR="00271258" w:rsidRPr="00773509" w:rsidRDefault="00271258" w:rsidP="00240AAE">
      <w:pPr>
        <w:autoSpaceDE w:val="0"/>
        <w:autoSpaceDN w:val="0"/>
        <w:adjustRightInd w:val="0"/>
        <w:spacing w:after="120"/>
        <w:rPr>
          <w:rFonts w:cs="Arial"/>
          <w:lang w:eastAsia="en-US"/>
        </w:rPr>
      </w:pPr>
      <w:r w:rsidRPr="00773509">
        <w:rPr>
          <w:rFonts w:cs="Arial"/>
          <w:lang w:eastAsia="en-US"/>
        </w:rPr>
        <w:t>When a support file is created or a subsequent version is issued it must carry its own issue date and be supported with a digital signature which a</w:t>
      </w:r>
      <w:r w:rsidR="00240AAE" w:rsidRPr="00773509">
        <w:rPr>
          <w:rFonts w:cs="Arial"/>
          <w:lang w:eastAsia="en-US"/>
        </w:rPr>
        <w:t>uthenticates it against the IHO</w:t>
      </w:r>
      <w:r w:rsidRPr="00773509">
        <w:rPr>
          <w:rFonts w:cs="Arial"/>
          <w:lang w:eastAsia="en-US"/>
        </w:rPr>
        <w:t xml:space="preserve">s public key included in the </w:t>
      </w:r>
      <w:r w:rsidR="00240AAE" w:rsidRPr="00773509">
        <w:rPr>
          <w:rFonts w:cs="Arial"/>
          <w:lang w:eastAsia="en-US"/>
        </w:rPr>
        <w:t>E</w:t>
      </w:r>
      <w:r w:rsidRPr="00773509">
        <w:rPr>
          <w:rFonts w:cs="Arial"/>
          <w:lang w:eastAsia="en-US"/>
        </w:rPr>
        <w:t xml:space="preserve">xchange </w:t>
      </w:r>
      <w:r w:rsidR="00240AAE" w:rsidRPr="00773509">
        <w:rPr>
          <w:rFonts w:cs="Arial"/>
          <w:lang w:eastAsia="en-US"/>
        </w:rPr>
        <w:t>S</w:t>
      </w:r>
      <w:r w:rsidRPr="00773509">
        <w:rPr>
          <w:rFonts w:cs="Arial"/>
          <w:lang w:eastAsia="en-US"/>
        </w:rPr>
        <w:t>et metadata.</w:t>
      </w:r>
    </w:p>
    <w:p w14:paraId="2EF9F0AF" w14:textId="77777777" w:rsidR="00271258" w:rsidRPr="00773509" w:rsidRDefault="00271258" w:rsidP="00240AAE">
      <w:pPr>
        <w:autoSpaceDE w:val="0"/>
        <w:autoSpaceDN w:val="0"/>
        <w:adjustRightInd w:val="0"/>
        <w:spacing w:after="120"/>
        <w:rPr>
          <w:rFonts w:eastAsia="Times New Roman" w:cs="Arial"/>
          <w:lang w:eastAsia="en-US"/>
        </w:rPr>
      </w:pPr>
      <w:r w:rsidRPr="00773509">
        <w:rPr>
          <w:rFonts w:cs="Arial"/>
          <w:lang w:eastAsia="en-US"/>
        </w:rPr>
        <w:t xml:space="preserve">The type of support file is indicated in the “purpose” field of the discovery metadata.  Support files carrying the “deletion” flag may be removed from the ECDIS.  </w:t>
      </w:r>
      <w:r w:rsidRPr="00773509">
        <w:rPr>
          <w:rFonts w:eastAsia="Times New Roman" w:cs="Arial"/>
          <w:lang w:eastAsia="en-US"/>
        </w:rPr>
        <w:t xml:space="preserve"> </w:t>
      </w:r>
    </w:p>
    <w:p w14:paraId="2B8D116B" w14:textId="6AEFD1A2" w:rsidR="00271258" w:rsidRPr="00773509" w:rsidRDefault="00271258" w:rsidP="00240AAE">
      <w:pPr>
        <w:spacing w:after="120"/>
        <w:jc w:val="left"/>
        <w:rPr>
          <w:rFonts w:cs="Arial"/>
          <w:lang w:eastAsia="en-US"/>
        </w:rPr>
      </w:pPr>
      <w:r w:rsidRPr="00773509">
        <w:rPr>
          <w:rFonts w:cs="Arial"/>
          <w:lang w:eastAsia="en-US"/>
        </w:rPr>
        <w:t xml:space="preserve">Support files should be stored in a separate folder within the </w:t>
      </w:r>
      <w:r w:rsidR="00240AAE" w:rsidRPr="00773509">
        <w:rPr>
          <w:rFonts w:cs="Arial"/>
          <w:lang w:eastAsia="en-US"/>
        </w:rPr>
        <w:t>E</w:t>
      </w:r>
      <w:r w:rsidRPr="00773509">
        <w:rPr>
          <w:rFonts w:cs="Arial"/>
          <w:lang w:eastAsia="en-US"/>
        </w:rPr>
        <w:t xml:space="preserve">xchange </w:t>
      </w:r>
      <w:r w:rsidR="00240AAE" w:rsidRPr="00773509">
        <w:rPr>
          <w:rFonts w:cs="Arial"/>
          <w:lang w:eastAsia="en-US"/>
        </w:rPr>
        <w:t>S</w:t>
      </w:r>
      <w:r w:rsidRPr="00773509">
        <w:rPr>
          <w:rFonts w:cs="Arial"/>
          <w:lang w:eastAsia="en-US"/>
        </w:rPr>
        <w:t>et.</w:t>
      </w:r>
    </w:p>
    <w:p w14:paraId="0D4A13C3" w14:textId="77777777" w:rsidR="00240AAE" w:rsidRPr="00773509" w:rsidRDefault="00240AAE" w:rsidP="00240AAE">
      <w:pPr>
        <w:spacing w:after="120"/>
        <w:jc w:val="left"/>
        <w:rPr>
          <w:lang w:eastAsia="en-US"/>
        </w:rPr>
      </w:pPr>
    </w:p>
    <w:p w14:paraId="6E75971E" w14:textId="77777777" w:rsidR="006B114A" w:rsidRPr="00773509" w:rsidRDefault="006B114A" w:rsidP="00240AAE">
      <w:pPr>
        <w:pStyle w:val="Heading2"/>
        <w:numPr>
          <w:ilvl w:val="1"/>
          <w:numId w:val="3"/>
        </w:numPr>
        <w:spacing w:before="120" w:after="200"/>
        <w:ind w:left="578" w:hanging="578"/>
        <w:jc w:val="left"/>
        <w:rPr>
          <w:rFonts w:eastAsia="MS Mincho"/>
          <w:lang w:eastAsia="en-US"/>
        </w:rPr>
      </w:pPr>
      <w:bookmarkStart w:id="2326" w:name="_Toc26929555"/>
      <w:bookmarkStart w:id="2327" w:name="_Toc26931289"/>
      <w:bookmarkStart w:id="2328" w:name="_Toc26933007"/>
      <w:bookmarkStart w:id="2329" w:name="_Toc26934725"/>
      <w:bookmarkStart w:id="2330" w:name="_Toc26936043"/>
      <w:bookmarkStart w:id="2331" w:name="_Toc26937620"/>
      <w:bookmarkStart w:id="2332" w:name="_Toc26929556"/>
      <w:bookmarkStart w:id="2333" w:name="_Toc26931290"/>
      <w:bookmarkStart w:id="2334" w:name="_Toc26933008"/>
      <w:bookmarkStart w:id="2335" w:name="_Toc26934726"/>
      <w:bookmarkStart w:id="2336" w:name="_Toc26936044"/>
      <w:bookmarkStart w:id="2337" w:name="_Toc26937621"/>
      <w:bookmarkStart w:id="2338" w:name="_Toc26929557"/>
      <w:bookmarkStart w:id="2339" w:name="_Toc26931291"/>
      <w:bookmarkStart w:id="2340" w:name="_Toc26933009"/>
      <w:bookmarkStart w:id="2341" w:name="_Toc26934727"/>
      <w:bookmarkStart w:id="2342" w:name="_Toc26936045"/>
      <w:bookmarkStart w:id="2343" w:name="_Toc26937622"/>
      <w:bookmarkStart w:id="2344" w:name="_Toc26929558"/>
      <w:bookmarkStart w:id="2345" w:name="_Toc26931292"/>
      <w:bookmarkStart w:id="2346" w:name="_Toc26933010"/>
      <w:bookmarkStart w:id="2347" w:name="_Toc26934728"/>
      <w:bookmarkStart w:id="2348" w:name="_Toc26936046"/>
      <w:bookmarkStart w:id="2349" w:name="_Toc26937623"/>
      <w:bookmarkStart w:id="2350" w:name="_Toc26929559"/>
      <w:bookmarkStart w:id="2351" w:name="_Toc26931293"/>
      <w:bookmarkStart w:id="2352" w:name="_Toc26933011"/>
      <w:bookmarkStart w:id="2353" w:name="_Toc26934729"/>
      <w:bookmarkStart w:id="2354" w:name="_Toc26936047"/>
      <w:bookmarkStart w:id="2355" w:name="_Toc26937624"/>
      <w:bookmarkStart w:id="2356" w:name="_Toc26929560"/>
      <w:bookmarkStart w:id="2357" w:name="_Toc26931294"/>
      <w:bookmarkStart w:id="2358" w:name="_Toc26933012"/>
      <w:bookmarkStart w:id="2359" w:name="_Toc26934730"/>
      <w:bookmarkStart w:id="2360" w:name="_Toc26936048"/>
      <w:bookmarkStart w:id="2361" w:name="_Toc26937625"/>
      <w:bookmarkStart w:id="2362" w:name="_Toc26929561"/>
      <w:bookmarkStart w:id="2363" w:name="_Toc26931295"/>
      <w:bookmarkStart w:id="2364" w:name="_Toc26933013"/>
      <w:bookmarkStart w:id="2365" w:name="_Toc26934731"/>
      <w:bookmarkStart w:id="2366" w:name="_Toc26936049"/>
      <w:bookmarkStart w:id="2367" w:name="_Toc26937626"/>
      <w:bookmarkStart w:id="2368" w:name="_Toc26929562"/>
      <w:bookmarkStart w:id="2369" w:name="_Toc26931296"/>
      <w:bookmarkStart w:id="2370" w:name="_Toc26933014"/>
      <w:bookmarkStart w:id="2371" w:name="_Toc26934732"/>
      <w:bookmarkStart w:id="2372" w:name="_Toc26936050"/>
      <w:bookmarkStart w:id="2373" w:name="_Toc26937627"/>
      <w:bookmarkStart w:id="2374" w:name="_Toc26929563"/>
      <w:bookmarkStart w:id="2375" w:name="_Toc26931297"/>
      <w:bookmarkStart w:id="2376" w:name="_Toc26933015"/>
      <w:bookmarkStart w:id="2377" w:name="_Toc26934733"/>
      <w:bookmarkStart w:id="2378" w:name="_Toc26936051"/>
      <w:bookmarkStart w:id="2379" w:name="_Toc26937628"/>
      <w:bookmarkStart w:id="2380" w:name="_Toc26929564"/>
      <w:bookmarkStart w:id="2381" w:name="_Toc26931298"/>
      <w:bookmarkStart w:id="2382" w:name="_Toc26933016"/>
      <w:bookmarkStart w:id="2383" w:name="_Toc26934734"/>
      <w:bookmarkStart w:id="2384" w:name="_Toc26936052"/>
      <w:bookmarkStart w:id="2385" w:name="_Toc26937629"/>
      <w:bookmarkStart w:id="2386" w:name="_Toc26929565"/>
      <w:bookmarkStart w:id="2387" w:name="_Toc26931299"/>
      <w:bookmarkStart w:id="2388" w:name="_Toc26933017"/>
      <w:bookmarkStart w:id="2389" w:name="_Toc26934735"/>
      <w:bookmarkStart w:id="2390" w:name="_Toc26936053"/>
      <w:bookmarkStart w:id="2391" w:name="_Toc26937630"/>
      <w:bookmarkStart w:id="2392" w:name="_Toc26929566"/>
      <w:bookmarkStart w:id="2393" w:name="_Toc26931300"/>
      <w:bookmarkStart w:id="2394" w:name="_Toc26933018"/>
      <w:bookmarkStart w:id="2395" w:name="_Toc26934736"/>
      <w:bookmarkStart w:id="2396" w:name="_Toc26936054"/>
      <w:bookmarkStart w:id="2397" w:name="_Toc26937631"/>
      <w:bookmarkStart w:id="2398" w:name="_Toc26929567"/>
      <w:bookmarkStart w:id="2399" w:name="_Toc26931301"/>
      <w:bookmarkStart w:id="2400" w:name="_Toc26933019"/>
      <w:bookmarkStart w:id="2401" w:name="_Toc26934737"/>
      <w:bookmarkStart w:id="2402" w:name="_Toc26936055"/>
      <w:bookmarkStart w:id="2403" w:name="_Toc26937632"/>
      <w:bookmarkStart w:id="2404" w:name="_Toc26929568"/>
      <w:bookmarkStart w:id="2405" w:name="_Toc26931302"/>
      <w:bookmarkStart w:id="2406" w:name="_Toc26933020"/>
      <w:bookmarkStart w:id="2407" w:name="_Toc26934738"/>
      <w:bookmarkStart w:id="2408" w:name="_Toc26936056"/>
      <w:bookmarkStart w:id="2409" w:name="_Toc26937633"/>
      <w:bookmarkStart w:id="2410" w:name="_Toc484523916"/>
      <w:bookmarkStart w:id="2411" w:name="_Toc100669646"/>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r w:rsidRPr="00773509">
        <w:rPr>
          <w:rFonts w:eastAsia="MS Mincho"/>
          <w:lang w:eastAsia="en-US"/>
        </w:rPr>
        <w:t>Exchange Catalogue</w:t>
      </w:r>
      <w:bookmarkEnd w:id="2410"/>
      <w:bookmarkEnd w:id="2411"/>
    </w:p>
    <w:p w14:paraId="079E59ED" w14:textId="3BFA47C1" w:rsidR="00737378" w:rsidRPr="00773509" w:rsidRDefault="006B114A" w:rsidP="00240AAE">
      <w:pPr>
        <w:autoSpaceDE w:val="0"/>
        <w:autoSpaceDN w:val="0"/>
        <w:adjustRightInd w:val="0"/>
        <w:spacing w:after="120"/>
        <w:rPr>
          <w:rFonts w:eastAsia="Times New Roman" w:cs="Arial"/>
          <w:lang w:eastAsia="en-US"/>
        </w:rPr>
      </w:pPr>
      <w:r w:rsidRPr="00773509">
        <w:rPr>
          <w:rFonts w:eastAsia="Times New Roman" w:cs="Arial"/>
          <w:bCs/>
          <w:lang w:eastAsia="en-US"/>
        </w:rPr>
        <w:t xml:space="preserve">The </w:t>
      </w:r>
      <w:r w:rsidR="00240AAE" w:rsidRPr="00773509">
        <w:rPr>
          <w:rFonts w:eastAsia="Times New Roman" w:cs="Arial"/>
          <w:bCs/>
          <w:lang w:eastAsia="en-US"/>
        </w:rPr>
        <w:t>E</w:t>
      </w:r>
      <w:r w:rsidRPr="00773509">
        <w:rPr>
          <w:rFonts w:eastAsia="Times New Roman" w:cs="Arial"/>
          <w:bCs/>
          <w:lang w:eastAsia="en-US"/>
        </w:rPr>
        <w:t xml:space="preserve">xchange </w:t>
      </w:r>
      <w:r w:rsidR="00240AAE" w:rsidRPr="00773509">
        <w:rPr>
          <w:rFonts w:eastAsia="Times New Roman" w:cs="Arial"/>
          <w:bCs/>
          <w:lang w:eastAsia="en-US"/>
        </w:rPr>
        <w:t>C</w:t>
      </w:r>
      <w:r w:rsidRPr="00773509">
        <w:rPr>
          <w:rFonts w:eastAsia="Times New Roman" w:cs="Arial"/>
          <w:bCs/>
          <w:lang w:eastAsia="en-US"/>
        </w:rPr>
        <w:t xml:space="preserve">atalogue acts as the table of contents for the </w:t>
      </w:r>
      <w:r w:rsidR="00240AAE" w:rsidRPr="00773509">
        <w:rPr>
          <w:rFonts w:eastAsia="Times New Roman" w:cs="Arial"/>
          <w:bCs/>
          <w:lang w:eastAsia="en-US"/>
        </w:rPr>
        <w:t>E</w:t>
      </w:r>
      <w:r w:rsidRPr="00773509">
        <w:rPr>
          <w:rFonts w:eastAsia="Times New Roman" w:cs="Arial"/>
          <w:bCs/>
          <w:lang w:eastAsia="en-US"/>
        </w:rPr>
        <w:t xml:space="preserve">xchange </w:t>
      </w:r>
      <w:r w:rsidR="00240AAE" w:rsidRPr="00773509">
        <w:rPr>
          <w:rFonts w:eastAsia="Times New Roman" w:cs="Arial"/>
          <w:bCs/>
          <w:lang w:eastAsia="en-US"/>
        </w:rPr>
        <w:t>S</w:t>
      </w:r>
      <w:r w:rsidRPr="00773509">
        <w:rPr>
          <w:rFonts w:eastAsia="Times New Roman" w:cs="Arial"/>
          <w:bCs/>
          <w:lang w:eastAsia="en-US"/>
        </w:rPr>
        <w:t xml:space="preserve">et. </w:t>
      </w:r>
      <w:r w:rsidRPr="00773509">
        <w:rPr>
          <w:rFonts w:eastAsia="Times New Roman" w:cs="Arial"/>
          <w:lang w:eastAsia="en-US"/>
        </w:rPr>
        <w:t xml:space="preserve">The catalogue file of the </w:t>
      </w:r>
      <w:r w:rsidR="00240AAE" w:rsidRPr="00773509">
        <w:rPr>
          <w:rFonts w:eastAsia="Times New Roman" w:cs="Arial"/>
          <w:lang w:eastAsia="en-US"/>
        </w:rPr>
        <w:t>E</w:t>
      </w:r>
      <w:r w:rsidRPr="00773509">
        <w:rPr>
          <w:rFonts w:eastAsia="Times New Roman" w:cs="Arial"/>
          <w:lang w:eastAsia="en-US"/>
        </w:rPr>
        <w:t xml:space="preserve">xchange </w:t>
      </w:r>
      <w:r w:rsidR="00240AAE" w:rsidRPr="00773509">
        <w:rPr>
          <w:rFonts w:eastAsia="Times New Roman" w:cs="Arial"/>
          <w:lang w:eastAsia="en-US"/>
        </w:rPr>
        <w:t>S</w:t>
      </w:r>
      <w:r w:rsidRPr="00773509">
        <w:rPr>
          <w:rFonts w:eastAsia="Times New Roman" w:cs="Arial"/>
          <w:lang w:eastAsia="en-US"/>
        </w:rPr>
        <w:t xml:space="preserve">et must be named </w:t>
      </w:r>
      <w:r w:rsidR="00A42CBC" w:rsidRPr="00773509">
        <w:t>CATALOG.XML</w:t>
      </w:r>
      <w:r w:rsidR="00A42CBC" w:rsidRPr="00773509" w:rsidDel="00311985">
        <w:rPr>
          <w:rFonts w:eastAsia="Times New Roman" w:cs="Arial"/>
          <w:lang w:eastAsia="en-US"/>
        </w:rPr>
        <w:t xml:space="preserve">. </w:t>
      </w:r>
      <w:r w:rsidRPr="00773509">
        <w:rPr>
          <w:rFonts w:eastAsia="Times New Roman" w:cs="Arial"/>
          <w:lang w:eastAsia="en-US"/>
        </w:rPr>
        <w:t xml:space="preserve">No other file in the </w:t>
      </w:r>
      <w:r w:rsidR="00240AAE" w:rsidRPr="00773509">
        <w:rPr>
          <w:rFonts w:eastAsia="Times New Roman" w:cs="Arial"/>
          <w:lang w:eastAsia="en-US"/>
        </w:rPr>
        <w:t>E</w:t>
      </w:r>
      <w:r w:rsidRPr="00773509">
        <w:rPr>
          <w:rFonts w:eastAsia="Times New Roman" w:cs="Arial"/>
          <w:lang w:eastAsia="en-US"/>
        </w:rPr>
        <w:t xml:space="preserve">xchange </w:t>
      </w:r>
      <w:r w:rsidR="00240AAE" w:rsidRPr="00773509">
        <w:rPr>
          <w:rFonts w:eastAsia="Times New Roman" w:cs="Arial"/>
          <w:lang w:eastAsia="en-US"/>
        </w:rPr>
        <w:t>S</w:t>
      </w:r>
      <w:r w:rsidRPr="00773509">
        <w:rPr>
          <w:rFonts w:eastAsia="Times New Roman" w:cs="Arial"/>
          <w:lang w:eastAsia="en-US"/>
        </w:rPr>
        <w:t xml:space="preserve">et may be named </w:t>
      </w:r>
      <w:r w:rsidR="00132AC2" w:rsidRPr="00773509">
        <w:t>CATALOG</w:t>
      </w:r>
      <w:r w:rsidR="007B5E52" w:rsidRPr="00773509">
        <w:t>.XML</w:t>
      </w:r>
      <w:r w:rsidRPr="00773509">
        <w:rPr>
          <w:rFonts w:eastAsia="Times New Roman" w:cs="Arial"/>
          <w:lang w:eastAsia="en-US"/>
        </w:rPr>
        <w:t xml:space="preserve">.  The contents of the </w:t>
      </w:r>
      <w:r w:rsidR="00240AAE" w:rsidRPr="00773509">
        <w:rPr>
          <w:rFonts w:eastAsia="Times New Roman" w:cs="Arial"/>
          <w:lang w:eastAsia="en-US"/>
        </w:rPr>
        <w:t>E</w:t>
      </w:r>
      <w:r w:rsidRPr="00773509">
        <w:rPr>
          <w:rFonts w:eastAsia="Times New Roman" w:cs="Arial"/>
          <w:lang w:eastAsia="en-US"/>
        </w:rPr>
        <w:t xml:space="preserve">xchange </w:t>
      </w:r>
      <w:r w:rsidR="00240AAE" w:rsidRPr="00773509">
        <w:rPr>
          <w:rFonts w:eastAsia="Times New Roman" w:cs="Arial"/>
          <w:lang w:eastAsia="en-US"/>
        </w:rPr>
        <w:t>C</w:t>
      </w:r>
      <w:r w:rsidRPr="00773509">
        <w:rPr>
          <w:rFonts w:eastAsia="Times New Roman" w:cs="Arial"/>
          <w:lang w:eastAsia="en-US"/>
        </w:rPr>
        <w:t xml:space="preserve">atalogue are described in </w:t>
      </w:r>
      <w:r w:rsidR="00240AAE" w:rsidRPr="00773509">
        <w:rPr>
          <w:rFonts w:eastAsia="Times New Roman" w:cs="Arial"/>
          <w:lang w:eastAsia="en-US"/>
        </w:rPr>
        <w:t>c</w:t>
      </w:r>
      <w:r w:rsidR="005C403F" w:rsidRPr="00773509">
        <w:rPr>
          <w:rFonts w:eastAsia="Times New Roman" w:cs="Arial"/>
          <w:lang w:eastAsia="en-US"/>
        </w:rPr>
        <w:t xml:space="preserve">lause </w:t>
      </w:r>
      <w:r w:rsidR="00894A29" w:rsidRPr="00773509">
        <w:rPr>
          <w:rFonts w:eastAsia="Times New Roman" w:cs="Arial"/>
          <w:lang w:eastAsia="en-US"/>
        </w:rPr>
        <w:t xml:space="preserve">13 </w:t>
      </w:r>
      <w:r w:rsidRPr="00773509">
        <w:rPr>
          <w:rFonts w:eastAsia="Times New Roman" w:cs="Arial"/>
          <w:lang w:eastAsia="en-US"/>
        </w:rPr>
        <w:t>(Metadata).</w:t>
      </w:r>
    </w:p>
    <w:p w14:paraId="69FC715D" w14:textId="585BB674" w:rsidR="00E76411" w:rsidRPr="00773509" w:rsidRDefault="00737378" w:rsidP="00240AAE">
      <w:pPr>
        <w:autoSpaceDE w:val="0"/>
        <w:autoSpaceDN w:val="0"/>
        <w:adjustRightInd w:val="0"/>
        <w:spacing w:after="120"/>
        <w:rPr>
          <w:rFonts w:eastAsia="Times New Roman" w:cs="Arial"/>
          <w:lang w:eastAsia="en-US"/>
        </w:rPr>
      </w:pPr>
      <w:r w:rsidRPr="00773509">
        <w:rPr>
          <w:rFonts w:eastAsia="Times New Roman" w:cs="Arial"/>
          <w:lang w:eastAsia="en-US"/>
        </w:rPr>
        <w:t xml:space="preserve">The </w:t>
      </w:r>
      <w:r w:rsidR="00735B7C" w:rsidRPr="00773509">
        <w:rPr>
          <w:rFonts w:eastAsia="Times New Roman" w:cs="Arial"/>
          <w:lang w:eastAsia="en-US"/>
        </w:rPr>
        <w:t>E</w:t>
      </w:r>
      <w:r w:rsidRPr="00773509">
        <w:rPr>
          <w:rFonts w:eastAsia="Times New Roman" w:cs="Arial"/>
          <w:lang w:eastAsia="en-US"/>
        </w:rPr>
        <w:t xml:space="preserve">xchange </w:t>
      </w:r>
      <w:r w:rsidR="00735B7C" w:rsidRPr="00773509">
        <w:rPr>
          <w:rFonts w:eastAsia="Times New Roman" w:cs="Arial"/>
          <w:lang w:eastAsia="en-US"/>
        </w:rPr>
        <w:t>C</w:t>
      </w:r>
      <w:r w:rsidRPr="00773509">
        <w:rPr>
          <w:rFonts w:eastAsia="Times New Roman" w:cs="Arial"/>
          <w:lang w:eastAsia="en-US"/>
        </w:rPr>
        <w:t xml:space="preserve">atalogue format is described by an XSD file that extends the S-100 </w:t>
      </w:r>
      <w:r w:rsidR="00735B7C" w:rsidRPr="00773509">
        <w:rPr>
          <w:rFonts w:eastAsia="Times New Roman" w:cs="Arial"/>
          <w:lang w:eastAsia="en-US"/>
        </w:rPr>
        <w:t>E</w:t>
      </w:r>
      <w:r w:rsidRPr="00773509">
        <w:rPr>
          <w:rFonts w:eastAsia="Times New Roman" w:cs="Arial"/>
          <w:lang w:eastAsia="en-US"/>
        </w:rPr>
        <w:t xml:space="preserve">xchange </w:t>
      </w:r>
      <w:r w:rsidR="00735B7C" w:rsidRPr="00773509">
        <w:rPr>
          <w:rFonts w:eastAsia="Times New Roman" w:cs="Arial"/>
          <w:lang w:eastAsia="en-US"/>
        </w:rPr>
        <w:t>C</w:t>
      </w:r>
      <w:r w:rsidRPr="00773509">
        <w:rPr>
          <w:rFonts w:eastAsia="Times New Roman" w:cs="Arial"/>
          <w:lang w:eastAsia="en-US"/>
        </w:rPr>
        <w:t xml:space="preserve">atalogue </w:t>
      </w:r>
      <w:r w:rsidR="00735B7C" w:rsidRPr="00773509">
        <w:rPr>
          <w:rFonts w:eastAsia="Times New Roman" w:cs="Arial"/>
          <w:lang w:eastAsia="en-US"/>
        </w:rPr>
        <w:t>S</w:t>
      </w:r>
      <w:r w:rsidRPr="00773509">
        <w:rPr>
          <w:rFonts w:eastAsia="Times New Roman" w:cs="Arial"/>
          <w:lang w:eastAsia="en-US"/>
        </w:rPr>
        <w:t xml:space="preserve">chema. The </w:t>
      </w:r>
      <w:r w:rsidR="00735B7C" w:rsidRPr="00773509">
        <w:rPr>
          <w:rFonts w:eastAsia="Times New Roman" w:cs="Arial"/>
          <w:lang w:eastAsia="en-US"/>
        </w:rPr>
        <w:t>E</w:t>
      </w:r>
      <w:r w:rsidRPr="00773509">
        <w:rPr>
          <w:rFonts w:eastAsia="Times New Roman" w:cs="Arial"/>
          <w:lang w:eastAsia="en-US"/>
        </w:rPr>
        <w:t xml:space="preserve">xchange </w:t>
      </w:r>
      <w:r w:rsidR="00735B7C" w:rsidRPr="00773509">
        <w:rPr>
          <w:rFonts w:eastAsia="Times New Roman" w:cs="Arial"/>
          <w:lang w:eastAsia="en-US"/>
        </w:rPr>
        <w:t>C</w:t>
      </w:r>
      <w:r w:rsidRPr="00773509">
        <w:rPr>
          <w:rFonts w:eastAsia="Times New Roman" w:cs="Arial"/>
          <w:lang w:eastAsia="en-US"/>
        </w:rPr>
        <w:t xml:space="preserve">atalogue XSD file </w:t>
      </w:r>
      <w:r w:rsidR="00B44ED2" w:rsidRPr="00773509">
        <w:rPr>
          <w:rFonts w:eastAsia="Times New Roman" w:cs="Arial"/>
          <w:lang w:eastAsia="en-US"/>
        </w:rPr>
        <w:t xml:space="preserve">is </w:t>
      </w:r>
      <w:r w:rsidRPr="00773509">
        <w:rPr>
          <w:rFonts w:eastAsia="Times New Roman" w:cs="Arial"/>
          <w:lang w:eastAsia="en-US"/>
        </w:rPr>
        <w:t xml:space="preserve">available at the IHO </w:t>
      </w:r>
      <w:r w:rsidR="00735B7C" w:rsidRPr="00773509">
        <w:rPr>
          <w:rFonts w:eastAsia="Times New Roman" w:cs="Arial"/>
          <w:lang w:eastAsia="en-US"/>
        </w:rPr>
        <w:t>S</w:t>
      </w:r>
      <w:r w:rsidR="00437F25" w:rsidRPr="00773509">
        <w:rPr>
          <w:rFonts w:eastAsia="Times New Roman" w:cs="Arial"/>
          <w:lang w:eastAsia="en-US"/>
        </w:rPr>
        <w:t xml:space="preserve">chema </w:t>
      </w:r>
      <w:r w:rsidRPr="00773509">
        <w:rPr>
          <w:rFonts w:eastAsia="Times New Roman" w:cs="Arial"/>
          <w:lang w:eastAsia="en-US"/>
        </w:rPr>
        <w:t xml:space="preserve">distribution location (currently </w:t>
      </w:r>
      <w:hyperlink r:id="rId28" w:history="1">
        <w:r w:rsidR="00E76411" w:rsidRPr="00773509">
          <w:rPr>
            <w:rStyle w:val="Hyperlink"/>
            <w:rFonts w:eastAsia="Times New Roman" w:cs="Arial"/>
            <w:lang w:eastAsia="en-US"/>
          </w:rPr>
          <w:t>https://github.com/IHO-S100WG</w:t>
        </w:r>
      </w:hyperlink>
      <w:r w:rsidR="00437F25" w:rsidRPr="00773509">
        <w:rPr>
          <w:rFonts w:eastAsia="Times New Roman" w:cs="Arial"/>
          <w:lang w:eastAsia="en-US"/>
        </w:rPr>
        <w:t>).</w:t>
      </w:r>
    </w:p>
    <w:p w14:paraId="517368D1" w14:textId="77777777" w:rsidR="00735B7C" w:rsidRPr="00773509" w:rsidRDefault="00735B7C" w:rsidP="00240AAE">
      <w:pPr>
        <w:autoSpaceDE w:val="0"/>
        <w:autoSpaceDN w:val="0"/>
        <w:adjustRightInd w:val="0"/>
        <w:spacing w:after="120"/>
        <w:rPr>
          <w:rFonts w:eastAsia="Times New Roman" w:cs="Arial"/>
          <w:lang w:eastAsia="en-US"/>
        </w:rPr>
      </w:pPr>
    </w:p>
    <w:p w14:paraId="3A9365F5" w14:textId="6D292321" w:rsidR="006B114A" w:rsidRPr="00773509" w:rsidRDefault="006B114A" w:rsidP="00735B7C">
      <w:pPr>
        <w:pStyle w:val="Heading2"/>
        <w:numPr>
          <w:ilvl w:val="1"/>
          <w:numId w:val="3"/>
        </w:numPr>
        <w:spacing w:before="120" w:after="200"/>
        <w:ind w:left="578" w:hanging="578"/>
        <w:rPr>
          <w:rFonts w:eastAsia="MS Mincho"/>
        </w:rPr>
      </w:pPr>
      <w:bookmarkStart w:id="2412" w:name="_Toc484523917"/>
      <w:bookmarkStart w:id="2413" w:name="_Toc100669647"/>
      <w:bookmarkEnd w:id="1979"/>
      <w:bookmarkEnd w:id="1980"/>
      <w:r w:rsidRPr="00773509">
        <w:rPr>
          <w:rFonts w:eastAsia="MS Mincho"/>
        </w:rPr>
        <w:t>Encryption and authentication</w:t>
      </w:r>
      <w:bookmarkEnd w:id="2412"/>
      <w:bookmarkEnd w:id="2413"/>
    </w:p>
    <w:p w14:paraId="43BB3FAC" w14:textId="6C9BEA3A" w:rsidR="006B114A" w:rsidRPr="00773509" w:rsidRDefault="006B114A" w:rsidP="00735B7C">
      <w:pPr>
        <w:pStyle w:val="Heading3"/>
        <w:tabs>
          <w:tab w:val="clear" w:pos="851"/>
          <w:tab w:val="left" w:pos="709"/>
        </w:tabs>
        <w:spacing w:before="120" w:after="120"/>
      </w:pPr>
      <w:bookmarkStart w:id="2414" w:name="_Toc100669648"/>
      <w:r w:rsidRPr="00773509">
        <w:t>Encryption method</w:t>
      </w:r>
      <w:bookmarkEnd w:id="2414"/>
    </w:p>
    <w:p w14:paraId="018670E5" w14:textId="043EC014" w:rsidR="006B114A" w:rsidRPr="00773509" w:rsidRDefault="000675EC" w:rsidP="00735B7C">
      <w:pPr>
        <w:spacing w:after="120"/>
      </w:pPr>
      <w:r w:rsidRPr="00773509">
        <w:t xml:space="preserve">Data </w:t>
      </w:r>
      <w:r w:rsidR="00735B7C" w:rsidRPr="00773509">
        <w:t>e</w:t>
      </w:r>
      <w:r w:rsidRPr="00773509">
        <w:t xml:space="preserve">ncryption is not mandatory, however if it is required then it must comply with the mechanisms provided in </w:t>
      </w:r>
      <w:r w:rsidR="005455D6" w:rsidRPr="00773509">
        <w:t>S-100 Part 15</w:t>
      </w:r>
      <w:r w:rsidRPr="00773509">
        <w:t>.</w:t>
      </w:r>
      <w:r w:rsidR="006B114A" w:rsidRPr="00773509">
        <w:t xml:space="preserve"> </w:t>
      </w:r>
      <w:r w:rsidR="005455D6" w:rsidRPr="00773509">
        <w:t>Part 15</w:t>
      </w:r>
      <w:r w:rsidR="006B114A" w:rsidRPr="00773509">
        <w:t xml:space="preserve"> also allows dataset files to be compressed using the zip algorithm (see </w:t>
      </w:r>
      <w:r w:rsidR="00735B7C" w:rsidRPr="00773509">
        <w:t>c</w:t>
      </w:r>
      <w:r w:rsidR="00A42CBC" w:rsidRPr="00773509">
        <w:t xml:space="preserve">lause </w:t>
      </w:r>
      <w:r w:rsidR="00894A29" w:rsidRPr="00773509">
        <w:t>12</w:t>
      </w:r>
      <w:r w:rsidR="006B114A" w:rsidRPr="00773509">
        <w:t xml:space="preserve">.2.2) prior to encryption. </w:t>
      </w:r>
      <w:r w:rsidR="005455D6" w:rsidRPr="00773509">
        <w:t>Details are provided in S-100 Part 15.</w:t>
      </w:r>
    </w:p>
    <w:p w14:paraId="1DA5B8A4" w14:textId="48827380" w:rsidR="006B114A" w:rsidRPr="00773509" w:rsidRDefault="006B114A" w:rsidP="00735B7C">
      <w:pPr>
        <w:pStyle w:val="Heading3"/>
        <w:tabs>
          <w:tab w:val="clear" w:pos="851"/>
          <w:tab w:val="left" w:pos="709"/>
        </w:tabs>
        <w:spacing w:before="120" w:after="120"/>
      </w:pPr>
      <w:bookmarkStart w:id="2415" w:name="_Toc100669649"/>
      <w:r w:rsidRPr="00773509">
        <w:t>Digital signature</w:t>
      </w:r>
      <w:bookmarkEnd w:id="2415"/>
    </w:p>
    <w:p w14:paraId="263CF16D" w14:textId="264DE2A1" w:rsidR="006B114A" w:rsidRPr="00773509" w:rsidRDefault="006A67BB" w:rsidP="00735B7C">
      <w:pPr>
        <w:spacing w:after="120"/>
      </w:pPr>
      <w:r w:rsidRPr="00773509">
        <w:t xml:space="preserve">S-98 Interoperability </w:t>
      </w:r>
      <w:r w:rsidR="00735B7C" w:rsidRPr="00773509">
        <w:t>C</w:t>
      </w:r>
      <w:r w:rsidRPr="00773509">
        <w:t>atalogues must be signed. The signature method</w:t>
      </w:r>
      <w:r w:rsidR="00E06822" w:rsidRPr="00773509">
        <w:t>,</w:t>
      </w:r>
      <w:r w:rsidRPr="00773509">
        <w:t xml:space="preserve"> format</w:t>
      </w:r>
      <w:r w:rsidR="00E06822" w:rsidRPr="00773509">
        <w:t xml:space="preserve">, and location in the </w:t>
      </w:r>
      <w:r w:rsidR="00735B7C" w:rsidRPr="00773509">
        <w:t>E</w:t>
      </w:r>
      <w:r w:rsidR="00E06822" w:rsidRPr="00773509">
        <w:t xml:space="preserve">xchange </w:t>
      </w:r>
      <w:r w:rsidR="00735B7C" w:rsidRPr="00773509">
        <w:t>S</w:t>
      </w:r>
      <w:r w:rsidR="00E06822" w:rsidRPr="00773509">
        <w:t>et</w:t>
      </w:r>
      <w:r w:rsidRPr="00773509">
        <w:t xml:space="preserve"> must conform to the method</w:t>
      </w:r>
      <w:r w:rsidR="00E06822" w:rsidRPr="00773509">
        <w:t>,</w:t>
      </w:r>
      <w:r w:rsidRPr="00773509">
        <w:t xml:space="preserve"> format</w:t>
      </w:r>
      <w:r w:rsidR="00E06822" w:rsidRPr="00773509">
        <w:t>, and location</w:t>
      </w:r>
      <w:r w:rsidRPr="00773509">
        <w:t xml:space="preserve"> described in S-100 Parts 15 and 4a.</w:t>
      </w:r>
    </w:p>
    <w:p w14:paraId="0B06B074" w14:textId="05BA42BC" w:rsidR="006B114A" w:rsidRPr="00773509" w:rsidRDefault="00C432CF" w:rsidP="00735B7C">
      <w:pPr>
        <w:spacing w:after="120"/>
      </w:pPr>
      <w:r w:rsidRPr="00773509">
        <w:t xml:space="preserve">IHO being the </w:t>
      </w:r>
      <w:r w:rsidR="003675C1" w:rsidRPr="00773509">
        <w:t>S</w:t>
      </w:r>
      <w:r w:rsidRPr="00773509">
        <w:t xml:space="preserve">cheme </w:t>
      </w:r>
      <w:r w:rsidR="003675C1" w:rsidRPr="00773509">
        <w:t>A</w:t>
      </w:r>
      <w:r w:rsidRPr="00773509">
        <w:t xml:space="preserve">dministrator for </w:t>
      </w:r>
      <w:r w:rsidR="006C2D47" w:rsidRPr="00773509">
        <w:t xml:space="preserve">authentication of </w:t>
      </w:r>
      <w:r w:rsidRPr="00773509">
        <w:t xml:space="preserve">S-100 products, an </w:t>
      </w:r>
      <w:r w:rsidR="00A42CBC" w:rsidRPr="00773509">
        <w:t xml:space="preserve">Interoperability Catalogue </w:t>
      </w:r>
      <w:r w:rsidR="006B114A" w:rsidRPr="00773509">
        <w:t>issued by IHO is therefore self-signed.</w:t>
      </w:r>
    </w:p>
    <w:p w14:paraId="1AABFB0E" w14:textId="0E037EA7" w:rsidR="006B114A" w:rsidRPr="00773509" w:rsidRDefault="006B114A" w:rsidP="003675C1">
      <w:pPr>
        <w:pStyle w:val="Heading3"/>
        <w:spacing w:before="120" w:after="120"/>
      </w:pPr>
      <w:bookmarkStart w:id="2416" w:name="_Toc100669650"/>
      <w:r w:rsidRPr="00773509">
        <w:t>Authentication</w:t>
      </w:r>
      <w:r w:rsidR="009A6E1C" w:rsidRPr="00773509">
        <w:t xml:space="preserve"> and integrity checks</w:t>
      </w:r>
      <w:bookmarkEnd w:id="2416"/>
    </w:p>
    <w:p w14:paraId="52CB024E" w14:textId="72CCFF46" w:rsidR="006B114A" w:rsidRPr="00773509" w:rsidRDefault="00E06822" w:rsidP="003675C1">
      <w:pPr>
        <w:spacing w:after="120"/>
      </w:pPr>
      <w:r w:rsidRPr="00773509">
        <w:t xml:space="preserve">To ensure </w:t>
      </w:r>
      <w:r w:rsidR="003675C1" w:rsidRPr="00773509">
        <w:t xml:space="preserve">that </w:t>
      </w:r>
      <w:r w:rsidRPr="00773509">
        <w:t>the Interoperability Catalogue has been issued by the purported producer and has not changed during transmission/delivery, a</w:t>
      </w:r>
      <w:r w:rsidR="006B114A" w:rsidRPr="00773509">
        <w:t xml:space="preserve">uthentication </w:t>
      </w:r>
      <w:r w:rsidR="009A6E1C" w:rsidRPr="00773509">
        <w:t xml:space="preserve">and integrity checks are </w:t>
      </w:r>
      <w:r w:rsidRPr="00773509">
        <w:t xml:space="preserve">performed </w:t>
      </w:r>
      <w:r w:rsidR="006B114A" w:rsidRPr="00773509">
        <w:t xml:space="preserve">as described in </w:t>
      </w:r>
      <w:r w:rsidR="003125C8" w:rsidRPr="00773509">
        <w:t>S-100 Part 15</w:t>
      </w:r>
      <w:r w:rsidR="006B114A" w:rsidRPr="00773509">
        <w:t>.</w:t>
      </w:r>
    </w:p>
    <w:p w14:paraId="3D6A10F9" w14:textId="77777777" w:rsidR="003675C1" w:rsidRPr="00773509" w:rsidRDefault="003675C1" w:rsidP="003675C1">
      <w:pPr>
        <w:spacing w:after="120"/>
      </w:pPr>
    </w:p>
    <w:p w14:paraId="71CE569E" w14:textId="70D6ED2D" w:rsidR="006B114A" w:rsidRPr="00773509" w:rsidRDefault="006B114A" w:rsidP="003675C1">
      <w:pPr>
        <w:pStyle w:val="Heading2"/>
        <w:numPr>
          <w:ilvl w:val="1"/>
          <w:numId w:val="3"/>
        </w:numPr>
        <w:spacing w:before="120" w:after="200"/>
        <w:ind w:left="578" w:hanging="578"/>
      </w:pPr>
      <w:bookmarkStart w:id="2417" w:name="_Toc26929574"/>
      <w:bookmarkStart w:id="2418" w:name="_Toc26931308"/>
      <w:bookmarkStart w:id="2419" w:name="_Toc26933026"/>
      <w:bookmarkStart w:id="2420" w:name="_Toc26934744"/>
      <w:bookmarkStart w:id="2421" w:name="_Toc26936062"/>
      <w:bookmarkStart w:id="2422" w:name="_Toc26937639"/>
      <w:bookmarkStart w:id="2423" w:name="_Toc26929575"/>
      <w:bookmarkStart w:id="2424" w:name="_Toc26931309"/>
      <w:bookmarkStart w:id="2425" w:name="_Toc26933027"/>
      <w:bookmarkStart w:id="2426" w:name="_Toc26934745"/>
      <w:bookmarkStart w:id="2427" w:name="_Toc26936063"/>
      <w:bookmarkStart w:id="2428" w:name="_Toc26937640"/>
      <w:bookmarkStart w:id="2429" w:name="_Toc26929576"/>
      <w:bookmarkStart w:id="2430" w:name="_Toc26931310"/>
      <w:bookmarkStart w:id="2431" w:name="_Toc26933028"/>
      <w:bookmarkStart w:id="2432" w:name="_Toc26934746"/>
      <w:bookmarkStart w:id="2433" w:name="_Toc26936064"/>
      <w:bookmarkStart w:id="2434" w:name="_Toc26937641"/>
      <w:bookmarkStart w:id="2435" w:name="_Toc100669651"/>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r w:rsidRPr="00773509">
        <w:t>Updating the Interoperability Catalogue</w:t>
      </w:r>
      <w:bookmarkEnd w:id="2435"/>
    </w:p>
    <w:p w14:paraId="13DDDEA4" w14:textId="22D8F06B" w:rsidR="006B114A" w:rsidRPr="00773509" w:rsidRDefault="006B114A" w:rsidP="003675C1">
      <w:pPr>
        <w:spacing w:after="120"/>
      </w:pPr>
      <w:r w:rsidRPr="00773509">
        <w:t xml:space="preserve">Several versions of the </w:t>
      </w:r>
      <w:r w:rsidR="001F04C5" w:rsidRPr="00773509">
        <w:t>Interoperability Catalogue</w:t>
      </w:r>
      <w:r w:rsidRPr="00773509">
        <w:t xml:space="preserve">s may be active at a given time due to backward compatibility within each major </w:t>
      </w:r>
      <w:r w:rsidR="003675C1" w:rsidRPr="00773509">
        <w:t>E</w:t>
      </w:r>
      <w:r w:rsidRPr="00773509">
        <w:t xml:space="preserve">dition. This compatibility is likely to be broken when a </w:t>
      </w:r>
      <w:r w:rsidR="001F04C5" w:rsidRPr="00773509">
        <w:t>N</w:t>
      </w:r>
      <w:r w:rsidRPr="00773509">
        <w:t xml:space="preserve">ew </w:t>
      </w:r>
      <w:r w:rsidR="001F04C5" w:rsidRPr="00773509">
        <w:t>E</w:t>
      </w:r>
      <w:r w:rsidRPr="00773509">
        <w:t xml:space="preserve">dition is released. See </w:t>
      </w:r>
      <w:r w:rsidR="003675C1" w:rsidRPr="00773509">
        <w:t>c</w:t>
      </w:r>
      <w:r w:rsidR="006568CB" w:rsidRPr="00773509">
        <w:t xml:space="preserve">lause </w:t>
      </w:r>
      <w:r w:rsidR="006D7C1F" w:rsidRPr="00773509">
        <w:fldChar w:fldCharType="begin"/>
      </w:r>
      <w:r w:rsidR="006D7C1F" w:rsidRPr="00773509">
        <w:instrText xml:space="preserve"> REF _Ref518318955 \r \h </w:instrText>
      </w:r>
      <w:r w:rsidR="006D7C1F" w:rsidRPr="00773509">
        <w:fldChar w:fldCharType="separate"/>
      </w:r>
      <w:r w:rsidR="002B326D">
        <w:t>8.11</w:t>
      </w:r>
      <w:r w:rsidR="006D7C1F" w:rsidRPr="00773509">
        <w:fldChar w:fldCharType="end"/>
      </w:r>
      <w:r w:rsidRPr="00773509">
        <w:t xml:space="preserve"> for more details on </w:t>
      </w:r>
      <w:r w:rsidR="001F04C5" w:rsidRPr="00773509">
        <w:t>Interoperability Catalogue</w:t>
      </w:r>
      <w:r w:rsidRPr="00773509">
        <w:t xml:space="preserve"> maintenance.</w:t>
      </w:r>
    </w:p>
    <w:p w14:paraId="41B2FB24" w14:textId="4E4DE56E" w:rsidR="006B114A" w:rsidRPr="00773509" w:rsidRDefault="006B114A" w:rsidP="000C4B85">
      <w:pPr>
        <w:pStyle w:val="Heading3"/>
        <w:tabs>
          <w:tab w:val="clear" w:pos="851"/>
          <w:tab w:val="left" w:pos="709"/>
        </w:tabs>
        <w:spacing w:before="120" w:after="120"/>
      </w:pPr>
      <w:bookmarkStart w:id="2436" w:name="_Toc100669652"/>
      <w:r w:rsidRPr="00773509">
        <w:lastRenderedPageBreak/>
        <w:t>Updating the Interoperability Catalogue</w:t>
      </w:r>
      <w:bookmarkEnd w:id="2436"/>
      <w:r w:rsidRPr="00773509">
        <w:t xml:space="preserve"> </w:t>
      </w:r>
    </w:p>
    <w:p w14:paraId="0A596B73" w14:textId="68A4A3A7" w:rsidR="006B114A" w:rsidRPr="00773509" w:rsidRDefault="006B114A" w:rsidP="003675C1">
      <w:pPr>
        <w:spacing w:after="120"/>
      </w:pPr>
      <w:r w:rsidRPr="00773509">
        <w:t xml:space="preserve">Interoperability </w:t>
      </w:r>
      <w:r w:rsidR="001F04C5" w:rsidRPr="00773509">
        <w:t>C</w:t>
      </w:r>
      <w:r w:rsidRPr="00773509">
        <w:t>atalogues may remain active after a new version has been issued. System</w:t>
      </w:r>
      <w:r w:rsidR="000B777C" w:rsidRPr="00773509">
        <w:t>s</w:t>
      </w:r>
      <w:r w:rsidRPr="00773509">
        <w:t xml:space="preserve"> receiving new versions within the same major edition should retain all versions</w:t>
      </w:r>
      <w:r w:rsidR="000B777C" w:rsidRPr="00773509">
        <w:t>.</w:t>
      </w:r>
      <w:r w:rsidRPr="00773509">
        <w:t xml:space="preserve"> </w:t>
      </w:r>
      <w:r w:rsidR="000B777C" w:rsidRPr="00773509">
        <w:t xml:space="preserve">Store </w:t>
      </w:r>
      <w:r w:rsidRPr="00773509">
        <w:t>these in separate folders to avoid any issues, such as when the same support files have been reused between versions.</w:t>
      </w:r>
    </w:p>
    <w:p w14:paraId="237BC650" w14:textId="5788F6C9" w:rsidR="006B114A" w:rsidRPr="00773509" w:rsidRDefault="006B114A" w:rsidP="003675C1">
      <w:pPr>
        <w:spacing w:after="120"/>
      </w:pPr>
      <w:r w:rsidRPr="00773509">
        <w:t xml:space="preserve">Due to issues with broken backwards compatibility, all previous versions of the </w:t>
      </w:r>
      <w:r w:rsidR="001F04C5" w:rsidRPr="00773509">
        <w:t>Interoperability Catalogue</w:t>
      </w:r>
      <w:r w:rsidRPr="00773509">
        <w:t xml:space="preserve"> should be cancelled when a </w:t>
      </w:r>
      <w:r w:rsidR="001F04C5" w:rsidRPr="00773509">
        <w:t>N</w:t>
      </w:r>
      <w:r w:rsidRPr="00773509">
        <w:t xml:space="preserve">ew </w:t>
      </w:r>
      <w:r w:rsidR="001F04C5" w:rsidRPr="00773509">
        <w:t>E</w:t>
      </w:r>
      <w:r w:rsidRPr="00773509">
        <w:t xml:space="preserve">dition is issued. </w:t>
      </w:r>
    </w:p>
    <w:p w14:paraId="5E73B2FE" w14:textId="4FB9CEB6" w:rsidR="006B114A" w:rsidRPr="00773509" w:rsidRDefault="006B114A" w:rsidP="000C4B85">
      <w:pPr>
        <w:pStyle w:val="Heading3"/>
        <w:tabs>
          <w:tab w:val="clear" w:pos="851"/>
          <w:tab w:val="left" w:pos="709"/>
        </w:tabs>
        <w:spacing w:before="120" w:after="120"/>
      </w:pPr>
      <w:bookmarkStart w:id="2437" w:name="_Toc100669653"/>
      <w:r w:rsidRPr="00773509">
        <w:t xml:space="preserve">Cancelling a version of the </w:t>
      </w:r>
      <w:r w:rsidR="001F04C5" w:rsidRPr="00773509">
        <w:t>I</w:t>
      </w:r>
      <w:r w:rsidRPr="00773509">
        <w:t>nteroperability Catalogue</w:t>
      </w:r>
      <w:bookmarkEnd w:id="2437"/>
    </w:p>
    <w:p w14:paraId="17A6A280" w14:textId="45E19CB2" w:rsidR="006B114A" w:rsidRPr="00773509" w:rsidRDefault="006B114A" w:rsidP="00CA14D4">
      <w:pPr>
        <w:spacing w:after="120"/>
      </w:pPr>
      <w:r w:rsidRPr="00773509">
        <w:t xml:space="preserve">In order to cancel a version of the </w:t>
      </w:r>
      <w:r w:rsidR="001F04C5" w:rsidRPr="00773509">
        <w:t>Interoperability Catalogue</w:t>
      </w:r>
      <w:r w:rsidRPr="00773509">
        <w:t xml:space="preserve">, a cancellation </w:t>
      </w:r>
      <w:r w:rsidR="00CA14D4" w:rsidRPr="00773509">
        <w:t>C</w:t>
      </w:r>
      <w:r w:rsidRPr="00773509">
        <w:t xml:space="preserve">atalogue file is created for which the </w:t>
      </w:r>
      <w:r w:rsidR="00CA14D4" w:rsidRPr="00773509">
        <w:t>E</w:t>
      </w:r>
      <w:r w:rsidRPr="00773509">
        <w:t xml:space="preserve">dition number must be set to 0. Interoperability </w:t>
      </w:r>
      <w:r w:rsidR="001F04C5" w:rsidRPr="00773509">
        <w:t>C</w:t>
      </w:r>
      <w:r w:rsidRPr="00773509">
        <w:t xml:space="preserve">atalogue </w:t>
      </w:r>
      <w:r w:rsidR="00CA14D4" w:rsidRPr="00773509">
        <w:t>E</w:t>
      </w:r>
      <w:r w:rsidRPr="00773509">
        <w:t xml:space="preserve">dition number is a field in </w:t>
      </w:r>
      <w:r w:rsidR="00CA14D4" w:rsidRPr="00773509">
        <w:t>E</w:t>
      </w:r>
      <w:r w:rsidRPr="00773509">
        <w:t xml:space="preserve">xchange </w:t>
      </w:r>
      <w:r w:rsidR="00CA14D4" w:rsidRPr="00773509">
        <w:t>S</w:t>
      </w:r>
      <w:r w:rsidRPr="00773509">
        <w:t xml:space="preserve">et metadata, class </w:t>
      </w:r>
      <w:r w:rsidRPr="00773509">
        <w:rPr>
          <w:b/>
        </w:rPr>
        <w:t>S100_IC_Cata</w:t>
      </w:r>
      <w:r w:rsidR="00307A3B" w:rsidRPr="00773509">
        <w:rPr>
          <w:b/>
        </w:rPr>
        <w:t>l</w:t>
      </w:r>
      <w:r w:rsidRPr="00773509">
        <w:rPr>
          <w:b/>
        </w:rPr>
        <w:t>ogueMetadata</w:t>
      </w:r>
      <w:r w:rsidRPr="00773509">
        <w:t xml:space="preserve"> (see </w:t>
      </w:r>
      <w:r w:rsidR="00CA14D4" w:rsidRPr="00773509">
        <w:t>c</w:t>
      </w:r>
      <w:r w:rsidR="005C403F" w:rsidRPr="00773509">
        <w:t xml:space="preserve">lause </w:t>
      </w:r>
      <w:r w:rsidR="00307A3B" w:rsidRPr="00773509">
        <w:t>13</w:t>
      </w:r>
      <w:r w:rsidRPr="00773509">
        <w:t xml:space="preserve"> on Metadata classes). The cancellation </w:t>
      </w:r>
      <w:r w:rsidR="00CA14D4" w:rsidRPr="00773509">
        <w:t>C</w:t>
      </w:r>
      <w:r w:rsidRPr="00773509">
        <w:t xml:space="preserve">atalogue file may contain no data objects and any data objects present </w:t>
      </w:r>
      <w:r w:rsidR="001F04C5" w:rsidRPr="00773509">
        <w:t>in it</w:t>
      </w:r>
      <w:r w:rsidRPr="00773509">
        <w:t xml:space="preserve"> are ignored. The cancellation </w:t>
      </w:r>
      <w:r w:rsidR="000C4B85" w:rsidRPr="00773509">
        <w:t>C</w:t>
      </w:r>
      <w:r w:rsidRPr="00773509">
        <w:t xml:space="preserve">atalogue file may be part of an </w:t>
      </w:r>
      <w:r w:rsidR="000C4B85" w:rsidRPr="00773509">
        <w:t>E</w:t>
      </w:r>
      <w:r w:rsidRPr="00773509">
        <w:t xml:space="preserve">xchange </w:t>
      </w:r>
      <w:r w:rsidR="000C4B85" w:rsidRPr="00773509">
        <w:t>S</w:t>
      </w:r>
      <w:r w:rsidRPr="00773509">
        <w:t xml:space="preserve">et which contains a new version of the </w:t>
      </w:r>
      <w:r w:rsidR="001F04C5" w:rsidRPr="00773509">
        <w:t>Interoperability Catalogue</w:t>
      </w:r>
      <w:r w:rsidRPr="00773509">
        <w:t xml:space="preserve">. This method is only used to cancel an </w:t>
      </w:r>
      <w:r w:rsidR="001F04C5" w:rsidRPr="00773509">
        <w:t>Interoperability Catalogue</w:t>
      </w:r>
      <w:r w:rsidRPr="00773509">
        <w:t xml:space="preserve">.  When a version of the </w:t>
      </w:r>
      <w:r w:rsidR="001F04C5" w:rsidRPr="00773509">
        <w:t>Interoperability Catalogue</w:t>
      </w:r>
      <w:r w:rsidRPr="00773509">
        <w:t xml:space="preserve"> is cancelled it must be removed from the system.</w:t>
      </w:r>
    </w:p>
    <w:p w14:paraId="31DF164D" w14:textId="7E420EE3" w:rsidR="002A05A8" w:rsidRPr="00773509" w:rsidRDefault="009D030C" w:rsidP="00CA14D4">
      <w:pPr>
        <w:spacing w:after="60"/>
      </w:pPr>
      <w:r w:rsidRPr="00773509">
        <w:t xml:space="preserve">A cancellation </w:t>
      </w:r>
      <w:r w:rsidR="008F4037" w:rsidRPr="00773509">
        <w:t xml:space="preserve">applies only to </w:t>
      </w:r>
      <w:r w:rsidR="003A68DE" w:rsidRPr="00773509">
        <w:t>Interoperability Catalogue</w:t>
      </w:r>
      <w:r w:rsidR="00A06FFE" w:rsidRPr="00773509">
        <w:t>s</w:t>
      </w:r>
      <w:r w:rsidR="008F4037" w:rsidRPr="00773509">
        <w:t xml:space="preserve"> </w:t>
      </w:r>
      <w:r w:rsidR="002A05A8" w:rsidRPr="00773509">
        <w:t>meeting the following conditions:</w:t>
      </w:r>
    </w:p>
    <w:p w14:paraId="63C73BBB" w14:textId="27A56C89" w:rsidR="009D030C" w:rsidRPr="00773509" w:rsidRDefault="002A05A8" w:rsidP="00CA14D4">
      <w:pPr>
        <w:pStyle w:val="ListParagraph"/>
        <w:numPr>
          <w:ilvl w:val="0"/>
          <w:numId w:val="87"/>
        </w:numPr>
        <w:spacing w:after="60"/>
      </w:pPr>
      <w:r w:rsidRPr="00773509">
        <w:t xml:space="preserve">The </w:t>
      </w:r>
      <w:r w:rsidR="008F4037" w:rsidRPr="00773509">
        <w:t>issue date and time</w:t>
      </w:r>
      <w:r w:rsidRPr="00773509">
        <w:t xml:space="preserve"> of the </w:t>
      </w:r>
      <w:r w:rsidR="003A68DE" w:rsidRPr="00773509">
        <w:t>Interoperability Catalogue</w:t>
      </w:r>
      <w:r w:rsidRPr="00773509">
        <w:t xml:space="preserve"> being cancelled</w:t>
      </w:r>
      <w:r w:rsidR="008F4037" w:rsidRPr="00773509">
        <w:t xml:space="preserve"> precede the issue date and time of the cancellation</w:t>
      </w:r>
      <w:r w:rsidRPr="00773509">
        <w:t xml:space="preserve"> itself. Issue date and time are fields in </w:t>
      </w:r>
      <w:r w:rsidR="00A06FFE" w:rsidRPr="00773509">
        <w:rPr>
          <w:b/>
        </w:rPr>
        <w:t>S100_IC_CatalogueM</w:t>
      </w:r>
      <w:r w:rsidRPr="00773509">
        <w:rPr>
          <w:b/>
        </w:rPr>
        <w:t>etadata</w:t>
      </w:r>
      <w:r w:rsidR="000A2FCD" w:rsidRPr="00773509">
        <w:t xml:space="preserve"> (see </w:t>
      </w:r>
      <w:r w:rsidR="000C4B85" w:rsidRPr="00773509">
        <w:t>c</w:t>
      </w:r>
      <w:r w:rsidR="003A68DE" w:rsidRPr="00773509">
        <w:t>lause 13.3.</w:t>
      </w:r>
      <w:r w:rsidR="007D315F" w:rsidRPr="00773509">
        <w:t>2</w:t>
      </w:r>
      <w:r w:rsidR="000A2FCD" w:rsidRPr="00773509">
        <w:t>)</w:t>
      </w:r>
      <w:r w:rsidRPr="00773509">
        <w:t>.</w:t>
      </w:r>
    </w:p>
    <w:p w14:paraId="683839F8" w14:textId="70B3C169" w:rsidR="00A06FFE" w:rsidRPr="00773509" w:rsidRDefault="00A06FFE" w:rsidP="00CA14D4">
      <w:pPr>
        <w:pStyle w:val="ListParagraph"/>
        <w:numPr>
          <w:ilvl w:val="0"/>
          <w:numId w:val="87"/>
        </w:numPr>
        <w:ind w:left="714" w:hanging="357"/>
      </w:pPr>
      <w:r w:rsidRPr="00773509">
        <w:t xml:space="preserve">The version date of the </w:t>
      </w:r>
      <w:r w:rsidR="000C4B85" w:rsidRPr="00773509">
        <w:t>I</w:t>
      </w:r>
      <w:r w:rsidRPr="00773509">
        <w:t xml:space="preserve">nteroperability </w:t>
      </w:r>
      <w:r w:rsidR="000C4B85" w:rsidRPr="00773509">
        <w:t>C</w:t>
      </w:r>
      <w:r w:rsidRPr="00773509">
        <w:t xml:space="preserve">atalogue being cancelled precedes or coincides with the version date of the cancellation </w:t>
      </w:r>
      <w:r w:rsidR="000C4B85" w:rsidRPr="00773509">
        <w:t>I</w:t>
      </w:r>
      <w:r w:rsidRPr="00773509">
        <w:t xml:space="preserve">nteroperability </w:t>
      </w:r>
      <w:r w:rsidR="000C4B85" w:rsidRPr="00773509">
        <w:t>C</w:t>
      </w:r>
      <w:r w:rsidRPr="00773509">
        <w:t xml:space="preserve">atalogue. Version date is a field in the </w:t>
      </w:r>
      <w:r w:rsidR="000C4B85" w:rsidRPr="00773509">
        <w:t>I</w:t>
      </w:r>
      <w:r w:rsidRPr="00773509">
        <w:t xml:space="preserve">nteroperability </w:t>
      </w:r>
      <w:r w:rsidR="000C4B85" w:rsidRPr="00773509">
        <w:t>C</w:t>
      </w:r>
      <w:r w:rsidRPr="00773509">
        <w:t xml:space="preserve">atalogue header (see </w:t>
      </w:r>
      <w:r w:rsidR="00DF21DD" w:rsidRPr="00773509">
        <w:t>S-100 Part 16</w:t>
      </w:r>
      <w:r w:rsidR="000C4B85" w:rsidRPr="00773509">
        <w:t>,</w:t>
      </w:r>
      <w:r w:rsidR="00DF21DD" w:rsidRPr="00773509">
        <w:t xml:space="preserve"> </w:t>
      </w:r>
      <w:r w:rsidR="000C4B85" w:rsidRPr="00773509">
        <w:t>c</w:t>
      </w:r>
      <w:r w:rsidR="009570A1" w:rsidRPr="00773509">
        <w:t xml:space="preserve">lause </w:t>
      </w:r>
      <w:r w:rsidR="000917C3" w:rsidRPr="00773509">
        <w:t>16-4.4.2.1</w:t>
      </w:r>
      <w:r w:rsidR="00522749" w:rsidRPr="00773509">
        <w:t>)</w:t>
      </w:r>
      <w:r w:rsidRPr="00773509">
        <w:t>.</w:t>
      </w:r>
    </w:p>
    <w:p w14:paraId="3CDB5040" w14:textId="6626CA49" w:rsidR="000C2EA8" w:rsidRPr="00773509" w:rsidRDefault="000C2EA8" w:rsidP="00CA14D4">
      <w:pPr>
        <w:spacing w:after="120"/>
      </w:pPr>
      <w:r w:rsidRPr="00773509">
        <w:t>N</w:t>
      </w:r>
      <w:r w:rsidR="009570A1" w:rsidRPr="00773509">
        <w:t>OTE</w:t>
      </w:r>
      <w:r w:rsidRPr="00773509">
        <w:t xml:space="preserve"> 1: The issue date in metadata may or may not be the same as the version date in the </w:t>
      </w:r>
      <w:r w:rsidR="000C4B85" w:rsidRPr="00773509">
        <w:t>C</w:t>
      </w:r>
      <w:r w:rsidRPr="00773509">
        <w:t>atalogue header.</w:t>
      </w:r>
    </w:p>
    <w:p w14:paraId="61F061BC" w14:textId="2B44AAE3" w:rsidR="00686DF2" w:rsidRPr="00773509" w:rsidRDefault="000C2EA8" w:rsidP="00CA14D4">
      <w:pPr>
        <w:spacing w:after="120"/>
      </w:pPr>
      <w:r w:rsidRPr="00773509">
        <w:t>N</w:t>
      </w:r>
      <w:r w:rsidR="009570A1" w:rsidRPr="00773509">
        <w:t>OTE</w:t>
      </w:r>
      <w:r w:rsidRPr="00773509">
        <w:t xml:space="preserve"> 2: </w:t>
      </w:r>
      <w:r w:rsidR="00AC51D3" w:rsidRPr="00773509">
        <w:t xml:space="preserve">Verification and management of </w:t>
      </w:r>
      <w:r w:rsidR="00E15F44" w:rsidRPr="00773509">
        <w:t>authority</w:t>
      </w:r>
      <w:r w:rsidR="00AC51D3" w:rsidRPr="00773509">
        <w:t xml:space="preserve"> relationships is out of the scope of this </w:t>
      </w:r>
      <w:r w:rsidR="009570A1" w:rsidRPr="00773509">
        <w:t>S</w:t>
      </w:r>
      <w:r w:rsidR="00AC51D3" w:rsidRPr="00773509">
        <w:t>pecification</w:t>
      </w:r>
      <w:r w:rsidR="00E15F44" w:rsidRPr="00773509">
        <w:t>, and may have to be</w:t>
      </w:r>
      <w:r w:rsidR="00FD437F" w:rsidRPr="00773509">
        <w:t xml:space="preserve"> an external process (</w:t>
      </w:r>
      <w:r w:rsidR="009570A1" w:rsidRPr="00773509">
        <w:t>for example</w:t>
      </w:r>
      <w:r w:rsidR="00FD437F" w:rsidRPr="00773509">
        <w:t xml:space="preserve"> verification of signatures and verification that issuer and canceller are the same or successor organi</w:t>
      </w:r>
      <w:r w:rsidR="009570A1" w:rsidRPr="00773509">
        <w:t>z</w:t>
      </w:r>
      <w:r w:rsidR="00FD437F" w:rsidRPr="00773509">
        <w:t>ations, or belong to the same or successor organi</w:t>
      </w:r>
      <w:r w:rsidR="009570A1" w:rsidRPr="00773509">
        <w:t>z</w:t>
      </w:r>
      <w:r w:rsidR="00FD437F" w:rsidRPr="00773509">
        <w:t>ations)</w:t>
      </w:r>
      <w:r w:rsidR="00AC51D3" w:rsidRPr="00773509">
        <w:t>.</w:t>
      </w:r>
    </w:p>
    <w:p w14:paraId="6EB4D560" w14:textId="0E768EDF" w:rsidR="006B114A" w:rsidRPr="00773509" w:rsidRDefault="006B114A" w:rsidP="000C4B85">
      <w:pPr>
        <w:pStyle w:val="Heading3"/>
        <w:tabs>
          <w:tab w:val="clear" w:pos="851"/>
          <w:tab w:val="left" w:pos="709"/>
        </w:tabs>
        <w:spacing w:before="120" w:after="120"/>
      </w:pPr>
      <w:bookmarkStart w:id="2438" w:name="_Toc100669654"/>
      <w:r w:rsidRPr="00773509">
        <w:t>Updating the Interoperability Catalogue support files</w:t>
      </w:r>
      <w:bookmarkEnd w:id="2438"/>
    </w:p>
    <w:p w14:paraId="2A6AABA7" w14:textId="3BEF818C" w:rsidR="006B114A" w:rsidRPr="00773509" w:rsidRDefault="006B114A" w:rsidP="000C4B85">
      <w:pPr>
        <w:spacing w:after="120"/>
      </w:pPr>
      <w:r w:rsidRPr="00773509">
        <w:t xml:space="preserve">Support files are updated using the method detailed in </w:t>
      </w:r>
      <w:r w:rsidR="000C4B85" w:rsidRPr="00773509">
        <w:t>c</w:t>
      </w:r>
      <w:r w:rsidR="009570A1" w:rsidRPr="00773509">
        <w:t>lause</w:t>
      </w:r>
      <w:r w:rsidR="00D73C4B" w:rsidRPr="00773509">
        <w:t xml:space="preserve"> </w:t>
      </w:r>
      <w:r w:rsidRPr="00773509">
        <w:t>1</w:t>
      </w:r>
      <w:r w:rsidR="00D73C4B" w:rsidRPr="00773509">
        <w:t>2</w:t>
      </w:r>
      <w:r w:rsidRPr="00773509">
        <w:t>.3.2.</w:t>
      </w:r>
    </w:p>
    <w:p w14:paraId="5C18EAD4" w14:textId="057A089B" w:rsidR="00C86F62" w:rsidRPr="00773509" w:rsidDel="00150B4E" w:rsidRDefault="006B114A" w:rsidP="000C4B85">
      <w:pPr>
        <w:spacing w:after="120"/>
        <w:rPr>
          <w:del w:id="2439" w:author="Raphael Malyankar" w:date="2023-05-15T21:27:00Z"/>
        </w:rPr>
      </w:pPr>
      <w:del w:id="2440" w:author="Raphael Malyankar" w:date="2023-05-15T21:27:00Z">
        <w:r w:rsidRPr="00773509" w:rsidDel="00150B4E">
          <w:delText xml:space="preserve">If changes occur to the support files of a version of the </w:delText>
        </w:r>
        <w:r w:rsidR="00ED1461" w:rsidRPr="00773509" w:rsidDel="00150B4E">
          <w:delText>Interoperability Catalogue</w:delText>
        </w:r>
        <w:r w:rsidRPr="00773509" w:rsidDel="00150B4E">
          <w:delText xml:space="preserve">, then the </w:delText>
        </w:r>
        <w:r w:rsidRPr="00773509" w:rsidDel="00150B4E">
          <w:rPr>
            <w:i/>
            <w:iCs/>
          </w:rPr>
          <w:delText>updateApplicationDate</w:delText>
        </w:r>
        <w:r w:rsidRPr="00773509" w:rsidDel="00150B4E">
          <w:delText xml:space="preserve"> in </w:delText>
        </w:r>
        <w:r w:rsidRPr="00773509" w:rsidDel="00150B4E">
          <w:rPr>
            <w:b/>
          </w:rPr>
          <w:delText>S100_IC_Cata</w:delText>
        </w:r>
        <w:r w:rsidR="009C22C2" w:rsidRPr="00773509" w:rsidDel="00150B4E">
          <w:rPr>
            <w:b/>
          </w:rPr>
          <w:delText>l</w:delText>
        </w:r>
        <w:r w:rsidRPr="00773509" w:rsidDel="00150B4E">
          <w:rPr>
            <w:b/>
          </w:rPr>
          <w:delText>ogueMetadata</w:delText>
        </w:r>
        <w:r w:rsidRPr="00773509" w:rsidDel="00150B4E">
          <w:delText xml:space="preserve"> </w:delText>
        </w:r>
        <w:r w:rsidR="00EB3BA6" w:rsidRPr="00773509" w:rsidDel="00150B4E">
          <w:delText>must</w:delText>
        </w:r>
        <w:r w:rsidRPr="00773509" w:rsidDel="00150B4E">
          <w:delText xml:space="preserve"> carry the date of the change.</w:delText>
        </w:r>
      </w:del>
    </w:p>
    <w:p w14:paraId="5BA5A6AC" w14:textId="77777777" w:rsidR="00C86F62" w:rsidRPr="00773509" w:rsidRDefault="00C86F62" w:rsidP="00ED079B">
      <w:pPr>
        <w:pStyle w:val="Heading4"/>
      </w:pPr>
      <w:r w:rsidRPr="00773509">
        <w:t>New Edition of the support files</w:t>
      </w:r>
    </w:p>
    <w:p w14:paraId="7CF80147" w14:textId="172F3BD4" w:rsidR="00C86F62" w:rsidRPr="00773509" w:rsidRDefault="00C86F62" w:rsidP="000C4B85">
      <w:pPr>
        <w:spacing w:after="120"/>
      </w:pPr>
      <w:r w:rsidRPr="00773509">
        <w:t xml:space="preserve">New Editions of the support files introduce significant changes. New Editions enable new concepts, such as the ability to support new functions, or the introduction of new constructs. New Editions are likely to have a significant impact on either existing users or future users of the Interoperability Catalogue </w:t>
      </w:r>
      <w:r w:rsidR="009570A1" w:rsidRPr="00773509">
        <w:t>S</w:t>
      </w:r>
      <w:r w:rsidRPr="00773509">
        <w:t xml:space="preserve">pecification. </w:t>
      </w:r>
    </w:p>
    <w:p w14:paraId="018D5FE3" w14:textId="66A01C15" w:rsidR="00296E93" w:rsidRPr="00773509" w:rsidRDefault="00C54A75" w:rsidP="000C4B85">
      <w:pPr>
        <w:spacing w:after="120"/>
      </w:pPr>
      <w:r w:rsidRPr="00773509">
        <w:t>EXAMPLE</w:t>
      </w:r>
      <w:r w:rsidR="00C24EA0" w:rsidRPr="00773509">
        <w:t xml:space="preserve">: A new product is added to Interoperability Catalogue, and all support files should be updated to support the new product. This would require a </w:t>
      </w:r>
      <w:r w:rsidR="009570A1" w:rsidRPr="00773509">
        <w:t>N</w:t>
      </w:r>
      <w:r w:rsidR="00C24EA0" w:rsidRPr="00773509">
        <w:t xml:space="preserve">ew </w:t>
      </w:r>
      <w:r w:rsidR="009570A1" w:rsidRPr="00773509">
        <w:t>E</w:t>
      </w:r>
      <w:r w:rsidR="00C24EA0" w:rsidRPr="00773509">
        <w:t>dition of the support files.</w:t>
      </w:r>
    </w:p>
    <w:p w14:paraId="5155F71B" w14:textId="77777777" w:rsidR="00C86F62" w:rsidRPr="00773509" w:rsidRDefault="00C86F62" w:rsidP="00ED079B">
      <w:pPr>
        <w:pStyle w:val="Heading4"/>
      </w:pPr>
      <w:r w:rsidRPr="00773509">
        <w:t>Revisions to the support files</w:t>
      </w:r>
    </w:p>
    <w:p w14:paraId="69F59974" w14:textId="5499BCB3" w:rsidR="00C86F62" w:rsidRPr="00773509" w:rsidRDefault="00C86F62" w:rsidP="000C4B85">
      <w:pPr>
        <w:spacing w:after="120"/>
      </w:pPr>
      <w:r w:rsidRPr="00773509">
        <w:t xml:space="preserve">Revisions are defined as substantive semantic changes to the support files. Typically, revisions will change the support file to correct factual errors; introduce necessary changes that have become evident as a result of practical experience or changing circumstances. A revision must not be classified as a clarification. Revisions could have an impact on either existing users or future users of the Interoperability Catalogue </w:t>
      </w:r>
      <w:r w:rsidR="009570A1" w:rsidRPr="00773509">
        <w:t>S</w:t>
      </w:r>
      <w:r w:rsidRPr="00773509">
        <w:t>pecification. All cumulative clarifications must be included with the release of approved revisions.</w:t>
      </w:r>
    </w:p>
    <w:p w14:paraId="0E0CDE65" w14:textId="0CD6D9BA" w:rsidR="00C86F62" w:rsidRPr="00773509" w:rsidRDefault="00C86F62" w:rsidP="000C4B85">
      <w:pPr>
        <w:spacing w:after="120"/>
      </w:pPr>
      <w:r w:rsidRPr="00773509">
        <w:t xml:space="preserve">Changes in a revision are minor and ensure backward compatibility with the previous versions within the same Edition. Newer revisions, for example, introduce new feature or attribute combinations. Within the same Edition, a support file created for an </w:t>
      </w:r>
      <w:r w:rsidR="009570A1" w:rsidRPr="00773509">
        <w:t>Interoperability Catalogue</w:t>
      </w:r>
      <w:r w:rsidRPr="00773509">
        <w:t xml:space="preserve"> of one version could always be processed with a later revision of the Interoperability Catalogue.</w:t>
      </w:r>
    </w:p>
    <w:p w14:paraId="568D0A73" w14:textId="662C6CEE" w:rsidR="00C24EA0" w:rsidRPr="00773509" w:rsidRDefault="00C24EA0" w:rsidP="000C4B85">
      <w:pPr>
        <w:spacing w:after="120"/>
      </w:pPr>
      <w:r w:rsidRPr="00773509">
        <w:t>EXAMPLE: Adding a new hybrid feature will require a revision increment to the support file.</w:t>
      </w:r>
    </w:p>
    <w:p w14:paraId="1EBC87B5" w14:textId="77777777" w:rsidR="00C86F62" w:rsidRPr="00773509" w:rsidRDefault="00C86F62" w:rsidP="00ED079B">
      <w:pPr>
        <w:pStyle w:val="Heading4"/>
      </w:pPr>
      <w:r w:rsidRPr="00773509">
        <w:t>Clarification to the support files</w:t>
      </w:r>
    </w:p>
    <w:p w14:paraId="41AEFB61" w14:textId="3EDC8839" w:rsidR="00C86F62" w:rsidRPr="00773509" w:rsidRDefault="00C86F62" w:rsidP="000C4B85">
      <w:pPr>
        <w:spacing w:after="120"/>
      </w:pPr>
      <w:r w:rsidRPr="00773509">
        <w:t xml:space="preserve">Clarifications are non-substantive changes to the support file. Typically, clarifications: </w:t>
      </w:r>
      <w:r w:rsidR="000C4B85" w:rsidRPr="00773509">
        <w:t>R</w:t>
      </w:r>
      <w:r w:rsidRPr="00773509">
        <w:t xml:space="preserve">emove ambiguity; correct grammatical and spelling errors; amend or update cross references; insert improved graphics in spelling, punctuation and grammar. A clarification must not cause any substantive semantic change to the Interoperability Catalogue </w:t>
      </w:r>
      <w:r w:rsidR="009570A1" w:rsidRPr="00773509">
        <w:t>S</w:t>
      </w:r>
      <w:r w:rsidRPr="00773509">
        <w:t xml:space="preserve">pecification. </w:t>
      </w:r>
    </w:p>
    <w:p w14:paraId="70EE7CCC" w14:textId="0283FD05" w:rsidR="00C86F62" w:rsidRPr="00773509" w:rsidRDefault="00C86F62" w:rsidP="000C4B85">
      <w:pPr>
        <w:spacing w:after="120"/>
      </w:pPr>
      <w:r w:rsidRPr="00773509">
        <w:lastRenderedPageBreak/>
        <w:t xml:space="preserve">Changes in a clarification are minor and ensure backward compatibility with the previous versions within the same Edition.  Within the same Edition, a support file created for an </w:t>
      </w:r>
      <w:r w:rsidR="009570A1" w:rsidRPr="00773509">
        <w:t>Interoperability Catalogue</w:t>
      </w:r>
      <w:r w:rsidRPr="00773509">
        <w:t xml:space="preserve"> of one version could always be processed with a later clarification (or revision) of the Interoperability Catalogue.</w:t>
      </w:r>
    </w:p>
    <w:p w14:paraId="0CA18BF5" w14:textId="4892C512" w:rsidR="00C24EA0" w:rsidRPr="00773509" w:rsidRDefault="00C24EA0" w:rsidP="000C4B85">
      <w:pPr>
        <w:spacing w:after="120"/>
      </w:pPr>
      <w:r w:rsidRPr="00773509">
        <w:t>EXAMPLE: Correcting a spelling error in a definition will require a clarification increment to the support file.</w:t>
      </w:r>
    </w:p>
    <w:p w14:paraId="08367FAB" w14:textId="77777777" w:rsidR="00C86F62" w:rsidRPr="00773509" w:rsidRDefault="00C86F62" w:rsidP="00ED079B">
      <w:pPr>
        <w:pStyle w:val="Heading4"/>
      </w:pPr>
      <w:r w:rsidRPr="00773509">
        <w:t>Version Numbers</w:t>
      </w:r>
    </w:p>
    <w:p w14:paraId="2DCC89C8" w14:textId="3AC59331" w:rsidR="00C86F62" w:rsidRPr="00773509" w:rsidRDefault="00C86F62" w:rsidP="00D3692E">
      <w:pPr>
        <w:spacing w:after="120"/>
      </w:pPr>
      <w:r w:rsidRPr="00773509">
        <w:t xml:space="preserve">The associated version control numbering </w:t>
      </w:r>
      <w:r w:rsidR="00C24EA0" w:rsidRPr="00773509">
        <w:t>in the support file headers</w:t>
      </w:r>
      <w:r w:rsidRPr="00773509">
        <w:t xml:space="preserve"> must follow the same structure as the </w:t>
      </w:r>
      <w:r w:rsidR="00991DCB" w:rsidRPr="00773509">
        <w:t>S</w:t>
      </w:r>
      <w:r w:rsidRPr="00773509">
        <w:t xml:space="preserve">pecification itself, see </w:t>
      </w:r>
      <w:r w:rsidR="00D3692E" w:rsidRPr="00773509">
        <w:t>c</w:t>
      </w:r>
      <w:r w:rsidR="00991DCB" w:rsidRPr="00773509">
        <w:t>lause</w:t>
      </w:r>
      <w:r w:rsidR="007001C3" w:rsidRPr="00773509">
        <w:t xml:space="preserve"> </w:t>
      </w:r>
      <w:r w:rsidR="00961D5C" w:rsidRPr="00773509">
        <w:fldChar w:fldCharType="begin"/>
      </w:r>
      <w:r w:rsidR="00961D5C" w:rsidRPr="00773509">
        <w:instrText xml:space="preserve"> REF _Ref3346609 \r \h </w:instrText>
      </w:r>
      <w:r w:rsidR="00961D5C" w:rsidRPr="00773509">
        <w:fldChar w:fldCharType="separate"/>
      </w:r>
      <w:r w:rsidR="002B326D">
        <w:t>1.6.5</w:t>
      </w:r>
      <w:r w:rsidR="00961D5C" w:rsidRPr="00773509">
        <w:fldChar w:fldCharType="end"/>
      </w:r>
      <w:r w:rsidRPr="00773509">
        <w:t>.</w:t>
      </w:r>
      <w:r w:rsidR="00C24EA0" w:rsidRPr="00773509">
        <w:t xml:space="preserve"> Support files need not follow the version number of the </w:t>
      </w:r>
      <w:r w:rsidR="00991DCB" w:rsidRPr="00773509">
        <w:t>Interoperability Catalogue</w:t>
      </w:r>
      <w:r w:rsidR="00C24EA0" w:rsidRPr="00773509">
        <w:t xml:space="preserve"> they belong to, as support files may be updated numerous times between versions of the </w:t>
      </w:r>
      <w:r w:rsidR="00991DCB" w:rsidRPr="00773509">
        <w:t>Interoperability Catalogue</w:t>
      </w:r>
      <w:r w:rsidR="00C24EA0" w:rsidRPr="00773509">
        <w:t>.</w:t>
      </w:r>
    </w:p>
    <w:p w14:paraId="68A9E4DB" w14:textId="47B5E91D" w:rsidR="00991DCB" w:rsidRPr="00773509" w:rsidRDefault="00C24EA0" w:rsidP="00D3692E">
      <w:pPr>
        <w:spacing w:after="120"/>
      </w:pPr>
      <w:r w:rsidRPr="00773509">
        <w:t>Version number</w:t>
      </w:r>
      <w:r w:rsidR="000E268F" w:rsidRPr="00773509">
        <w:t>s of support files</w:t>
      </w:r>
      <w:r w:rsidRPr="00773509">
        <w:t xml:space="preserve"> m</w:t>
      </w:r>
      <w:r w:rsidR="009F3087" w:rsidRPr="00773509">
        <w:t xml:space="preserve">ay have </w:t>
      </w:r>
      <w:r w:rsidRPr="00773509">
        <w:t>a suffix that indicate</w:t>
      </w:r>
      <w:r w:rsidR="000E268F" w:rsidRPr="00773509">
        <w:t>s</w:t>
      </w:r>
      <w:r w:rsidRPr="00773509">
        <w:t xml:space="preserve"> </w:t>
      </w:r>
      <w:r w:rsidR="000E268F" w:rsidRPr="00773509">
        <w:t xml:space="preserve">a </w:t>
      </w:r>
      <w:r w:rsidR="00CE664D" w:rsidRPr="00773509">
        <w:t>“</w:t>
      </w:r>
      <w:r w:rsidR="009F3087" w:rsidRPr="00773509">
        <w:t>b</w:t>
      </w:r>
      <w:r w:rsidR="006C73B1" w:rsidRPr="00773509">
        <w:t>uild</w:t>
      </w:r>
      <w:r w:rsidR="000E268F" w:rsidRPr="00773509">
        <w:t xml:space="preserve"> </w:t>
      </w:r>
      <w:r w:rsidR="009261A0" w:rsidRPr="00773509">
        <w:t xml:space="preserve">number” </w:t>
      </w:r>
      <w:r w:rsidR="006C73B1" w:rsidRPr="00773509">
        <w:t xml:space="preserve">or </w:t>
      </w:r>
      <w:r w:rsidR="009F3087" w:rsidRPr="00773509">
        <w:t xml:space="preserve">date </w:t>
      </w:r>
      <w:r w:rsidR="000E268F" w:rsidRPr="00773509">
        <w:t>of creation or issue of the support file</w:t>
      </w:r>
      <w:r w:rsidRPr="00773509">
        <w:t>.</w:t>
      </w:r>
    </w:p>
    <w:p w14:paraId="48AC9ABD" w14:textId="77777777" w:rsidR="00D3692E" w:rsidRPr="00773509" w:rsidRDefault="00D3692E" w:rsidP="00D3692E">
      <w:pPr>
        <w:spacing w:after="120"/>
      </w:pPr>
    </w:p>
    <w:p w14:paraId="0B7AE683" w14:textId="0E34F851" w:rsidR="006B114A" w:rsidRPr="00773509" w:rsidRDefault="006B114A" w:rsidP="00C0311B">
      <w:pPr>
        <w:pStyle w:val="Heading1"/>
        <w:numPr>
          <w:ilvl w:val="0"/>
          <w:numId w:val="3"/>
        </w:numPr>
        <w:spacing w:before="120" w:after="200"/>
        <w:ind w:left="357" w:hanging="357"/>
      </w:pPr>
      <w:bookmarkStart w:id="2441" w:name="_Toc225065168"/>
      <w:bookmarkStart w:id="2442" w:name="_Toc225648311"/>
      <w:bookmarkStart w:id="2443" w:name="_Toc484523918"/>
      <w:bookmarkStart w:id="2444" w:name="_Ref3346533"/>
      <w:bookmarkStart w:id="2445" w:name="_Ref3346539"/>
      <w:bookmarkStart w:id="2446" w:name="_Toc100669655"/>
      <w:r w:rsidRPr="00773509">
        <w:t>Metadata</w:t>
      </w:r>
      <w:bookmarkEnd w:id="2441"/>
      <w:bookmarkEnd w:id="2442"/>
      <w:bookmarkEnd w:id="2443"/>
      <w:bookmarkEnd w:id="2444"/>
      <w:bookmarkEnd w:id="2445"/>
      <w:bookmarkEnd w:id="2446"/>
    </w:p>
    <w:p w14:paraId="04E9F2A8" w14:textId="2412EAAC" w:rsidR="006B114A" w:rsidRPr="00773509" w:rsidRDefault="006B114A" w:rsidP="00C0311B">
      <w:pPr>
        <w:pStyle w:val="Heading2"/>
        <w:numPr>
          <w:ilvl w:val="1"/>
          <w:numId w:val="3"/>
        </w:numPr>
        <w:spacing w:before="120" w:after="200"/>
      </w:pPr>
      <w:bookmarkStart w:id="2447" w:name="_Toc484523919"/>
      <w:bookmarkStart w:id="2448" w:name="_Toc100669656"/>
      <w:r w:rsidRPr="00773509">
        <w:t>Introduction</w:t>
      </w:r>
      <w:bookmarkEnd w:id="2447"/>
      <w:bookmarkEnd w:id="2448"/>
    </w:p>
    <w:p w14:paraId="1E0EB9F3" w14:textId="745C1910" w:rsidR="006B114A" w:rsidRPr="00773509" w:rsidRDefault="006D7A6D" w:rsidP="00C0311B">
      <w:pPr>
        <w:spacing w:after="120"/>
        <w:rPr>
          <w:lang w:eastAsia="de-DE"/>
        </w:rPr>
      </w:pPr>
      <w:r w:rsidRPr="00773509">
        <w:rPr>
          <w:lang w:eastAsia="de-DE"/>
        </w:rPr>
        <w:t xml:space="preserve">Discovery metadata for </w:t>
      </w:r>
      <w:r w:rsidR="00991DCB" w:rsidRPr="00773509">
        <w:t>Interoperability Catalogue</w:t>
      </w:r>
      <w:r w:rsidRPr="00773509">
        <w:rPr>
          <w:lang w:eastAsia="de-DE"/>
        </w:rPr>
        <w:t xml:space="preserve">s must be provided in XML format conforming to S-100 dataset discovery as specified in S-100 Part </w:t>
      </w:r>
      <w:del w:id="2449" w:author="Raphael Malyankar" w:date="2023-02-08T20:21:00Z">
        <w:r w:rsidRPr="00773509" w:rsidDel="00B076B0">
          <w:rPr>
            <w:lang w:eastAsia="de-DE"/>
          </w:rPr>
          <w:delText>4a</w:delText>
        </w:r>
      </w:del>
      <w:ins w:id="2450" w:author="Raphael Malyankar" w:date="2023-02-08T20:21:00Z">
        <w:r w:rsidR="00B076B0">
          <w:rPr>
            <w:lang w:eastAsia="de-DE"/>
          </w:rPr>
          <w:t>17</w:t>
        </w:r>
      </w:ins>
      <w:r w:rsidRPr="00773509">
        <w:rPr>
          <w:lang w:eastAsia="de-DE"/>
        </w:rPr>
        <w:t xml:space="preserve">, with the extensions described in this </w:t>
      </w:r>
      <w:r w:rsidR="005C403F" w:rsidRPr="00773509">
        <w:rPr>
          <w:lang w:eastAsia="de-DE"/>
        </w:rPr>
        <w:t>clause</w:t>
      </w:r>
      <w:r w:rsidRPr="00773509">
        <w:rPr>
          <w:lang w:eastAsia="de-DE"/>
        </w:rPr>
        <w:t>.</w:t>
      </w:r>
    </w:p>
    <w:p w14:paraId="41F65EF9" w14:textId="77777777" w:rsidR="00C0311B" w:rsidRPr="00773509" w:rsidRDefault="00C0311B" w:rsidP="00C0311B">
      <w:pPr>
        <w:spacing w:after="120"/>
        <w:rPr>
          <w:lang w:eastAsia="de-DE"/>
        </w:rPr>
      </w:pPr>
    </w:p>
    <w:p w14:paraId="36006B7B" w14:textId="00B7FB8F" w:rsidR="006B114A" w:rsidRPr="00773509" w:rsidRDefault="006B114A" w:rsidP="00C0311B">
      <w:pPr>
        <w:pStyle w:val="Heading2"/>
        <w:numPr>
          <w:ilvl w:val="1"/>
          <w:numId w:val="3"/>
        </w:numPr>
        <w:spacing w:before="120" w:after="200"/>
        <w:ind w:left="578" w:hanging="578"/>
        <w:rPr>
          <w:lang w:eastAsia="en-GB"/>
        </w:rPr>
      </w:pPr>
      <w:bookmarkStart w:id="2451" w:name="_Toc484523920"/>
      <w:bookmarkStart w:id="2452" w:name="_Toc225065171"/>
      <w:bookmarkStart w:id="2453" w:name="_Toc225648314"/>
      <w:bookmarkStart w:id="2454" w:name="_Toc100669657"/>
      <w:r w:rsidRPr="00773509">
        <w:rPr>
          <w:lang w:eastAsia="en-GB"/>
        </w:rPr>
        <w:t>Language</w:t>
      </w:r>
      <w:bookmarkEnd w:id="2451"/>
      <w:bookmarkEnd w:id="2452"/>
      <w:bookmarkEnd w:id="2453"/>
      <w:bookmarkEnd w:id="2454"/>
      <w:r w:rsidRPr="00773509">
        <w:rPr>
          <w:lang w:eastAsia="en-GB"/>
        </w:rPr>
        <w:t xml:space="preserve"> </w:t>
      </w:r>
    </w:p>
    <w:p w14:paraId="49281D1B" w14:textId="77468E3C" w:rsidR="006B114A" w:rsidRPr="00773509" w:rsidDel="00017FD2" w:rsidRDefault="006D7A6D" w:rsidP="00C0311B">
      <w:pPr>
        <w:spacing w:after="120"/>
        <w:rPr>
          <w:del w:id="2455" w:author="Raphael Malyankar" w:date="2023-05-12T17:30:00Z"/>
        </w:rPr>
      </w:pPr>
      <w:r w:rsidRPr="00773509">
        <w:rPr>
          <w:lang w:eastAsia="en-GB"/>
        </w:rPr>
        <w:t xml:space="preserve">Interoperability </w:t>
      </w:r>
      <w:r w:rsidR="00991DCB" w:rsidRPr="00773509">
        <w:rPr>
          <w:lang w:eastAsia="en-GB"/>
        </w:rPr>
        <w:t>C</w:t>
      </w:r>
      <w:r w:rsidRPr="00773509">
        <w:rPr>
          <w:lang w:eastAsia="en-GB"/>
        </w:rPr>
        <w:t>atalogue metadata must be provided in the English language.</w:t>
      </w:r>
    </w:p>
    <w:p w14:paraId="1E71DC34" w14:textId="0ABEBEAA" w:rsidR="00991DCB" w:rsidRPr="00773509" w:rsidDel="00017FD2" w:rsidRDefault="00991DCB">
      <w:pPr>
        <w:spacing w:after="160" w:line="259" w:lineRule="auto"/>
        <w:jc w:val="left"/>
        <w:rPr>
          <w:del w:id="2456" w:author="Raphael Malyankar" w:date="2023-05-12T17:29:00Z"/>
          <w:lang w:eastAsia="en-GB"/>
        </w:rPr>
      </w:pPr>
      <w:del w:id="2457" w:author="Raphael Malyankar" w:date="2023-05-12T17:29:00Z">
        <w:r w:rsidRPr="00773509" w:rsidDel="00017FD2">
          <w:rPr>
            <w:lang w:eastAsia="en-GB"/>
          </w:rPr>
          <w:br w:type="page"/>
        </w:r>
      </w:del>
    </w:p>
    <w:p w14:paraId="0D291DD7" w14:textId="77777777" w:rsidR="00991DCB" w:rsidRPr="00773509" w:rsidRDefault="00991DCB">
      <w:pPr>
        <w:spacing w:after="120"/>
        <w:pPrChange w:id="2458" w:author="Raphael Malyankar" w:date="2023-05-12T17:30:00Z">
          <w:pPr>
            <w:spacing w:after="62" w:line="259" w:lineRule="auto"/>
            <w:jc w:val="left"/>
          </w:pPr>
        </w:pPrChange>
      </w:pPr>
    </w:p>
    <w:p w14:paraId="7D6A79E6" w14:textId="03DA9BF4" w:rsidR="00991DCB" w:rsidRPr="00773509" w:rsidDel="00017FD2" w:rsidRDefault="00991DCB" w:rsidP="00991DCB">
      <w:pPr>
        <w:spacing w:line="230" w:lineRule="atLeast"/>
        <w:rPr>
          <w:del w:id="2459" w:author="Raphael Malyankar" w:date="2023-05-12T17:28:00Z"/>
        </w:rPr>
      </w:pPr>
    </w:p>
    <w:p w14:paraId="78D3609E" w14:textId="749D8733" w:rsidR="00991DCB" w:rsidRPr="00773509" w:rsidDel="00017FD2" w:rsidRDefault="00991DCB" w:rsidP="00991DCB">
      <w:pPr>
        <w:spacing w:line="230" w:lineRule="atLeast"/>
        <w:rPr>
          <w:del w:id="2460" w:author="Raphael Malyankar" w:date="2023-05-12T17:28:00Z"/>
        </w:rPr>
      </w:pPr>
    </w:p>
    <w:p w14:paraId="602E752C" w14:textId="5A58AC22" w:rsidR="00991DCB" w:rsidRPr="00773509" w:rsidDel="00017FD2" w:rsidRDefault="00991DCB" w:rsidP="00991DCB">
      <w:pPr>
        <w:spacing w:line="230" w:lineRule="atLeast"/>
        <w:rPr>
          <w:del w:id="2461" w:author="Raphael Malyankar" w:date="2023-05-12T17:28:00Z"/>
        </w:rPr>
      </w:pPr>
    </w:p>
    <w:p w14:paraId="715208DA" w14:textId="16D070E4" w:rsidR="00991DCB" w:rsidRPr="00773509" w:rsidDel="00017FD2" w:rsidRDefault="00991DCB" w:rsidP="00991DCB">
      <w:pPr>
        <w:spacing w:line="230" w:lineRule="atLeast"/>
        <w:rPr>
          <w:del w:id="2462" w:author="Raphael Malyankar" w:date="2023-05-12T17:28:00Z"/>
        </w:rPr>
      </w:pPr>
    </w:p>
    <w:p w14:paraId="732A744D" w14:textId="55879AD1" w:rsidR="00991DCB" w:rsidRPr="00773509" w:rsidDel="00017FD2" w:rsidRDefault="00991DCB" w:rsidP="00991DCB">
      <w:pPr>
        <w:spacing w:line="230" w:lineRule="atLeast"/>
        <w:rPr>
          <w:del w:id="2463" w:author="Raphael Malyankar" w:date="2023-05-12T17:28:00Z"/>
        </w:rPr>
      </w:pPr>
    </w:p>
    <w:p w14:paraId="3EBC9766" w14:textId="6667F1DF" w:rsidR="00991DCB" w:rsidRPr="00773509" w:rsidDel="00017FD2" w:rsidRDefault="00991DCB" w:rsidP="00991DCB">
      <w:pPr>
        <w:spacing w:line="230" w:lineRule="atLeast"/>
        <w:rPr>
          <w:del w:id="2464" w:author="Raphael Malyankar" w:date="2023-05-12T17:28:00Z"/>
        </w:rPr>
      </w:pPr>
    </w:p>
    <w:p w14:paraId="6408ED68" w14:textId="3CB6D60C" w:rsidR="00991DCB" w:rsidRPr="00773509" w:rsidDel="00017FD2" w:rsidRDefault="00991DCB" w:rsidP="00991DCB">
      <w:pPr>
        <w:spacing w:line="230" w:lineRule="atLeast"/>
        <w:rPr>
          <w:del w:id="2465" w:author="Raphael Malyankar" w:date="2023-05-12T17:28:00Z"/>
        </w:rPr>
      </w:pPr>
    </w:p>
    <w:p w14:paraId="4588A851" w14:textId="4D3E62A0" w:rsidR="00991DCB" w:rsidRPr="00773509" w:rsidDel="00017FD2" w:rsidRDefault="00991DCB" w:rsidP="00991DCB">
      <w:pPr>
        <w:spacing w:line="230" w:lineRule="atLeast"/>
        <w:rPr>
          <w:del w:id="2466" w:author="Raphael Malyankar" w:date="2023-05-12T17:28:00Z"/>
        </w:rPr>
      </w:pPr>
    </w:p>
    <w:p w14:paraId="26ADF6BB" w14:textId="6D5A6CEA" w:rsidR="00991DCB" w:rsidRPr="00773509" w:rsidDel="00017FD2" w:rsidRDefault="00991DCB" w:rsidP="00991DCB">
      <w:pPr>
        <w:spacing w:line="230" w:lineRule="atLeast"/>
        <w:rPr>
          <w:del w:id="2467" w:author="Raphael Malyankar" w:date="2023-05-12T17:28:00Z"/>
        </w:rPr>
      </w:pPr>
    </w:p>
    <w:p w14:paraId="7ADF2C76" w14:textId="41113037" w:rsidR="00991DCB" w:rsidRPr="00773509" w:rsidDel="00017FD2" w:rsidRDefault="00991DCB" w:rsidP="00991DCB">
      <w:pPr>
        <w:spacing w:line="230" w:lineRule="atLeast"/>
        <w:rPr>
          <w:del w:id="2468" w:author="Raphael Malyankar" w:date="2023-05-12T17:28:00Z"/>
        </w:rPr>
      </w:pPr>
    </w:p>
    <w:p w14:paraId="5EB9A479" w14:textId="4B737456" w:rsidR="00991DCB" w:rsidRPr="00773509" w:rsidDel="00017FD2" w:rsidRDefault="00991DCB" w:rsidP="00991DCB">
      <w:pPr>
        <w:spacing w:line="230" w:lineRule="atLeast"/>
        <w:rPr>
          <w:del w:id="2469" w:author="Raphael Malyankar" w:date="2023-05-12T17:28:00Z"/>
        </w:rPr>
      </w:pPr>
    </w:p>
    <w:p w14:paraId="12E7AEAB" w14:textId="2742F696" w:rsidR="00991DCB" w:rsidRPr="00773509" w:rsidDel="00017FD2" w:rsidRDefault="00991DCB" w:rsidP="00991DCB">
      <w:pPr>
        <w:spacing w:line="230" w:lineRule="atLeast"/>
        <w:rPr>
          <w:del w:id="2470" w:author="Raphael Malyankar" w:date="2023-05-12T17:28:00Z"/>
        </w:rPr>
      </w:pPr>
    </w:p>
    <w:p w14:paraId="5D24A17F" w14:textId="0D30F335" w:rsidR="00991DCB" w:rsidRPr="00773509" w:rsidDel="00017FD2" w:rsidRDefault="00991DCB" w:rsidP="00991DCB">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del w:id="2471" w:author="Raphael Malyankar" w:date="2023-05-12T17:28:00Z"/>
          <w:rFonts w:eastAsia="Times New Roman"/>
          <w:lang w:eastAsia="en-GB"/>
        </w:rPr>
      </w:pPr>
      <w:del w:id="2472" w:author="Raphael Malyankar" w:date="2023-05-12T17:28:00Z">
        <w:r w:rsidRPr="00773509" w:rsidDel="00017FD2">
          <w:rPr>
            <w:rFonts w:eastAsia="Times New Roman"/>
            <w:sz w:val="22"/>
            <w:lang w:eastAsia="en-GB"/>
          </w:rPr>
          <w:tab/>
        </w:r>
        <w:r w:rsidRPr="00773509" w:rsidDel="00017FD2">
          <w:rPr>
            <w:rFonts w:eastAsia="Times New Roman"/>
            <w:lang w:eastAsia="en-GB"/>
          </w:rPr>
          <w:delText>Page intentionally left blank</w:delText>
        </w:r>
      </w:del>
    </w:p>
    <w:p w14:paraId="61547AFF" w14:textId="29EEF6C0" w:rsidR="00991DCB" w:rsidRPr="00773509" w:rsidDel="00017FD2" w:rsidRDefault="00991DCB" w:rsidP="00991DCB">
      <w:pPr>
        <w:spacing w:line="230" w:lineRule="atLeast"/>
        <w:rPr>
          <w:del w:id="2473" w:author="Raphael Malyankar" w:date="2023-05-12T17:28:00Z"/>
        </w:rPr>
      </w:pPr>
    </w:p>
    <w:p w14:paraId="3102BFD4" w14:textId="4F7CDA96" w:rsidR="00991DCB" w:rsidRPr="00773509" w:rsidDel="00017FD2" w:rsidRDefault="00991DCB">
      <w:pPr>
        <w:spacing w:after="160" w:line="259" w:lineRule="auto"/>
        <w:jc w:val="left"/>
        <w:rPr>
          <w:del w:id="2474" w:author="Raphael Malyankar" w:date="2023-05-12T17:28:00Z"/>
          <w:lang w:eastAsia="en-GB"/>
        </w:rPr>
      </w:pPr>
    </w:p>
    <w:p w14:paraId="5185F9D6" w14:textId="021244FD" w:rsidR="00991DCB" w:rsidRPr="00773509" w:rsidDel="00017FD2" w:rsidRDefault="00991DCB">
      <w:pPr>
        <w:spacing w:after="160" w:line="259" w:lineRule="auto"/>
        <w:jc w:val="left"/>
        <w:rPr>
          <w:del w:id="2475" w:author="Raphael Malyankar" w:date="2023-05-12T17:29:00Z"/>
          <w:lang w:eastAsia="en-GB"/>
        </w:rPr>
      </w:pPr>
    </w:p>
    <w:p w14:paraId="60E6249E" w14:textId="11ED5D01" w:rsidR="00991DCB" w:rsidRPr="00773509" w:rsidDel="00017FD2" w:rsidRDefault="00991DCB">
      <w:pPr>
        <w:spacing w:after="160" w:line="259" w:lineRule="auto"/>
        <w:jc w:val="left"/>
        <w:rPr>
          <w:del w:id="2476" w:author="Raphael Malyankar" w:date="2023-05-12T17:29:00Z"/>
          <w:lang w:eastAsia="en-GB"/>
        </w:rPr>
      </w:pPr>
      <w:del w:id="2477" w:author="Raphael Malyankar" w:date="2023-05-12T17:28:00Z">
        <w:r w:rsidRPr="00773509" w:rsidDel="00017FD2">
          <w:rPr>
            <w:lang w:eastAsia="en-GB"/>
          </w:rPr>
          <w:br w:type="page"/>
        </w:r>
      </w:del>
    </w:p>
    <w:p w14:paraId="3C9165FF" w14:textId="5A15A098" w:rsidR="009F670D" w:rsidRPr="00773509" w:rsidDel="00017FD2" w:rsidRDefault="009F670D" w:rsidP="00996B38">
      <w:pPr>
        <w:spacing w:after="0"/>
        <w:jc w:val="left"/>
        <w:rPr>
          <w:del w:id="2478" w:author="Raphael Malyankar" w:date="2023-05-12T17:29:00Z"/>
          <w:lang w:eastAsia="en-GB"/>
        </w:rPr>
        <w:sectPr w:rsidR="009F670D" w:rsidRPr="00773509" w:rsidDel="00017FD2" w:rsidSect="00F966DC">
          <w:headerReference w:type="even" r:id="rId29"/>
          <w:headerReference w:type="default" r:id="rId30"/>
          <w:footerReference w:type="even" r:id="rId31"/>
          <w:footerReference w:type="default" r:id="rId32"/>
          <w:pgSz w:w="11906" w:h="16838" w:code="9"/>
          <w:pgMar w:top="1411" w:right="1411" w:bottom="1138" w:left="1411" w:header="708" w:footer="708" w:gutter="0"/>
          <w:pgNumType w:start="1"/>
          <w:cols w:space="708"/>
          <w:docGrid w:linePitch="360"/>
        </w:sectPr>
      </w:pPr>
    </w:p>
    <w:p w14:paraId="22F18354" w14:textId="23DE33B1" w:rsidR="006B114A" w:rsidRPr="00773509" w:rsidRDefault="006B114A" w:rsidP="00996B38">
      <w:pPr>
        <w:spacing w:after="0"/>
        <w:jc w:val="left"/>
        <w:rPr>
          <w:lang w:eastAsia="en-GB"/>
        </w:rPr>
      </w:pPr>
    </w:p>
    <w:p w14:paraId="26480449" w14:textId="5A36A210" w:rsidR="006B114A" w:rsidRPr="00773509" w:rsidRDefault="00C86F62" w:rsidP="00034F35">
      <w:pPr>
        <w:pStyle w:val="Heading2"/>
        <w:numPr>
          <w:ilvl w:val="1"/>
          <w:numId w:val="3"/>
        </w:numPr>
      </w:pPr>
      <w:bookmarkStart w:id="2487" w:name="_Toc484523921"/>
      <w:bookmarkStart w:id="2488" w:name="_Toc403560564"/>
      <w:bookmarkStart w:id="2489" w:name="_Toc100669658"/>
      <w:r w:rsidRPr="00773509">
        <w:t>Interoperability Catalogue Metadata elements</w:t>
      </w:r>
      <w:bookmarkEnd w:id="2487"/>
      <w:bookmarkEnd w:id="2488"/>
      <w:bookmarkEnd w:id="2489"/>
    </w:p>
    <w:p w14:paraId="6C13BD28" w14:textId="77777777" w:rsidR="00926ED7" w:rsidRPr="00773509" w:rsidRDefault="006B114A" w:rsidP="00996B38">
      <w:r w:rsidRPr="00773509">
        <w:t xml:space="preserve">Each exchange set has a single </w:t>
      </w:r>
      <w:r w:rsidR="00AE5743" w:rsidRPr="00773509">
        <w:t>CAT</w:t>
      </w:r>
      <w:r w:rsidR="00794A7E" w:rsidRPr="00773509">
        <w:t>A</w:t>
      </w:r>
      <w:r w:rsidR="00AE5743" w:rsidRPr="00773509">
        <w:t>LOG.XML file</w:t>
      </w:r>
      <w:r w:rsidRPr="00773509">
        <w:t xml:space="preserve"> which contains meta information for the data and supp</w:t>
      </w:r>
      <w:r w:rsidR="002400DE" w:rsidRPr="00773509">
        <w:t>ort files in the exchange set.</w:t>
      </w:r>
    </w:p>
    <w:p w14:paraId="085CDB93" w14:textId="7B047AEB" w:rsidR="00926ED7" w:rsidRPr="00773509" w:rsidRDefault="00926ED7" w:rsidP="00996B38">
      <w:r w:rsidRPr="00773509">
        <w:t xml:space="preserve">The exchange catalogue model is shown in </w:t>
      </w:r>
      <w:r w:rsidR="00FC0451" w:rsidRPr="00773509">
        <w:fldChar w:fldCharType="begin"/>
      </w:r>
      <w:r w:rsidR="00FC0451" w:rsidRPr="00773509">
        <w:instrText xml:space="preserve"> REF _Ref29408297 \h </w:instrText>
      </w:r>
      <w:r w:rsidR="00FC0451" w:rsidRPr="00773509">
        <w:fldChar w:fldCharType="separate"/>
      </w:r>
      <w:r w:rsidR="002B326D" w:rsidRPr="00773509">
        <w:rPr>
          <w:rFonts w:cs="Arial"/>
        </w:rPr>
        <w:t xml:space="preserve">Figure </w:t>
      </w:r>
      <w:r w:rsidR="002B326D">
        <w:rPr>
          <w:rFonts w:cs="Arial"/>
          <w:noProof/>
        </w:rPr>
        <w:t>13</w:t>
      </w:r>
      <w:r w:rsidR="002B326D" w:rsidRPr="00773509">
        <w:rPr>
          <w:rFonts w:cs="Arial"/>
        </w:rPr>
        <w:t>.</w:t>
      </w:r>
      <w:r w:rsidR="002B326D">
        <w:rPr>
          <w:rFonts w:cs="Arial"/>
          <w:noProof/>
        </w:rPr>
        <w:t>1</w:t>
      </w:r>
      <w:r w:rsidR="00FC0451" w:rsidRPr="00773509">
        <w:fldChar w:fldCharType="end"/>
      </w:r>
      <w:r w:rsidR="00FC0451" w:rsidRPr="00773509">
        <w:t xml:space="preserve"> </w:t>
      </w:r>
      <w:r w:rsidRPr="00773509">
        <w:t>and its contents are documented in the following sub</w:t>
      </w:r>
      <w:r w:rsidR="005C403F" w:rsidRPr="00773509">
        <w:t>-clauses</w:t>
      </w:r>
      <w:r w:rsidRPr="00773509">
        <w:t>.</w:t>
      </w:r>
    </w:p>
    <w:p w14:paraId="011B0BA7" w14:textId="32561877" w:rsidR="00926ED7" w:rsidRPr="00773509" w:rsidRDefault="00926ED7" w:rsidP="00017FD2">
      <w:pPr>
        <w:keepNext/>
        <w:jc w:val="center"/>
      </w:pPr>
      <w:r w:rsidRPr="00773509">
        <w:rPr>
          <w:noProof/>
          <w:lang w:val="fr-FR" w:eastAsia="fr-FR"/>
        </w:rPr>
        <w:lastRenderedPageBreak/>
        <w:drawing>
          <wp:inline distT="0" distB="0" distL="0" distR="0" wp14:anchorId="03EE4755" wp14:editId="652960FF">
            <wp:extent cx="5868751" cy="64905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8 Exchange set - class detail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868751" cy="6490559"/>
                    </a:xfrm>
                    <a:prstGeom prst="rect">
                      <a:avLst/>
                    </a:prstGeom>
                  </pic:spPr>
                </pic:pic>
              </a:graphicData>
            </a:graphic>
          </wp:inline>
        </w:drawing>
      </w:r>
    </w:p>
    <w:p w14:paraId="2C6E8CCF" w14:textId="2ACE9456" w:rsidR="006B114A" w:rsidRDefault="00926ED7" w:rsidP="00017FD2">
      <w:pPr>
        <w:pStyle w:val="Figuretitle"/>
        <w:spacing w:before="120" w:after="120"/>
        <w:rPr>
          <w:ins w:id="2490" w:author="Raphael Malyankar" w:date="2023-05-12T17:27:00Z"/>
          <w:rFonts w:cs="Arial"/>
        </w:rPr>
      </w:pPr>
      <w:bookmarkStart w:id="2491" w:name="_Ref29408297"/>
      <w:r w:rsidRPr="00773509">
        <w:rPr>
          <w:rFonts w:cs="Arial"/>
        </w:rPr>
        <w:t xml:space="preserve">Figure </w:t>
      </w:r>
      <w:r w:rsidRPr="00773509">
        <w:rPr>
          <w:rFonts w:cs="Arial"/>
        </w:rPr>
        <w:fldChar w:fldCharType="begin"/>
      </w:r>
      <w:r w:rsidRPr="00773509">
        <w:rPr>
          <w:rFonts w:cs="Arial"/>
        </w:rPr>
        <w:instrText xml:space="preserve"> STYLEREF 1 \s </w:instrText>
      </w:r>
      <w:r w:rsidRPr="00773509">
        <w:rPr>
          <w:rFonts w:cs="Arial"/>
        </w:rPr>
        <w:fldChar w:fldCharType="separate"/>
      </w:r>
      <w:r w:rsidR="002B326D">
        <w:rPr>
          <w:rFonts w:cs="Arial"/>
          <w:noProof/>
        </w:rPr>
        <w:t>13</w:t>
      </w:r>
      <w:r w:rsidRPr="00773509">
        <w:rPr>
          <w:rFonts w:cs="Arial"/>
        </w:rPr>
        <w:fldChar w:fldCharType="end"/>
      </w:r>
      <w:r w:rsidRPr="00773509">
        <w:rPr>
          <w:rFonts w:cs="Arial"/>
        </w:rPr>
        <w:t>.</w:t>
      </w:r>
      <w:r w:rsidRPr="00773509">
        <w:rPr>
          <w:rFonts w:cs="Arial"/>
        </w:rPr>
        <w:fldChar w:fldCharType="begin"/>
      </w:r>
      <w:r w:rsidRPr="00773509">
        <w:rPr>
          <w:rFonts w:cs="Arial"/>
        </w:rPr>
        <w:instrText xml:space="preserve"> SEQ Figure \* ARABIC \s 1 </w:instrText>
      </w:r>
      <w:r w:rsidRPr="00773509">
        <w:rPr>
          <w:rFonts w:cs="Arial"/>
        </w:rPr>
        <w:fldChar w:fldCharType="separate"/>
      </w:r>
      <w:r w:rsidR="002B326D">
        <w:rPr>
          <w:rFonts w:cs="Arial"/>
          <w:noProof/>
        </w:rPr>
        <w:t>1</w:t>
      </w:r>
      <w:r w:rsidRPr="00773509">
        <w:rPr>
          <w:rFonts w:cs="Arial"/>
        </w:rPr>
        <w:fldChar w:fldCharType="end"/>
      </w:r>
      <w:bookmarkEnd w:id="2491"/>
      <w:r w:rsidRPr="00773509">
        <w:rPr>
          <w:rFonts w:cs="Arial"/>
        </w:rPr>
        <w:t xml:space="preserve"> - S-98 Metadata classes, attributes, and relationships</w:t>
      </w:r>
    </w:p>
    <w:p w14:paraId="3373F1DC" w14:textId="77777777" w:rsidR="00415B46" w:rsidRDefault="00415B46" w:rsidP="00415B46">
      <w:pPr>
        <w:rPr>
          <w:ins w:id="2492" w:author="Raphael Malyankar" w:date="2023-05-12T17:29:00Z"/>
        </w:rPr>
      </w:pPr>
    </w:p>
    <w:p w14:paraId="4F61B5B3" w14:textId="4E4B2269" w:rsidR="00017FD2" w:rsidRDefault="00017FD2" w:rsidP="00415B46">
      <w:pPr>
        <w:rPr>
          <w:ins w:id="2493" w:author="Raphael Malyankar" w:date="2023-05-12T17:28:00Z"/>
        </w:rPr>
        <w:sectPr w:rsidR="00017FD2" w:rsidSect="00017FD2">
          <w:headerReference w:type="even" r:id="rId34"/>
          <w:headerReference w:type="default" r:id="rId35"/>
          <w:footerReference w:type="even" r:id="rId36"/>
          <w:pgSz w:w="11906" w:h="16838" w:orient="portrait" w:code="9"/>
          <w:pgMar w:top="1411" w:right="1138" w:bottom="1411" w:left="1411" w:header="708" w:footer="708" w:gutter="0"/>
          <w:cols w:space="708"/>
          <w:docGrid w:linePitch="360"/>
          <w:sectPrChange w:id="2498" w:author="Raphael Malyankar" w:date="2023-05-12T17:29:00Z">
            <w:sectPr w:rsidR="00017FD2" w:rsidSect="00017FD2">
              <w:pgSz w:w="16838" w:h="11906" w:orient="landscape"/>
              <w:pgMar w:top="1411" w:right="1411" w:bottom="1138" w:left="1411" w:header="708" w:footer="708" w:gutter="0"/>
            </w:sectPr>
          </w:sectPrChange>
        </w:sectPr>
      </w:pPr>
    </w:p>
    <w:p w14:paraId="521D6F19" w14:textId="73D8632D" w:rsidR="00415B46" w:rsidRPr="00415B46" w:rsidRDefault="00415B46">
      <w:pPr>
        <w:pPrChange w:id="2499" w:author="Raphael Malyankar" w:date="2023-05-12T17:27:00Z">
          <w:pPr>
            <w:pStyle w:val="Figuretitle"/>
            <w:spacing w:before="120" w:after="120"/>
          </w:pPr>
        </w:pPrChange>
      </w:pPr>
    </w:p>
    <w:p w14:paraId="4AA5FC00" w14:textId="42F7F385" w:rsidR="00A365CC" w:rsidRDefault="00A365CC" w:rsidP="00A365CC">
      <w:pPr>
        <w:pStyle w:val="Heading3"/>
        <w:rPr>
          <w:ins w:id="2500" w:author="Raphael Malyankar" w:date="2023-03-21T22:10:00Z"/>
        </w:rPr>
      </w:pPr>
      <w:bookmarkStart w:id="2501" w:name="_Toc100669659"/>
      <w:r w:rsidRPr="00773509">
        <w:t>S100_ExchangeCatalogue</w:t>
      </w:r>
      <w:bookmarkEnd w:id="250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58" w:type="dxa"/>
          <w:bottom w:w="58" w:type="dxa"/>
          <w:right w:w="58" w:type="dxa"/>
        </w:tblCellMar>
        <w:tblLook w:val="0000" w:firstRow="0" w:lastRow="0" w:firstColumn="0" w:lastColumn="0" w:noHBand="0" w:noVBand="0"/>
      </w:tblPr>
      <w:tblGrid>
        <w:gridCol w:w="878"/>
        <w:gridCol w:w="909"/>
        <w:gridCol w:w="2440"/>
        <w:gridCol w:w="3589"/>
        <w:gridCol w:w="614"/>
        <w:gridCol w:w="246"/>
        <w:gridCol w:w="2879"/>
        <w:gridCol w:w="71"/>
        <w:gridCol w:w="2060"/>
        <w:gridCol w:w="320"/>
      </w:tblGrid>
      <w:tr w:rsidR="00ED079B" w:rsidRPr="00EA68F3" w14:paraId="2A5CDC95" w14:textId="77777777" w:rsidTr="00FE6ABD">
        <w:trPr>
          <w:cantSplit/>
          <w:trHeight w:val="150"/>
          <w:tblHeader/>
          <w:ins w:id="2502" w:author="Raphael Malyankar" w:date="2023-03-21T22:10:00Z"/>
        </w:trPr>
        <w:tc>
          <w:tcPr>
            <w:tcW w:w="318" w:type="pct"/>
            <w:shd w:val="clear" w:color="auto" w:fill="D9D9D9" w:themeFill="background1" w:themeFillShade="D9"/>
          </w:tcPr>
          <w:p w14:paraId="1C625EE3" w14:textId="77777777" w:rsidR="00ED079B" w:rsidRPr="00EA68F3" w:rsidRDefault="00ED079B" w:rsidP="001111EE">
            <w:pPr>
              <w:snapToGrid w:val="0"/>
              <w:spacing w:after="60"/>
              <w:rPr>
                <w:ins w:id="2503" w:author="Raphael Malyankar" w:date="2023-03-21T22:10:00Z"/>
                <w:rFonts w:cs="Arial"/>
                <w:b/>
                <w:sz w:val="18"/>
                <w:szCs w:val="18"/>
              </w:rPr>
            </w:pPr>
            <w:ins w:id="2504" w:author="Raphael Malyankar" w:date="2023-03-21T22:10:00Z">
              <w:r w:rsidRPr="00EA68F3">
                <w:rPr>
                  <w:rFonts w:cs="Arial"/>
                  <w:b/>
                  <w:sz w:val="18"/>
                  <w:szCs w:val="18"/>
                </w:rPr>
                <w:t>Role Name</w:t>
              </w:r>
            </w:ins>
          </w:p>
        </w:tc>
        <w:tc>
          <w:tcPr>
            <w:tcW w:w="1158" w:type="pct"/>
            <w:gridSpan w:val="2"/>
            <w:shd w:val="clear" w:color="auto" w:fill="D9D9D9" w:themeFill="background1" w:themeFillShade="D9"/>
            <w:vAlign w:val="center"/>
          </w:tcPr>
          <w:p w14:paraId="04DEE703" w14:textId="77777777" w:rsidR="00ED079B" w:rsidRPr="00EA68F3" w:rsidRDefault="00ED079B" w:rsidP="001111EE">
            <w:pPr>
              <w:snapToGrid w:val="0"/>
              <w:spacing w:after="60"/>
              <w:rPr>
                <w:ins w:id="2505" w:author="Raphael Malyankar" w:date="2023-03-21T22:10:00Z"/>
                <w:rFonts w:cs="Arial"/>
                <w:b/>
                <w:sz w:val="18"/>
                <w:szCs w:val="18"/>
              </w:rPr>
            </w:pPr>
            <w:ins w:id="2506" w:author="Raphael Malyankar" w:date="2023-03-21T22:10:00Z">
              <w:r w:rsidRPr="00EA68F3">
                <w:rPr>
                  <w:rFonts w:cs="Arial"/>
                  <w:b/>
                  <w:sz w:val="18"/>
                  <w:szCs w:val="18"/>
                </w:rPr>
                <w:t>Name</w:t>
              </w:r>
            </w:ins>
          </w:p>
        </w:tc>
        <w:tc>
          <w:tcPr>
            <w:tcW w:w="1286" w:type="pct"/>
            <w:shd w:val="clear" w:color="auto" w:fill="D9D9D9" w:themeFill="background1" w:themeFillShade="D9"/>
            <w:vAlign w:val="center"/>
          </w:tcPr>
          <w:p w14:paraId="76510892" w14:textId="77777777" w:rsidR="00ED079B" w:rsidRPr="00EA68F3" w:rsidRDefault="00ED079B" w:rsidP="001111EE">
            <w:pPr>
              <w:snapToGrid w:val="0"/>
              <w:spacing w:after="60"/>
              <w:rPr>
                <w:ins w:id="2507" w:author="Raphael Malyankar" w:date="2023-03-21T22:10:00Z"/>
                <w:rFonts w:cs="Arial"/>
                <w:b/>
                <w:sz w:val="18"/>
                <w:szCs w:val="18"/>
              </w:rPr>
            </w:pPr>
            <w:ins w:id="2508" w:author="Raphael Malyankar" w:date="2023-03-21T22:10:00Z">
              <w:r w:rsidRPr="00EA68F3">
                <w:rPr>
                  <w:rFonts w:cs="Arial"/>
                  <w:b/>
                  <w:sz w:val="18"/>
                  <w:szCs w:val="18"/>
                </w:rPr>
                <w:t>Description</w:t>
              </w:r>
            </w:ins>
          </w:p>
        </w:tc>
        <w:tc>
          <w:tcPr>
            <w:tcW w:w="224" w:type="pct"/>
            <w:shd w:val="clear" w:color="auto" w:fill="D9D9D9" w:themeFill="background1" w:themeFillShade="D9"/>
            <w:vAlign w:val="center"/>
          </w:tcPr>
          <w:p w14:paraId="1DC2C8DF" w14:textId="77777777" w:rsidR="00ED079B" w:rsidRPr="00EA68F3" w:rsidRDefault="00ED079B" w:rsidP="001111EE">
            <w:pPr>
              <w:snapToGrid w:val="0"/>
              <w:spacing w:after="60"/>
              <w:jc w:val="center"/>
              <w:rPr>
                <w:ins w:id="2509" w:author="Raphael Malyankar" w:date="2023-03-21T22:10:00Z"/>
                <w:rFonts w:cs="Arial"/>
                <w:b/>
                <w:sz w:val="18"/>
                <w:szCs w:val="18"/>
              </w:rPr>
            </w:pPr>
            <w:ins w:id="2510" w:author="Raphael Malyankar" w:date="2023-03-21T22:10:00Z">
              <w:r w:rsidRPr="00EA68F3">
                <w:rPr>
                  <w:rFonts w:cs="Arial"/>
                  <w:b/>
                  <w:sz w:val="18"/>
                  <w:szCs w:val="18"/>
                </w:rPr>
                <w:t>Mult</w:t>
              </w:r>
            </w:ins>
          </w:p>
        </w:tc>
        <w:tc>
          <w:tcPr>
            <w:tcW w:w="1125" w:type="pct"/>
            <w:gridSpan w:val="2"/>
            <w:shd w:val="clear" w:color="auto" w:fill="D9D9D9" w:themeFill="background1" w:themeFillShade="D9"/>
            <w:vAlign w:val="center"/>
          </w:tcPr>
          <w:p w14:paraId="54A0C1FE" w14:textId="77777777" w:rsidR="00ED079B" w:rsidRPr="00EA68F3" w:rsidRDefault="00ED079B" w:rsidP="001111EE">
            <w:pPr>
              <w:snapToGrid w:val="0"/>
              <w:spacing w:after="60"/>
              <w:rPr>
                <w:ins w:id="2511" w:author="Raphael Malyankar" w:date="2023-03-21T22:10:00Z"/>
                <w:rFonts w:cs="Arial"/>
                <w:b/>
                <w:sz w:val="18"/>
                <w:szCs w:val="18"/>
              </w:rPr>
            </w:pPr>
            <w:ins w:id="2512" w:author="Raphael Malyankar" w:date="2023-03-21T22:10:00Z">
              <w:r w:rsidRPr="00EA68F3">
                <w:rPr>
                  <w:rFonts w:cs="Arial"/>
                  <w:b/>
                  <w:sz w:val="18"/>
                  <w:szCs w:val="18"/>
                </w:rPr>
                <w:t>Type</w:t>
              </w:r>
            </w:ins>
          </w:p>
        </w:tc>
        <w:tc>
          <w:tcPr>
            <w:tcW w:w="889" w:type="pct"/>
            <w:gridSpan w:val="3"/>
            <w:shd w:val="clear" w:color="auto" w:fill="D9D9D9" w:themeFill="background1" w:themeFillShade="D9"/>
            <w:vAlign w:val="center"/>
          </w:tcPr>
          <w:p w14:paraId="363F02D8" w14:textId="77777777" w:rsidR="00ED079B" w:rsidRPr="00EA68F3" w:rsidRDefault="00ED079B" w:rsidP="001111EE">
            <w:pPr>
              <w:snapToGrid w:val="0"/>
              <w:spacing w:after="60"/>
              <w:rPr>
                <w:ins w:id="2513" w:author="Raphael Malyankar" w:date="2023-03-21T22:10:00Z"/>
                <w:rFonts w:cs="Arial"/>
                <w:b/>
                <w:sz w:val="18"/>
                <w:szCs w:val="18"/>
              </w:rPr>
            </w:pPr>
            <w:ins w:id="2514" w:author="Raphael Malyankar" w:date="2023-03-21T22:10:00Z">
              <w:r w:rsidRPr="00EA68F3">
                <w:rPr>
                  <w:rFonts w:cs="Arial"/>
                  <w:b/>
                  <w:sz w:val="18"/>
                  <w:szCs w:val="18"/>
                </w:rPr>
                <w:t>Remarks</w:t>
              </w:r>
            </w:ins>
          </w:p>
        </w:tc>
      </w:tr>
      <w:tr w:rsidR="00ED079B" w:rsidRPr="00EA68F3" w14:paraId="0F28355E" w14:textId="77777777" w:rsidTr="00FE6ABD">
        <w:trPr>
          <w:cantSplit/>
          <w:trHeight w:val="480"/>
          <w:ins w:id="2515" w:author="Raphael Malyankar" w:date="2023-03-21T22:10:00Z"/>
        </w:trPr>
        <w:tc>
          <w:tcPr>
            <w:tcW w:w="318" w:type="pct"/>
          </w:tcPr>
          <w:p w14:paraId="4786F7E0" w14:textId="77777777" w:rsidR="00ED079B" w:rsidRPr="00507D32" w:rsidRDefault="00ED079B" w:rsidP="001111EE">
            <w:pPr>
              <w:snapToGrid w:val="0"/>
              <w:spacing w:after="0"/>
              <w:jc w:val="left"/>
              <w:rPr>
                <w:ins w:id="2516" w:author="Raphael Malyankar" w:date="2023-03-21T22:10:00Z"/>
                <w:rFonts w:cs="Arial"/>
                <w:sz w:val="18"/>
                <w:szCs w:val="18"/>
              </w:rPr>
            </w:pPr>
            <w:ins w:id="2517" w:author="Raphael Malyankar" w:date="2023-03-21T22:10:00Z">
              <w:r w:rsidRPr="00507D32">
                <w:rPr>
                  <w:rFonts w:cs="Arial"/>
                  <w:sz w:val="18"/>
                  <w:szCs w:val="18"/>
                </w:rPr>
                <w:t>Class</w:t>
              </w:r>
            </w:ins>
          </w:p>
        </w:tc>
        <w:tc>
          <w:tcPr>
            <w:tcW w:w="1158" w:type="pct"/>
            <w:gridSpan w:val="2"/>
            <w:tcMar>
              <w:left w:w="58" w:type="dxa"/>
              <w:right w:w="58" w:type="dxa"/>
            </w:tcMar>
          </w:tcPr>
          <w:p w14:paraId="1FE02B9C" w14:textId="77777777" w:rsidR="00ED079B" w:rsidRPr="00507D32" w:rsidRDefault="00ED079B" w:rsidP="001111EE">
            <w:pPr>
              <w:snapToGrid w:val="0"/>
              <w:spacing w:after="0"/>
              <w:jc w:val="left"/>
              <w:rPr>
                <w:ins w:id="2518" w:author="Raphael Malyankar" w:date="2023-03-21T22:10:00Z"/>
                <w:rFonts w:cs="Arial"/>
                <w:sz w:val="18"/>
                <w:szCs w:val="18"/>
              </w:rPr>
            </w:pPr>
            <w:ins w:id="2519" w:author="Raphael Malyankar" w:date="2023-03-21T22:10:00Z">
              <w:r w:rsidRPr="00507D32">
                <w:rPr>
                  <w:rFonts w:cs="Arial"/>
                  <w:sz w:val="18"/>
                  <w:szCs w:val="18"/>
                </w:rPr>
                <w:t>S100_ExchangeCatalogue</w:t>
              </w:r>
            </w:ins>
          </w:p>
        </w:tc>
        <w:tc>
          <w:tcPr>
            <w:tcW w:w="1286" w:type="pct"/>
            <w:tcMar>
              <w:left w:w="58" w:type="dxa"/>
              <w:right w:w="58" w:type="dxa"/>
            </w:tcMar>
          </w:tcPr>
          <w:p w14:paraId="75F5D456" w14:textId="77777777" w:rsidR="00ED079B" w:rsidRPr="00507D32" w:rsidRDefault="00ED079B" w:rsidP="001111EE">
            <w:pPr>
              <w:snapToGrid w:val="0"/>
              <w:spacing w:after="0"/>
              <w:jc w:val="left"/>
              <w:rPr>
                <w:ins w:id="2520" w:author="Raphael Malyankar" w:date="2023-03-21T22:10:00Z"/>
                <w:rFonts w:cs="Arial"/>
                <w:sz w:val="18"/>
                <w:szCs w:val="18"/>
              </w:rPr>
            </w:pPr>
            <w:ins w:id="2521" w:author="Raphael Malyankar" w:date="2023-03-21T22:10:00Z">
              <w:r w:rsidRPr="00507D32">
                <w:rPr>
                  <w:rFonts w:cs="Arial"/>
                  <w:sz w:val="18"/>
                  <w:szCs w:val="18"/>
                </w:rPr>
                <w:t>An exchange catalogue contains the discovery metadata about the exchange datasets and support files</w:t>
              </w:r>
            </w:ins>
          </w:p>
        </w:tc>
        <w:tc>
          <w:tcPr>
            <w:tcW w:w="224" w:type="pct"/>
            <w:tcMar>
              <w:left w:w="58" w:type="dxa"/>
              <w:right w:w="58" w:type="dxa"/>
            </w:tcMar>
          </w:tcPr>
          <w:p w14:paraId="72DFF12F" w14:textId="77777777" w:rsidR="00ED079B" w:rsidRPr="00507D32" w:rsidRDefault="00ED079B" w:rsidP="001111EE">
            <w:pPr>
              <w:snapToGrid w:val="0"/>
              <w:spacing w:after="0"/>
              <w:jc w:val="center"/>
              <w:rPr>
                <w:ins w:id="2522" w:author="Raphael Malyankar" w:date="2023-03-21T22:10:00Z"/>
                <w:rFonts w:cs="Arial"/>
                <w:sz w:val="18"/>
                <w:szCs w:val="18"/>
              </w:rPr>
            </w:pPr>
            <w:ins w:id="2523" w:author="Raphael Malyankar" w:date="2023-03-21T22:10:00Z">
              <w:r w:rsidRPr="00507D32">
                <w:rPr>
                  <w:rFonts w:cs="Arial"/>
                  <w:sz w:val="18"/>
                  <w:szCs w:val="18"/>
                </w:rPr>
                <w:t>-</w:t>
              </w:r>
            </w:ins>
          </w:p>
        </w:tc>
        <w:tc>
          <w:tcPr>
            <w:tcW w:w="1125" w:type="pct"/>
            <w:gridSpan w:val="2"/>
            <w:tcMar>
              <w:left w:w="58" w:type="dxa"/>
              <w:right w:w="58" w:type="dxa"/>
            </w:tcMar>
          </w:tcPr>
          <w:p w14:paraId="1434815A" w14:textId="77777777" w:rsidR="00ED079B" w:rsidRPr="00507D32" w:rsidRDefault="00ED079B" w:rsidP="001111EE">
            <w:pPr>
              <w:snapToGrid w:val="0"/>
              <w:spacing w:after="0"/>
              <w:jc w:val="left"/>
              <w:rPr>
                <w:ins w:id="2524" w:author="Raphael Malyankar" w:date="2023-03-21T22:10:00Z"/>
                <w:rFonts w:cs="Arial"/>
                <w:sz w:val="18"/>
                <w:szCs w:val="18"/>
              </w:rPr>
            </w:pPr>
            <w:ins w:id="2525" w:author="Raphael Malyankar" w:date="2023-03-21T22:10:00Z">
              <w:r w:rsidRPr="00507D32">
                <w:rPr>
                  <w:rFonts w:cs="Arial"/>
                  <w:sz w:val="18"/>
                  <w:szCs w:val="18"/>
                </w:rPr>
                <w:t>-</w:t>
              </w:r>
            </w:ins>
          </w:p>
        </w:tc>
        <w:tc>
          <w:tcPr>
            <w:tcW w:w="889" w:type="pct"/>
            <w:gridSpan w:val="3"/>
            <w:tcMar>
              <w:left w:w="58" w:type="dxa"/>
              <w:right w:w="58" w:type="dxa"/>
            </w:tcMar>
          </w:tcPr>
          <w:p w14:paraId="3D53151D" w14:textId="6A50786B" w:rsidR="00ED079B" w:rsidRPr="00727DA9" w:rsidRDefault="00ED079B" w:rsidP="001111EE">
            <w:pPr>
              <w:snapToGrid w:val="0"/>
              <w:spacing w:after="0"/>
              <w:jc w:val="left"/>
              <w:rPr>
                <w:ins w:id="2526" w:author="Raphael Malyankar" w:date="2023-03-21T22:10:00Z"/>
                <w:rFonts w:cs="Arial"/>
                <w:b/>
                <w:bCs/>
                <w:sz w:val="18"/>
                <w:szCs w:val="18"/>
              </w:rPr>
            </w:pPr>
            <w:ins w:id="2527" w:author="Raphael Malyankar" w:date="2023-03-21T22:10:00Z">
              <w:r w:rsidRPr="00727DA9">
                <w:rPr>
                  <w:rFonts w:cs="Arial"/>
                  <w:b/>
                  <w:bCs/>
                  <w:color w:val="FF0000"/>
                  <w:sz w:val="18"/>
                  <w:szCs w:val="18"/>
                </w:rPr>
                <w:t xml:space="preserve">The optional S-100 attributes </w:t>
              </w:r>
              <w:r w:rsidRPr="00727DA9">
                <w:rPr>
                  <w:rFonts w:cs="Arial"/>
                  <w:b/>
                  <w:bCs/>
                  <w:i/>
                  <w:iCs/>
                  <w:color w:val="FF0000"/>
                  <w:sz w:val="18"/>
                  <w:szCs w:val="18"/>
                </w:rPr>
                <w:t>identifier</w:t>
              </w:r>
              <w:r w:rsidRPr="00727DA9">
                <w:rPr>
                  <w:rFonts w:cs="Arial"/>
                  <w:b/>
                  <w:bCs/>
                  <w:color w:val="FF0000"/>
                  <w:sz w:val="18"/>
                  <w:szCs w:val="18"/>
                </w:rPr>
                <w:t xml:space="preserve">, </w:t>
              </w:r>
              <w:r w:rsidRPr="00727DA9">
                <w:rPr>
                  <w:rFonts w:cs="Arial"/>
                  <w:b/>
                  <w:bCs/>
                  <w:i/>
                  <w:iCs/>
                  <w:color w:val="FF0000"/>
                  <w:sz w:val="18"/>
                  <w:szCs w:val="18"/>
                </w:rPr>
                <w:t>contact</w:t>
              </w:r>
              <w:r w:rsidRPr="00727DA9">
                <w:rPr>
                  <w:rFonts w:cs="Arial"/>
                  <w:b/>
                  <w:bCs/>
                  <w:color w:val="FF0000"/>
                  <w:sz w:val="18"/>
                  <w:szCs w:val="18"/>
                </w:rPr>
                <w:t xml:space="preserve">, and </w:t>
              </w:r>
              <w:r w:rsidRPr="00727DA9">
                <w:rPr>
                  <w:rFonts w:cs="Arial"/>
                  <w:b/>
                  <w:bCs/>
                  <w:i/>
                  <w:iCs/>
                  <w:color w:val="FF0000"/>
                  <w:sz w:val="18"/>
                  <w:szCs w:val="18"/>
                </w:rPr>
                <w:t>productSpecification</w:t>
              </w:r>
              <w:r w:rsidRPr="00727DA9">
                <w:rPr>
                  <w:rFonts w:cs="Arial"/>
                  <w:b/>
                  <w:bCs/>
                  <w:color w:val="FF0000"/>
                  <w:sz w:val="18"/>
                  <w:szCs w:val="18"/>
                </w:rPr>
                <w:t xml:space="preserve"> are mandatory in S-</w:t>
              </w:r>
            </w:ins>
            <w:ins w:id="2528" w:author="Raphael Malyankar" w:date="2023-03-21T22:11:00Z">
              <w:r>
                <w:rPr>
                  <w:rFonts w:cs="Arial"/>
                  <w:b/>
                  <w:bCs/>
                  <w:color w:val="FF0000"/>
                  <w:sz w:val="18"/>
                  <w:szCs w:val="18"/>
                </w:rPr>
                <w:t>98</w:t>
              </w:r>
            </w:ins>
            <w:ins w:id="2529" w:author="Raphael Malyankar" w:date="2023-03-21T22:10:00Z">
              <w:r w:rsidRPr="00727DA9">
                <w:rPr>
                  <w:rFonts w:cs="Arial"/>
                  <w:b/>
                  <w:bCs/>
                  <w:color w:val="FF0000"/>
                  <w:sz w:val="18"/>
                  <w:szCs w:val="18"/>
                </w:rPr>
                <w:t>.</w:t>
              </w:r>
            </w:ins>
          </w:p>
        </w:tc>
      </w:tr>
      <w:tr w:rsidR="00ED079B" w:rsidRPr="00EA68F3" w14:paraId="769AFDAF" w14:textId="77777777" w:rsidTr="00FE6ABD">
        <w:trPr>
          <w:cantSplit/>
          <w:trHeight w:val="315"/>
          <w:ins w:id="2530" w:author="Raphael Malyankar" w:date="2023-03-21T22:10:00Z"/>
        </w:trPr>
        <w:tc>
          <w:tcPr>
            <w:tcW w:w="318" w:type="pct"/>
          </w:tcPr>
          <w:p w14:paraId="25BF38D5" w14:textId="77777777" w:rsidR="00ED079B" w:rsidRPr="00507D32" w:rsidRDefault="00ED079B" w:rsidP="001111EE">
            <w:pPr>
              <w:snapToGrid w:val="0"/>
              <w:spacing w:after="0"/>
              <w:jc w:val="left"/>
              <w:rPr>
                <w:ins w:id="2531" w:author="Raphael Malyankar" w:date="2023-03-21T22:10:00Z"/>
                <w:rFonts w:cs="Arial"/>
                <w:sz w:val="18"/>
                <w:szCs w:val="18"/>
              </w:rPr>
            </w:pPr>
            <w:ins w:id="2532" w:author="Raphael Malyankar" w:date="2023-03-21T22:10:00Z">
              <w:r w:rsidRPr="00507D32">
                <w:rPr>
                  <w:rFonts w:cs="Arial"/>
                  <w:sz w:val="18"/>
                  <w:szCs w:val="18"/>
                </w:rPr>
                <w:t>Attribute</w:t>
              </w:r>
            </w:ins>
          </w:p>
        </w:tc>
        <w:tc>
          <w:tcPr>
            <w:tcW w:w="1158" w:type="pct"/>
            <w:gridSpan w:val="2"/>
            <w:tcMar>
              <w:left w:w="58" w:type="dxa"/>
              <w:right w:w="58" w:type="dxa"/>
            </w:tcMar>
          </w:tcPr>
          <w:p w14:paraId="33F412F4" w14:textId="77777777" w:rsidR="00ED079B" w:rsidRPr="00507D32" w:rsidRDefault="00ED079B" w:rsidP="001111EE">
            <w:pPr>
              <w:snapToGrid w:val="0"/>
              <w:spacing w:after="0"/>
              <w:jc w:val="left"/>
              <w:rPr>
                <w:ins w:id="2533" w:author="Raphael Malyankar" w:date="2023-03-21T22:10:00Z"/>
                <w:rFonts w:cs="Arial"/>
                <w:sz w:val="18"/>
                <w:szCs w:val="18"/>
              </w:rPr>
            </w:pPr>
            <w:ins w:id="2534" w:author="Raphael Malyankar" w:date="2023-03-21T22:10:00Z">
              <w:r w:rsidRPr="00507D32">
                <w:rPr>
                  <w:rFonts w:cs="Arial"/>
                  <w:sz w:val="18"/>
                  <w:szCs w:val="18"/>
                </w:rPr>
                <w:t>identifier</w:t>
              </w:r>
            </w:ins>
          </w:p>
        </w:tc>
        <w:tc>
          <w:tcPr>
            <w:tcW w:w="1286" w:type="pct"/>
            <w:tcMar>
              <w:left w:w="58" w:type="dxa"/>
              <w:right w:w="58" w:type="dxa"/>
            </w:tcMar>
          </w:tcPr>
          <w:p w14:paraId="3587F0BC" w14:textId="77777777" w:rsidR="00ED079B" w:rsidRPr="00507D32" w:rsidRDefault="00ED079B" w:rsidP="001111EE">
            <w:pPr>
              <w:snapToGrid w:val="0"/>
              <w:spacing w:after="0"/>
              <w:jc w:val="left"/>
              <w:rPr>
                <w:ins w:id="2535" w:author="Raphael Malyankar" w:date="2023-03-21T22:10:00Z"/>
                <w:rFonts w:cs="Arial"/>
                <w:sz w:val="18"/>
                <w:szCs w:val="18"/>
              </w:rPr>
            </w:pPr>
            <w:ins w:id="2536" w:author="Raphael Malyankar" w:date="2023-03-21T22:10:00Z">
              <w:r w:rsidRPr="00507D32">
                <w:rPr>
                  <w:rFonts w:cs="Arial"/>
                  <w:sz w:val="18"/>
                  <w:szCs w:val="18"/>
                </w:rPr>
                <w:t>Uniquely identifies this exchange catalogue</w:t>
              </w:r>
            </w:ins>
          </w:p>
        </w:tc>
        <w:tc>
          <w:tcPr>
            <w:tcW w:w="224" w:type="pct"/>
            <w:tcMar>
              <w:left w:w="58" w:type="dxa"/>
              <w:right w:w="58" w:type="dxa"/>
            </w:tcMar>
          </w:tcPr>
          <w:p w14:paraId="3B2B2AD3" w14:textId="77777777" w:rsidR="00ED079B" w:rsidRPr="00727DA9" w:rsidRDefault="00ED079B" w:rsidP="001111EE">
            <w:pPr>
              <w:snapToGrid w:val="0"/>
              <w:spacing w:after="0"/>
              <w:jc w:val="center"/>
              <w:rPr>
                <w:ins w:id="2537" w:author="Raphael Malyankar" w:date="2023-03-21T22:10:00Z"/>
                <w:rFonts w:cs="Arial"/>
                <w:b/>
                <w:bCs/>
                <w:sz w:val="18"/>
                <w:szCs w:val="18"/>
              </w:rPr>
            </w:pPr>
            <w:ins w:id="2538" w:author="Raphael Malyankar" w:date="2023-03-21T22:10:00Z">
              <w:r w:rsidRPr="00727DA9">
                <w:rPr>
                  <w:rFonts w:cs="Arial"/>
                  <w:b/>
                  <w:bCs/>
                  <w:color w:val="FF0000"/>
                  <w:sz w:val="18"/>
                  <w:szCs w:val="18"/>
                </w:rPr>
                <w:t>1</w:t>
              </w:r>
            </w:ins>
          </w:p>
        </w:tc>
        <w:tc>
          <w:tcPr>
            <w:tcW w:w="1125" w:type="pct"/>
            <w:gridSpan w:val="2"/>
            <w:tcMar>
              <w:left w:w="58" w:type="dxa"/>
              <w:right w:w="58" w:type="dxa"/>
            </w:tcMar>
          </w:tcPr>
          <w:p w14:paraId="0216A1EB" w14:textId="77777777" w:rsidR="00ED079B" w:rsidRPr="00507D32" w:rsidRDefault="00ED079B" w:rsidP="001111EE">
            <w:pPr>
              <w:snapToGrid w:val="0"/>
              <w:spacing w:after="0"/>
              <w:jc w:val="left"/>
              <w:rPr>
                <w:ins w:id="2539" w:author="Raphael Malyankar" w:date="2023-03-21T22:10:00Z"/>
                <w:rFonts w:cs="Arial"/>
                <w:sz w:val="18"/>
                <w:szCs w:val="18"/>
              </w:rPr>
            </w:pPr>
            <w:ins w:id="2540" w:author="Raphael Malyankar" w:date="2023-03-21T22:10:00Z">
              <w:r w:rsidRPr="00507D32">
                <w:rPr>
                  <w:rFonts w:cs="Arial"/>
                  <w:sz w:val="18"/>
                  <w:szCs w:val="18"/>
                </w:rPr>
                <w:t>S100_</w:t>
              </w:r>
              <w:r>
                <w:rPr>
                  <w:rFonts w:cs="Arial"/>
                  <w:sz w:val="18"/>
                  <w:szCs w:val="18"/>
                </w:rPr>
                <w:t>Exchange</w:t>
              </w:r>
              <w:r w:rsidRPr="00507D32">
                <w:rPr>
                  <w:rFonts w:cs="Arial"/>
                  <w:sz w:val="18"/>
                  <w:szCs w:val="18"/>
                </w:rPr>
                <w:t>CatalogueIdentifier</w:t>
              </w:r>
            </w:ins>
          </w:p>
        </w:tc>
        <w:tc>
          <w:tcPr>
            <w:tcW w:w="889" w:type="pct"/>
            <w:gridSpan w:val="3"/>
            <w:tcMar>
              <w:left w:w="58" w:type="dxa"/>
              <w:right w:w="58" w:type="dxa"/>
            </w:tcMar>
          </w:tcPr>
          <w:p w14:paraId="394E6FDD" w14:textId="7E69B0F3" w:rsidR="00ED079B" w:rsidRPr="00727DA9" w:rsidRDefault="00ED079B" w:rsidP="001111EE">
            <w:pPr>
              <w:snapToGrid w:val="0"/>
              <w:spacing w:after="0"/>
              <w:jc w:val="left"/>
              <w:rPr>
                <w:ins w:id="2541" w:author="Raphael Malyankar" w:date="2023-03-21T22:10:00Z"/>
                <w:rFonts w:cs="Arial"/>
                <w:b/>
                <w:bCs/>
                <w:sz w:val="18"/>
                <w:szCs w:val="18"/>
              </w:rPr>
            </w:pPr>
            <w:ins w:id="2542" w:author="Raphael Malyankar" w:date="2023-03-21T22:10:00Z">
              <w:r w:rsidRPr="00727DA9">
                <w:rPr>
                  <w:rFonts w:cs="Arial"/>
                  <w:b/>
                  <w:bCs/>
                  <w:color w:val="FF0000"/>
                  <w:sz w:val="18"/>
                  <w:szCs w:val="18"/>
                </w:rPr>
                <w:t>Mandatory in S</w:t>
              </w:r>
            </w:ins>
            <w:ins w:id="2543" w:author="Raphael Malyankar" w:date="2023-03-21T22:11:00Z">
              <w:r>
                <w:rPr>
                  <w:rFonts w:cs="Arial"/>
                  <w:b/>
                  <w:bCs/>
                  <w:color w:val="FF0000"/>
                  <w:sz w:val="18"/>
                  <w:szCs w:val="18"/>
                </w:rPr>
                <w:t>98</w:t>
              </w:r>
            </w:ins>
            <w:ins w:id="2544" w:author="Raphael Malyankar" w:date="2023-03-21T22:10:00Z">
              <w:r w:rsidRPr="00727DA9">
                <w:rPr>
                  <w:rFonts w:cs="Arial"/>
                  <w:b/>
                  <w:bCs/>
                  <w:color w:val="FF0000"/>
                  <w:sz w:val="18"/>
                  <w:szCs w:val="18"/>
                </w:rPr>
                <w:t>.</w:t>
              </w:r>
            </w:ins>
          </w:p>
        </w:tc>
      </w:tr>
      <w:tr w:rsidR="00ED079B" w:rsidRPr="00EA68F3" w14:paraId="03565578" w14:textId="77777777" w:rsidTr="00FE6ABD">
        <w:trPr>
          <w:cantSplit/>
          <w:trHeight w:val="315"/>
          <w:ins w:id="2545" w:author="Raphael Malyankar" w:date="2023-03-21T22:10:00Z"/>
        </w:trPr>
        <w:tc>
          <w:tcPr>
            <w:tcW w:w="318" w:type="pct"/>
          </w:tcPr>
          <w:p w14:paraId="0664A48F" w14:textId="77777777" w:rsidR="00ED079B" w:rsidRPr="00507D32" w:rsidRDefault="00ED079B" w:rsidP="001111EE">
            <w:pPr>
              <w:snapToGrid w:val="0"/>
              <w:spacing w:after="0"/>
              <w:jc w:val="left"/>
              <w:rPr>
                <w:ins w:id="2546" w:author="Raphael Malyankar" w:date="2023-03-21T22:10:00Z"/>
                <w:rFonts w:cs="Arial"/>
                <w:sz w:val="18"/>
                <w:szCs w:val="18"/>
              </w:rPr>
            </w:pPr>
            <w:ins w:id="2547" w:author="Raphael Malyankar" w:date="2023-03-21T22:10:00Z">
              <w:r w:rsidRPr="00507D32">
                <w:rPr>
                  <w:rFonts w:cs="Arial"/>
                  <w:sz w:val="18"/>
                  <w:szCs w:val="18"/>
                </w:rPr>
                <w:t>Attribute</w:t>
              </w:r>
            </w:ins>
          </w:p>
        </w:tc>
        <w:tc>
          <w:tcPr>
            <w:tcW w:w="1158" w:type="pct"/>
            <w:gridSpan w:val="2"/>
            <w:tcMar>
              <w:left w:w="58" w:type="dxa"/>
              <w:right w:w="58" w:type="dxa"/>
            </w:tcMar>
          </w:tcPr>
          <w:p w14:paraId="5E09C8D4" w14:textId="77777777" w:rsidR="00ED079B" w:rsidRPr="00507D32" w:rsidRDefault="00ED079B" w:rsidP="001111EE">
            <w:pPr>
              <w:snapToGrid w:val="0"/>
              <w:spacing w:after="0"/>
              <w:jc w:val="left"/>
              <w:rPr>
                <w:ins w:id="2548" w:author="Raphael Malyankar" w:date="2023-03-21T22:10:00Z"/>
                <w:rFonts w:cs="Arial"/>
                <w:sz w:val="18"/>
                <w:szCs w:val="18"/>
              </w:rPr>
            </w:pPr>
            <w:ins w:id="2549" w:author="Raphael Malyankar" w:date="2023-03-21T22:10:00Z">
              <w:r w:rsidRPr="00507D32">
                <w:rPr>
                  <w:rFonts w:cs="Arial"/>
                  <w:sz w:val="18"/>
                  <w:szCs w:val="18"/>
                </w:rPr>
                <w:t>contact</w:t>
              </w:r>
            </w:ins>
          </w:p>
        </w:tc>
        <w:tc>
          <w:tcPr>
            <w:tcW w:w="1286" w:type="pct"/>
            <w:tcMar>
              <w:left w:w="58" w:type="dxa"/>
              <w:right w:w="58" w:type="dxa"/>
            </w:tcMar>
          </w:tcPr>
          <w:p w14:paraId="386A66C6" w14:textId="77777777" w:rsidR="00ED079B" w:rsidRPr="00507D32" w:rsidRDefault="00ED079B" w:rsidP="001111EE">
            <w:pPr>
              <w:snapToGrid w:val="0"/>
              <w:spacing w:after="0"/>
              <w:jc w:val="left"/>
              <w:rPr>
                <w:ins w:id="2550" w:author="Raphael Malyankar" w:date="2023-03-21T22:10:00Z"/>
                <w:rFonts w:cs="Arial"/>
                <w:sz w:val="18"/>
                <w:szCs w:val="18"/>
              </w:rPr>
            </w:pPr>
            <w:ins w:id="2551" w:author="Raphael Malyankar" w:date="2023-03-21T22:10:00Z">
              <w:r w:rsidRPr="00507D32">
                <w:rPr>
                  <w:rFonts w:cs="Arial"/>
                  <w:sz w:val="18"/>
                  <w:szCs w:val="18"/>
                </w:rPr>
                <w:t>Details about the issuer of this exchange catalogue</w:t>
              </w:r>
            </w:ins>
          </w:p>
        </w:tc>
        <w:tc>
          <w:tcPr>
            <w:tcW w:w="224" w:type="pct"/>
            <w:tcMar>
              <w:left w:w="58" w:type="dxa"/>
              <w:right w:w="58" w:type="dxa"/>
            </w:tcMar>
          </w:tcPr>
          <w:p w14:paraId="64F59A23" w14:textId="77777777" w:rsidR="00ED079B" w:rsidRPr="00727DA9" w:rsidRDefault="00ED079B" w:rsidP="001111EE">
            <w:pPr>
              <w:snapToGrid w:val="0"/>
              <w:spacing w:after="0"/>
              <w:jc w:val="center"/>
              <w:rPr>
                <w:ins w:id="2552" w:author="Raphael Malyankar" w:date="2023-03-21T22:10:00Z"/>
                <w:rFonts w:cs="Arial"/>
                <w:b/>
                <w:bCs/>
                <w:sz w:val="18"/>
                <w:szCs w:val="18"/>
              </w:rPr>
            </w:pPr>
            <w:ins w:id="2553" w:author="Raphael Malyankar" w:date="2023-03-21T22:10:00Z">
              <w:r w:rsidRPr="00727DA9">
                <w:rPr>
                  <w:rFonts w:cs="Arial"/>
                  <w:b/>
                  <w:bCs/>
                  <w:color w:val="FF0000"/>
                  <w:sz w:val="18"/>
                  <w:szCs w:val="18"/>
                </w:rPr>
                <w:t>1</w:t>
              </w:r>
            </w:ins>
          </w:p>
        </w:tc>
        <w:tc>
          <w:tcPr>
            <w:tcW w:w="1125" w:type="pct"/>
            <w:gridSpan w:val="2"/>
            <w:tcMar>
              <w:left w:w="58" w:type="dxa"/>
              <w:right w:w="58" w:type="dxa"/>
            </w:tcMar>
          </w:tcPr>
          <w:p w14:paraId="3D27133F" w14:textId="77777777" w:rsidR="00ED079B" w:rsidRPr="00507D32" w:rsidRDefault="00ED079B" w:rsidP="001111EE">
            <w:pPr>
              <w:snapToGrid w:val="0"/>
              <w:spacing w:after="0"/>
              <w:jc w:val="left"/>
              <w:rPr>
                <w:ins w:id="2554" w:author="Raphael Malyankar" w:date="2023-03-21T22:10:00Z"/>
                <w:rFonts w:cs="Arial"/>
                <w:sz w:val="18"/>
                <w:szCs w:val="18"/>
              </w:rPr>
            </w:pPr>
            <w:ins w:id="2555" w:author="Raphael Malyankar" w:date="2023-03-21T22:10:00Z">
              <w:r w:rsidRPr="00507D32">
                <w:rPr>
                  <w:rFonts w:cs="Arial"/>
                  <w:sz w:val="18"/>
                  <w:szCs w:val="18"/>
                </w:rPr>
                <w:t>S100_CataloguePointOfContact</w:t>
              </w:r>
            </w:ins>
          </w:p>
        </w:tc>
        <w:tc>
          <w:tcPr>
            <w:tcW w:w="889" w:type="pct"/>
            <w:gridSpan w:val="3"/>
            <w:tcMar>
              <w:left w:w="58" w:type="dxa"/>
              <w:right w:w="58" w:type="dxa"/>
            </w:tcMar>
          </w:tcPr>
          <w:p w14:paraId="1F1A2C42" w14:textId="475DE9DE" w:rsidR="00ED079B" w:rsidRPr="00727DA9" w:rsidRDefault="00ED079B" w:rsidP="001111EE">
            <w:pPr>
              <w:snapToGrid w:val="0"/>
              <w:spacing w:after="0"/>
              <w:jc w:val="left"/>
              <w:rPr>
                <w:ins w:id="2556" w:author="Raphael Malyankar" w:date="2023-03-21T22:10:00Z"/>
                <w:rFonts w:cs="Arial"/>
                <w:b/>
                <w:bCs/>
                <w:sz w:val="18"/>
                <w:szCs w:val="18"/>
              </w:rPr>
            </w:pPr>
            <w:ins w:id="2557" w:author="Raphael Malyankar" w:date="2023-03-21T22:10:00Z">
              <w:r w:rsidRPr="00727DA9">
                <w:rPr>
                  <w:rFonts w:cs="Arial"/>
                  <w:b/>
                  <w:bCs/>
                  <w:color w:val="FF0000"/>
                  <w:sz w:val="18"/>
                  <w:szCs w:val="18"/>
                </w:rPr>
                <w:t>Mandatory in S-</w:t>
              </w:r>
            </w:ins>
            <w:ins w:id="2558" w:author="Raphael Malyankar" w:date="2023-03-21T22:11:00Z">
              <w:r>
                <w:rPr>
                  <w:rFonts w:cs="Arial"/>
                  <w:b/>
                  <w:bCs/>
                  <w:color w:val="FF0000"/>
                  <w:sz w:val="18"/>
                  <w:szCs w:val="18"/>
                </w:rPr>
                <w:t>98</w:t>
              </w:r>
            </w:ins>
            <w:ins w:id="2559" w:author="Raphael Malyankar" w:date="2023-03-21T22:10:00Z">
              <w:r w:rsidRPr="00727DA9">
                <w:rPr>
                  <w:rFonts w:cs="Arial"/>
                  <w:b/>
                  <w:bCs/>
                  <w:color w:val="FF0000"/>
                  <w:sz w:val="18"/>
                  <w:szCs w:val="18"/>
                </w:rPr>
                <w:t>.</w:t>
              </w:r>
            </w:ins>
          </w:p>
        </w:tc>
      </w:tr>
      <w:tr w:rsidR="00ED079B" w:rsidRPr="00EA68F3" w14:paraId="62F2369B" w14:textId="77777777" w:rsidTr="00FE6ABD">
        <w:trPr>
          <w:cantSplit/>
          <w:trHeight w:val="495"/>
          <w:ins w:id="2560" w:author="Raphael Malyankar" w:date="2023-03-21T22:10:00Z"/>
        </w:trPr>
        <w:tc>
          <w:tcPr>
            <w:tcW w:w="318" w:type="pct"/>
            <w:tcBorders>
              <w:bottom w:val="single" w:sz="4" w:space="0" w:color="000000"/>
            </w:tcBorders>
          </w:tcPr>
          <w:p w14:paraId="61CDB7E5" w14:textId="77777777" w:rsidR="00ED079B" w:rsidRPr="00507D32" w:rsidRDefault="00ED079B" w:rsidP="001111EE">
            <w:pPr>
              <w:snapToGrid w:val="0"/>
              <w:spacing w:after="0"/>
              <w:jc w:val="left"/>
              <w:rPr>
                <w:ins w:id="2561" w:author="Raphael Malyankar" w:date="2023-03-21T22:10:00Z"/>
                <w:rFonts w:cs="Arial"/>
                <w:sz w:val="18"/>
                <w:szCs w:val="18"/>
              </w:rPr>
            </w:pPr>
            <w:ins w:id="2562" w:author="Raphael Malyankar" w:date="2023-03-21T22:10:00Z">
              <w:r w:rsidRPr="00507D32">
                <w:rPr>
                  <w:rFonts w:cs="Arial"/>
                  <w:sz w:val="18"/>
                  <w:szCs w:val="18"/>
                </w:rPr>
                <w:t>Attribute</w:t>
              </w:r>
            </w:ins>
          </w:p>
        </w:tc>
        <w:tc>
          <w:tcPr>
            <w:tcW w:w="1158" w:type="pct"/>
            <w:gridSpan w:val="2"/>
            <w:tcBorders>
              <w:bottom w:val="single" w:sz="4" w:space="0" w:color="000000"/>
            </w:tcBorders>
            <w:tcMar>
              <w:left w:w="58" w:type="dxa"/>
              <w:right w:w="58" w:type="dxa"/>
            </w:tcMar>
          </w:tcPr>
          <w:p w14:paraId="2C14A56F" w14:textId="77777777" w:rsidR="00ED079B" w:rsidRPr="00507D32" w:rsidRDefault="00ED079B" w:rsidP="001111EE">
            <w:pPr>
              <w:snapToGrid w:val="0"/>
              <w:spacing w:after="0"/>
              <w:jc w:val="left"/>
              <w:rPr>
                <w:ins w:id="2563" w:author="Raphael Malyankar" w:date="2023-03-21T22:10:00Z"/>
                <w:rFonts w:cs="Arial"/>
                <w:sz w:val="18"/>
                <w:szCs w:val="18"/>
              </w:rPr>
            </w:pPr>
            <w:ins w:id="2564" w:author="Raphael Malyankar" w:date="2023-03-21T22:10:00Z">
              <w:r w:rsidRPr="00507D32">
                <w:rPr>
                  <w:rFonts w:cs="Arial"/>
                  <w:sz w:val="18"/>
                  <w:szCs w:val="18"/>
                </w:rPr>
                <w:t>productSpecification</w:t>
              </w:r>
            </w:ins>
          </w:p>
        </w:tc>
        <w:tc>
          <w:tcPr>
            <w:tcW w:w="1286" w:type="pct"/>
            <w:tcBorders>
              <w:bottom w:val="single" w:sz="4" w:space="0" w:color="000000"/>
            </w:tcBorders>
            <w:tcMar>
              <w:left w:w="58" w:type="dxa"/>
              <w:right w:w="58" w:type="dxa"/>
            </w:tcMar>
          </w:tcPr>
          <w:p w14:paraId="2F1B539D" w14:textId="77777777" w:rsidR="00ED079B" w:rsidRPr="00507D32" w:rsidRDefault="00ED079B" w:rsidP="001111EE">
            <w:pPr>
              <w:snapToGrid w:val="0"/>
              <w:spacing w:after="0"/>
              <w:jc w:val="left"/>
              <w:rPr>
                <w:ins w:id="2565" w:author="Raphael Malyankar" w:date="2023-03-21T22:10:00Z"/>
                <w:rFonts w:cs="Arial"/>
                <w:sz w:val="18"/>
                <w:szCs w:val="18"/>
              </w:rPr>
            </w:pPr>
            <w:ins w:id="2566" w:author="Raphael Malyankar" w:date="2023-03-21T22:10:00Z">
              <w:r w:rsidRPr="00507D32">
                <w:rPr>
                  <w:rFonts w:cs="Arial"/>
                  <w:sz w:val="18"/>
                  <w:szCs w:val="18"/>
                </w:rPr>
                <w:t>Details about the product specifications used for the datasets contained in the exchange catalogue</w:t>
              </w:r>
            </w:ins>
          </w:p>
        </w:tc>
        <w:tc>
          <w:tcPr>
            <w:tcW w:w="224" w:type="pct"/>
            <w:tcBorders>
              <w:bottom w:val="single" w:sz="4" w:space="0" w:color="000000"/>
            </w:tcBorders>
            <w:tcMar>
              <w:left w:w="58" w:type="dxa"/>
              <w:right w:w="58" w:type="dxa"/>
            </w:tcMar>
          </w:tcPr>
          <w:p w14:paraId="46638208" w14:textId="77777777" w:rsidR="00ED079B" w:rsidRPr="00727DA9" w:rsidRDefault="00ED079B" w:rsidP="001111EE">
            <w:pPr>
              <w:snapToGrid w:val="0"/>
              <w:spacing w:after="0"/>
              <w:jc w:val="center"/>
              <w:rPr>
                <w:ins w:id="2567" w:author="Raphael Malyankar" w:date="2023-03-21T22:10:00Z"/>
                <w:rFonts w:cs="Arial"/>
                <w:b/>
                <w:bCs/>
                <w:sz w:val="18"/>
                <w:szCs w:val="18"/>
              </w:rPr>
            </w:pPr>
            <w:ins w:id="2568" w:author="Raphael Malyankar" w:date="2023-03-21T22:10:00Z">
              <w:r w:rsidRPr="00727DA9">
                <w:rPr>
                  <w:rFonts w:cs="Arial"/>
                  <w:b/>
                  <w:bCs/>
                  <w:color w:val="FF0000"/>
                  <w:sz w:val="18"/>
                  <w:szCs w:val="18"/>
                </w:rPr>
                <w:t>1</w:t>
              </w:r>
            </w:ins>
          </w:p>
        </w:tc>
        <w:tc>
          <w:tcPr>
            <w:tcW w:w="1125" w:type="pct"/>
            <w:gridSpan w:val="2"/>
            <w:tcBorders>
              <w:bottom w:val="single" w:sz="4" w:space="0" w:color="000000"/>
            </w:tcBorders>
            <w:tcMar>
              <w:left w:w="58" w:type="dxa"/>
              <w:right w:w="58" w:type="dxa"/>
            </w:tcMar>
          </w:tcPr>
          <w:p w14:paraId="72803822" w14:textId="77777777" w:rsidR="00ED079B" w:rsidRPr="00507D32" w:rsidRDefault="00ED079B" w:rsidP="001111EE">
            <w:pPr>
              <w:snapToGrid w:val="0"/>
              <w:spacing w:after="0"/>
              <w:jc w:val="left"/>
              <w:rPr>
                <w:ins w:id="2569" w:author="Raphael Malyankar" w:date="2023-03-21T22:10:00Z"/>
                <w:rFonts w:cs="Arial"/>
                <w:sz w:val="18"/>
                <w:szCs w:val="18"/>
              </w:rPr>
            </w:pPr>
            <w:ins w:id="2570" w:author="Raphael Malyankar" w:date="2023-03-21T22:10:00Z">
              <w:r w:rsidRPr="00507D32">
                <w:rPr>
                  <w:rFonts w:cs="Arial"/>
                  <w:sz w:val="18"/>
                  <w:szCs w:val="18"/>
                </w:rPr>
                <w:t>S100_ProductSpecification</w:t>
              </w:r>
            </w:ins>
          </w:p>
        </w:tc>
        <w:tc>
          <w:tcPr>
            <w:tcW w:w="889" w:type="pct"/>
            <w:gridSpan w:val="3"/>
            <w:tcBorders>
              <w:bottom w:val="single" w:sz="4" w:space="0" w:color="000000"/>
            </w:tcBorders>
            <w:tcMar>
              <w:left w:w="58" w:type="dxa"/>
              <w:right w:w="58" w:type="dxa"/>
            </w:tcMar>
          </w:tcPr>
          <w:p w14:paraId="3BF65847" w14:textId="61D980E9" w:rsidR="00ED079B" w:rsidRPr="00507D32" w:rsidRDefault="00ED079B" w:rsidP="001111EE">
            <w:pPr>
              <w:snapToGrid w:val="0"/>
              <w:spacing w:after="0"/>
              <w:jc w:val="left"/>
              <w:rPr>
                <w:ins w:id="2571" w:author="Raphael Malyankar" w:date="2023-03-21T22:10:00Z"/>
                <w:rFonts w:cs="Arial"/>
                <w:sz w:val="18"/>
                <w:szCs w:val="18"/>
              </w:rPr>
            </w:pPr>
            <w:ins w:id="2572" w:author="Raphael Malyankar" w:date="2023-03-21T22:10:00Z">
              <w:r w:rsidRPr="00727DA9">
                <w:rPr>
                  <w:rFonts w:cs="Arial"/>
                  <w:b/>
                  <w:bCs/>
                  <w:color w:val="FF0000"/>
                  <w:sz w:val="18"/>
                  <w:szCs w:val="18"/>
                </w:rPr>
                <w:t>Mandatory in S-</w:t>
              </w:r>
            </w:ins>
            <w:ins w:id="2573" w:author="Raphael Malyankar" w:date="2023-03-21T22:11:00Z">
              <w:r>
                <w:rPr>
                  <w:rFonts w:cs="Arial"/>
                  <w:b/>
                  <w:bCs/>
                  <w:color w:val="FF0000"/>
                  <w:sz w:val="18"/>
                  <w:szCs w:val="18"/>
                </w:rPr>
                <w:t>98</w:t>
              </w:r>
            </w:ins>
            <w:ins w:id="2574" w:author="Raphael Malyankar" w:date="2023-03-21T22:10:00Z">
              <w:r>
                <w:rPr>
                  <w:rFonts w:cs="Arial"/>
                  <w:sz w:val="18"/>
                  <w:szCs w:val="18"/>
                </w:rPr>
                <w:t>.</w:t>
              </w:r>
            </w:ins>
          </w:p>
        </w:tc>
      </w:tr>
      <w:tr w:rsidR="00ED079B" w:rsidRPr="00EA68F3" w14:paraId="5BA161FE" w14:textId="77777777" w:rsidTr="00FE6ABD">
        <w:trPr>
          <w:cantSplit/>
          <w:trHeight w:val="495"/>
          <w:ins w:id="2575" w:author="Raphael Malyankar" w:date="2023-03-21T22:10:00Z"/>
        </w:trPr>
        <w:tc>
          <w:tcPr>
            <w:tcW w:w="318" w:type="pct"/>
            <w:tcBorders>
              <w:bottom w:val="single" w:sz="4" w:space="0" w:color="000000"/>
            </w:tcBorders>
          </w:tcPr>
          <w:p w14:paraId="0A429DAA" w14:textId="77777777" w:rsidR="00ED079B" w:rsidRPr="00507D32" w:rsidRDefault="00ED079B" w:rsidP="001111EE">
            <w:pPr>
              <w:snapToGrid w:val="0"/>
              <w:spacing w:after="0"/>
              <w:jc w:val="left"/>
              <w:rPr>
                <w:ins w:id="2576" w:author="Raphael Malyankar" w:date="2023-03-21T22:10:00Z"/>
                <w:rFonts w:cs="Arial"/>
                <w:sz w:val="18"/>
                <w:szCs w:val="18"/>
                <w:lang w:eastAsia="ar-SA"/>
              </w:rPr>
            </w:pPr>
            <w:ins w:id="2577" w:author="Raphael Malyankar" w:date="2023-03-21T22:10:00Z">
              <w:r w:rsidRPr="00507D32">
                <w:rPr>
                  <w:rFonts w:cs="Arial"/>
                  <w:sz w:val="18"/>
                  <w:szCs w:val="18"/>
                </w:rPr>
                <w:t>Attribute</w:t>
              </w:r>
            </w:ins>
          </w:p>
        </w:tc>
        <w:tc>
          <w:tcPr>
            <w:tcW w:w="1158" w:type="pct"/>
            <w:gridSpan w:val="2"/>
            <w:tcBorders>
              <w:bottom w:val="single" w:sz="4" w:space="0" w:color="000000"/>
            </w:tcBorders>
            <w:tcMar>
              <w:left w:w="58" w:type="dxa"/>
              <w:right w:w="58" w:type="dxa"/>
            </w:tcMar>
          </w:tcPr>
          <w:p w14:paraId="38A746B8" w14:textId="77777777" w:rsidR="00ED079B" w:rsidRPr="00507D32" w:rsidRDefault="00ED079B" w:rsidP="001111EE">
            <w:pPr>
              <w:snapToGrid w:val="0"/>
              <w:spacing w:after="0"/>
              <w:jc w:val="left"/>
              <w:rPr>
                <w:ins w:id="2578" w:author="Raphael Malyankar" w:date="2023-03-21T22:10:00Z"/>
                <w:rFonts w:cs="Arial"/>
                <w:sz w:val="18"/>
                <w:szCs w:val="18"/>
              </w:rPr>
            </w:pPr>
            <w:ins w:id="2579" w:author="Raphael Malyankar" w:date="2023-03-21T22:10:00Z">
              <w:r w:rsidRPr="00507D32">
                <w:rPr>
                  <w:rFonts w:cs="Arial"/>
                  <w:sz w:val="18"/>
                  <w:szCs w:val="18"/>
                </w:rPr>
                <w:t>defaultLocale</w:t>
              </w:r>
            </w:ins>
          </w:p>
        </w:tc>
        <w:tc>
          <w:tcPr>
            <w:tcW w:w="1286" w:type="pct"/>
            <w:tcBorders>
              <w:bottom w:val="single" w:sz="4" w:space="0" w:color="000000"/>
            </w:tcBorders>
            <w:tcMar>
              <w:left w:w="58" w:type="dxa"/>
              <w:right w:w="58" w:type="dxa"/>
            </w:tcMar>
          </w:tcPr>
          <w:p w14:paraId="0450D105" w14:textId="77777777" w:rsidR="00ED079B" w:rsidRPr="00507D32" w:rsidRDefault="00ED079B" w:rsidP="001111EE">
            <w:pPr>
              <w:snapToGrid w:val="0"/>
              <w:spacing w:after="0"/>
              <w:jc w:val="left"/>
              <w:rPr>
                <w:ins w:id="2580" w:author="Raphael Malyankar" w:date="2023-03-21T22:10:00Z"/>
                <w:rFonts w:cs="Arial"/>
                <w:sz w:val="18"/>
                <w:szCs w:val="18"/>
              </w:rPr>
            </w:pPr>
            <w:ins w:id="2581" w:author="Raphael Malyankar" w:date="2023-03-21T22:10:00Z">
              <w:r w:rsidRPr="00507D32">
                <w:rPr>
                  <w:rFonts w:cs="Arial"/>
                  <w:sz w:val="18"/>
                  <w:szCs w:val="18"/>
                </w:rPr>
                <w:t>Default language and character set used for all metadata records in this Exchange Catalogue</w:t>
              </w:r>
            </w:ins>
          </w:p>
        </w:tc>
        <w:tc>
          <w:tcPr>
            <w:tcW w:w="224" w:type="pct"/>
            <w:tcBorders>
              <w:bottom w:val="single" w:sz="4" w:space="0" w:color="000000"/>
            </w:tcBorders>
            <w:tcMar>
              <w:left w:w="58" w:type="dxa"/>
              <w:right w:w="58" w:type="dxa"/>
            </w:tcMar>
          </w:tcPr>
          <w:p w14:paraId="2B6F6DEE" w14:textId="77777777" w:rsidR="00ED079B" w:rsidRPr="00507D32" w:rsidRDefault="00ED079B" w:rsidP="001111EE">
            <w:pPr>
              <w:snapToGrid w:val="0"/>
              <w:spacing w:after="0"/>
              <w:jc w:val="center"/>
              <w:rPr>
                <w:ins w:id="2582" w:author="Raphael Malyankar" w:date="2023-03-21T22:10:00Z"/>
                <w:rFonts w:cs="Arial"/>
                <w:sz w:val="18"/>
                <w:szCs w:val="18"/>
              </w:rPr>
            </w:pPr>
            <w:ins w:id="2583" w:author="Raphael Malyankar" w:date="2023-03-21T22:10:00Z">
              <w:r w:rsidRPr="00507D32">
                <w:rPr>
                  <w:rFonts w:cs="Arial"/>
                  <w:sz w:val="18"/>
                  <w:szCs w:val="18"/>
                </w:rPr>
                <w:t>0..1</w:t>
              </w:r>
            </w:ins>
          </w:p>
        </w:tc>
        <w:tc>
          <w:tcPr>
            <w:tcW w:w="1125" w:type="pct"/>
            <w:gridSpan w:val="2"/>
            <w:tcBorders>
              <w:bottom w:val="single" w:sz="4" w:space="0" w:color="000000"/>
            </w:tcBorders>
            <w:tcMar>
              <w:left w:w="58" w:type="dxa"/>
              <w:right w:w="58" w:type="dxa"/>
            </w:tcMar>
          </w:tcPr>
          <w:p w14:paraId="6CD91761" w14:textId="77777777" w:rsidR="00ED079B" w:rsidRPr="00507D32" w:rsidRDefault="00ED079B" w:rsidP="001111EE">
            <w:pPr>
              <w:snapToGrid w:val="0"/>
              <w:spacing w:after="0"/>
              <w:jc w:val="left"/>
              <w:rPr>
                <w:ins w:id="2584" w:author="Raphael Malyankar" w:date="2023-03-21T22:10:00Z"/>
                <w:rFonts w:cs="Arial"/>
                <w:sz w:val="18"/>
                <w:szCs w:val="18"/>
              </w:rPr>
            </w:pPr>
            <w:ins w:id="2585" w:author="Raphael Malyankar" w:date="2023-03-21T22:10:00Z">
              <w:r w:rsidRPr="00507D32">
                <w:rPr>
                  <w:rFonts w:cs="Arial"/>
                  <w:sz w:val="18"/>
                  <w:szCs w:val="18"/>
                </w:rPr>
                <w:t>PT_Locale</w:t>
              </w:r>
            </w:ins>
          </w:p>
        </w:tc>
        <w:tc>
          <w:tcPr>
            <w:tcW w:w="889" w:type="pct"/>
            <w:gridSpan w:val="3"/>
            <w:tcBorders>
              <w:bottom w:val="single" w:sz="4" w:space="0" w:color="000000"/>
            </w:tcBorders>
            <w:tcMar>
              <w:left w:w="58" w:type="dxa"/>
              <w:right w:w="58" w:type="dxa"/>
            </w:tcMar>
          </w:tcPr>
          <w:p w14:paraId="5F62CEDC" w14:textId="77777777" w:rsidR="00ED079B" w:rsidRPr="00507D32" w:rsidRDefault="00ED079B" w:rsidP="001111EE">
            <w:pPr>
              <w:snapToGrid w:val="0"/>
              <w:spacing w:after="0"/>
              <w:jc w:val="left"/>
              <w:rPr>
                <w:ins w:id="2586" w:author="Raphael Malyankar" w:date="2023-03-21T22:10:00Z"/>
                <w:rFonts w:cs="Arial"/>
                <w:sz w:val="18"/>
                <w:szCs w:val="18"/>
              </w:rPr>
            </w:pPr>
            <w:ins w:id="2587" w:author="Raphael Malyankar" w:date="2023-03-21T22:10:00Z">
              <w:r w:rsidRPr="00507D32">
                <w:rPr>
                  <w:rFonts w:cs="Arial"/>
                  <w:sz w:val="18"/>
                  <w:szCs w:val="18"/>
                </w:rPr>
                <w:t>Default is English and UTF-8</w:t>
              </w:r>
            </w:ins>
          </w:p>
        </w:tc>
      </w:tr>
      <w:tr w:rsidR="00ED079B" w:rsidRPr="00EA68F3" w14:paraId="699E7473" w14:textId="77777777" w:rsidTr="00FE6ABD">
        <w:trPr>
          <w:cantSplit/>
          <w:trHeight w:val="495"/>
          <w:ins w:id="2588" w:author="Raphael Malyankar" w:date="2023-03-21T22:10:00Z"/>
        </w:trPr>
        <w:tc>
          <w:tcPr>
            <w:tcW w:w="318" w:type="pct"/>
            <w:shd w:val="clear" w:color="auto" w:fill="FFFFFF"/>
          </w:tcPr>
          <w:p w14:paraId="533C15F5" w14:textId="77777777" w:rsidR="00ED079B" w:rsidRPr="00507D32" w:rsidRDefault="00ED079B" w:rsidP="001111EE">
            <w:pPr>
              <w:snapToGrid w:val="0"/>
              <w:spacing w:after="0"/>
              <w:jc w:val="left"/>
              <w:rPr>
                <w:ins w:id="2589" w:author="Raphael Malyankar" w:date="2023-03-21T22:10:00Z"/>
                <w:rFonts w:cs="Arial"/>
                <w:sz w:val="18"/>
                <w:szCs w:val="18"/>
              </w:rPr>
            </w:pPr>
            <w:ins w:id="2590" w:author="Raphael Malyankar" w:date="2023-03-21T22:10:00Z">
              <w:r w:rsidRPr="00507D32">
                <w:rPr>
                  <w:rFonts w:cs="Arial"/>
                  <w:sz w:val="18"/>
                  <w:szCs w:val="18"/>
                </w:rPr>
                <w:t>Attribute</w:t>
              </w:r>
            </w:ins>
          </w:p>
        </w:tc>
        <w:tc>
          <w:tcPr>
            <w:tcW w:w="1158" w:type="pct"/>
            <w:gridSpan w:val="2"/>
            <w:shd w:val="clear" w:color="auto" w:fill="FFFFFF"/>
            <w:tcMar>
              <w:left w:w="58" w:type="dxa"/>
              <w:right w:w="58" w:type="dxa"/>
            </w:tcMar>
          </w:tcPr>
          <w:p w14:paraId="43232973" w14:textId="77777777" w:rsidR="00ED079B" w:rsidRPr="00507D32" w:rsidRDefault="00ED079B" w:rsidP="001111EE">
            <w:pPr>
              <w:snapToGrid w:val="0"/>
              <w:spacing w:after="0"/>
              <w:jc w:val="left"/>
              <w:rPr>
                <w:ins w:id="2591" w:author="Raphael Malyankar" w:date="2023-03-21T22:10:00Z"/>
                <w:rFonts w:cs="Arial"/>
                <w:sz w:val="18"/>
                <w:szCs w:val="18"/>
              </w:rPr>
            </w:pPr>
            <w:ins w:id="2592" w:author="Raphael Malyankar" w:date="2023-03-21T22:10:00Z">
              <w:r w:rsidRPr="00507D32">
                <w:rPr>
                  <w:rFonts w:cs="Arial"/>
                  <w:sz w:val="18"/>
                  <w:szCs w:val="18"/>
                </w:rPr>
                <w:t>otherLocale</w:t>
              </w:r>
            </w:ins>
          </w:p>
        </w:tc>
        <w:tc>
          <w:tcPr>
            <w:tcW w:w="1286" w:type="pct"/>
            <w:shd w:val="clear" w:color="auto" w:fill="FFFFFF"/>
            <w:tcMar>
              <w:left w:w="58" w:type="dxa"/>
              <w:right w:w="58" w:type="dxa"/>
            </w:tcMar>
          </w:tcPr>
          <w:p w14:paraId="36FA0BA0" w14:textId="77777777" w:rsidR="00ED079B" w:rsidRPr="00507D32" w:rsidRDefault="00ED079B" w:rsidP="001111EE">
            <w:pPr>
              <w:snapToGrid w:val="0"/>
              <w:spacing w:after="0"/>
              <w:jc w:val="left"/>
              <w:rPr>
                <w:ins w:id="2593" w:author="Raphael Malyankar" w:date="2023-03-21T22:10:00Z"/>
                <w:rFonts w:cs="Arial"/>
                <w:sz w:val="18"/>
                <w:szCs w:val="18"/>
              </w:rPr>
            </w:pPr>
            <w:ins w:id="2594" w:author="Raphael Malyankar" w:date="2023-03-21T22:10:00Z">
              <w:r w:rsidRPr="00507D32">
                <w:rPr>
                  <w:rFonts w:cs="Arial"/>
                  <w:sz w:val="18"/>
                  <w:szCs w:val="18"/>
                </w:rPr>
                <w:t>Other languages and character sets used for the localized metadata records in this Exchange Catalogue</w:t>
              </w:r>
              <w:r w:rsidRPr="00507D32" w:rsidDel="005F1D4D">
                <w:rPr>
                  <w:rFonts w:cs="Arial"/>
                  <w:sz w:val="18"/>
                  <w:szCs w:val="18"/>
                </w:rPr>
                <w:t xml:space="preserve"> </w:t>
              </w:r>
            </w:ins>
          </w:p>
        </w:tc>
        <w:tc>
          <w:tcPr>
            <w:tcW w:w="224" w:type="pct"/>
            <w:shd w:val="clear" w:color="auto" w:fill="FFFFFF"/>
            <w:tcMar>
              <w:left w:w="58" w:type="dxa"/>
              <w:right w:w="58" w:type="dxa"/>
            </w:tcMar>
          </w:tcPr>
          <w:p w14:paraId="319CD3B7" w14:textId="77777777" w:rsidR="00ED079B" w:rsidRPr="00507D32" w:rsidRDefault="00ED079B" w:rsidP="001111EE">
            <w:pPr>
              <w:snapToGrid w:val="0"/>
              <w:spacing w:after="0"/>
              <w:jc w:val="center"/>
              <w:rPr>
                <w:ins w:id="2595" w:author="Raphael Malyankar" w:date="2023-03-21T22:10:00Z"/>
                <w:rFonts w:cs="Arial"/>
                <w:sz w:val="18"/>
                <w:szCs w:val="18"/>
              </w:rPr>
            </w:pPr>
            <w:ins w:id="2596" w:author="Raphael Malyankar" w:date="2023-03-21T22:10:00Z">
              <w:r w:rsidRPr="00507D32">
                <w:rPr>
                  <w:rFonts w:cs="Arial"/>
                  <w:sz w:val="18"/>
                  <w:szCs w:val="18"/>
                </w:rPr>
                <w:t>0..*</w:t>
              </w:r>
            </w:ins>
          </w:p>
        </w:tc>
        <w:tc>
          <w:tcPr>
            <w:tcW w:w="1125" w:type="pct"/>
            <w:gridSpan w:val="2"/>
            <w:shd w:val="clear" w:color="auto" w:fill="FFFFFF"/>
            <w:tcMar>
              <w:left w:w="58" w:type="dxa"/>
              <w:right w:w="58" w:type="dxa"/>
            </w:tcMar>
          </w:tcPr>
          <w:p w14:paraId="6872DE1B" w14:textId="77777777" w:rsidR="00ED079B" w:rsidRPr="00507D32" w:rsidRDefault="00ED079B" w:rsidP="001111EE">
            <w:pPr>
              <w:snapToGrid w:val="0"/>
              <w:spacing w:after="0"/>
              <w:jc w:val="left"/>
              <w:rPr>
                <w:ins w:id="2597" w:author="Raphael Malyankar" w:date="2023-03-21T22:10:00Z"/>
                <w:rFonts w:cs="Arial"/>
                <w:sz w:val="18"/>
                <w:szCs w:val="18"/>
              </w:rPr>
            </w:pPr>
            <w:ins w:id="2598" w:author="Raphael Malyankar" w:date="2023-03-21T22:10:00Z">
              <w:r w:rsidRPr="00507D32">
                <w:rPr>
                  <w:rFonts w:cs="Arial"/>
                  <w:sz w:val="18"/>
                  <w:szCs w:val="18"/>
                </w:rPr>
                <w:t>PT_Locale</w:t>
              </w:r>
            </w:ins>
          </w:p>
        </w:tc>
        <w:tc>
          <w:tcPr>
            <w:tcW w:w="889" w:type="pct"/>
            <w:gridSpan w:val="3"/>
            <w:shd w:val="clear" w:color="auto" w:fill="FFFFFF"/>
            <w:tcMar>
              <w:left w:w="58" w:type="dxa"/>
              <w:right w:w="58" w:type="dxa"/>
            </w:tcMar>
          </w:tcPr>
          <w:p w14:paraId="19BFAEB7" w14:textId="77777777" w:rsidR="00ED079B" w:rsidRPr="00507D32" w:rsidRDefault="00ED079B" w:rsidP="001111EE">
            <w:pPr>
              <w:snapToGrid w:val="0"/>
              <w:spacing w:after="0"/>
              <w:jc w:val="left"/>
              <w:rPr>
                <w:ins w:id="2599" w:author="Raphael Malyankar" w:date="2023-03-21T22:10:00Z"/>
                <w:rFonts w:cs="Arial"/>
                <w:sz w:val="18"/>
                <w:szCs w:val="18"/>
              </w:rPr>
            </w:pPr>
            <w:ins w:id="2600" w:author="Raphael Malyankar" w:date="2023-03-21T22:10:00Z">
              <w:r w:rsidRPr="00507D32">
                <w:rPr>
                  <w:rFonts w:cs="Arial"/>
                  <w:sz w:val="18"/>
                  <w:szCs w:val="18"/>
                </w:rPr>
                <w:t>Required if any localized entries are present in the Exchange Catalogue</w:t>
              </w:r>
            </w:ins>
          </w:p>
        </w:tc>
      </w:tr>
      <w:tr w:rsidR="00ED079B" w:rsidRPr="00EA68F3" w14:paraId="6DDFC134" w14:textId="77777777" w:rsidTr="00FE6ABD">
        <w:trPr>
          <w:cantSplit/>
          <w:trHeight w:val="1034"/>
          <w:ins w:id="2601" w:author="Raphael Malyankar" w:date="2023-03-21T22:10:00Z"/>
        </w:trPr>
        <w:tc>
          <w:tcPr>
            <w:tcW w:w="318" w:type="pct"/>
            <w:shd w:val="clear" w:color="auto" w:fill="FFFFFF"/>
          </w:tcPr>
          <w:p w14:paraId="7EE65509" w14:textId="77777777" w:rsidR="00ED079B" w:rsidRPr="00507D32" w:rsidRDefault="00ED079B" w:rsidP="001111EE">
            <w:pPr>
              <w:snapToGrid w:val="0"/>
              <w:spacing w:after="0"/>
              <w:jc w:val="left"/>
              <w:rPr>
                <w:ins w:id="2602" w:author="Raphael Malyankar" w:date="2023-03-21T22:10:00Z"/>
                <w:rFonts w:cs="Arial"/>
                <w:sz w:val="18"/>
                <w:szCs w:val="18"/>
              </w:rPr>
            </w:pPr>
            <w:ins w:id="2603" w:author="Raphael Malyankar" w:date="2023-03-21T22:10:00Z">
              <w:r w:rsidRPr="00507D32">
                <w:rPr>
                  <w:rFonts w:cs="Arial"/>
                  <w:sz w:val="18"/>
                  <w:szCs w:val="18"/>
                </w:rPr>
                <w:t>Attribute</w:t>
              </w:r>
            </w:ins>
          </w:p>
        </w:tc>
        <w:tc>
          <w:tcPr>
            <w:tcW w:w="1158" w:type="pct"/>
            <w:gridSpan w:val="2"/>
            <w:shd w:val="clear" w:color="auto" w:fill="FFFFFF"/>
            <w:tcMar>
              <w:left w:w="58" w:type="dxa"/>
              <w:right w:w="58" w:type="dxa"/>
            </w:tcMar>
          </w:tcPr>
          <w:p w14:paraId="655944BC" w14:textId="77777777" w:rsidR="00ED079B" w:rsidRPr="00507D32" w:rsidRDefault="00ED079B" w:rsidP="001111EE">
            <w:pPr>
              <w:snapToGrid w:val="0"/>
              <w:spacing w:after="0"/>
              <w:jc w:val="left"/>
              <w:rPr>
                <w:ins w:id="2604" w:author="Raphael Malyankar" w:date="2023-03-21T22:10:00Z"/>
                <w:rFonts w:cs="Arial"/>
                <w:sz w:val="18"/>
                <w:szCs w:val="18"/>
              </w:rPr>
            </w:pPr>
            <w:ins w:id="2605" w:author="Raphael Malyankar" w:date="2023-03-21T22:10:00Z">
              <w:r w:rsidRPr="00507D32">
                <w:rPr>
                  <w:rFonts w:cs="Arial"/>
                  <w:sz w:val="18"/>
                  <w:szCs w:val="18"/>
                </w:rPr>
                <w:t>exchangeCatalogueDescription</w:t>
              </w:r>
            </w:ins>
          </w:p>
        </w:tc>
        <w:tc>
          <w:tcPr>
            <w:tcW w:w="1286" w:type="pct"/>
            <w:shd w:val="clear" w:color="auto" w:fill="FFFFFF"/>
            <w:tcMar>
              <w:left w:w="58" w:type="dxa"/>
              <w:right w:w="58" w:type="dxa"/>
            </w:tcMar>
          </w:tcPr>
          <w:p w14:paraId="2CAED3EA" w14:textId="77777777" w:rsidR="00ED079B" w:rsidRPr="00507D32" w:rsidRDefault="00ED079B" w:rsidP="001111EE">
            <w:pPr>
              <w:spacing w:after="0"/>
              <w:jc w:val="left"/>
              <w:rPr>
                <w:ins w:id="2606" w:author="Raphael Malyankar" w:date="2023-03-21T22:10:00Z"/>
                <w:rFonts w:cs="Arial"/>
                <w:sz w:val="18"/>
                <w:szCs w:val="18"/>
              </w:rPr>
            </w:pPr>
            <w:ins w:id="2607" w:author="Raphael Malyankar" w:date="2023-03-21T22:10:00Z">
              <w:r w:rsidRPr="00507D32">
                <w:rPr>
                  <w:rFonts w:cs="Arial"/>
                  <w:sz w:val="18"/>
                  <w:szCs w:val="18"/>
                </w:rPr>
                <w:t>Description of what the exchange catalogue contains</w:t>
              </w:r>
            </w:ins>
          </w:p>
        </w:tc>
        <w:tc>
          <w:tcPr>
            <w:tcW w:w="224" w:type="pct"/>
            <w:shd w:val="clear" w:color="auto" w:fill="FFFFFF"/>
            <w:tcMar>
              <w:left w:w="58" w:type="dxa"/>
              <w:right w:w="58" w:type="dxa"/>
            </w:tcMar>
          </w:tcPr>
          <w:p w14:paraId="4A0475E6" w14:textId="77777777" w:rsidR="00ED079B" w:rsidRPr="00507D32" w:rsidRDefault="00ED079B" w:rsidP="001111EE">
            <w:pPr>
              <w:snapToGrid w:val="0"/>
              <w:spacing w:after="0"/>
              <w:jc w:val="center"/>
              <w:rPr>
                <w:ins w:id="2608" w:author="Raphael Malyankar" w:date="2023-03-21T22:10:00Z"/>
                <w:rFonts w:cs="Arial"/>
                <w:sz w:val="18"/>
                <w:szCs w:val="18"/>
              </w:rPr>
            </w:pPr>
            <w:ins w:id="2609" w:author="Raphael Malyankar" w:date="2023-03-21T22:10:00Z">
              <w:r>
                <w:rPr>
                  <w:rFonts w:cs="Arial"/>
                  <w:sz w:val="18"/>
                  <w:szCs w:val="18"/>
                </w:rPr>
                <w:t>0..</w:t>
              </w:r>
              <w:r w:rsidRPr="00507D32">
                <w:rPr>
                  <w:rFonts w:cs="Arial"/>
                  <w:sz w:val="18"/>
                  <w:szCs w:val="18"/>
                </w:rPr>
                <w:t>1</w:t>
              </w:r>
            </w:ins>
          </w:p>
        </w:tc>
        <w:tc>
          <w:tcPr>
            <w:tcW w:w="1125" w:type="pct"/>
            <w:gridSpan w:val="2"/>
            <w:shd w:val="clear" w:color="auto" w:fill="FFFFFF"/>
            <w:tcMar>
              <w:left w:w="58" w:type="dxa"/>
              <w:right w:w="58" w:type="dxa"/>
            </w:tcMar>
          </w:tcPr>
          <w:p w14:paraId="282BD3BF" w14:textId="77777777" w:rsidR="00ED079B" w:rsidRPr="00507D32" w:rsidRDefault="00ED079B" w:rsidP="001111EE">
            <w:pPr>
              <w:snapToGrid w:val="0"/>
              <w:spacing w:after="0"/>
              <w:jc w:val="left"/>
              <w:rPr>
                <w:ins w:id="2610" w:author="Raphael Malyankar" w:date="2023-03-21T22:10:00Z"/>
                <w:rFonts w:cs="Arial"/>
                <w:sz w:val="18"/>
                <w:szCs w:val="18"/>
              </w:rPr>
            </w:pPr>
            <w:ins w:id="2611" w:author="Raphael Malyankar" w:date="2023-03-21T22:10:00Z">
              <w:r w:rsidRPr="00507D32">
                <w:rPr>
                  <w:rFonts w:cs="Arial"/>
                  <w:sz w:val="18"/>
                  <w:szCs w:val="18"/>
                </w:rPr>
                <w:t>CharacterString</w:t>
              </w:r>
            </w:ins>
          </w:p>
        </w:tc>
        <w:tc>
          <w:tcPr>
            <w:tcW w:w="889" w:type="pct"/>
            <w:gridSpan w:val="3"/>
            <w:shd w:val="clear" w:color="auto" w:fill="FFFFFF"/>
            <w:tcMar>
              <w:left w:w="58" w:type="dxa"/>
              <w:right w:w="58" w:type="dxa"/>
            </w:tcMar>
          </w:tcPr>
          <w:p w14:paraId="3466FC09" w14:textId="77777777" w:rsidR="00ED079B" w:rsidRPr="00507D32" w:rsidRDefault="00ED079B" w:rsidP="001111EE">
            <w:pPr>
              <w:snapToGrid w:val="0"/>
              <w:spacing w:after="0"/>
              <w:jc w:val="left"/>
              <w:rPr>
                <w:ins w:id="2612" w:author="Raphael Malyankar" w:date="2023-03-21T22:10:00Z"/>
                <w:rFonts w:cs="Arial"/>
                <w:sz w:val="18"/>
                <w:szCs w:val="18"/>
              </w:rPr>
            </w:pPr>
          </w:p>
        </w:tc>
      </w:tr>
      <w:tr w:rsidR="00ED079B" w:rsidRPr="00EA68F3" w14:paraId="2EA70420" w14:textId="77777777" w:rsidTr="00FE6ABD">
        <w:trPr>
          <w:cantSplit/>
          <w:trHeight w:val="495"/>
          <w:ins w:id="2613" w:author="Raphael Malyankar" w:date="2023-03-21T22:10:00Z"/>
        </w:trPr>
        <w:tc>
          <w:tcPr>
            <w:tcW w:w="318" w:type="pct"/>
            <w:shd w:val="clear" w:color="auto" w:fill="FFFFFF"/>
          </w:tcPr>
          <w:p w14:paraId="3C03E339" w14:textId="77777777" w:rsidR="00ED079B" w:rsidRPr="00507D32" w:rsidRDefault="00ED079B" w:rsidP="001111EE">
            <w:pPr>
              <w:snapToGrid w:val="0"/>
              <w:spacing w:after="0"/>
              <w:jc w:val="left"/>
              <w:rPr>
                <w:ins w:id="2614" w:author="Raphael Malyankar" w:date="2023-03-21T22:10:00Z"/>
                <w:rFonts w:cs="Arial"/>
                <w:sz w:val="18"/>
                <w:szCs w:val="18"/>
              </w:rPr>
            </w:pPr>
            <w:ins w:id="2615" w:author="Raphael Malyankar" w:date="2023-03-21T22:10:00Z">
              <w:r w:rsidRPr="00507D32">
                <w:rPr>
                  <w:rFonts w:cs="Arial"/>
                  <w:sz w:val="18"/>
                  <w:szCs w:val="18"/>
                </w:rPr>
                <w:t>Attribute</w:t>
              </w:r>
            </w:ins>
          </w:p>
        </w:tc>
        <w:tc>
          <w:tcPr>
            <w:tcW w:w="1158" w:type="pct"/>
            <w:gridSpan w:val="2"/>
            <w:shd w:val="clear" w:color="auto" w:fill="FFFFFF"/>
            <w:tcMar>
              <w:left w:w="58" w:type="dxa"/>
              <w:right w:w="58" w:type="dxa"/>
            </w:tcMar>
          </w:tcPr>
          <w:p w14:paraId="7C30DAF1" w14:textId="77777777" w:rsidR="00ED079B" w:rsidRPr="00507D32" w:rsidRDefault="00ED079B" w:rsidP="001111EE">
            <w:pPr>
              <w:snapToGrid w:val="0"/>
              <w:spacing w:after="0"/>
              <w:jc w:val="left"/>
              <w:rPr>
                <w:ins w:id="2616" w:author="Raphael Malyankar" w:date="2023-03-21T22:10:00Z"/>
                <w:rFonts w:cs="Arial"/>
                <w:sz w:val="18"/>
                <w:szCs w:val="18"/>
              </w:rPr>
            </w:pPr>
            <w:ins w:id="2617" w:author="Raphael Malyankar" w:date="2023-03-21T22:10:00Z">
              <w:r w:rsidRPr="00507D32">
                <w:rPr>
                  <w:rFonts w:cs="Arial"/>
                  <w:sz w:val="18"/>
                  <w:szCs w:val="18"/>
                </w:rPr>
                <w:t>exchangeCatalogueComment</w:t>
              </w:r>
            </w:ins>
          </w:p>
        </w:tc>
        <w:tc>
          <w:tcPr>
            <w:tcW w:w="1286" w:type="pct"/>
            <w:shd w:val="clear" w:color="auto" w:fill="FFFFFF"/>
            <w:tcMar>
              <w:left w:w="58" w:type="dxa"/>
              <w:right w:w="58" w:type="dxa"/>
            </w:tcMar>
          </w:tcPr>
          <w:p w14:paraId="794C5C90" w14:textId="77777777" w:rsidR="00ED079B" w:rsidRPr="00507D32" w:rsidRDefault="00ED079B" w:rsidP="001111EE">
            <w:pPr>
              <w:spacing w:after="0"/>
              <w:jc w:val="left"/>
              <w:rPr>
                <w:ins w:id="2618" w:author="Raphael Malyankar" w:date="2023-03-21T22:10:00Z"/>
                <w:rFonts w:cs="Arial"/>
                <w:sz w:val="18"/>
                <w:szCs w:val="18"/>
              </w:rPr>
            </w:pPr>
            <w:ins w:id="2619" w:author="Raphael Malyankar" w:date="2023-03-21T22:10:00Z">
              <w:r w:rsidRPr="00507D32">
                <w:rPr>
                  <w:rFonts w:cs="Arial"/>
                  <w:sz w:val="18"/>
                  <w:szCs w:val="18"/>
                </w:rPr>
                <w:t>Any additional Information</w:t>
              </w:r>
            </w:ins>
          </w:p>
        </w:tc>
        <w:tc>
          <w:tcPr>
            <w:tcW w:w="224" w:type="pct"/>
            <w:shd w:val="clear" w:color="auto" w:fill="FFFFFF"/>
            <w:tcMar>
              <w:left w:w="58" w:type="dxa"/>
              <w:right w:w="58" w:type="dxa"/>
            </w:tcMar>
          </w:tcPr>
          <w:p w14:paraId="0187FAD3" w14:textId="77777777" w:rsidR="00ED079B" w:rsidRPr="00507D32" w:rsidRDefault="00ED079B" w:rsidP="001111EE">
            <w:pPr>
              <w:snapToGrid w:val="0"/>
              <w:spacing w:after="0"/>
              <w:jc w:val="center"/>
              <w:rPr>
                <w:ins w:id="2620" w:author="Raphael Malyankar" w:date="2023-03-21T22:10:00Z"/>
                <w:rFonts w:cs="Arial"/>
                <w:sz w:val="18"/>
                <w:szCs w:val="18"/>
              </w:rPr>
            </w:pPr>
            <w:ins w:id="2621" w:author="Raphael Malyankar" w:date="2023-03-21T22:10:00Z">
              <w:r w:rsidRPr="00507D32">
                <w:rPr>
                  <w:rFonts w:cs="Arial"/>
                  <w:sz w:val="18"/>
                  <w:szCs w:val="18"/>
                </w:rPr>
                <w:t>0..1</w:t>
              </w:r>
            </w:ins>
          </w:p>
        </w:tc>
        <w:tc>
          <w:tcPr>
            <w:tcW w:w="1125" w:type="pct"/>
            <w:gridSpan w:val="2"/>
            <w:shd w:val="clear" w:color="auto" w:fill="FFFFFF"/>
            <w:tcMar>
              <w:left w:w="58" w:type="dxa"/>
              <w:right w:w="58" w:type="dxa"/>
            </w:tcMar>
          </w:tcPr>
          <w:p w14:paraId="58AE2387" w14:textId="77777777" w:rsidR="00ED079B" w:rsidRPr="00507D32" w:rsidRDefault="00ED079B" w:rsidP="001111EE">
            <w:pPr>
              <w:snapToGrid w:val="0"/>
              <w:spacing w:after="0"/>
              <w:jc w:val="left"/>
              <w:rPr>
                <w:ins w:id="2622" w:author="Raphael Malyankar" w:date="2023-03-21T22:10:00Z"/>
                <w:rFonts w:cs="Arial"/>
                <w:sz w:val="18"/>
                <w:szCs w:val="18"/>
              </w:rPr>
            </w:pPr>
            <w:ins w:id="2623" w:author="Raphael Malyankar" w:date="2023-03-21T22:10:00Z">
              <w:r w:rsidRPr="00507D32">
                <w:rPr>
                  <w:rFonts w:cs="Arial"/>
                  <w:sz w:val="18"/>
                  <w:szCs w:val="18"/>
                </w:rPr>
                <w:t>CharacterString</w:t>
              </w:r>
            </w:ins>
          </w:p>
        </w:tc>
        <w:tc>
          <w:tcPr>
            <w:tcW w:w="889" w:type="pct"/>
            <w:gridSpan w:val="3"/>
            <w:shd w:val="clear" w:color="auto" w:fill="FFFFFF"/>
            <w:tcMar>
              <w:left w:w="58" w:type="dxa"/>
              <w:right w:w="58" w:type="dxa"/>
            </w:tcMar>
          </w:tcPr>
          <w:p w14:paraId="2B95D8B3" w14:textId="77777777" w:rsidR="00ED079B" w:rsidRPr="00507D32" w:rsidRDefault="00ED079B" w:rsidP="001111EE">
            <w:pPr>
              <w:snapToGrid w:val="0"/>
              <w:spacing w:after="0"/>
              <w:jc w:val="left"/>
              <w:rPr>
                <w:ins w:id="2624" w:author="Raphael Malyankar" w:date="2023-03-21T22:10:00Z"/>
                <w:rFonts w:cs="Arial"/>
                <w:sz w:val="18"/>
                <w:szCs w:val="18"/>
              </w:rPr>
            </w:pPr>
          </w:p>
        </w:tc>
      </w:tr>
      <w:tr w:rsidR="00ED079B" w:rsidRPr="00EA68F3" w14:paraId="0ED74BD2" w14:textId="77777777" w:rsidTr="00FE6ABD">
        <w:trPr>
          <w:cantSplit/>
          <w:trHeight w:val="495"/>
          <w:ins w:id="2625" w:author="Raphael Malyankar" w:date="2023-03-21T22:10:00Z"/>
        </w:trPr>
        <w:tc>
          <w:tcPr>
            <w:tcW w:w="318" w:type="pct"/>
            <w:shd w:val="clear" w:color="auto" w:fill="FFFFFF"/>
          </w:tcPr>
          <w:p w14:paraId="585602D6" w14:textId="77777777" w:rsidR="00ED079B" w:rsidRPr="00507D32" w:rsidRDefault="00ED079B" w:rsidP="001111EE">
            <w:pPr>
              <w:snapToGrid w:val="0"/>
              <w:spacing w:after="0"/>
              <w:jc w:val="left"/>
              <w:rPr>
                <w:ins w:id="2626" w:author="Raphael Malyankar" w:date="2023-03-21T22:10:00Z"/>
                <w:rFonts w:cs="Arial"/>
                <w:sz w:val="18"/>
                <w:szCs w:val="18"/>
              </w:rPr>
            </w:pPr>
            <w:ins w:id="2627" w:author="Raphael Malyankar" w:date="2023-03-21T22:10:00Z">
              <w:r w:rsidRPr="00507D32">
                <w:rPr>
                  <w:rFonts w:cs="Arial"/>
                  <w:sz w:val="18"/>
                  <w:szCs w:val="18"/>
                </w:rPr>
                <w:t>Attribute</w:t>
              </w:r>
            </w:ins>
          </w:p>
        </w:tc>
        <w:tc>
          <w:tcPr>
            <w:tcW w:w="1158" w:type="pct"/>
            <w:gridSpan w:val="2"/>
            <w:shd w:val="clear" w:color="auto" w:fill="FFFFFF"/>
            <w:tcMar>
              <w:left w:w="58" w:type="dxa"/>
              <w:right w:w="58" w:type="dxa"/>
            </w:tcMar>
          </w:tcPr>
          <w:p w14:paraId="76B7A2F5" w14:textId="77777777" w:rsidR="00ED079B" w:rsidRPr="00507D32" w:rsidRDefault="00ED079B" w:rsidP="001111EE">
            <w:pPr>
              <w:snapToGrid w:val="0"/>
              <w:spacing w:after="0"/>
              <w:jc w:val="left"/>
              <w:rPr>
                <w:ins w:id="2628" w:author="Raphael Malyankar" w:date="2023-03-21T22:10:00Z"/>
                <w:rFonts w:cs="Arial"/>
                <w:sz w:val="18"/>
                <w:szCs w:val="18"/>
              </w:rPr>
            </w:pPr>
            <w:ins w:id="2629" w:author="Raphael Malyankar" w:date="2023-03-21T22:10:00Z">
              <w:r w:rsidRPr="00507D32">
                <w:rPr>
                  <w:rFonts w:cs="Arial"/>
                  <w:sz w:val="18"/>
                  <w:szCs w:val="18"/>
                </w:rPr>
                <w:t>certificates</w:t>
              </w:r>
            </w:ins>
          </w:p>
        </w:tc>
        <w:tc>
          <w:tcPr>
            <w:tcW w:w="1286" w:type="pct"/>
            <w:shd w:val="clear" w:color="auto" w:fill="FFFFFF"/>
            <w:tcMar>
              <w:left w:w="58" w:type="dxa"/>
              <w:right w:w="58" w:type="dxa"/>
            </w:tcMar>
          </w:tcPr>
          <w:p w14:paraId="7DF37B53" w14:textId="77777777" w:rsidR="00ED079B" w:rsidRPr="00507D32" w:rsidRDefault="00ED079B" w:rsidP="001111EE">
            <w:pPr>
              <w:snapToGrid w:val="0"/>
              <w:spacing w:after="0"/>
              <w:jc w:val="left"/>
              <w:rPr>
                <w:ins w:id="2630" w:author="Raphael Malyankar" w:date="2023-03-21T22:10:00Z"/>
                <w:rFonts w:cs="Arial"/>
                <w:sz w:val="18"/>
                <w:szCs w:val="18"/>
              </w:rPr>
            </w:pPr>
            <w:ins w:id="2631" w:author="Raphael Malyankar" w:date="2023-03-21T22:10:00Z">
              <w:r w:rsidRPr="00507D32">
                <w:rPr>
                  <w:rFonts w:cs="Arial"/>
                  <w:sz w:val="18"/>
                  <w:szCs w:val="18"/>
                </w:rPr>
                <w:t>Signed public key certificates referred to by digital signatures in the Exchange Set</w:t>
              </w:r>
            </w:ins>
          </w:p>
        </w:tc>
        <w:tc>
          <w:tcPr>
            <w:tcW w:w="224" w:type="pct"/>
            <w:shd w:val="clear" w:color="auto" w:fill="FFFFFF"/>
            <w:tcMar>
              <w:left w:w="58" w:type="dxa"/>
              <w:right w:w="58" w:type="dxa"/>
            </w:tcMar>
          </w:tcPr>
          <w:p w14:paraId="00CF15C5" w14:textId="77777777" w:rsidR="00ED079B" w:rsidRPr="00507D32" w:rsidRDefault="00ED079B" w:rsidP="001111EE">
            <w:pPr>
              <w:snapToGrid w:val="0"/>
              <w:spacing w:after="0"/>
              <w:jc w:val="center"/>
              <w:rPr>
                <w:ins w:id="2632" w:author="Raphael Malyankar" w:date="2023-03-21T22:10:00Z"/>
                <w:rFonts w:cs="Arial"/>
                <w:sz w:val="18"/>
                <w:szCs w:val="18"/>
              </w:rPr>
            </w:pPr>
            <w:ins w:id="2633" w:author="Raphael Malyankar" w:date="2023-03-21T22:10:00Z">
              <w:r w:rsidRPr="00507D32">
                <w:rPr>
                  <w:rFonts w:cs="Arial"/>
                  <w:sz w:val="18"/>
                  <w:szCs w:val="18"/>
                </w:rPr>
                <w:t>0..*</w:t>
              </w:r>
            </w:ins>
          </w:p>
        </w:tc>
        <w:tc>
          <w:tcPr>
            <w:tcW w:w="1125" w:type="pct"/>
            <w:gridSpan w:val="2"/>
            <w:shd w:val="clear" w:color="auto" w:fill="FFFFFF"/>
            <w:tcMar>
              <w:left w:w="58" w:type="dxa"/>
              <w:right w:w="58" w:type="dxa"/>
            </w:tcMar>
          </w:tcPr>
          <w:p w14:paraId="2382C85C" w14:textId="77777777" w:rsidR="00ED079B" w:rsidRPr="00507D32" w:rsidRDefault="00ED079B" w:rsidP="001111EE">
            <w:pPr>
              <w:snapToGrid w:val="0"/>
              <w:spacing w:after="0"/>
              <w:jc w:val="left"/>
              <w:rPr>
                <w:ins w:id="2634" w:author="Raphael Malyankar" w:date="2023-03-21T22:10:00Z"/>
                <w:rFonts w:cs="Arial"/>
                <w:sz w:val="18"/>
                <w:szCs w:val="18"/>
              </w:rPr>
            </w:pPr>
            <w:ins w:id="2635" w:author="Raphael Malyankar" w:date="2023-03-21T22:10:00Z">
              <w:r w:rsidRPr="00507D32">
                <w:rPr>
                  <w:rFonts w:cs="Arial"/>
                  <w:sz w:val="18"/>
                  <w:szCs w:val="18"/>
                </w:rPr>
                <w:t>S100_SE_CertificateContainer</w:t>
              </w:r>
            </w:ins>
          </w:p>
        </w:tc>
        <w:tc>
          <w:tcPr>
            <w:tcW w:w="889" w:type="pct"/>
            <w:gridSpan w:val="3"/>
            <w:shd w:val="clear" w:color="auto" w:fill="FFFFFF"/>
            <w:tcMar>
              <w:left w:w="58" w:type="dxa"/>
              <w:right w:w="58" w:type="dxa"/>
            </w:tcMar>
          </w:tcPr>
          <w:p w14:paraId="6B4D4830" w14:textId="77777777" w:rsidR="00ED079B" w:rsidRPr="00507D32" w:rsidRDefault="00ED079B" w:rsidP="001111EE">
            <w:pPr>
              <w:snapToGrid w:val="0"/>
              <w:spacing w:after="0"/>
              <w:jc w:val="left"/>
              <w:rPr>
                <w:ins w:id="2636" w:author="Raphael Malyankar" w:date="2023-03-21T22:10:00Z"/>
                <w:rFonts w:cs="Arial"/>
                <w:sz w:val="18"/>
                <w:szCs w:val="18"/>
              </w:rPr>
            </w:pPr>
            <w:ins w:id="2637" w:author="Raphael Malyankar" w:date="2023-03-21T22:10:00Z">
              <w:r w:rsidRPr="00507D32">
                <w:rPr>
                  <w:rFonts w:cs="Arial"/>
                  <w:sz w:val="18"/>
                  <w:szCs w:val="18"/>
                </w:rPr>
                <w:t>Content defined in S-100 Part 15. All certificates used, except the SA root certificate (installed separately by the implementing system) shall be included</w:t>
              </w:r>
            </w:ins>
          </w:p>
        </w:tc>
      </w:tr>
      <w:tr w:rsidR="00ED079B" w:rsidRPr="00EA68F3" w14:paraId="58A3F78F" w14:textId="77777777" w:rsidTr="00FE6ABD">
        <w:trPr>
          <w:cantSplit/>
          <w:trHeight w:val="495"/>
          <w:ins w:id="2638" w:author="Raphael Malyankar" w:date="2023-03-21T22:10:00Z"/>
        </w:trPr>
        <w:tc>
          <w:tcPr>
            <w:tcW w:w="318" w:type="pct"/>
            <w:shd w:val="clear" w:color="auto" w:fill="FFFFFF"/>
          </w:tcPr>
          <w:p w14:paraId="74846238" w14:textId="77777777" w:rsidR="00ED079B" w:rsidRPr="00507D32" w:rsidRDefault="00ED079B" w:rsidP="001111EE">
            <w:pPr>
              <w:snapToGrid w:val="0"/>
              <w:spacing w:after="0"/>
              <w:jc w:val="left"/>
              <w:rPr>
                <w:ins w:id="2639" w:author="Raphael Malyankar" w:date="2023-03-21T22:10:00Z"/>
                <w:rFonts w:cs="Arial"/>
                <w:sz w:val="18"/>
                <w:szCs w:val="18"/>
              </w:rPr>
            </w:pPr>
            <w:ins w:id="2640" w:author="Raphael Malyankar" w:date="2023-03-21T22:10:00Z">
              <w:r w:rsidRPr="00507D32">
                <w:rPr>
                  <w:rFonts w:cs="Arial"/>
                  <w:sz w:val="18"/>
                  <w:szCs w:val="18"/>
                </w:rPr>
                <w:lastRenderedPageBreak/>
                <w:t>Attribute</w:t>
              </w:r>
            </w:ins>
          </w:p>
        </w:tc>
        <w:tc>
          <w:tcPr>
            <w:tcW w:w="1158" w:type="pct"/>
            <w:gridSpan w:val="2"/>
            <w:shd w:val="clear" w:color="auto" w:fill="FFFFFF"/>
            <w:tcMar>
              <w:left w:w="58" w:type="dxa"/>
              <w:right w:w="58" w:type="dxa"/>
            </w:tcMar>
          </w:tcPr>
          <w:p w14:paraId="15B9019F" w14:textId="77777777" w:rsidR="00ED079B" w:rsidRPr="00507D32" w:rsidRDefault="00ED079B" w:rsidP="001111EE">
            <w:pPr>
              <w:snapToGrid w:val="0"/>
              <w:spacing w:after="0"/>
              <w:jc w:val="left"/>
              <w:rPr>
                <w:ins w:id="2641" w:author="Raphael Malyankar" w:date="2023-03-21T22:10:00Z"/>
                <w:rFonts w:cs="Arial"/>
                <w:sz w:val="18"/>
                <w:szCs w:val="18"/>
              </w:rPr>
            </w:pPr>
            <w:ins w:id="2642" w:author="Raphael Malyankar" w:date="2023-03-21T22:10:00Z">
              <w:r w:rsidRPr="00507D32">
                <w:rPr>
                  <w:rFonts w:cs="Arial"/>
                  <w:sz w:val="18"/>
                  <w:szCs w:val="18"/>
                </w:rPr>
                <w:t>dataServerIdentifier</w:t>
              </w:r>
            </w:ins>
          </w:p>
        </w:tc>
        <w:tc>
          <w:tcPr>
            <w:tcW w:w="1286" w:type="pct"/>
            <w:shd w:val="clear" w:color="auto" w:fill="FFFFFF"/>
            <w:tcMar>
              <w:left w:w="58" w:type="dxa"/>
              <w:right w:w="58" w:type="dxa"/>
            </w:tcMar>
          </w:tcPr>
          <w:p w14:paraId="757FED3A" w14:textId="77777777" w:rsidR="00ED079B" w:rsidRPr="00507D32" w:rsidRDefault="00ED079B" w:rsidP="001111EE">
            <w:pPr>
              <w:snapToGrid w:val="0"/>
              <w:spacing w:after="0"/>
              <w:jc w:val="left"/>
              <w:rPr>
                <w:ins w:id="2643" w:author="Raphael Malyankar" w:date="2023-03-21T22:10:00Z"/>
                <w:rFonts w:cs="Arial"/>
                <w:sz w:val="18"/>
                <w:szCs w:val="18"/>
              </w:rPr>
            </w:pPr>
            <w:ins w:id="2644" w:author="Raphael Malyankar" w:date="2023-03-21T22:10:00Z">
              <w:r w:rsidRPr="00507D32">
                <w:rPr>
                  <w:rFonts w:cs="Arial"/>
                  <w:sz w:val="18"/>
                  <w:szCs w:val="18"/>
                </w:rPr>
                <w:t>Identifies the data server for the permit</w:t>
              </w:r>
            </w:ins>
          </w:p>
        </w:tc>
        <w:tc>
          <w:tcPr>
            <w:tcW w:w="224" w:type="pct"/>
            <w:shd w:val="clear" w:color="auto" w:fill="FFFFFF"/>
            <w:tcMar>
              <w:left w:w="58" w:type="dxa"/>
              <w:right w:w="58" w:type="dxa"/>
            </w:tcMar>
          </w:tcPr>
          <w:p w14:paraId="47BCBA50" w14:textId="77777777" w:rsidR="00ED079B" w:rsidRPr="00507D32" w:rsidRDefault="00ED079B" w:rsidP="001111EE">
            <w:pPr>
              <w:snapToGrid w:val="0"/>
              <w:spacing w:after="0"/>
              <w:jc w:val="center"/>
              <w:rPr>
                <w:ins w:id="2645" w:author="Raphael Malyankar" w:date="2023-03-21T22:10:00Z"/>
                <w:rFonts w:cs="Arial"/>
                <w:sz w:val="18"/>
                <w:szCs w:val="18"/>
              </w:rPr>
            </w:pPr>
            <w:ins w:id="2646" w:author="Raphael Malyankar" w:date="2023-03-21T22:10:00Z">
              <w:r w:rsidRPr="00507D32">
                <w:rPr>
                  <w:rFonts w:cs="Arial"/>
                  <w:sz w:val="18"/>
                  <w:szCs w:val="18"/>
                </w:rPr>
                <w:t>0..1</w:t>
              </w:r>
            </w:ins>
          </w:p>
        </w:tc>
        <w:tc>
          <w:tcPr>
            <w:tcW w:w="1125" w:type="pct"/>
            <w:gridSpan w:val="2"/>
            <w:shd w:val="clear" w:color="auto" w:fill="FFFFFF"/>
            <w:tcMar>
              <w:left w:w="58" w:type="dxa"/>
              <w:right w:w="58" w:type="dxa"/>
            </w:tcMar>
          </w:tcPr>
          <w:p w14:paraId="2E446CCD" w14:textId="77777777" w:rsidR="00ED079B" w:rsidRPr="00507D32" w:rsidRDefault="00ED079B" w:rsidP="001111EE">
            <w:pPr>
              <w:snapToGrid w:val="0"/>
              <w:spacing w:after="0"/>
              <w:jc w:val="left"/>
              <w:rPr>
                <w:ins w:id="2647" w:author="Raphael Malyankar" w:date="2023-03-21T22:10:00Z"/>
                <w:rFonts w:cs="Arial"/>
                <w:sz w:val="18"/>
                <w:szCs w:val="18"/>
              </w:rPr>
            </w:pPr>
            <w:ins w:id="2648" w:author="Raphael Malyankar" w:date="2023-03-21T22:10:00Z">
              <w:r w:rsidRPr="00507D32">
                <w:rPr>
                  <w:rFonts w:cs="Arial"/>
                  <w:sz w:val="18"/>
                  <w:szCs w:val="18"/>
                </w:rPr>
                <w:t>CharacterString</w:t>
              </w:r>
            </w:ins>
          </w:p>
        </w:tc>
        <w:tc>
          <w:tcPr>
            <w:tcW w:w="889" w:type="pct"/>
            <w:gridSpan w:val="3"/>
            <w:shd w:val="clear" w:color="auto" w:fill="FFFFFF"/>
            <w:tcMar>
              <w:left w:w="58" w:type="dxa"/>
              <w:right w:w="58" w:type="dxa"/>
            </w:tcMar>
          </w:tcPr>
          <w:p w14:paraId="120EB0DE" w14:textId="77777777" w:rsidR="00ED079B" w:rsidRPr="00507D32" w:rsidRDefault="00ED079B" w:rsidP="001111EE">
            <w:pPr>
              <w:snapToGrid w:val="0"/>
              <w:spacing w:after="0"/>
              <w:jc w:val="left"/>
              <w:rPr>
                <w:ins w:id="2649" w:author="Raphael Malyankar" w:date="2023-03-21T22:10:00Z"/>
                <w:rFonts w:cs="Arial"/>
                <w:sz w:val="18"/>
                <w:szCs w:val="18"/>
              </w:rPr>
            </w:pPr>
          </w:p>
        </w:tc>
      </w:tr>
      <w:tr w:rsidR="00ED079B" w:rsidRPr="00EA68F3" w14:paraId="5139DEAB" w14:textId="77777777" w:rsidTr="00FE6ABD">
        <w:trPr>
          <w:cantSplit/>
          <w:trHeight w:val="495"/>
          <w:ins w:id="2650" w:author="Raphael Malyankar" w:date="2023-03-21T22:10:00Z"/>
        </w:trPr>
        <w:tc>
          <w:tcPr>
            <w:tcW w:w="318" w:type="pct"/>
            <w:shd w:val="clear" w:color="auto" w:fill="FFFFFF"/>
          </w:tcPr>
          <w:p w14:paraId="255D0AA8" w14:textId="77777777" w:rsidR="00ED079B" w:rsidRPr="00507D32" w:rsidRDefault="00ED079B" w:rsidP="001111EE">
            <w:pPr>
              <w:snapToGrid w:val="0"/>
              <w:spacing w:after="0"/>
              <w:jc w:val="left"/>
              <w:rPr>
                <w:ins w:id="2651" w:author="Raphael Malyankar" w:date="2023-03-21T22:10:00Z"/>
                <w:rFonts w:cs="Arial"/>
                <w:sz w:val="18"/>
                <w:szCs w:val="18"/>
              </w:rPr>
            </w:pPr>
            <w:ins w:id="2652" w:author="Raphael Malyankar" w:date="2023-03-21T22:10:00Z">
              <w:r w:rsidRPr="00507D32">
                <w:rPr>
                  <w:rFonts w:cs="Arial"/>
                  <w:sz w:val="18"/>
                  <w:szCs w:val="18"/>
                </w:rPr>
                <w:t>Role</w:t>
              </w:r>
            </w:ins>
          </w:p>
        </w:tc>
        <w:tc>
          <w:tcPr>
            <w:tcW w:w="1158" w:type="pct"/>
            <w:gridSpan w:val="2"/>
            <w:shd w:val="clear" w:color="auto" w:fill="FFFFFF"/>
            <w:tcMar>
              <w:left w:w="58" w:type="dxa"/>
              <w:right w:w="58" w:type="dxa"/>
            </w:tcMar>
          </w:tcPr>
          <w:p w14:paraId="7D6EA379" w14:textId="77777777" w:rsidR="00ED079B" w:rsidRPr="00507D32" w:rsidRDefault="00ED079B" w:rsidP="001111EE">
            <w:pPr>
              <w:snapToGrid w:val="0"/>
              <w:spacing w:after="0"/>
              <w:jc w:val="left"/>
              <w:rPr>
                <w:ins w:id="2653" w:author="Raphael Malyankar" w:date="2023-03-21T22:10:00Z"/>
                <w:rFonts w:cs="Arial"/>
                <w:sz w:val="18"/>
                <w:szCs w:val="18"/>
              </w:rPr>
            </w:pPr>
            <w:commentRangeStart w:id="2654"/>
            <w:ins w:id="2655" w:author="Raphael Malyankar" w:date="2023-03-21T22:10:00Z">
              <w:r w:rsidRPr="00507D32">
                <w:rPr>
                  <w:rFonts w:cs="Arial"/>
                  <w:sz w:val="18"/>
                  <w:szCs w:val="18"/>
                </w:rPr>
                <w:t>datasetDiscoveryMetadata</w:t>
              </w:r>
            </w:ins>
            <w:commentRangeEnd w:id="2654"/>
            <w:ins w:id="2656" w:author="Raphael Malyankar" w:date="2023-05-05T18:39:00Z">
              <w:r w:rsidR="001111EE">
                <w:rPr>
                  <w:rStyle w:val="CommentReference"/>
                </w:rPr>
                <w:commentReference w:id="2654"/>
              </w:r>
            </w:ins>
          </w:p>
        </w:tc>
        <w:tc>
          <w:tcPr>
            <w:tcW w:w="1286" w:type="pct"/>
            <w:shd w:val="clear" w:color="auto" w:fill="FFFFFF"/>
            <w:tcMar>
              <w:left w:w="58" w:type="dxa"/>
              <w:right w:w="58" w:type="dxa"/>
            </w:tcMar>
          </w:tcPr>
          <w:p w14:paraId="18824DFF" w14:textId="77777777" w:rsidR="00ED079B" w:rsidRPr="00507D32" w:rsidRDefault="00ED079B" w:rsidP="001111EE">
            <w:pPr>
              <w:snapToGrid w:val="0"/>
              <w:spacing w:after="0"/>
              <w:jc w:val="left"/>
              <w:rPr>
                <w:ins w:id="2657" w:author="Raphael Malyankar" w:date="2023-03-21T22:10:00Z"/>
                <w:rFonts w:cs="Arial"/>
                <w:sz w:val="18"/>
                <w:szCs w:val="18"/>
              </w:rPr>
            </w:pPr>
            <w:ins w:id="2658" w:author="Raphael Malyankar" w:date="2023-03-21T22:10:00Z">
              <w:r w:rsidRPr="00507D32">
                <w:rPr>
                  <w:rFonts w:cs="Arial"/>
                  <w:sz w:val="18"/>
                  <w:szCs w:val="18"/>
                </w:rPr>
                <w:t>Exchange Catalogues may include or reference discovery metadata for the datasets in the Exchange Set</w:t>
              </w:r>
            </w:ins>
          </w:p>
        </w:tc>
        <w:tc>
          <w:tcPr>
            <w:tcW w:w="224" w:type="pct"/>
            <w:shd w:val="clear" w:color="auto" w:fill="FFFFFF"/>
            <w:tcMar>
              <w:left w:w="58" w:type="dxa"/>
              <w:right w:w="58" w:type="dxa"/>
            </w:tcMar>
          </w:tcPr>
          <w:p w14:paraId="59F6FEFC" w14:textId="77777777" w:rsidR="00ED079B" w:rsidRPr="00507D32" w:rsidRDefault="00ED079B" w:rsidP="001111EE">
            <w:pPr>
              <w:snapToGrid w:val="0"/>
              <w:spacing w:after="0"/>
              <w:jc w:val="center"/>
              <w:rPr>
                <w:ins w:id="2659" w:author="Raphael Malyankar" w:date="2023-03-21T22:10:00Z"/>
                <w:rFonts w:cs="Arial"/>
                <w:sz w:val="18"/>
                <w:szCs w:val="18"/>
              </w:rPr>
            </w:pPr>
            <w:ins w:id="2660" w:author="Raphael Malyankar" w:date="2023-03-21T22:10:00Z">
              <w:r w:rsidRPr="00507D32">
                <w:rPr>
                  <w:rFonts w:cs="Arial"/>
                  <w:sz w:val="18"/>
                  <w:szCs w:val="18"/>
                </w:rPr>
                <w:t>0..*</w:t>
              </w:r>
            </w:ins>
          </w:p>
        </w:tc>
        <w:tc>
          <w:tcPr>
            <w:tcW w:w="1125" w:type="pct"/>
            <w:gridSpan w:val="2"/>
            <w:shd w:val="clear" w:color="auto" w:fill="FFFFFF"/>
            <w:tcMar>
              <w:left w:w="58" w:type="dxa"/>
              <w:right w:w="58" w:type="dxa"/>
            </w:tcMar>
          </w:tcPr>
          <w:p w14:paraId="73A0F118" w14:textId="77777777" w:rsidR="00ED079B" w:rsidRPr="00507D32" w:rsidRDefault="00ED079B" w:rsidP="001111EE">
            <w:pPr>
              <w:snapToGrid w:val="0"/>
              <w:spacing w:after="0"/>
              <w:jc w:val="left"/>
              <w:rPr>
                <w:ins w:id="2661" w:author="Raphael Malyankar" w:date="2023-03-21T22:10:00Z"/>
                <w:rFonts w:cs="Arial"/>
                <w:sz w:val="18"/>
                <w:szCs w:val="18"/>
              </w:rPr>
            </w:pPr>
            <w:ins w:id="2662" w:author="Raphael Malyankar" w:date="2023-03-21T22:10:00Z">
              <w:r w:rsidRPr="00507D32">
                <w:rPr>
                  <w:rFonts w:cs="Arial"/>
                  <w:sz w:val="18"/>
                  <w:szCs w:val="18"/>
                </w:rPr>
                <w:t>Aggregation S100_DatasetDiscoveryMetadata</w:t>
              </w:r>
            </w:ins>
          </w:p>
        </w:tc>
        <w:tc>
          <w:tcPr>
            <w:tcW w:w="889" w:type="pct"/>
            <w:gridSpan w:val="3"/>
            <w:shd w:val="clear" w:color="auto" w:fill="FFFFFF"/>
            <w:tcMar>
              <w:left w:w="58" w:type="dxa"/>
              <w:right w:w="58" w:type="dxa"/>
            </w:tcMar>
          </w:tcPr>
          <w:p w14:paraId="004E26F9" w14:textId="77777777" w:rsidR="00ED079B" w:rsidRPr="00507D32" w:rsidRDefault="00ED079B" w:rsidP="001111EE">
            <w:pPr>
              <w:snapToGrid w:val="0"/>
              <w:spacing w:after="0"/>
              <w:jc w:val="left"/>
              <w:rPr>
                <w:ins w:id="2663" w:author="Raphael Malyankar" w:date="2023-03-21T22:10:00Z"/>
                <w:rFonts w:cs="Arial"/>
                <w:sz w:val="18"/>
                <w:szCs w:val="18"/>
              </w:rPr>
            </w:pPr>
          </w:p>
        </w:tc>
      </w:tr>
      <w:tr w:rsidR="00ED079B" w:rsidRPr="00EA68F3" w14:paraId="3F122A0D" w14:textId="77777777" w:rsidTr="00FE6ABD">
        <w:trPr>
          <w:cantSplit/>
          <w:trHeight w:val="495"/>
          <w:ins w:id="2664" w:author="Raphael Malyankar" w:date="2023-03-21T22:10:00Z"/>
        </w:trPr>
        <w:tc>
          <w:tcPr>
            <w:tcW w:w="318" w:type="pct"/>
            <w:shd w:val="clear" w:color="auto" w:fill="FFFFFF"/>
          </w:tcPr>
          <w:p w14:paraId="34203983" w14:textId="77777777" w:rsidR="00ED079B" w:rsidRPr="00507D32" w:rsidRDefault="00ED079B" w:rsidP="001111EE">
            <w:pPr>
              <w:snapToGrid w:val="0"/>
              <w:spacing w:after="0"/>
              <w:jc w:val="left"/>
              <w:rPr>
                <w:ins w:id="2665" w:author="Raphael Malyankar" w:date="2023-03-21T22:10:00Z"/>
                <w:rFonts w:cs="Arial"/>
                <w:sz w:val="18"/>
                <w:szCs w:val="18"/>
              </w:rPr>
            </w:pPr>
            <w:ins w:id="2666" w:author="Raphael Malyankar" w:date="2023-03-21T22:10:00Z">
              <w:r w:rsidRPr="00507D32">
                <w:rPr>
                  <w:rFonts w:cs="Arial"/>
                  <w:sz w:val="18"/>
                  <w:szCs w:val="18"/>
                </w:rPr>
                <w:t>Role</w:t>
              </w:r>
            </w:ins>
          </w:p>
        </w:tc>
        <w:tc>
          <w:tcPr>
            <w:tcW w:w="1158" w:type="pct"/>
            <w:gridSpan w:val="2"/>
            <w:shd w:val="clear" w:color="auto" w:fill="FFFFFF"/>
            <w:tcMar>
              <w:left w:w="58" w:type="dxa"/>
              <w:right w:w="58" w:type="dxa"/>
            </w:tcMar>
          </w:tcPr>
          <w:p w14:paraId="534B3453" w14:textId="77777777" w:rsidR="00ED079B" w:rsidRPr="00507D32" w:rsidRDefault="00ED079B" w:rsidP="001111EE">
            <w:pPr>
              <w:snapToGrid w:val="0"/>
              <w:spacing w:after="0"/>
              <w:jc w:val="left"/>
              <w:rPr>
                <w:ins w:id="2667" w:author="Raphael Malyankar" w:date="2023-03-21T22:10:00Z"/>
                <w:rFonts w:cs="Arial"/>
                <w:sz w:val="18"/>
                <w:szCs w:val="18"/>
              </w:rPr>
            </w:pPr>
            <w:ins w:id="2668" w:author="Raphael Malyankar" w:date="2023-03-21T22:10:00Z">
              <w:r w:rsidRPr="00507D32">
                <w:rPr>
                  <w:rFonts w:cs="Arial"/>
                  <w:sz w:val="18"/>
                  <w:szCs w:val="18"/>
                </w:rPr>
                <w:t>catalogueDiscoveryMetadata</w:t>
              </w:r>
            </w:ins>
          </w:p>
        </w:tc>
        <w:tc>
          <w:tcPr>
            <w:tcW w:w="1286" w:type="pct"/>
            <w:shd w:val="clear" w:color="auto" w:fill="FFFFFF"/>
            <w:tcMar>
              <w:left w:w="58" w:type="dxa"/>
              <w:right w:w="58" w:type="dxa"/>
            </w:tcMar>
          </w:tcPr>
          <w:p w14:paraId="072336E9" w14:textId="77777777" w:rsidR="00ED079B" w:rsidRPr="00507D32" w:rsidRDefault="00ED079B" w:rsidP="001111EE">
            <w:pPr>
              <w:snapToGrid w:val="0"/>
              <w:spacing w:after="0"/>
              <w:jc w:val="left"/>
              <w:rPr>
                <w:ins w:id="2669" w:author="Raphael Malyankar" w:date="2023-03-21T22:10:00Z"/>
                <w:rFonts w:cs="Arial"/>
                <w:sz w:val="18"/>
                <w:szCs w:val="18"/>
              </w:rPr>
            </w:pPr>
            <w:ins w:id="2670" w:author="Raphael Malyankar" w:date="2023-03-21T22:10:00Z">
              <w:r w:rsidRPr="00507D32">
                <w:rPr>
                  <w:rFonts w:cs="Arial"/>
                  <w:sz w:val="18"/>
                  <w:szCs w:val="18"/>
                </w:rPr>
                <w:t>Metadata for Catalogue</w:t>
              </w:r>
            </w:ins>
          </w:p>
        </w:tc>
        <w:tc>
          <w:tcPr>
            <w:tcW w:w="224" w:type="pct"/>
            <w:shd w:val="clear" w:color="auto" w:fill="FFFFFF"/>
            <w:tcMar>
              <w:left w:w="58" w:type="dxa"/>
              <w:right w:w="58" w:type="dxa"/>
            </w:tcMar>
          </w:tcPr>
          <w:p w14:paraId="6CFE4B8E" w14:textId="77777777" w:rsidR="00ED079B" w:rsidRPr="00507D32" w:rsidRDefault="00ED079B" w:rsidP="001111EE">
            <w:pPr>
              <w:snapToGrid w:val="0"/>
              <w:spacing w:after="0"/>
              <w:jc w:val="center"/>
              <w:rPr>
                <w:ins w:id="2671" w:author="Raphael Malyankar" w:date="2023-03-21T22:10:00Z"/>
                <w:rFonts w:cs="Arial"/>
                <w:sz w:val="18"/>
                <w:szCs w:val="18"/>
              </w:rPr>
            </w:pPr>
            <w:ins w:id="2672" w:author="Raphael Malyankar" w:date="2023-03-21T22:10:00Z">
              <w:r w:rsidRPr="00507D32">
                <w:rPr>
                  <w:rFonts w:cs="Arial"/>
                  <w:sz w:val="18"/>
                  <w:szCs w:val="18"/>
                </w:rPr>
                <w:t>0..*</w:t>
              </w:r>
            </w:ins>
          </w:p>
        </w:tc>
        <w:tc>
          <w:tcPr>
            <w:tcW w:w="1125" w:type="pct"/>
            <w:gridSpan w:val="2"/>
            <w:shd w:val="clear" w:color="auto" w:fill="FFFFFF"/>
            <w:tcMar>
              <w:left w:w="58" w:type="dxa"/>
              <w:right w:w="58" w:type="dxa"/>
            </w:tcMar>
          </w:tcPr>
          <w:p w14:paraId="72A5684A" w14:textId="77777777" w:rsidR="00ED079B" w:rsidRPr="00507D32" w:rsidRDefault="00ED079B" w:rsidP="001111EE">
            <w:pPr>
              <w:snapToGrid w:val="0"/>
              <w:spacing w:after="0"/>
              <w:jc w:val="left"/>
              <w:rPr>
                <w:ins w:id="2673" w:author="Raphael Malyankar" w:date="2023-03-21T22:10:00Z"/>
                <w:rFonts w:cs="Arial"/>
                <w:sz w:val="18"/>
                <w:szCs w:val="18"/>
              </w:rPr>
            </w:pPr>
            <w:ins w:id="2674" w:author="Raphael Malyankar" w:date="2023-03-21T22:10:00Z">
              <w:r w:rsidRPr="00507D32">
                <w:rPr>
                  <w:rFonts w:cs="Arial"/>
                  <w:sz w:val="18"/>
                  <w:szCs w:val="18"/>
                </w:rPr>
                <w:t>Aggregation S100_CatalogueDiscoveryMetadata</w:t>
              </w:r>
            </w:ins>
          </w:p>
        </w:tc>
        <w:tc>
          <w:tcPr>
            <w:tcW w:w="889" w:type="pct"/>
            <w:gridSpan w:val="3"/>
            <w:shd w:val="clear" w:color="auto" w:fill="FFFFFF"/>
            <w:tcMar>
              <w:left w:w="58" w:type="dxa"/>
              <w:right w:w="58" w:type="dxa"/>
            </w:tcMar>
          </w:tcPr>
          <w:p w14:paraId="4E9ED9B1" w14:textId="77777777" w:rsidR="00ED079B" w:rsidRPr="00507D32" w:rsidRDefault="00ED079B" w:rsidP="001111EE">
            <w:pPr>
              <w:snapToGrid w:val="0"/>
              <w:spacing w:after="0"/>
              <w:jc w:val="left"/>
              <w:rPr>
                <w:ins w:id="2675" w:author="Raphael Malyankar" w:date="2023-03-21T22:10:00Z"/>
                <w:rFonts w:cs="Arial"/>
                <w:sz w:val="18"/>
                <w:szCs w:val="18"/>
              </w:rPr>
            </w:pPr>
            <w:ins w:id="2676" w:author="Raphael Malyankar" w:date="2023-03-21T22:10:00Z">
              <w:r w:rsidRPr="00507D32">
                <w:rPr>
                  <w:rFonts w:cs="Arial"/>
                  <w:sz w:val="18"/>
                  <w:szCs w:val="18"/>
                </w:rPr>
                <w:t>Metadata for the Feature, Portrayal and Interoperability Catalogues, if any</w:t>
              </w:r>
            </w:ins>
          </w:p>
        </w:tc>
      </w:tr>
      <w:tr w:rsidR="00ED079B" w:rsidRPr="00EA68F3" w14:paraId="15C4ACBE" w14:textId="77777777" w:rsidTr="00FE6ABD">
        <w:trPr>
          <w:cantSplit/>
          <w:trHeight w:val="495"/>
          <w:ins w:id="2677" w:author="Raphael Malyankar" w:date="2023-03-21T22:10:00Z"/>
        </w:trPr>
        <w:tc>
          <w:tcPr>
            <w:tcW w:w="318" w:type="pct"/>
            <w:shd w:val="clear" w:color="auto" w:fill="FFFFFF"/>
          </w:tcPr>
          <w:p w14:paraId="36E40AE4" w14:textId="77777777" w:rsidR="00ED079B" w:rsidRPr="00507D32" w:rsidRDefault="00ED079B" w:rsidP="001111EE">
            <w:pPr>
              <w:snapToGrid w:val="0"/>
              <w:spacing w:after="0"/>
              <w:jc w:val="left"/>
              <w:rPr>
                <w:ins w:id="2678" w:author="Raphael Malyankar" w:date="2023-03-21T22:10:00Z"/>
                <w:rFonts w:cs="Arial"/>
                <w:sz w:val="18"/>
                <w:szCs w:val="18"/>
                <w:lang w:eastAsia="ar-SA"/>
              </w:rPr>
            </w:pPr>
            <w:ins w:id="2679" w:author="Raphael Malyankar" w:date="2023-03-21T22:10:00Z">
              <w:r w:rsidRPr="00507D32">
                <w:rPr>
                  <w:rFonts w:cs="Arial"/>
                  <w:sz w:val="18"/>
                  <w:szCs w:val="18"/>
                </w:rPr>
                <w:t>Role</w:t>
              </w:r>
            </w:ins>
          </w:p>
        </w:tc>
        <w:tc>
          <w:tcPr>
            <w:tcW w:w="1158" w:type="pct"/>
            <w:gridSpan w:val="2"/>
            <w:shd w:val="clear" w:color="auto" w:fill="FFFFFF"/>
            <w:tcMar>
              <w:left w:w="58" w:type="dxa"/>
              <w:right w:w="58" w:type="dxa"/>
            </w:tcMar>
          </w:tcPr>
          <w:p w14:paraId="6582A252" w14:textId="77777777" w:rsidR="00ED079B" w:rsidRPr="00507D32" w:rsidRDefault="00ED079B" w:rsidP="001111EE">
            <w:pPr>
              <w:snapToGrid w:val="0"/>
              <w:spacing w:after="0"/>
              <w:jc w:val="left"/>
              <w:rPr>
                <w:ins w:id="2680" w:author="Raphael Malyankar" w:date="2023-03-21T22:10:00Z"/>
                <w:rFonts w:cs="Arial"/>
                <w:sz w:val="18"/>
                <w:szCs w:val="18"/>
              </w:rPr>
            </w:pPr>
            <w:ins w:id="2681" w:author="Raphael Malyankar" w:date="2023-03-21T22:10:00Z">
              <w:r w:rsidRPr="00507D32">
                <w:rPr>
                  <w:rFonts w:cs="Arial"/>
                  <w:sz w:val="18"/>
                  <w:szCs w:val="18"/>
                </w:rPr>
                <w:t>supportFileDiscoveryMetadata</w:t>
              </w:r>
            </w:ins>
          </w:p>
        </w:tc>
        <w:tc>
          <w:tcPr>
            <w:tcW w:w="1286" w:type="pct"/>
            <w:shd w:val="clear" w:color="auto" w:fill="FFFFFF"/>
            <w:tcMar>
              <w:left w:w="58" w:type="dxa"/>
              <w:right w:w="58" w:type="dxa"/>
            </w:tcMar>
          </w:tcPr>
          <w:p w14:paraId="5F9A074B" w14:textId="77777777" w:rsidR="00ED079B" w:rsidRPr="00507D32" w:rsidRDefault="00ED079B" w:rsidP="001111EE">
            <w:pPr>
              <w:snapToGrid w:val="0"/>
              <w:spacing w:after="0"/>
              <w:jc w:val="left"/>
              <w:rPr>
                <w:ins w:id="2682" w:author="Raphael Malyankar" w:date="2023-03-21T22:10:00Z"/>
                <w:rFonts w:cs="Arial"/>
                <w:sz w:val="18"/>
                <w:szCs w:val="18"/>
              </w:rPr>
            </w:pPr>
            <w:ins w:id="2683" w:author="Raphael Malyankar" w:date="2023-03-21T22:10:00Z">
              <w:r w:rsidRPr="00507D32">
                <w:rPr>
                  <w:rFonts w:cs="Arial"/>
                  <w:sz w:val="18"/>
                  <w:szCs w:val="18"/>
                </w:rPr>
                <w:t>Exchange Catalogues may include or reference discovery metadata for the support files in the Exchange Set</w:t>
              </w:r>
            </w:ins>
          </w:p>
        </w:tc>
        <w:tc>
          <w:tcPr>
            <w:tcW w:w="224" w:type="pct"/>
            <w:shd w:val="clear" w:color="auto" w:fill="FFFFFF"/>
            <w:tcMar>
              <w:left w:w="58" w:type="dxa"/>
              <w:right w:w="58" w:type="dxa"/>
            </w:tcMar>
          </w:tcPr>
          <w:p w14:paraId="3316AA7A" w14:textId="78537584" w:rsidR="00ED079B" w:rsidRPr="00507D32" w:rsidRDefault="006135C6" w:rsidP="001111EE">
            <w:pPr>
              <w:snapToGrid w:val="0"/>
              <w:spacing w:after="0"/>
              <w:jc w:val="center"/>
              <w:rPr>
                <w:ins w:id="2684" w:author="Raphael Malyankar" w:date="2023-03-21T22:10:00Z"/>
                <w:rFonts w:cs="Arial"/>
                <w:sz w:val="18"/>
                <w:szCs w:val="18"/>
              </w:rPr>
            </w:pPr>
            <w:ins w:id="2685" w:author="Raphael Malyankar" w:date="2023-05-11T23:15:00Z">
              <w:r w:rsidRPr="002F292D">
                <w:rPr>
                  <w:rFonts w:cs="Arial"/>
                  <w:b/>
                  <w:bCs/>
                  <w:sz w:val="18"/>
                  <w:szCs w:val="18"/>
                </w:rPr>
                <w:t>1</w:t>
              </w:r>
            </w:ins>
            <w:ins w:id="2686" w:author="Raphael Malyankar" w:date="2023-03-21T22:10:00Z">
              <w:r w:rsidR="00ED079B" w:rsidRPr="00507D32">
                <w:rPr>
                  <w:rFonts w:cs="Arial"/>
                  <w:sz w:val="18"/>
                  <w:szCs w:val="18"/>
                </w:rPr>
                <w:t>..*</w:t>
              </w:r>
            </w:ins>
          </w:p>
        </w:tc>
        <w:tc>
          <w:tcPr>
            <w:tcW w:w="1125" w:type="pct"/>
            <w:gridSpan w:val="2"/>
            <w:shd w:val="clear" w:color="auto" w:fill="FFFFFF"/>
            <w:tcMar>
              <w:left w:w="58" w:type="dxa"/>
              <w:right w:w="58" w:type="dxa"/>
            </w:tcMar>
          </w:tcPr>
          <w:p w14:paraId="0796E92F" w14:textId="77777777" w:rsidR="00ED079B" w:rsidRPr="00507D32" w:rsidRDefault="00ED079B" w:rsidP="001111EE">
            <w:pPr>
              <w:snapToGrid w:val="0"/>
              <w:spacing w:after="0"/>
              <w:jc w:val="left"/>
              <w:rPr>
                <w:ins w:id="2687" w:author="Raphael Malyankar" w:date="2023-03-21T22:10:00Z"/>
                <w:rFonts w:cs="Arial"/>
                <w:sz w:val="18"/>
                <w:szCs w:val="18"/>
              </w:rPr>
            </w:pPr>
            <w:ins w:id="2688" w:author="Raphael Malyankar" w:date="2023-03-21T22:10:00Z">
              <w:r w:rsidRPr="00507D32">
                <w:rPr>
                  <w:rFonts w:cs="Arial"/>
                  <w:sz w:val="18"/>
                  <w:szCs w:val="18"/>
                </w:rPr>
                <w:t>Aggregation S100_SupportFileDiscoveryMetadata</w:t>
              </w:r>
            </w:ins>
          </w:p>
        </w:tc>
        <w:tc>
          <w:tcPr>
            <w:tcW w:w="889" w:type="pct"/>
            <w:gridSpan w:val="3"/>
            <w:shd w:val="clear" w:color="auto" w:fill="FFFFFF"/>
            <w:tcMar>
              <w:left w:w="58" w:type="dxa"/>
              <w:right w:w="58" w:type="dxa"/>
            </w:tcMar>
          </w:tcPr>
          <w:p w14:paraId="437C61E7" w14:textId="5A3A3B5B" w:rsidR="00ED079B" w:rsidRPr="002F292D" w:rsidRDefault="006135C6" w:rsidP="001111EE">
            <w:pPr>
              <w:snapToGrid w:val="0"/>
              <w:spacing w:after="0"/>
              <w:jc w:val="left"/>
              <w:rPr>
                <w:ins w:id="2689" w:author="Raphael Malyankar" w:date="2023-03-21T22:10:00Z"/>
                <w:rFonts w:cs="Arial"/>
                <w:b/>
                <w:bCs/>
                <w:sz w:val="18"/>
                <w:szCs w:val="18"/>
              </w:rPr>
            </w:pPr>
            <w:ins w:id="2690" w:author="Raphael Malyankar" w:date="2023-05-11T23:16:00Z">
              <w:r w:rsidRPr="002F292D">
                <w:rPr>
                  <w:rFonts w:cs="Arial"/>
                  <w:b/>
                  <w:bCs/>
                  <w:sz w:val="18"/>
                  <w:szCs w:val="18"/>
                </w:rPr>
                <w:t>Mandatory in S-98. The “dictionary of product specifications” (</w:t>
              </w:r>
            </w:ins>
            <w:ins w:id="2691" w:author="Raphael Malyankar" w:date="2023-05-11T23:17:00Z">
              <w:r w:rsidRPr="002F292D">
                <w:rPr>
                  <w:rFonts w:cs="Arial"/>
                  <w:b/>
                  <w:bCs/>
                  <w:sz w:val="18"/>
                  <w:szCs w:val="18"/>
                </w:rPr>
                <w:t xml:space="preserve">clause </w:t>
              </w:r>
            </w:ins>
            <w:ins w:id="2692" w:author="Raphael Malyankar" w:date="2023-05-11T23:20:00Z">
              <w:r>
                <w:rPr>
                  <w:rFonts w:cs="Arial"/>
                  <w:b/>
                  <w:bCs/>
                  <w:sz w:val="18"/>
                  <w:szCs w:val="18"/>
                </w:rPr>
                <w:fldChar w:fldCharType="begin"/>
              </w:r>
              <w:r>
                <w:rPr>
                  <w:rFonts w:cs="Arial"/>
                  <w:b/>
                  <w:bCs/>
                  <w:sz w:val="18"/>
                  <w:szCs w:val="18"/>
                </w:rPr>
                <w:instrText xml:space="preserve"> REF _Ref134739642 \r \h </w:instrText>
              </w:r>
            </w:ins>
            <w:r>
              <w:rPr>
                <w:rFonts w:cs="Arial"/>
                <w:b/>
                <w:bCs/>
                <w:sz w:val="18"/>
                <w:szCs w:val="18"/>
              </w:rPr>
            </w:r>
            <w:r>
              <w:rPr>
                <w:rFonts w:cs="Arial"/>
                <w:b/>
                <w:bCs/>
                <w:sz w:val="18"/>
                <w:szCs w:val="18"/>
              </w:rPr>
              <w:fldChar w:fldCharType="separate"/>
            </w:r>
            <w:ins w:id="2693" w:author="Raphael Malyankar" w:date="2023-05-11T23:20:00Z">
              <w:r>
                <w:rPr>
                  <w:rFonts w:cs="Arial"/>
                  <w:b/>
                  <w:bCs/>
                  <w:sz w:val="18"/>
                  <w:szCs w:val="18"/>
                </w:rPr>
                <w:t>11</w:t>
              </w:r>
              <w:r>
                <w:rPr>
                  <w:rFonts w:cs="Arial"/>
                  <w:b/>
                  <w:bCs/>
                  <w:sz w:val="18"/>
                  <w:szCs w:val="18"/>
                </w:rPr>
                <w:fldChar w:fldCharType="end"/>
              </w:r>
            </w:ins>
            <w:ins w:id="2694" w:author="Raphael Malyankar" w:date="2023-05-11T23:17:00Z">
              <w:r w:rsidRPr="002F292D">
                <w:rPr>
                  <w:rFonts w:cs="Arial"/>
                  <w:b/>
                  <w:bCs/>
                  <w:sz w:val="18"/>
                  <w:szCs w:val="18"/>
                </w:rPr>
                <w:t>) must always be included.</w:t>
              </w:r>
            </w:ins>
          </w:p>
        </w:tc>
      </w:tr>
      <w:tr w:rsidR="009E25E8" w:rsidRPr="00773509" w:rsidDel="00ED079B" w14:paraId="23D12EA6" w14:textId="5B0A8BA0"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150"/>
          <w:tblHeader/>
          <w:del w:id="2695"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66F1D1E" w14:textId="1991616B" w:rsidR="009E25E8" w:rsidRPr="00773509" w:rsidDel="00ED079B" w:rsidRDefault="009E25E8">
            <w:pPr>
              <w:snapToGrid w:val="0"/>
              <w:spacing w:before="60" w:after="60"/>
              <w:rPr>
                <w:del w:id="2696" w:author="Raphael Malyankar" w:date="2023-03-21T22:12:00Z"/>
                <w:b/>
                <w:sz w:val="16"/>
                <w:szCs w:val="16"/>
                <w:lang w:eastAsia="ar-SA"/>
              </w:rPr>
            </w:pPr>
            <w:del w:id="2697" w:author="Raphael Malyankar" w:date="2023-03-21T22:12:00Z">
              <w:r w:rsidRPr="00773509" w:rsidDel="00ED079B">
                <w:rPr>
                  <w:b/>
                  <w:sz w:val="16"/>
                  <w:szCs w:val="16"/>
                </w:rPr>
                <w:delText>Role Name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FBCE721" w14:textId="02FD516D" w:rsidR="009E25E8" w:rsidRPr="00773509" w:rsidDel="00ED079B" w:rsidRDefault="009E25E8">
            <w:pPr>
              <w:snapToGrid w:val="0"/>
              <w:spacing w:before="60" w:after="60"/>
              <w:rPr>
                <w:del w:id="2698" w:author="Raphael Malyankar" w:date="2023-03-21T22:12:00Z"/>
                <w:b/>
                <w:sz w:val="16"/>
                <w:szCs w:val="16"/>
              </w:rPr>
            </w:pPr>
            <w:del w:id="2699" w:author="Raphael Malyankar" w:date="2023-03-21T22:12:00Z">
              <w:r w:rsidRPr="00773509" w:rsidDel="00ED079B">
                <w:rPr>
                  <w:b/>
                  <w:sz w:val="16"/>
                  <w:szCs w:val="16"/>
                </w:rPr>
                <w:delText>Name</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CFBD806" w14:textId="0F6D168C" w:rsidR="009E25E8" w:rsidRPr="00773509" w:rsidDel="00ED079B" w:rsidRDefault="009E25E8">
            <w:pPr>
              <w:snapToGrid w:val="0"/>
              <w:spacing w:before="60" w:after="60"/>
              <w:rPr>
                <w:del w:id="2700" w:author="Raphael Malyankar" w:date="2023-03-21T22:12:00Z"/>
                <w:b/>
                <w:sz w:val="16"/>
                <w:szCs w:val="16"/>
              </w:rPr>
            </w:pPr>
            <w:del w:id="2701" w:author="Raphael Malyankar" w:date="2023-03-21T22:12:00Z">
              <w:r w:rsidRPr="00773509" w:rsidDel="00ED079B">
                <w:rPr>
                  <w:b/>
                  <w:sz w:val="16"/>
                  <w:szCs w:val="16"/>
                </w:rPr>
                <w:delText>Description</w:delText>
              </w:r>
            </w:del>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49B1B8C" w14:textId="07250460" w:rsidR="009E25E8" w:rsidRPr="00773509" w:rsidDel="00ED079B" w:rsidRDefault="009E25E8">
            <w:pPr>
              <w:snapToGrid w:val="0"/>
              <w:spacing w:before="60" w:after="60"/>
              <w:jc w:val="center"/>
              <w:rPr>
                <w:del w:id="2702" w:author="Raphael Malyankar" w:date="2023-03-21T22:12:00Z"/>
                <w:b/>
                <w:sz w:val="16"/>
                <w:szCs w:val="16"/>
              </w:rPr>
            </w:pPr>
            <w:del w:id="2703" w:author="Raphael Malyankar" w:date="2023-03-21T22:12:00Z">
              <w:r w:rsidRPr="00773509" w:rsidDel="00ED079B">
                <w:rPr>
                  <w:b/>
                  <w:sz w:val="16"/>
                  <w:szCs w:val="16"/>
                </w:rPr>
                <w:delText>Mult</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D7C9AA2" w14:textId="62BE2CF2" w:rsidR="009E25E8" w:rsidRPr="00773509" w:rsidDel="00ED079B" w:rsidRDefault="009E25E8">
            <w:pPr>
              <w:snapToGrid w:val="0"/>
              <w:spacing w:before="60" w:after="60"/>
              <w:rPr>
                <w:del w:id="2704" w:author="Raphael Malyankar" w:date="2023-03-21T22:12:00Z"/>
                <w:b/>
                <w:sz w:val="16"/>
                <w:szCs w:val="16"/>
              </w:rPr>
            </w:pPr>
            <w:del w:id="2705" w:author="Raphael Malyankar" w:date="2023-03-21T22:12:00Z">
              <w:r w:rsidRPr="00773509" w:rsidDel="00ED079B">
                <w:rPr>
                  <w:b/>
                  <w:sz w:val="16"/>
                  <w:szCs w:val="16"/>
                </w:rPr>
                <w:delText>Type</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0450B58" w14:textId="0C4C028D" w:rsidR="009E25E8" w:rsidRPr="00773509" w:rsidDel="00ED079B" w:rsidRDefault="009E25E8">
            <w:pPr>
              <w:snapToGrid w:val="0"/>
              <w:spacing w:before="60" w:after="60"/>
              <w:rPr>
                <w:del w:id="2706" w:author="Raphael Malyankar" w:date="2023-03-21T22:12:00Z"/>
                <w:b/>
                <w:sz w:val="16"/>
                <w:szCs w:val="16"/>
              </w:rPr>
            </w:pPr>
            <w:del w:id="2707" w:author="Raphael Malyankar" w:date="2023-03-21T22:12:00Z">
              <w:r w:rsidRPr="00773509" w:rsidDel="00ED079B">
                <w:rPr>
                  <w:b/>
                  <w:sz w:val="16"/>
                  <w:szCs w:val="16"/>
                </w:rPr>
                <w:delText>Remarks</w:delText>
              </w:r>
            </w:del>
          </w:p>
        </w:tc>
      </w:tr>
      <w:tr w:rsidR="009E25E8" w:rsidRPr="00773509" w:rsidDel="00ED079B" w14:paraId="6F8635C1" w14:textId="5560694C"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480"/>
          <w:del w:id="2708"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hideMark/>
          </w:tcPr>
          <w:p w14:paraId="2AF75D90" w14:textId="69BEC8E6" w:rsidR="009E25E8" w:rsidRPr="00773509" w:rsidDel="00ED079B" w:rsidRDefault="009E25E8">
            <w:pPr>
              <w:snapToGrid w:val="0"/>
              <w:spacing w:before="60" w:after="60"/>
              <w:rPr>
                <w:del w:id="2709" w:author="Raphael Malyankar" w:date="2023-03-21T22:12:00Z"/>
                <w:sz w:val="16"/>
                <w:szCs w:val="16"/>
              </w:rPr>
            </w:pPr>
            <w:del w:id="2710" w:author="Raphael Malyankar" w:date="2023-03-21T22:12:00Z">
              <w:r w:rsidRPr="00773509" w:rsidDel="00ED079B">
                <w:rPr>
                  <w:sz w:val="16"/>
                  <w:szCs w:val="16"/>
                </w:rPr>
                <w:delText>Class</w:delText>
              </w:r>
            </w:del>
          </w:p>
        </w:tc>
        <w:tc>
          <w:tcPr>
            <w:tcW w:w="829" w:type="pct"/>
            <w:tcBorders>
              <w:top w:val="single" w:sz="4" w:space="0" w:color="000000"/>
              <w:left w:val="single" w:sz="4" w:space="0" w:color="000000"/>
              <w:bottom w:val="single" w:sz="4" w:space="0" w:color="000000"/>
              <w:right w:val="single" w:sz="4" w:space="0" w:color="000000"/>
            </w:tcBorders>
            <w:hideMark/>
          </w:tcPr>
          <w:p w14:paraId="6ECD2D2F" w14:textId="1B7A55B5" w:rsidR="009E25E8" w:rsidRPr="00773509" w:rsidDel="00ED079B" w:rsidRDefault="009E25E8">
            <w:pPr>
              <w:snapToGrid w:val="0"/>
              <w:spacing w:before="60" w:after="60"/>
              <w:rPr>
                <w:del w:id="2711" w:author="Raphael Malyankar" w:date="2023-03-21T22:12:00Z"/>
                <w:sz w:val="16"/>
                <w:szCs w:val="16"/>
              </w:rPr>
            </w:pPr>
            <w:del w:id="2712" w:author="Raphael Malyankar" w:date="2023-03-21T22:12:00Z">
              <w:r w:rsidRPr="00773509" w:rsidDel="00ED079B">
                <w:rPr>
                  <w:sz w:val="16"/>
                  <w:szCs w:val="16"/>
                </w:rPr>
                <w:delText>S100_ExchangeCatalogue</w:delText>
              </w:r>
            </w:del>
          </w:p>
        </w:tc>
        <w:tc>
          <w:tcPr>
            <w:tcW w:w="1286" w:type="pct"/>
            <w:tcBorders>
              <w:top w:val="single" w:sz="4" w:space="0" w:color="000000"/>
              <w:left w:val="single" w:sz="4" w:space="0" w:color="000000"/>
              <w:bottom w:val="single" w:sz="4" w:space="0" w:color="000000"/>
              <w:right w:val="single" w:sz="4" w:space="0" w:color="000000"/>
            </w:tcBorders>
            <w:hideMark/>
          </w:tcPr>
          <w:p w14:paraId="504B560A" w14:textId="52FA9D79" w:rsidR="009E25E8" w:rsidRPr="00773509" w:rsidDel="00ED079B" w:rsidRDefault="009E25E8" w:rsidP="00773509">
            <w:pPr>
              <w:snapToGrid w:val="0"/>
              <w:spacing w:before="60" w:after="60"/>
              <w:jc w:val="left"/>
              <w:rPr>
                <w:del w:id="2713" w:author="Raphael Malyankar" w:date="2023-03-21T22:12:00Z"/>
                <w:sz w:val="16"/>
                <w:szCs w:val="16"/>
              </w:rPr>
            </w:pPr>
            <w:del w:id="2714" w:author="Raphael Malyankar" w:date="2023-03-21T22:12:00Z">
              <w:r w:rsidRPr="00773509" w:rsidDel="00ED079B">
                <w:rPr>
                  <w:sz w:val="16"/>
                  <w:szCs w:val="16"/>
                </w:rPr>
                <w:delText xml:space="preserve">An </w:delText>
              </w:r>
              <w:r w:rsidR="00773509" w:rsidRPr="00773509" w:rsidDel="00ED079B">
                <w:rPr>
                  <w:sz w:val="16"/>
                  <w:szCs w:val="16"/>
                </w:rPr>
                <w:delText>E</w:delText>
              </w:r>
              <w:r w:rsidRPr="00773509" w:rsidDel="00ED079B">
                <w:rPr>
                  <w:sz w:val="16"/>
                  <w:szCs w:val="16"/>
                </w:rPr>
                <w:delText xml:space="preserve">xchange </w:delText>
              </w:r>
              <w:r w:rsidR="00773509" w:rsidRPr="00773509" w:rsidDel="00ED079B">
                <w:rPr>
                  <w:sz w:val="16"/>
                  <w:szCs w:val="16"/>
                </w:rPr>
                <w:delText>C</w:delText>
              </w:r>
              <w:r w:rsidRPr="00773509" w:rsidDel="00ED079B">
                <w:rPr>
                  <w:sz w:val="16"/>
                  <w:szCs w:val="16"/>
                </w:rPr>
                <w:delText xml:space="preserve">atalogue contains the discovery metadata about the </w:delText>
              </w:r>
              <w:r w:rsidR="00773509" w:rsidRPr="00773509" w:rsidDel="00ED079B">
                <w:rPr>
                  <w:sz w:val="16"/>
                  <w:szCs w:val="16"/>
                </w:rPr>
                <w:delText>E</w:delText>
              </w:r>
              <w:r w:rsidRPr="00773509" w:rsidDel="00ED079B">
                <w:rPr>
                  <w:sz w:val="16"/>
                  <w:szCs w:val="16"/>
                </w:rPr>
                <w:delText>xchange datasets and support files</w:delText>
              </w:r>
            </w:del>
          </w:p>
        </w:tc>
        <w:tc>
          <w:tcPr>
            <w:tcW w:w="313" w:type="pct"/>
            <w:gridSpan w:val="2"/>
            <w:tcBorders>
              <w:top w:val="single" w:sz="4" w:space="0" w:color="000000"/>
              <w:left w:val="single" w:sz="4" w:space="0" w:color="000000"/>
              <w:bottom w:val="single" w:sz="4" w:space="0" w:color="000000"/>
              <w:right w:val="single" w:sz="4" w:space="0" w:color="000000"/>
            </w:tcBorders>
            <w:hideMark/>
          </w:tcPr>
          <w:p w14:paraId="7530A21C" w14:textId="5FA768E8" w:rsidR="009E25E8" w:rsidRPr="00773509" w:rsidDel="00ED079B" w:rsidRDefault="009E25E8">
            <w:pPr>
              <w:snapToGrid w:val="0"/>
              <w:spacing w:before="60" w:after="60"/>
              <w:jc w:val="center"/>
              <w:rPr>
                <w:del w:id="2715" w:author="Raphael Malyankar" w:date="2023-03-21T22:12:00Z"/>
                <w:sz w:val="16"/>
                <w:szCs w:val="16"/>
              </w:rPr>
            </w:pPr>
            <w:del w:id="2716" w:author="Raphael Malyankar" w:date="2023-03-21T22:12:00Z">
              <w:r w:rsidRPr="00773509" w:rsidDel="00ED079B">
                <w:rPr>
                  <w:sz w:val="16"/>
                  <w:szCs w:val="16"/>
                </w:rPr>
                <w:delText>-</w:delText>
              </w:r>
            </w:del>
          </w:p>
        </w:tc>
        <w:tc>
          <w:tcPr>
            <w:tcW w:w="1066" w:type="pct"/>
            <w:gridSpan w:val="2"/>
            <w:tcBorders>
              <w:top w:val="single" w:sz="4" w:space="0" w:color="000000"/>
              <w:left w:val="single" w:sz="4" w:space="0" w:color="000000"/>
              <w:bottom w:val="single" w:sz="4" w:space="0" w:color="000000"/>
              <w:right w:val="single" w:sz="4" w:space="0" w:color="000000"/>
            </w:tcBorders>
            <w:hideMark/>
          </w:tcPr>
          <w:p w14:paraId="65C7FC43" w14:textId="5AB39AC6" w:rsidR="009E25E8" w:rsidRPr="00773509" w:rsidDel="00ED079B" w:rsidRDefault="009E25E8">
            <w:pPr>
              <w:snapToGrid w:val="0"/>
              <w:spacing w:before="60" w:after="60"/>
              <w:rPr>
                <w:del w:id="2717" w:author="Raphael Malyankar" w:date="2023-03-21T22:12:00Z"/>
                <w:sz w:val="16"/>
                <w:szCs w:val="16"/>
              </w:rPr>
            </w:pPr>
            <w:del w:id="2718" w:author="Raphael Malyankar" w:date="2023-03-21T22:12:00Z">
              <w:r w:rsidRPr="00773509" w:rsidDel="00ED079B">
                <w:rPr>
                  <w:sz w:val="16"/>
                  <w:szCs w:val="16"/>
                </w:rPr>
                <w:delText>-</w:delText>
              </w:r>
            </w:del>
          </w:p>
        </w:tc>
        <w:tc>
          <w:tcPr>
            <w:tcW w:w="740" w:type="pct"/>
            <w:tcBorders>
              <w:top w:val="single" w:sz="4" w:space="0" w:color="000000"/>
              <w:left w:val="single" w:sz="4" w:space="0" w:color="000000"/>
              <w:bottom w:val="single" w:sz="4" w:space="0" w:color="000000"/>
              <w:right w:val="single" w:sz="4" w:space="0" w:color="000000"/>
            </w:tcBorders>
            <w:hideMark/>
          </w:tcPr>
          <w:p w14:paraId="44258C5A" w14:textId="7EE2944E" w:rsidR="009E25E8" w:rsidRPr="00773509" w:rsidDel="00ED079B" w:rsidRDefault="009E25E8">
            <w:pPr>
              <w:snapToGrid w:val="0"/>
              <w:spacing w:before="60" w:after="60"/>
              <w:rPr>
                <w:del w:id="2719" w:author="Raphael Malyankar" w:date="2023-03-21T22:12:00Z"/>
                <w:sz w:val="16"/>
                <w:szCs w:val="16"/>
              </w:rPr>
            </w:pPr>
            <w:del w:id="2720" w:author="Raphael Malyankar" w:date="2023-03-21T22:12:00Z">
              <w:r w:rsidRPr="00773509" w:rsidDel="00ED079B">
                <w:rPr>
                  <w:sz w:val="16"/>
                  <w:szCs w:val="16"/>
                </w:rPr>
                <w:delText>-</w:delText>
              </w:r>
            </w:del>
          </w:p>
        </w:tc>
      </w:tr>
      <w:tr w:rsidR="009E25E8" w:rsidRPr="00773509" w:rsidDel="00ED079B" w14:paraId="71595248" w14:textId="7D757051"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315"/>
          <w:del w:id="2721"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hideMark/>
          </w:tcPr>
          <w:p w14:paraId="0AC91DE2" w14:textId="1C50C380" w:rsidR="009E25E8" w:rsidRPr="00773509" w:rsidDel="00ED079B" w:rsidRDefault="009E25E8">
            <w:pPr>
              <w:snapToGrid w:val="0"/>
              <w:spacing w:before="60" w:after="60"/>
              <w:rPr>
                <w:del w:id="2722" w:author="Raphael Malyankar" w:date="2023-03-21T22:12:00Z"/>
                <w:sz w:val="16"/>
                <w:szCs w:val="16"/>
              </w:rPr>
            </w:pPr>
            <w:del w:id="2723"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hideMark/>
          </w:tcPr>
          <w:p w14:paraId="608C28D0" w14:textId="0A451838" w:rsidR="009E25E8" w:rsidRPr="00773509" w:rsidDel="00ED079B" w:rsidRDefault="009E25E8">
            <w:pPr>
              <w:snapToGrid w:val="0"/>
              <w:spacing w:before="60" w:after="60"/>
              <w:rPr>
                <w:del w:id="2724" w:author="Raphael Malyankar" w:date="2023-03-21T22:12:00Z"/>
                <w:sz w:val="16"/>
                <w:szCs w:val="16"/>
              </w:rPr>
            </w:pPr>
            <w:del w:id="2725" w:author="Raphael Malyankar" w:date="2023-03-21T22:12:00Z">
              <w:r w:rsidRPr="00773509" w:rsidDel="00ED079B">
                <w:rPr>
                  <w:sz w:val="16"/>
                  <w:szCs w:val="16"/>
                </w:rPr>
                <w:delText>identifier</w:delText>
              </w:r>
            </w:del>
          </w:p>
        </w:tc>
        <w:tc>
          <w:tcPr>
            <w:tcW w:w="1286" w:type="pct"/>
            <w:tcBorders>
              <w:top w:val="single" w:sz="4" w:space="0" w:color="000000"/>
              <w:left w:val="single" w:sz="4" w:space="0" w:color="000000"/>
              <w:bottom w:val="single" w:sz="4" w:space="0" w:color="000000"/>
              <w:right w:val="single" w:sz="4" w:space="0" w:color="000000"/>
            </w:tcBorders>
            <w:hideMark/>
          </w:tcPr>
          <w:p w14:paraId="7C0698DD" w14:textId="738D7ABB" w:rsidR="009E25E8" w:rsidRPr="006B6705" w:rsidDel="00ED079B" w:rsidRDefault="009E25E8" w:rsidP="00773509">
            <w:pPr>
              <w:snapToGrid w:val="0"/>
              <w:spacing w:before="60" w:after="60"/>
              <w:jc w:val="left"/>
              <w:rPr>
                <w:del w:id="2726" w:author="Raphael Malyankar" w:date="2023-03-21T22:12:00Z"/>
                <w:sz w:val="16"/>
                <w:szCs w:val="16"/>
                <w:lang w:val="fr-FR"/>
              </w:rPr>
            </w:pPr>
            <w:del w:id="2727" w:author="Raphael Malyankar" w:date="2023-03-21T22:12:00Z">
              <w:r w:rsidRPr="006B6705" w:rsidDel="00ED079B">
                <w:rPr>
                  <w:sz w:val="16"/>
                  <w:szCs w:val="16"/>
                  <w:lang w:val="fr-FR"/>
                </w:rPr>
                <w:delText xml:space="preserve">Uniquely identifies this </w:delText>
              </w:r>
              <w:r w:rsidR="00773509" w:rsidRPr="006B6705" w:rsidDel="00ED079B">
                <w:rPr>
                  <w:sz w:val="16"/>
                  <w:szCs w:val="16"/>
                  <w:lang w:val="fr-FR"/>
                </w:rPr>
                <w:delText>E</w:delText>
              </w:r>
              <w:r w:rsidRPr="006B6705" w:rsidDel="00ED079B">
                <w:rPr>
                  <w:sz w:val="16"/>
                  <w:szCs w:val="16"/>
                  <w:lang w:val="fr-FR"/>
                </w:rPr>
                <w:delText xml:space="preserve">xchange </w:delText>
              </w:r>
              <w:r w:rsidR="00773509" w:rsidRPr="006B6705" w:rsidDel="00ED079B">
                <w:rPr>
                  <w:sz w:val="16"/>
                  <w:szCs w:val="16"/>
                  <w:lang w:val="fr-FR"/>
                </w:rPr>
                <w:delText>C</w:delText>
              </w:r>
              <w:r w:rsidRPr="006B6705" w:rsidDel="00ED079B">
                <w:rPr>
                  <w:sz w:val="16"/>
                  <w:szCs w:val="16"/>
                  <w:lang w:val="fr-FR"/>
                </w:rPr>
                <w:delText>atalogue</w:delText>
              </w:r>
            </w:del>
          </w:p>
        </w:tc>
        <w:tc>
          <w:tcPr>
            <w:tcW w:w="313" w:type="pct"/>
            <w:gridSpan w:val="2"/>
            <w:tcBorders>
              <w:top w:val="single" w:sz="4" w:space="0" w:color="000000"/>
              <w:left w:val="single" w:sz="4" w:space="0" w:color="000000"/>
              <w:bottom w:val="single" w:sz="4" w:space="0" w:color="000000"/>
              <w:right w:val="single" w:sz="4" w:space="0" w:color="000000"/>
            </w:tcBorders>
            <w:hideMark/>
          </w:tcPr>
          <w:p w14:paraId="2423464E" w14:textId="41DED5A7" w:rsidR="009E25E8" w:rsidRPr="00773509" w:rsidDel="00ED079B" w:rsidRDefault="009E25E8">
            <w:pPr>
              <w:snapToGrid w:val="0"/>
              <w:spacing w:before="60" w:after="60"/>
              <w:jc w:val="center"/>
              <w:rPr>
                <w:del w:id="2728" w:author="Raphael Malyankar" w:date="2023-03-21T22:12:00Z"/>
                <w:sz w:val="16"/>
                <w:szCs w:val="16"/>
              </w:rPr>
            </w:pPr>
            <w:del w:id="2729" w:author="Raphael Malyankar" w:date="2023-03-21T22:12:00Z">
              <w:r w:rsidRPr="00773509" w:rsidDel="00ED079B">
                <w:rPr>
                  <w:sz w:val="16"/>
                  <w:szCs w:val="16"/>
                </w:rPr>
                <w:delText>1</w:delText>
              </w:r>
            </w:del>
          </w:p>
        </w:tc>
        <w:tc>
          <w:tcPr>
            <w:tcW w:w="1066" w:type="pct"/>
            <w:gridSpan w:val="2"/>
            <w:tcBorders>
              <w:top w:val="single" w:sz="4" w:space="0" w:color="000000"/>
              <w:left w:val="single" w:sz="4" w:space="0" w:color="000000"/>
              <w:bottom w:val="single" w:sz="4" w:space="0" w:color="000000"/>
              <w:right w:val="single" w:sz="4" w:space="0" w:color="000000"/>
            </w:tcBorders>
            <w:hideMark/>
          </w:tcPr>
          <w:p w14:paraId="784CE717" w14:textId="3E13C17E" w:rsidR="009E25E8" w:rsidRPr="00773509" w:rsidDel="00ED079B" w:rsidRDefault="009E25E8">
            <w:pPr>
              <w:snapToGrid w:val="0"/>
              <w:spacing w:before="60" w:after="60"/>
              <w:rPr>
                <w:del w:id="2730" w:author="Raphael Malyankar" w:date="2023-03-21T22:12:00Z"/>
                <w:sz w:val="16"/>
                <w:szCs w:val="16"/>
              </w:rPr>
            </w:pPr>
            <w:del w:id="2731" w:author="Raphael Malyankar" w:date="2023-03-21T22:12:00Z">
              <w:r w:rsidRPr="00773509" w:rsidDel="00ED079B">
                <w:rPr>
                  <w:sz w:val="16"/>
                  <w:szCs w:val="16"/>
                </w:rPr>
                <w:delText>S100_CatalogueIdentifier</w:delText>
              </w:r>
            </w:del>
          </w:p>
        </w:tc>
        <w:tc>
          <w:tcPr>
            <w:tcW w:w="740" w:type="pct"/>
            <w:tcBorders>
              <w:top w:val="single" w:sz="4" w:space="0" w:color="000000"/>
              <w:left w:val="single" w:sz="4" w:space="0" w:color="000000"/>
              <w:bottom w:val="single" w:sz="4" w:space="0" w:color="000000"/>
              <w:right w:val="single" w:sz="4" w:space="0" w:color="000000"/>
            </w:tcBorders>
          </w:tcPr>
          <w:p w14:paraId="394A4582" w14:textId="16F2D8D7" w:rsidR="009E25E8" w:rsidRPr="00773509" w:rsidDel="00ED079B" w:rsidRDefault="009E25E8">
            <w:pPr>
              <w:snapToGrid w:val="0"/>
              <w:spacing w:before="60" w:after="60"/>
              <w:rPr>
                <w:del w:id="2732" w:author="Raphael Malyankar" w:date="2023-03-21T22:12:00Z"/>
                <w:sz w:val="16"/>
                <w:szCs w:val="16"/>
              </w:rPr>
            </w:pPr>
          </w:p>
        </w:tc>
      </w:tr>
      <w:tr w:rsidR="009E25E8" w:rsidRPr="00773509" w:rsidDel="00ED079B" w14:paraId="26E6FDEB" w14:textId="1506C3C7"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315"/>
          <w:del w:id="2733"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hideMark/>
          </w:tcPr>
          <w:p w14:paraId="0AB68DFE" w14:textId="71720F46" w:rsidR="009E25E8" w:rsidRPr="00773509" w:rsidDel="00ED079B" w:rsidRDefault="009E25E8">
            <w:pPr>
              <w:snapToGrid w:val="0"/>
              <w:spacing w:before="60" w:after="60"/>
              <w:rPr>
                <w:del w:id="2734" w:author="Raphael Malyankar" w:date="2023-03-21T22:12:00Z"/>
                <w:sz w:val="16"/>
                <w:szCs w:val="16"/>
              </w:rPr>
            </w:pPr>
            <w:del w:id="2735"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hideMark/>
          </w:tcPr>
          <w:p w14:paraId="18720A3D" w14:textId="642A9338" w:rsidR="009E25E8" w:rsidRPr="00773509" w:rsidDel="00ED079B" w:rsidRDefault="009E25E8">
            <w:pPr>
              <w:snapToGrid w:val="0"/>
              <w:spacing w:before="60" w:after="60"/>
              <w:rPr>
                <w:del w:id="2736" w:author="Raphael Malyankar" w:date="2023-03-21T22:12:00Z"/>
                <w:sz w:val="16"/>
                <w:szCs w:val="16"/>
              </w:rPr>
            </w:pPr>
            <w:del w:id="2737" w:author="Raphael Malyankar" w:date="2023-03-21T22:12:00Z">
              <w:r w:rsidRPr="00773509" w:rsidDel="00ED079B">
                <w:rPr>
                  <w:sz w:val="16"/>
                  <w:szCs w:val="16"/>
                </w:rPr>
                <w:delText>contact</w:delText>
              </w:r>
            </w:del>
          </w:p>
        </w:tc>
        <w:tc>
          <w:tcPr>
            <w:tcW w:w="1286" w:type="pct"/>
            <w:tcBorders>
              <w:top w:val="single" w:sz="4" w:space="0" w:color="000000"/>
              <w:left w:val="single" w:sz="4" w:space="0" w:color="000000"/>
              <w:bottom w:val="single" w:sz="4" w:space="0" w:color="000000"/>
              <w:right w:val="single" w:sz="4" w:space="0" w:color="000000"/>
            </w:tcBorders>
            <w:hideMark/>
          </w:tcPr>
          <w:p w14:paraId="69FF8C24" w14:textId="610A2D4D" w:rsidR="009E25E8" w:rsidRPr="00773509" w:rsidDel="00ED079B" w:rsidRDefault="009E25E8" w:rsidP="00773509">
            <w:pPr>
              <w:snapToGrid w:val="0"/>
              <w:spacing w:before="60" w:after="60"/>
              <w:jc w:val="left"/>
              <w:rPr>
                <w:del w:id="2738" w:author="Raphael Malyankar" w:date="2023-03-21T22:12:00Z"/>
                <w:sz w:val="16"/>
                <w:szCs w:val="16"/>
              </w:rPr>
            </w:pPr>
            <w:del w:id="2739" w:author="Raphael Malyankar" w:date="2023-03-21T22:12:00Z">
              <w:r w:rsidRPr="00773509" w:rsidDel="00ED079B">
                <w:rPr>
                  <w:sz w:val="16"/>
                  <w:szCs w:val="16"/>
                </w:rPr>
                <w:delText xml:space="preserve">Details about the issuer of this </w:delText>
              </w:r>
              <w:r w:rsidR="00773509" w:rsidDel="00ED079B">
                <w:rPr>
                  <w:sz w:val="16"/>
                  <w:szCs w:val="16"/>
                </w:rPr>
                <w:delText>E</w:delText>
              </w:r>
              <w:r w:rsidRPr="00773509" w:rsidDel="00ED079B">
                <w:rPr>
                  <w:sz w:val="16"/>
                  <w:szCs w:val="16"/>
                </w:rPr>
                <w:delText xml:space="preserve">xchange </w:delText>
              </w:r>
              <w:r w:rsidR="00773509" w:rsidDel="00ED079B">
                <w:rPr>
                  <w:sz w:val="16"/>
                  <w:szCs w:val="16"/>
                </w:rPr>
                <w:delText>C</w:delText>
              </w:r>
              <w:r w:rsidRPr="00773509" w:rsidDel="00ED079B">
                <w:rPr>
                  <w:sz w:val="16"/>
                  <w:szCs w:val="16"/>
                </w:rPr>
                <w:delText>atalogue</w:delText>
              </w:r>
            </w:del>
          </w:p>
        </w:tc>
        <w:tc>
          <w:tcPr>
            <w:tcW w:w="313" w:type="pct"/>
            <w:gridSpan w:val="2"/>
            <w:tcBorders>
              <w:top w:val="single" w:sz="4" w:space="0" w:color="000000"/>
              <w:left w:val="single" w:sz="4" w:space="0" w:color="000000"/>
              <w:bottom w:val="single" w:sz="4" w:space="0" w:color="000000"/>
              <w:right w:val="single" w:sz="4" w:space="0" w:color="000000"/>
            </w:tcBorders>
            <w:hideMark/>
          </w:tcPr>
          <w:p w14:paraId="0BB033F2" w14:textId="5BEA06F6" w:rsidR="009E25E8" w:rsidRPr="00773509" w:rsidDel="00ED079B" w:rsidRDefault="009E25E8">
            <w:pPr>
              <w:snapToGrid w:val="0"/>
              <w:spacing w:before="60" w:after="60"/>
              <w:jc w:val="center"/>
              <w:rPr>
                <w:del w:id="2740" w:author="Raphael Malyankar" w:date="2023-03-21T22:12:00Z"/>
                <w:sz w:val="16"/>
                <w:szCs w:val="16"/>
              </w:rPr>
            </w:pPr>
            <w:del w:id="2741" w:author="Raphael Malyankar" w:date="2023-03-21T22:12:00Z">
              <w:r w:rsidRPr="00773509" w:rsidDel="00ED079B">
                <w:rPr>
                  <w:sz w:val="16"/>
                  <w:szCs w:val="16"/>
                </w:rPr>
                <w:delText>1</w:delText>
              </w:r>
            </w:del>
          </w:p>
        </w:tc>
        <w:tc>
          <w:tcPr>
            <w:tcW w:w="1066" w:type="pct"/>
            <w:gridSpan w:val="2"/>
            <w:tcBorders>
              <w:top w:val="single" w:sz="4" w:space="0" w:color="000000"/>
              <w:left w:val="single" w:sz="4" w:space="0" w:color="000000"/>
              <w:bottom w:val="single" w:sz="4" w:space="0" w:color="000000"/>
              <w:right w:val="single" w:sz="4" w:space="0" w:color="000000"/>
            </w:tcBorders>
            <w:hideMark/>
          </w:tcPr>
          <w:p w14:paraId="01C58FDA" w14:textId="4B7A7165" w:rsidR="009E25E8" w:rsidRPr="00773509" w:rsidDel="00ED079B" w:rsidRDefault="009E25E8">
            <w:pPr>
              <w:snapToGrid w:val="0"/>
              <w:spacing w:before="60" w:after="60"/>
              <w:rPr>
                <w:del w:id="2742" w:author="Raphael Malyankar" w:date="2023-03-21T22:12:00Z"/>
                <w:sz w:val="16"/>
                <w:szCs w:val="16"/>
              </w:rPr>
            </w:pPr>
            <w:del w:id="2743" w:author="Raphael Malyankar" w:date="2023-03-21T22:12:00Z">
              <w:r w:rsidRPr="00773509" w:rsidDel="00ED079B">
                <w:rPr>
                  <w:sz w:val="16"/>
                  <w:szCs w:val="16"/>
                </w:rPr>
                <w:delText>S100_CataloguePointOfContact</w:delText>
              </w:r>
            </w:del>
          </w:p>
        </w:tc>
        <w:tc>
          <w:tcPr>
            <w:tcW w:w="740" w:type="pct"/>
            <w:tcBorders>
              <w:top w:val="single" w:sz="4" w:space="0" w:color="000000"/>
              <w:left w:val="single" w:sz="4" w:space="0" w:color="000000"/>
              <w:bottom w:val="single" w:sz="4" w:space="0" w:color="000000"/>
              <w:right w:val="single" w:sz="4" w:space="0" w:color="000000"/>
            </w:tcBorders>
          </w:tcPr>
          <w:p w14:paraId="132C55DF" w14:textId="335D154C" w:rsidR="009E25E8" w:rsidRPr="00773509" w:rsidDel="00ED079B" w:rsidRDefault="009E25E8">
            <w:pPr>
              <w:snapToGrid w:val="0"/>
              <w:spacing w:before="60" w:after="60"/>
              <w:rPr>
                <w:del w:id="2744" w:author="Raphael Malyankar" w:date="2023-03-21T22:12:00Z"/>
                <w:sz w:val="16"/>
                <w:szCs w:val="16"/>
              </w:rPr>
            </w:pPr>
          </w:p>
        </w:tc>
      </w:tr>
      <w:tr w:rsidR="009E25E8" w:rsidRPr="00773509" w:rsidDel="00ED079B" w14:paraId="7DB30023" w14:textId="56E034AE"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495"/>
          <w:del w:id="2745"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hideMark/>
          </w:tcPr>
          <w:p w14:paraId="06A7E9CE" w14:textId="43C2E3A9" w:rsidR="009E25E8" w:rsidRPr="00773509" w:rsidDel="00ED079B" w:rsidRDefault="009E25E8">
            <w:pPr>
              <w:snapToGrid w:val="0"/>
              <w:spacing w:before="60" w:after="60"/>
              <w:rPr>
                <w:del w:id="2746" w:author="Raphael Malyankar" w:date="2023-03-21T22:12:00Z"/>
                <w:sz w:val="16"/>
                <w:szCs w:val="16"/>
              </w:rPr>
            </w:pPr>
            <w:del w:id="2747"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hideMark/>
          </w:tcPr>
          <w:p w14:paraId="72C1379C" w14:textId="17094EC8" w:rsidR="009E25E8" w:rsidRPr="00773509" w:rsidDel="00ED079B" w:rsidRDefault="009E25E8">
            <w:pPr>
              <w:snapToGrid w:val="0"/>
              <w:spacing w:before="60" w:after="60"/>
              <w:rPr>
                <w:del w:id="2748" w:author="Raphael Malyankar" w:date="2023-03-21T22:12:00Z"/>
                <w:sz w:val="16"/>
                <w:szCs w:val="16"/>
              </w:rPr>
            </w:pPr>
            <w:del w:id="2749" w:author="Raphael Malyankar" w:date="2023-03-21T22:12:00Z">
              <w:r w:rsidRPr="00773509" w:rsidDel="00ED079B">
                <w:rPr>
                  <w:sz w:val="16"/>
                  <w:szCs w:val="16"/>
                </w:rPr>
                <w:delText>productSpecification</w:delText>
              </w:r>
            </w:del>
          </w:p>
        </w:tc>
        <w:tc>
          <w:tcPr>
            <w:tcW w:w="1286" w:type="pct"/>
            <w:tcBorders>
              <w:top w:val="single" w:sz="4" w:space="0" w:color="000000"/>
              <w:left w:val="single" w:sz="4" w:space="0" w:color="000000"/>
              <w:bottom w:val="single" w:sz="4" w:space="0" w:color="000000"/>
              <w:right w:val="single" w:sz="4" w:space="0" w:color="000000"/>
            </w:tcBorders>
            <w:hideMark/>
          </w:tcPr>
          <w:p w14:paraId="797F4937" w14:textId="227AD6F1" w:rsidR="009E25E8" w:rsidRPr="00773509" w:rsidDel="00ED079B" w:rsidRDefault="009E25E8" w:rsidP="00773509">
            <w:pPr>
              <w:snapToGrid w:val="0"/>
              <w:spacing w:before="60" w:after="60"/>
              <w:jc w:val="left"/>
              <w:rPr>
                <w:del w:id="2750" w:author="Raphael Malyankar" w:date="2023-03-21T22:12:00Z"/>
                <w:sz w:val="16"/>
                <w:szCs w:val="16"/>
              </w:rPr>
            </w:pPr>
            <w:del w:id="2751" w:author="Raphael Malyankar" w:date="2023-03-21T22:12:00Z">
              <w:r w:rsidRPr="00773509" w:rsidDel="00ED079B">
                <w:rPr>
                  <w:sz w:val="16"/>
                  <w:szCs w:val="16"/>
                </w:rPr>
                <w:delText xml:space="preserve">Details about the </w:delText>
              </w:r>
              <w:r w:rsidR="00773509" w:rsidDel="00ED079B">
                <w:rPr>
                  <w:sz w:val="16"/>
                  <w:szCs w:val="16"/>
                </w:rPr>
                <w:delText>P</w:delText>
              </w:r>
              <w:r w:rsidRPr="00773509" w:rsidDel="00ED079B">
                <w:rPr>
                  <w:sz w:val="16"/>
                  <w:szCs w:val="16"/>
                </w:rPr>
                <w:delText xml:space="preserve">roduct </w:delText>
              </w:r>
              <w:r w:rsidR="00773509" w:rsidDel="00ED079B">
                <w:rPr>
                  <w:sz w:val="16"/>
                  <w:szCs w:val="16"/>
                </w:rPr>
                <w:delText>S</w:delText>
              </w:r>
              <w:r w:rsidRPr="00773509" w:rsidDel="00ED079B">
                <w:rPr>
                  <w:sz w:val="16"/>
                  <w:szCs w:val="16"/>
                </w:rPr>
                <w:delText xml:space="preserve">pecifications used for the datasets contained in the </w:delText>
              </w:r>
              <w:r w:rsidR="00773509" w:rsidDel="00ED079B">
                <w:rPr>
                  <w:sz w:val="16"/>
                  <w:szCs w:val="16"/>
                </w:rPr>
                <w:delText>E</w:delText>
              </w:r>
              <w:r w:rsidRPr="00773509" w:rsidDel="00ED079B">
                <w:rPr>
                  <w:sz w:val="16"/>
                  <w:szCs w:val="16"/>
                </w:rPr>
                <w:delText xml:space="preserve">xchange </w:delText>
              </w:r>
              <w:r w:rsidR="00773509" w:rsidDel="00ED079B">
                <w:rPr>
                  <w:sz w:val="16"/>
                  <w:szCs w:val="16"/>
                </w:rPr>
                <w:delText>C</w:delText>
              </w:r>
              <w:r w:rsidRPr="00773509" w:rsidDel="00ED079B">
                <w:rPr>
                  <w:sz w:val="16"/>
                  <w:szCs w:val="16"/>
                </w:rPr>
                <w:delText>atalogue</w:delText>
              </w:r>
            </w:del>
          </w:p>
        </w:tc>
        <w:tc>
          <w:tcPr>
            <w:tcW w:w="313" w:type="pct"/>
            <w:gridSpan w:val="2"/>
            <w:tcBorders>
              <w:top w:val="single" w:sz="4" w:space="0" w:color="000000"/>
              <w:left w:val="single" w:sz="4" w:space="0" w:color="000000"/>
              <w:bottom w:val="single" w:sz="4" w:space="0" w:color="000000"/>
              <w:right w:val="single" w:sz="4" w:space="0" w:color="000000"/>
            </w:tcBorders>
            <w:hideMark/>
          </w:tcPr>
          <w:p w14:paraId="2328B267" w14:textId="2ADA87B4" w:rsidR="009E25E8" w:rsidRPr="00773509" w:rsidDel="00ED079B" w:rsidRDefault="009E25E8">
            <w:pPr>
              <w:snapToGrid w:val="0"/>
              <w:spacing w:before="60" w:after="60"/>
              <w:jc w:val="center"/>
              <w:rPr>
                <w:del w:id="2752" w:author="Raphael Malyankar" w:date="2023-03-21T22:12:00Z"/>
                <w:sz w:val="16"/>
                <w:szCs w:val="16"/>
              </w:rPr>
            </w:pPr>
            <w:del w:id="2753" w:author="Raphael Malyankar" w:date="2023-03-21T22:12:00Z">
              <w:r w:rsidRPr="00773509" w:rsidDel="00ED079B">
                <w:rPr>
                  <w:sz w:val="16"/>
                  <w:szCs w:val="16"/>
                </w:rPr>
                <w:delText>0..1</w:delText>
              </w:r>
            </w:del>
          </w:p>
        </w:tc>
        <w:tc>
          <w:tcPr>
            <w:tcW w:w="1066" w:type="pct"/>
            <w:gridSpan w:val="2"/>
            <w:tcBorders>
              <w:top w:val="single" w:sz="4" w:space="0" w:color="000000"/>
              <w:left w:val="single" w:sz="4" w:space="0" w:color="000000"/>
              <w:bottom w:val="single" w:sz="4" w:space="0" w:color="000000"/>
              <w:right w:val="single" w:sz="4" w:space="0" w:color="000000"/>
            </w:tcBorders>
            <w:hideMark/>
          </w:tcPr>
          <w:p w14:paraId="6B50D0CA" w14:textId="13470FD4" w:rsidR="009E25E8" w:rsidRPr="00773509" w:rsidDel="00ED079B" w:rsidRDefault="009E25E8">
            <w:pPr>
              <w:snapToGrid w:val="0"/>
              <w:spacing w:before="60" w:after="60"/>
              <w:rPr>
                <w:del w:id="2754" w:author="Raphael Malyankar" w:date="2023-03-21T22:12:00Z"/>
                <w:sz w:val="16"/>
                <w:szCs w:val="16"/>
              </w:rPr>
            </w:pPr>
            <w:del w:id="2755" w:author="Raphael Malyankar" w:date="2023-03-21T22:12:00Z">
              <w:r w:rsidRPr="00773509" w:rsidDel="00ED079B">
                <w:rPr>
                  <w:sz w:val="16"/>
                  <w:szCs w:val="16"/>
                </w:rPr>
                <w:delText>S100_ProductSpecification</w:delText>
              </w:r>
            </w:del>
          </w:p>
        </w:tc>
        <w:tc>
          <w:tcPr>
            <w:tcW w:w="740" w:type="pct"/>
            <w:tcBorders>
              <w:top w:val="single" w:sz="4" w:space="0" w:color="000000"/>
              <w:left w:val="single" w:sz="4" w:space="0" w:color="000000"/>
              <w:bottom w:val="single" w:sz="4" w:space="0" w:color="000000"/>
              <w:right w:val="single" w:sz="4" w:space="0" w:color="000000"/>
            </w:tcBorders>
            <w:hideMark/>
          </w:tcPr>
          <w:p w14:paraId="1666B824" w14:textId="04BCB7B4" w:rsidR="009E25E8" w:rsidRPr="00773509" w:rsidDel="00ED079B" w:rsidRDefault="009E25E8" w:rsidP="00773509">
            <w:pPr>
              <w:snapToGrid w:val="0"/>
              <w:spacing w:before="60" w:after="60"/>
              <w:rPr>
                <w:del w:id="2756" w:author="Raphael Malyankar" w:date="2023-03-21T22:12:00Z"/>
                <w:sz w:val="16"/>
                <w:szCs w:val="16"/>
              </w:rPr>
            </w:pPr>
            <w:del w:id="2757" w:author="Raphael Malyankar" w:date="2023-03-21T22:12:00Z">
              <w:r w:rsidRPr="00773509" w:rsidDel="00ED079B">
                <w:rPr>
                  <w:sz w:val="16"/>
                  <w:szCs w:val="16"/>
                </w:rPr>
                <w:delText xml:space="preserve">Conditional on all the datasets using the same </w:delText>
              </w:r>
              <w:r w:rsidR="00773509" w:rsidDel="00ED079B">
                <w:rPr>
                  <w:sz w:val="16"/>
                  <w:szCs w:val="16"/>
                </w:rPr>
                <w:delText>P</w:delText>
              </w:r>
              <w:r w:rsidRPr="00773509" w:rsidDel="00ED079B">
                <w:rPr>
                  <w:sz w:val="16"/>
                  <w:szCs w:val="16"/>
                </w:rPr>
                <w:delText xml:space="preserve">roduct </w:delText>
              </w:r>
              <w:r w:rsidR="00773509" w:rsidDel="00ED079B">
                <w:rPr>
                  <w:sz w:val="16"/>
                  <w:szCs w:val="16"/>
                </w:rPr>
                <w:delText>S</w:delText>
              </w:r>
              <w:r w:rsidRPr="00773509" w:rsidDel="00ED079B">
                <w:rPr>
                  <w:sz w:val="16"/>
                  <w:szCs w:val="16"/>
                </w:rPr>
                <w:delText>pecification</w:delText>
              </w:r>
            </w:del>
          </w:p>
        </w:tc>
      </w:tr>
      <w:tr w:rsidR="009E25E8" w:rsidRPr="00773509" w:rsidDel="00ED079B" w14:paraId="7AFB6146" w14:textId="3965E35D"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del w:id="2758"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57192E5B" w14:textId="46ED7B7B" w:rsidR="009E25E8" w:rsidRPr="00773509" w:rsidDel="00ED079B" w:rsidRDefault="009E25E8">
            <w:pPr>
              <w:snapToGrid w:val="0"/>
              <w:spacing w:before="60" w:after="60"/>
              <w:rPr>
                <w:del w:id="2759" w:author="Raphael Malyankar" w:date="2023-03-21T22:12:00Z"/>
                <w:sz w:val="16"/>
                <w:szCs w:val="16"/>
              </w:rPr>
            </w:pPr>
            <w:del w:id="2760"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7C144BC5" w14:textId="658F0909" w:rsidR="009E25E8" w:rsidRPr="00773509" w:rsidDel="00ED079B" w:rsidRDefault="009E25E8">
            <w:pPr>
              <w:snapToGrid w:val="0"/>
              <w:spacing w:before="60" w:after="60"/>
              <w:rPr>
                <w:del w:id="2761" w:author="Raphael Malyankar" w:date="2023-03-21T22:12:00Z"/>
                <w:rFonts w:cs="Arial"/>
                <w:sz w:val="16"/>
                <w:szCs w:val="16"/>
              </w:rPr>
            </w:pPr>
            <w:del w:id="2762" w:author="Raphael Malyankar" w:date="2023-03-21T22:12:00Z">
              <w:r w:rsidRPr="00773509" w:rsidDel="00ED079B">
                <w:rPr>
                  <w:rFonts w:cs="Arial"/>
                  <w:sz w:val="16"/>
                  <w:szCs w:val="16"/>
                </w:rPr>
                <w:delText>metadataLanguage</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hideMark/>
          </w:tcPr>
          <w:p w14:paraId="31ABC84B" w14:textId="36E2A679" w:rsidR="009E25E8" w:rsidRPr="00773509" w:rsidDel="00ED079B" w:rsidRDefault="009E25E8" w:rsidP="00773509">
            <w:pPr>
              <w:snapToGrid w:val="0"/>
              <w:spacing w:before="60" w:after="60"/>
              <w:jc w:val="left"/>
              <w:rPr>
                <w:del w:id="2763" w:author="Raphael Malyankar" w:date="2023-03-21T22:12:00Z"/>
                <w:rFonts w:cs="Arial"/>
                <w:sz w:val="16"/>
                <w:szCs w:val="16"/>
              </w:rPr>
            </w:pPr>
            <w:del w:id="2764" w:author="Raphael Malyankar" w:date="2023-03-21T22:12:00Z">
              <w:r w:rsidRPr="00773509" w:rsidDel="00ED079B">
                <w:rPr>
                  <w:rFonts w:cs="Arial"/>
                  <w:sz w:val="16"/>
                  <w:szCs w:val="16"/>
                </w:rPr>
                <w:delText xml:space="preserve">Details about the </w:delText>
              </w:r>
              <w:r w:rsidR="00773509" w:rsidDel="00ED079B">
                <w:rPr>
                  <w:rFonts w:cs="Arial"/>
                  <w:sz w:val="16"/>
                  <w:szCs w:val="16"/>
                </w:rPr>
                <w:delText>l</w:delText>
              </w:r>
              <w:r w:rsidRPr="00773509" w:rsidDel="00ED079B">
                <w:rPr>
                  <w:rFonts w:cs="Arial"/>
                  <w:sz w:val="16"/>
                  <w:szCs w:val="16"/>
                </w:rPr>
                <w:delText>anguage</w:delText>
              </w:r>
            </w:del>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262FA550" w14:textId="5187D2F1" w:rsidR="009E25E8" w:rsidRPr="00773509" w:rsidDel="00ED079B" w:rsidRDefault="009E25E8">
            <w:pPr>
              <w:snapToGrid w:val="0"/>
              <w:spacing w:before="60" w:after="60"/>
              <w:jc w:val="center"/>
              <w:rPr>
                <w:del w:id="2765" w:author="Raphael Malyankar" w:date="2023-03-21T22:12:00Z"/>
                <w:rFonts w:cs="Arial"/>
                <w:sz w:val="16"/>
                <w:szCs w:val="16"/>
              </w:rPr>
            </w:pPr>
            <w:del w:id="2766" w:author="Raphael Malyankar" w:date="2023-03-21T22:12:00Z">
              <w:r w:rsidRPr="00773509" w:rsidDel="00ED079B">
                <w:rPr>
                  <w:rFonts w:cs="Arial"/>
                  <w:sz w:val="16"/>
                  <w:szCs w:val="16"/>
                </w:rPr>
                <w:delText>1</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0CE5AD28" w14:textId="3848EA7C" w:rsidR="009E25E8" w:rsidRPr="00773509" w:rsidDel="00ED079B" w:rsidRDefault="009E25E8">
            <w:pPr>
              <w:snapToGrid w:val="0"/>
              <w:spacing w:before="60" w:after="60"/>
              <w:rPr>
                <w:del w:id="2767" w:author="Raphael Malyankar" w:date="2023-03-21T22:12:00Z"/>
                <w:rFonts w:cs="Arial"/>
                <w:sz w:val="16"/>
                <w:szCs w:val="16"/>
              </w:rPr>
            </w:pPr>
            <w:del w:id="2768" w:author="Raphael Malyankar" w:date="2023-03-21T22:12:00Z">
              <w:r w:rsidRPr="00773509" w:rsidDel="00ED079B">
                <w:rPr>
                  <w:rFonts w:cs="Arial"/>
                  <w:sz w:val="16"/>
                  <w:szCs w:val="16"/>
                </w:rPr>
                <w:delText>CharacterString</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tcPr>
          <w:p w14:paraId="623088C2" w14:textId="60585FF3" w:rsidR="009E25E8" w:rsidRPr="00773509" w:rsidDel="00ED079B" w:rsidRDefault="009E25E8">
            <w:pPr>
              <w:snapToGrid w:val="0"/>
              <w:spacing w:before="60" w:after="60"/>
              <w:rPr>
                <w:del w:id="2769" w:author="Raphael Malyankar" w:date="2023-03-21T22:12:00Z"/>
                <w:sz w:val="16"/>
                <w:szCs w:val="16"/>
              </w:rPr>
            </w:pPr>
          </w:p>
        </w:tc>
      </w:tr>
      <w:tr w:rsidR="009E25E8" w:rsidRPr="00773509" w:rsidDel="00ED079B" w14:paraId="29A9D610" w14:textId="679D619C"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495"/>
          <w:del w:id="2770"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18CFC2BA" w14:textId="15D2FA36" w:rsidR="009E25E8" w:rsidRPr="00773509" w:rsidDel="00ED079B" w:rsidRDefault="009E25E8">
            <w:pPr>
              <w:snapToGrid w:val="0"/>
              <w:spacing w:before="60" w:after="60"/>
              <w:rPr>
                <w:del w:id="2771" w:author="Raphael Malyankar" w:date="2023-03-21T22:12:00Z"/>
                <w:sz w:val="16"/>
                <w:szCs w:val="16"/>
              </w:rPr>
            </w:pPr>
            <w:del w:id="2772"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756E1CA1" w14:textId="75261A4C" w:rsidR="009E25E8" w:rsidRPr="00773509" w:rsidDel="00ED079B" w:rsidRDefault="009E25E8">
            <w:pPr>
              <w:snapToGrid w:val="0"/>
              <w:spacing w:before="60" w:after="60"/>
              <w:rPr>
                <w:del w:id="2773" w:author="Raphael Malyankar" w:date="2023-03-21T22:12:00Z"/>
                <w:sz w:val="16"/>
                <w:szCs w:val="16"/>
              </w:rPr>
            </w:pPr>
            <w:del w:id="2774" w:author="Raphael Malyankar" w:date="2023-03-21T22:12:00Z">
              <w:r w:rsidRPr="00773509" w:rsidDel="00ED079B">
                <w:rPr>
                  <w:rFonts w:cs="Arial"/>
                  <w:sz w:val="16"/>
                  <w:szCs w:val="16"/>
                </w:rPr>
                <w:delText>exchangeCatalogueName</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hideMark/>
          </w:tcPr>
          <w:p w14:paraId="1C4D3C22" w14:textId="14B0D47C" w:rsidR="009E25E8" w:rsidRPr="00773509" w:rsidDel="00ED079B" w:rsidRDefault="009E25E8">
            <w:pPr>
              <w:snapToGrid w:val="0"/>
              <w:spacing w:before="60" w:after="60"/>
              <w:jc w:val="left"/>
              <w:rPr>
                <w:del w:id="2775" w:author="Raphael Malyankar" w:date="2023-03-21T22:12:00Z"/>
                <w:sz w:val="16"/>
                <w:szCs w:val="16"/>
              </w:rPr>
            </w:pPr>
            <w:del w:id="2776" w:author="Raphael Malyankar" w:date="2023-03-21T22:12:00Z">
              <w:r w:rsidRPr="00773509" w:rsidDel="00ED079B">
                <w:rPr>
                  <w:rFonts w:cs="Arial"/>
                  <w:sz w:val="16"/>
                  <w:szCs w:val="16"/>
                </w:rPr>
                <w:delText>Catalogue filename</w:delText>
              </w:r>
            </w:del>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5A08B0B4" w14:textId="119121F7" w:rsidR="009E25E8" w:rsidRPr="00773509" w:rsidDel="00ED079B" w:rsidRDefault="009E25E8">
            <w:pPr>
              <w:snapToGrid w:val="0"/>
              <w:spacing w:before="60" w:after="60"/>
              <w:jc w:val="center"/>
              <w:rPr>
                <w:del w:id="2777" w:author="Raphael Malyankar" w:date="2023-03-21T22:12:00Z"/>
                <w:sz w:val="16"/>
                <w:szCs w:val="16"/>
              </w:rPr>
            </w:pPr>
            <w:del w:id="2778" w:author="Raphael Malyankar" w:date="2023-03-21T22:12:00Z">
              <w:r w:rsidRPr="00773509" w:rsidDel="00ED079B">
                <w:rPr>
                  <w:rFonts w:cs="Arial"/>
                  <w:sz w:val="16"/>
                  <w:szCs w:val="16"/>
                </w:rPr>
                <w:delText>1</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A6FC6C1" w14:textId="70725AD3" w:rsidR="009E25E8" w:rsidRPr="00773509" w:rsidDel="00ED079B" w:rsidRDefault="009E25E8">
            <w:pPr>
              <w:snapToGrid w:val="0"/>
              <w:spacing w:before="60" w:after="60"/>
              <w:rPr>
                <w:del w:id="2779" w:author="Raphael Malyankar" w:date="2023-03-21T22:12:00Z"/>
                <w:sz w:val="16"/>
                <w:szCs w:val="16"/>
              </w:rPr>
            </w:pPr>
            <w:del w:id="2780" w:author="Raphael Malyankar" w:date="2023-03-21T22:12:00Z">
              <w:r w:rsidRPr="00773509" w:rsidDel="00ED079B">
                <w:rPr>
                  <w:rFonts w:cs="Arial"/>
                  <w:sz w:val="16"/>
                  <w:szCs w:val="16"/>
                </w:rPr>
                <w:delText>CharacterString</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hideMark/>
          </w:tcPr>
          <w:p w14:paraId="4D289A07" w14:textId="725FFDED" w:rsidR="009E25E8" w:rsidRPr="00773509" w:rsidDel="00ED079B" w:rsidRDefault="007E2C34">
            <w:pPr>
              <w:snapToGrid w:val="0"/>
              <w:spacing w:before="60" w:after="60"/>
              <w:rPr>
                <w:del w:id="2781" w:author="Raphael Malyankar" w:date="2023-03-21T22:12:00Z"/>
                <w:sz w:val="16"/>
                <w:szCs w:val="16"/>
              </w:rPr>
            </w:pPr>
            <w:del w:id="2782" w:author="Raphael Malyankar" w:date="2023-03-21T22:12:00Z">
              <w:r w:rsidRPr="00773509" w:rsidDel="00ED079B">
                <w:rPr>
                  <w:sz w:val="16"/>
                  <w:szCs w:val="16"/>
                </w:rPr>
                <w:delText>CATALOG.XML</w:delText>
              </w:r>
            </w:del>
          </w:p>
        </w:tc>
      </w:tr>
      <w:tr w:rsidR="009E25E8" w:rsidRPr="00773509" w:rsidDel="00ED079B" w14:paraId="2CAE1382" w14:textId="0D5556AD"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495"/>
          <w:del w:id="2783"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7385DD48" w14:textId="44AE9042" w:rsidR="009E25E8" w:rsidRPr="00773509" w:rsidDel="00ED079B" w:rsidRDefault="009E25E8">
            <w:pPr>
              <w:snapToGrid w:val="0"/>
              <w:spacing w:before="60" w:after="60"/>
              <w:rPr>
                <w:del w:id="2784" w:author="Raphael Malyankar" w:date="2023-03-21T22:12:00Z"/>
                <w:sz w:val="16"/>
                <w:szCs w:val="16"/>
              </w:rPr>
            </w:pPr>
            <w:del w:id="2785"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7186F935" w14:textId="103D9834" w:rsidR="009E25E8" w:rsidRPr="00773509" w:rsidDel="00ED079B" w:rsidRDefault="009E25E8">
            <w:pPr>
              <w:snapToGrid w:val="0"/>
              <w:spacing w:before="60" w:after="60"/>
              <w:rPr>
                <w:del w:id="2786" w:author="Raphael Malyankar" w:date="2023-03-21T22:12:00Z"/>
                <w:sz w:val="16"/>
                <w:szCs w:val="16"/>
              </w:rPr>
            </w:pPr>
            <w:del w:id="2787" w:author="Raphael Malyankar" w:date="2023-03-21T22:12:00Z">
              <w:r w:rsidRPr="00773509" w:rsidDel="00ED079B">
                <w:rPr>
                  <w:rFonts w:cs="Arial"/>
                  <w:sz w:val="16"/>
                  <w:szCs w:val="16"/>
                </w:rPr>
                <w:delText>exchangeCatalogueDescription</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tcPr>
          <w:p w14:paraId="62134F60" w14:textId="7C3EC5EF" w:rsidR="009E25E8" w:rsidRPr="00773509" w:rsidDel="00ED079B" w:rsidRDefault="009E25E8">
            <w:pPr>
              <w:spacing w:before="60" w:after="60"/>
              <w:jc w:val="left"/>
              <w:rPr>
                <w:del w:id="2788" w:author="Raphael Malyankar" w:date="2023-03-21T22:12:00Z"/>
                <w:rFonts w:cs="Arial"/>
                <w:sz w:val="16"/>
                <w:szCs w:val="16"/>
              </w:rPr>
            </w:pPr>
            <w:del w:id="2789" w:author="Raphael Malyankar" w:date="2023-03-21T22:12:00Z">
              <w:r w:rsidRPr="00773509" w:rsidDel="00ED079B">
                <w:rPr>
                  <w:rFonts w:cs="Arial"/>
                  <w:sz w:val="16"/>
                  <w:szCs w:val="16"/>
                </w:rPr>
                <w:delText xml:space="preserve">Description of what the </w:delText>
              </w:r>
              <w:r w:rsidR="00773509" w:rsidDel="00ED079B">
                <w:rPr>
                  <w:rFonts w:cs="Arial"/>
                  <w:sz w:val="16"/>
                  <w:szCs w:val="16"/>
                </w:rPr>
                <w:delText>E</w:delText>
              </w:r>
              <w:r w:rsidRPr="00773509" w:rsidDel="00ED079B">
                <w:rPr>
                  <w:rFonts w:cs="Arial"/>
                  <w:sz w:val="16"/>
                  <w:szCs w:val="16"/>
                </w:rPr>
                <w:delText xml:space="preserve">xchange </w:delText>
              </w:r>
              <w:r w:rsidR="00773509" w:rsidDel="00ED079B">
                <w:rPr>
                  <w:rFonts w:cs="Arial"/>
                  <w:sz w:val="16"/>
                  <w:szCs w:val="16"/>
                </w:rPr>
                <w:delText>C</w:delText>
              </w:r>
              <w:r w:rsidRPr="00773509" w:rsidDel="00ED079B">
                <w:rPr>
                  <w:rFonts w:cs="Arial"/>
                  <w:sz w:val="16"/>
                  <w:szCs w:val="16"/>
                </w:rPr>
                <w:delText>atalogue contains</w:delText>
              </w:r>
            </w:del>
          </w:p>
          <w:p w14:paraId="19D91016" w14:textId="0F3C51FF" w:rsidR="009E25E8" w:rsidRPr="00773509" w:rsidDel="00ED079B" w:rsidRDefault="009E25E8">
            <w:pPr>
              <w:snapToGrid w:val="0"/>
              <w:spacing w:before="60" w:after="60"/>
              <w:jc w:val="left"/>
              <w:rPr>
                <w:del w:id="2790" w:author="Raphael Malyankar" w:date="2023-03-21T22:12:00Z"/>
                <w:sz w:val="16"/>
                <w:szCs w:val="16"/>
              </w:rPr>
            </w:pPr>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374AD949" w14:textId="77FC0AA3" w:rsidR="009E25E8" w:rsidRPr="00773509" w:rsidDel="00ED079B" w:rsidRDefault="009E25E8">
            <w:pPr>
              <w:snapToGrid w:val="0"/>
              <w:spacing w:before="60" w:after="60"/>
              <w:jc w:val="center"/>
              <w:rPr>
                <w:del w:id="2791" w:author="Raphael Malyankar" w:date="2023-03-21T22:12:00Z"/>
                <w:sz w:val="16"/>
                <w:szCs w:val="16"/>
              </w:rPr>
            </w:pPr>
            <w:del w:id="2792" w:author="Raphael Malyankar" w:date="2023-03-21T22:12:00Z">
              <w:r w:rsidRPr="00773509" w:rsidDel="00ED079B">
                <w:rPr>
                  <w:rFonts w:cs="Arial"/>
                  <w:sz w:val="16"/>
                  <w:szCs w:val="16"/>
                </w:rPr>
                <w:delText>1</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4D7E8F53" w14:textId="41496EBA" w:rsidR="009E25E8" w:rsidRPr="00773509" w:rsidDel="00ED079B" w:rsidRDefault="009E25E8">
            <w:pPr>
              <w:snapToGrid w:val="0"/>
              <w:spacing w:before="60" w:after="60"/>
              <w:rPr>
                <w:del w:id="2793" w:author="Raphael Malyankar" w:date="2023-03-21T22:12:00Z"/>
                <w:sz w:val="16"/>
                <w:szCs w:val="16"/>
              </w:rPr>
            </w:pPr>
            <w:del w:id="2794" w:author="Raphael Malyankar" w:date="2023-03-21T22:12:00Z">
              <w:r w:rsidRPr="00773509" w:rsidDel="00ED079B">
                <w:rPr>
                  <w:rFonts w:cs="Arial"/>
                  <w:sz w:val="16"/>
                  <w:szCs w:val="16"/>
                </w:rPr>
                <w:delText>CharacterString</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tcPr>
          <w:p w14:paraId="0B4D39C6" w14:textId="3929A2BF" w:rsidR="009E25E8" w:rsidRPr="00773509" w:rsidDel="00ED079B" w:rsidRDefault="009E25E8">
            <w:pPr>
              <w:snapToGrid w:val="0"/>
              <w:spacing w:before="60" w:after="60"/>
              <w:rPr>
                <w:del w:id="2795" w:author="Raphael Malyankar" w:date="2023-03-21T22:12:00Z"/>
                <w:sz w:val="16"/>
                <w:szCs w:val="16"/>
              </w:rPr>
            </w:pPr>
          </w:p>
        </w:tc>
      </w:tr>
      <w:tr w:rsidR="009E25E8" w:rsidRPr="00773509" w:rsidDel="00ED079B" w14:paraId="748D7420" w14:textId="267B6EF9"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495"/>
          <w:del w:id="2796"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2D2F2D02" w14:textId="5731BE62" w:rsidR="009E25E8" w:rsidRPr="00773509" w:rsidDel="00ED079B" w:rsidRDefault="009E25E8">
            <w:pPr>
              <w:snapToGrid w:val="0"/>
              <w:spacing w:before="60" w:after="60"/>
              <w:rPr>
                <w:del w:id="2797" w:author="Raphael Malyankar" w:date="2023-03-21T22:12:00Z"/>
                <w:sz w:val="16"/>
                <w:szCs w:val="16"/>
              </w:rPr>
            </w:pPr>
            <w:del w:id="2798"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05DE63D9" w14:textId="2C449F66" w:rsidR="009E25E8" w:rsidRPr="00773509" w:rsidDel="00ED079B" w:rsidRDefault="009E25E8">
            <w:pPr>
              <w:snapToGrid w:val="0"/>
              <w:spacing w:before="60" w:after="60"/>
              <w:rPr>
                <w:del w:id="2799" w:author="Raphael Malyankar" w:date="2023-03-21T22:12:00Z"/>
                <w:sz w:val="16"/>
                <w:szCs w:val="16"/>
              </w:rPr>
            </w:pPr>
            <w:del w:id="2800" w:author="Raphael Malyankar" w:date="2023-03-21T22:12:00Z">
              <w:r w:rsidRPr="00773509" w:rsidDel="00ED079B">
                <w:rPr>
                  <w:rFonts w:cs="Arial"/>
                  <w:sz w:val="16"/>
                  <w:szCs w:val="16"/>
                </w:rPr>
                <w:delText>exchangeCatalogueComment</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tcPr>
          <w:p w14:paraId="3FA91F33" w14:textId="34AF25DE" w:rsidR="009E25E8" w:rsidRPr="00773509" w:rsidDel="00ED079B" w:rsidRDefault="009E25E8">
            <w:pPr>
              <w:spacing w:before="60" w:after="60"/>
              <w:jc w:val="left"/>
              <w:rPr>
                <w:del w:id="2801" w:author="Raphael Malyankar" w:date="2023-03-21T22:12:00Z"/>
                <w:rFonts w:cs="Arial"/>
                <w:sz w:val="16"/>
                <w:szCs w:val="16"/>
              </w:rPr>
            </w:pPr>
            <w:del w:id="2802" w:author="Raphael Malyankar" w:date="2023-03-21T22:12:00Z">
              <w:r w:rsidRPr="00773509" w:rsidDel="00ED079B">
                <w:rPr>
                  <w:rFonts w:cs="Arial"/>
                  <w:sz w:val="16"/>
                  <w:szCs w:val="16"/>
                </w:rPr>
                <w:delText xml:space="preserve">Any additional </w:delText>
              </w:r>
              <w:r w:rsidR="00773509" w:rsidDel="00ED079B">
                <w:rPr>
                  <w:rFonts w:cs="Arial"/>
                  <w:sz w:val="16"/>
                  <w:szCs w:val="16"/>
                </w:rPr>
                <w:delText>i</w:delText>
              </w:r>
              <w:r w:rsidRPr="00773509" w:rsidDel="00ED079B">
                <w:rPr>
                  <w:rFonts w:cs="Arial"/>
                  <w:sz w:val="16"/>
                  <w:szCs w:val="16"/>
                </w:rPr>
                <w:delText>nformation</w:delText>
              </w:r>
            </w:del>
          </w:p>
          <w:p w14:paraId="561EB72D" w14:textId="3E4C79E9" w:rsidR="009E25E8" w:rsidRPr="00773509" w:rsidDel="00ED079B" w:rsidRDefault="009E25E8">
            <w:pPr>
              <w:snapToGrid w:val="0"/>
              <w:spacing w:before="60" w:after="60"/>
              <w:jc w:val="left"/>
              <w:rPr>
                <w:del w:id="2803" w:author="Raphael Malyankar" w:date="2023-03-21T22:12:00Z"/>
                <w:sz w:val="16"/>
                <w:szCs w:val="16"/>
              </w:rPr>
            </w:pPr>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73661668" w14:textId="35EC5E82" w:rsidR="009E25E8" w:rsidRPr="00773509" w:rsidDel="00ED079B" w:rsidRDefault="009E25E8">
            <w:pPr>
              <w:snapToGrid w:val="0"/>
              <w:spacing w:before="60" w:after="60"/>
              <w:jc w:val="center"/>
              <w:rPr>
                <w:del w:id="2804" w:author="Raphael Malyankar" w:date="2023-03-21T22:12:00Z"/>
                <w:sz w:val="16"/>
                <w:szCs w:val="16"/>
              </w:rPr>
            </w:pPr>
            <w:del w:id="2805" w:author="Raphael Malyankar" w:date="2023-03-21T22:12:00Z">
              <w:r w:rsidRPr="00773509" w:rsidDel="00ED079B">
                <w:rPr>
                  <w:rFonts w:cs="Arial"/>
                  <w:sz w:val="16"/>
                  <w:szCs w:val="16"/>
                </w:rPr>
                <w:delText>0..1</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2E76848D" w14:textId="3BBE747A" w:rsidR="009E25E8" w:rsidRPr="00773509" w:rsidDel="00ED079B" w:rsidRDefault="009E25E8">
            <w:pPr>
              <w:snapToGrid w:val="0"/>
              <w:spacing w:before="60" w:after="60"/>
              <w:rPr>
                <w:del w:id="2806" w:author="Raphael Malyankar" w:date="2023-03-21T22:12:00Z"/>
                <w:sz w:val="16"/>
                <w:szCs w:val="16"/>
              </w:rPr>
            </w:pPr>
            <w:del w:id="2807" w:author="Raphael Malyankar" w:date="2023-03-21T22:12:00Z">
              <w:r w:rsidRPr="00773509" w:rsidDel="00ED079B">
                <w:rPr>
                  <w:rFonts w:cs="Arial"/>
                  <w:sz w:val="16"/>
                  <w:szCs w:val="16"/>
                </w:rPr>
                <w:delText>CharacterString</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tcPr>
          <w:p w14:paraId="13C7D6F0" w14:textId="148752AD" w:rsidR="009E25E8" w:rsidRPr="00773509" w:rsidDel="00ED079B" w:rsidRDefault="009E25E8">
            <w:pPr>
              <w:snapToGrid w:val="0"/>
              <w:spacing w:before="60" w:after="60"/>
              <w:rPr>
                <w:del w:id="2808" w:author="Raphael Malyankar" w:date="2023-03-21T22:12:00Z"/>
                <w:sz w:val="16"/>
                <w:szCs w:val="16"/>
              </w:rPr>
            </w:pPr>
          </w:p>
        </w:tc>
      </w:tr>
      <w:tr w:rsidR="009E25E8" w:rsidRPr="00773509" w:rsidDel="00ED079B" w14:paraId="473E8CBB" w14:textId="6370B519"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495"/>
          <w:del w:id="2809"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71ACDFA4" w14:textId="5234F443" w:rsidR="009E25E8" w:rsidRPr="00773509" w:rsidDel="00ED079B" w:rsidRDefault="009E25E8">
            <w:pPr>
              <w:snapToGrid w:val="0"/>
              <w:spacing w:before="60" w:after="60"/>
              <w:rPr>
                <w:del w:id="2810" w:author="Raphael Malyankar" w:date="2023-03-21T22:12:00Z"/>
                <w:sz w:val="16"/>
                <w:szCs w:val="16"/>
              </w:rPr>
            </w:pPr>
            <w:del w:id="2811"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100C85B3" w14:textId="09B1AA57" w:rsidR="009E25E8" w:rsidRPr="00773509" w:rsidDel="00ED079B" w:rsidRDefault="009E25E8">
            <w:pPr>
              <w:snapToGrid w:val="0"/>
              <w:spacing w:before="60" w:after="60"/>
              <w:rPr>
                <w:del w:id="2812" w:author="Raphael Malyankar" w:date="2023-03-21T22:12:00Z"/>
                <w:sz w:val="16"/>
                <w:szCs w:val="16"/>
              </w:rPr>
            </w:pPr>
            <w:del w:id="2813" w:author="Raphael Malyankar" w:date="2023-03-21T22:12:00Z">
              <w:r w:rsidRPr="00773509" w:rsidDel="00ED079B">
                <w:rPr>
                  <w:rFonts w:cs="Arial"/>
                  <w:sz w:val="16"/>
                  <w:szCs w:val="16"/>
                </w:rPr>
                <w:delText>compressionFlag</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hideMark/>
          </w:tcPr>
          <w:p w14:paraId="4B71E5E4" w14:textId="3A2B6486" w:rsidR="009E25E8" w:rsidRPr="00773509" w:rsidDel="00ED079B" w:rsidRDefault="009E25E8">
            <w:pPr>
              <w:snapToGrid w:val="0"/>
              <w:spacing w:before="60" w:after="60"/>
              <w:jc w:val="left"/>
              <w:rPr>
                <w:del w:id="2814" w:author="Raphael Malyankar" w:date="2023-03-21T22:12:00Z"/>
                <w:sz w:val="16"/>
                <w:szCs w:val="16"/>
              </w:rPr>
            </w:pPr>
            <w:del w:id="2815" w:author="Raphael Malyankar" w:date="2023-03-21T22:12:00Z">
              <w:r w:rsidRPr="00773509" w:rsidDel="00ED079B">
                <w:rPr>
                  <w:sz w:val="16"/>
                  <w:szCs w:val="16"/>
                </w:rPr>
                <w:delText>Is the data compressed</w:delText>
              </w:r>
            </w:del>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6B8D28B4" w14:textId="27D57692" w:rsidR="009E25E8" w:rsidRPr="00773509" w:rsidDel="00ED079B" w:rsidRDefault="009E25E8">
            <w:pPr>
              <w:snapToGrid w:val="0"/>
              <w:spacing w:before="60" w:after="60"/>
              <w:jc w:val="center"/>
              <w:rPr>
                <w:del w:id="2816" w:author="Raphael Malyankar" w:date="2023-03-21T22:12:00Z"/>
                <w:sz w:val="16"/>
                <w:szCs w:val="16"/>
              </w:rPr>
            </w:pPr>
            <w:del w:id="2817" w:author="Raphael Malyankar" w:date="2023-03-21T22:12:00Z">
              <w:r w:rsidRPr="00773509" w:rsidDel="00ED079B">
                <w:rPr>
                  <w:rFonts w:cs="Arial"/>
                  <w:sz w:val="16"/>
                  <w:szCs w:val="16"/>
                </w:rPr>
                <w:delText>0..1</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215F692B" w14:textId="05903364" w:rsidR="009E25E8" w:rsidRPr="00773509" w:rsidDel="00ED079B" w:rsidRDefault="009E25E8">
            <w:pPr>
              <w:snapToGrid w:val="0"/>
              <w:spacing w:before="60" w:after="60"/>
              <w:rPr>
                <w:del w:id="2818" w:author="Raphael Malyankar" w:date="2023-03-21T22:12:00Z"/>
                <w:sz w:val="16"/>
                <w:szCs w:val="16"/>
              </w:rPr>
            </w:pPr>
            <w:del w:id="2819" w:author="Raphael Malyankar" w:date="2023-03-21T22:12:00Z">
              <w:r w:rsidRPr="00773509" w:rsidDel="00ED079B">
                <w:rPr>
                  <w:rFonts w:cs="Arial"/>
                  <w:sz w:val="16"/>
                  <w:szCs w:val="16"/>
                </w:rPr>
                <w:delText>Boolean</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hideMark/>
          </w:tcPr>
          <w:p w14:paraId="64526020" w14:textId="709D73CF" w:rsidR="009E25E8" w:rsidRPr="00773509" w:rsidDel="00ED079B" w:rsidRDefault="009E25E8">
            <w:pPr>
              <w:snapToGrid w:val="0"/>
              <w:spacing w:before="60" w:after="60"/>
              <w:rPr>
                <w:del w:id="2820" w:author="Raphael Malyankar" w:date="2023-03-21T22:12:00Z"/>
                <w:sz w:val="16"/>
                <w:szCs w:val="16"/>
              </w:rPr>
            </w:pPr>
            <w:del w:id="2821" w:author="Raphael Malyankar" w:date="2023-03-21T22:12:00Z">
              <w:r w:rsidRPr="00773509" w:rsidDel="00ED079B">
                <w:rPr>
                  <w:sz w:val="16"/>
                  <w:szCs w:val="16"/>
                </w:rPr>
                <w:delText>Yes or No</w:delText>
              </w:r>
            </w:del>
          </w:p>
        </w:tc>
      </w:tr>
      <w:tr w:rsidR="009E25E8" w:rsidRPr="00773509" w:rsidDel="00ED079B" w14:paraId="3E916B5D" w14:textId="235377A3"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495"/>
          <w:del w:id="2822"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078B2EA8" w14:textId="3C9B70C0" w:rsidR="009E25E8" w:rsidRPr="00773509" w:rsidDel="00ED079B" w:rsidRDefault="009E25E8">
            <w:pPr>
              <w:snapToGrid w:val="0"/>
              <w:spacing w:before="60" w:after="60"/>
              <w:rPr>
                <w:del w:id="2823" w:author="Raphael Malyankar" w:date="2023-03-21T22:12:00Z"/>
                <w:sz w:val="16"/>
                <w:szCs w:val="16"/>
              </w:rPr>
            </w:pPr>
            <w:del w:id="2824"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0189A1E6" w14:textId="0CA8BBC6" w:rsidR="009E25E8" w:rsidRPr="00773509" w:rsidDel="00ED079B" w:rsidRDefault="009E25E8">
            <w:pPr>
              <w:snapToGrid w:val="0"/>
              <w:spacing w:before="60" w:after="60"/>
              <w:rPr>
                <w:del w:id="2825" w:author="Raphael Malyankar" w:date="2023-03-21T22:12:00Z"/>
                <w:sz w:val="16"/>
                <w:szCs w:val="16"/>
              </w:rPr>
            </w:pPr>
            <w:del w:id="2826" w:author="Raphael Malyankar" w:date="2023-03-21T22:12:00Z">
              <w:r w:rsidRPr="00773509" w:rsidDel="00ED079B">
                <w:rPr>
                  <w:rFonts w:cs="Arial"/>
                  <w:sz w:val="16"/>
                  <w:szCs w:val="16"/>
                </w:rPr>
                <w:delText>sourceMedia</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hideMark/>
          </w:tcPr>
          <w:p w14:paraId="1814B73E" w14:textId="4DD0DEAC" w:rsidR="009E25E8" w:rsidRPr="00773509" w:rsidDel="00ED079B" w:rsidRDefault="009E25E8">
            <w:pPr>
              <w:snapToGrid w:val="0"/>
              <w:spacing w:before="60" w:after="60"/>
              <w:jc w:val="left"/>
              <w:rPr>
                <w:del w:id="2827" w:author="Raphael Malyankar" w:date="2023-03-21T22:12:00Z"/>
                <w:sz w:val="16"/>
                <w:szCs w:val="16"/>
              </w:rPr>
            </w:pPr>
            <w:del w:id="2828" w:author="Raphael Malyankar" w:date="2023-03-21T22:12:00Z">
              <w:r w:rsidRPr="00773509" w:rsidDel="00ED079B">
                <w:rPr>
                  <w:sz w:val="16"/>
                  <w:szCs w:val="16"/>
                </w:rPr>
                <w:delText>Distribution media</w:delText>
              </w:r>
            </w:del>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6DC69253" w14:textId="253293E4" w:rsidR="009E25E8" w:rsidRPr="00773509" w:rsidDel="00ED079B" w:rsidRDefault="009E25E8">
            <w:pPr>
              <w:snapToGrid w:val="0"/>
              <w:spacing w:before="60" w:after="60"/>
              <w:jc w:val="center"/>
              <w:rPr>
                <w:del w:id="2829" w:author="Raphael Malyankar" w:date="2023-03-21T22:12:00Z"/>
                <w:sz w:val="16"/>
                <w:szCs w:val="16"/>
              </w:rPr>
            </w:pPr>
            <w:del w:id="2830" w:author="Raphael Malyankar" w:date="2023-03-21T22:12:00Z">
              <w:r w:rsidRPr="00773509" w:rsidDel="00ED079B">
                <w:rPr>
                  <w:rFonts w:cs="Arial"/>
                  <w:sz w:val="16"/>
                  <w:szCs w:val="16"/>
                </w:rPr>
                <w:delText>0..1</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75E86675" w14:textId="2CD31F05" w:rsidR="009E25E8" w:rsidRPr="00773509" w:rsidDel="00ED079B" w:rsidRDefault="009E25E8">
            <w:pPr>
              <w:snapToGrid w:val="0"/>
              <w:spacing w:before="60" w:after="60"/>
              <w:rPr>
                <w:del w:id="2831" w:author="Raphael Malyankar" w:date="2023-03-21T22:12:00Z"/>
                <w:sz w:val="16"/>
                <w:szCs w:val="16"/>
              </w:rPr>
            </w:pPr>
            <w:del w:id="2832" w:author="Raphael Malyankar" w:date="2023-03-21T22:12:00Z">
              <w:r w:rsidRPr="00773509" w:rsidDel="00ED079B">
                <w:rPr>
                  <w:rFonts w:cs="Arial"/>
                  <w:sz w:val="16"/>
                  <w:szCs w:val="16"/>
                </w:rPr>
                <w:delText>CharacterString</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tcPr>
          <w:p w14:paraId="6FAF991A" w14:textId="3A59D52A" w:rsidR="009E25E8" w:rsidRPr="00773509" w:rsidDel="00ED079B" w:rsidRDefault="009E25E8">
            <w:pPr>
              <w:snapToGrid w:val="0"/>
              <w:spacing w:before="60" w:after="60"/>
              <w:rPr>
                <w:del w:id="2833" w:author="Raphael Malyankar" w:date="2023-03-21T22:12:00Z"/>
                <w:sz w:val="16"/>
                <w:szCs w:val="16"/>
              </w:rPr>
            </w:pPr>
          </w:p>
        </w:tc>
      </w:tr>
      <w:tr w:rsidR="009E25E8" w:rsidRPr="00773509" w:rsidDel="00ED079B" w14:paraId="0191199B" w14:textId="56BFD385"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trHeight w:val="495"/>
          <w:del w:id="2834"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6BD09E6E" w14:textId="22FA769B" w:rsidR="009E25E8" w:rsidRPr="00773509" w:rsidDel="00ED079B" w:rsidRDefault="009E25E8">
            <w:pPr>
              <w:snapToGrid w:val="0"/>
              <w:spacing w:before="60" w:after="60"/>
              <w:rPr>
                <w:del w:id="2835" w:author="Raphael Malyankar" w:date="2023-03-21T22:12:00Z"/>
                <w:sz w:val="16"/>
                <w:szCs w:val="16"/>
              </w:rPr>
            </w:pPr>
            <w:del w:id="2836"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3D5AE563" w14:textId="3AD679E4" w:rsidR="009E25E8" w:rsidRPr="00773509" w:rsidDel="00ED079B" w:rsidRDefault="009E25E8">
            <w:pPr>
              <w:snapToGrid w:val="0"/>
              <w:spacing w:before="60" w:after="60"/>
              <w:rPr>
                <w:del w:id="2837" w:author="Raphael Malyankar" w:date="2023-03-21T22:12:00Z"/>
                <w:sz w:val="16"/>
                <w:szCs w:val="16"/>
              </w:rPr>
            </w:pPr>
            <w:del w:id="2838" w:author="Raphael Malyankar" w:date="2023-03-21T22:12:00Z">
              <w:r w:rsidRPr="00773509" w:rsidDel="00ED079B">
                <w:rPr>
                  <w:rFonts w:cs="Arial"/>
                  <w:sz w:val="16"/>
                  <w:szCs w:val="16"/>
                </w:rPr>
                <w:delText>replacedData</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hideMark/>
          </w:tcPr>
          <w:p w14:paraId="631ED184" w14:textId="59675A14" w:rsidR="009E25E8" w:rsidRPr="00773509" w:rsidDel="00ED079B" w:rsidRDefault="009E25E8">
            <w:pPr>
              <w:snapToGrid w:val="0"/>
              <w:spacing w:before="60" w:after="60"/>
              <w:jc w:val="left"/>
              <w:rPr>
                <w:del w:id="2839" w:author="Raphael Malyankar" w:date="2023-03-21T22:12:00Z"/>
                <w:sz w:val="16"/>
                <w:szCs w:val="16"/>
              </w:rPr>
            </w:pPr>
            <w:del w:id="2840" w:author="Raphael Malyankar" w:date="2023-03-21T22:12:00Z">
              <w:r w:rsidRPr="00773509" w:rsidDel="00ED079B">
                <w:rPr>
                  <w:rFonts w:cs="Arial"/>
                  <w:sz w:val="16"/>
                  <w:szCs w:val="16"/>
                </w:rPr>
                <w:delText>If a data file is cancelled is it replaced by another data file</w:delText>
              </w:r>
            </w:del>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3058AAE4" w14:textId="70E52DDD" w:rsidR="009E25E8" w:rsidRPr="00773509" w:rsidDel="00ED079B" w:rsidRDefault="009E25E8">
            <w:pPr>
              <w:snapToGrid w:val="0"/>
              <w:spacing w:before="60" w:after="60"/>
              <w:jc w:val="center"/>
              <w:rPr>
                <w:del w:id="2841" w:author="Raphael Malyankar" w:date="2023-03-21T22:12:00Z"/>
                <w:sz w:val="16"/>
                <w:szCs w:val="16"/>
              </w:rPr>
            </w:pPr>
            <w:del w:id="2842" w:author="Raphael Malyankar" w:date="2023-03-21T22:12:00Z">
              <w:r w:rsidRPr="00773509" w:rsidDel="00ED079B">
                <w:rPr>
                  <w:rFonts w:cs="Arial"/>
                  <w:sz w:val="16"/>
                  <w:szCs w:val="16"/>
                </w:rPr>
                <w:delText>0..1</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54A0C2EB" w14:textId="3BA351FC" w:rsidR="009E25E8" w:rsidRPr="00773509" w:rsidDel="00ED079B" w:rsidRDefault="009E25E8">
            <w:pPr>
              <w:snapToGrid w:val="0"/>
              <w:spacing w:before="60" w:after="60"/>
              <w:rPr>
                <w:del w:id="2843" w:author="Raphael Malyankar" w:date="2023-03-21T22:12:00Z"/>
                <w:sz w:val="16"/>
                <w:szCs w:val="16"/>
              </w:rPr>
            </w:pPr>
            <w:del w:id="2844" w:author="Raphael Malyankar" w:date="2023-03-21T22:12:00Z">
              <w:r w:rsidRPr="00773509" w:rsidDel="00ED079B">
                <w:rPr>
                  <w:rFonts w:cs="Arial"/>
                  <w:sz w:val="16"/>
                  <w:szCs w:val="16"/>
                </w:rPr>
                <w:delText>Boolean</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tcPr>
          <w:p w14:paraId="3662A643" w14:textId="038D1734" w:rsidR="009E25E8" w:rsidRPr="00773509" w:rsidDel="00ED079B" w:rsidRDefault="009E25E8">
            <w:pPr>
              <w:snapToGrid w:val="0"/>
              <w:spacing w:before="60" w:after="60"/>
              <w:rPr>
                <w:del w:id="2845" w:author="Raphael Malyankar" w:date="2023-03-21T22:12:00Z"/>
                <w:sz w:val="16"/>
                <w:szCs w:val="16"/>
              </w:rPr>
            </w:pPr>
          </w:p>
        </w:tc>
      </w:tr>
      <w:tr w:rsidR="009E25E8" w:rsidRPr="00773509" w:rsidDel="00ED079B" w14:paraId="0860A5DD" w14:textId="05FF301F"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del w:id="2846"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36900ACD" w14:textId="7F9E5A34" w:rsidR="009E25E8" w:rsidRPr="00773509" w:rsidDel="00ED079B" w:rsidRDefault="009E25E8">
            <w:pPr>
              <w:snapToGrid w:val="0"/>
              <w:spacing w:before="60" w:after="60"/>
              <w:rPr>
                <w:del w:id="2847" w:author="Raphael Malyankar" w:date="2023-03-21T22:12:00Z"/>
                <w:sz w:val="16"/>
                <w:szCs w:val="16"/>
              </w:rPr>
            </w:pPr>
            <w:del w:id="2848" w:author="Raphael Malyankar" w:date="2023-03-21T22:12:00Z">
              <w:r w:rsidRPr="00773509" w:rsidDel="00ED079B">
                <w:rPr>
                  <w:sz w:val="16"/>
                  <w:szCs w:val="16"/>
                </w:rPr>
                <w:delText>Attribute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4EFB3CDB" w14:textId="4927F7CF" w:rsidR="009E25E8" w:rsidRPr="00773509" w:rsidDel="00ED079B" w:rsidRDefault="009E25E8">
            <w:pPr>
              <w:snapToGrid w:val="0"/>
              <w:spacing w:before="60" w:after="60"/>
              <w:rPr>
                <w:del w:id="2849" w:author="Raphael Malyankar" w:date="2023-03-21T22:12:00Z"/>
                <w:rFonts w:cs="Arial"/>
                <w:sz w:val="16"/>
                <w:szCs w:val="16"/>
              </w:rPr>
            </w:pPr>
            <w:del w:id="2850" w:author="Raphael Malyankar" w:date="2023-03-21T22:12:00Z">
              <w:r w:rsidRPr="00773509" w:rsidDel="00ED079B">
                <w:rPr>
                  <w:rFonts w:cs="Arial"/>
                  <w:sz w:val="16"/>
                  <w:szCs w:val="16"/>
                </w:rPr>
                <w:delText>dataReplacement</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hideMark/>
          </w:tcPr>
          <w:p w14:paraId="175A6F75" w14:textId="373ECA08" w:rsidR="009E25E8" w:rsidRPr="00773509" w:rsidDel="00ED079B" w:rsidRDefault="009E25E8">
            <w:pPr>
              <w:snapToGrid w:val="0"/>
              <w:spacing w:before="60" w:after="60"/>
              <w:jc w:val="left"/>
              <w:rPr>
                <w:del w:id="2851" w:author="Raphael Malyankar" w:date="2023-03-21T22:12:00Z"/>
                <w:rFonts w:cs="Arial"/>
                <w:sz w:val="16"/>
                <w:szCs w:val="16"/>
              </w:rPr>
            </w:pPr>
            <w:del w:id="2852" w:author="Raphael Malyankar" w:date="2023-03-21T22:12:00Z">
              <w:r w:rsidRPr="00773509" w:rsidDel="00ED079B">
                <w:rPr>
                  <w:rFonts w:cs="Arial"/>
                  <w:sz w:val="16"/>
                  <w:szCs w:val="16"/>
                </w:rPr>
                <w:delText>Cell name</w:delText>
              </w:r>
            </w:del>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0372A370" w14:textId="7407C340" w:rsidR="009E25E8" w:rsidRPr="00773509" w:rsidDel="00ED079B" w:rsidRDefault="009E25E8">
            <w:pPr>
              <w:snapToGrid w:val="0"/>
              <w:spacing w:before="60" w:after="60"/>
              <w:jc w:val="center"/>
              <w:rPr>
                <w:del w:id="2853" w:author="Raphael Malyankar" w:date="2023-03-21T22:12:00Z"/>
                <w:sz w:val="16"/>
                <w:szCs w:val="16"/>
              </w:rPr>
            </w:pPr>
            <w:del w:id="2854" w:author="Raphael Malyankar" w:date="2023-03-21T22:12:00Z">
              <w:r w:rsidRPr="00773509" w:rsidDel="00ED079B">
                <w:rPr>
                  <w:rFonts w:cs="Arial"/>
                  <w:sz w:val="16"/>
                  <w:szCs w:val="16"/>
                </w:rPr>
                <w:delText>0..1</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5FF4C18C" w14:textId="1B625134" w:rsidR="009E25E8" w:rsidRPr="00773509" w:rsidDel="00ED079B" w:rsidRDefault="009E25E8">
            <w:pPr>
              <w:snapToGrid w:val="0"/>
              <w:spacing w:before="60" w:after="60"/>
              <w:rPr>
                <w:del w:id="2855" w:author="Raphael Malyankar" w:date="2023-03-21T22:12:00Z"/>
                <w:sz w:val="16"/>
                <w:szCs w:val="16"/>
              </w:rPr>
            </w:pPr>
            <w:del w:id="2856" w:author="Raphael Malyankar" w:date="2023-03-21T22:12:00Z">
              <w:r w:rsidRPr="00773509" w:rsidDel="00ED079B">
                <w:rPr>
                  <w:sz w:val="16"/>
                  <w:szCs w:val="16"/>
                </w:rPr>
                <w:delText>CharacterString</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tcPr>
          <w:p w14:paraId="4BB20B19" w14:textId="25D20B10" w:rsidR="009E25E8" w:rsidRPr="00773509" w:rsidDel="00ED079B" w:rsidRDefault="009E25E8">
            <w:pPr>
              <w:snapToGrid w:val="0"/>
              <w:spacing w:before="60" w:after="60"/>
              <w:rPr>
                <w:del w:id="2857" w:author="Raphael Malyankar" w:date="2023-03-21T22:12:00Z"/>
                <w:rFonts w:cs="Arial"/>
                <w:sz w:val="16"/>
                <w:szCs w:val="16"/>
              </w:rPr>
            </w:pPr>
          </w:p>
        </w:tc>
      </w:tr>
      <w:tr w:rsidR="009E25E8" w:rsidRPr="00773509" w:rsidDel="00ED079B" w14:paraId="2AC2F2D5" w14:textId="3A4271CF"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del w:id="2858"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7EC7B259" w14:textId="6CBACA34" w:rsidR="009E25E8" w:rsidRPr="00773509" w:rsidDel="00ED079B" w:rsidRDefault="009E25E8">
            <w:pPr>
              <w:snapToGrid w:val="0"/>
              <w:spacing w:before="60" w:after="60"/>
              <w:rPr>
                <w:del w:id="2859" w:author="Raphael Malyankar" w:date="2023-03-21T22:12:00Z"/>
                <w:sz w:val="16"/>
                <w:szCs w:val="16"/>
              </w:rPr>
            </w:pPr>
            <w:del w:id="2860" w:author="Raphael Malyankar" w:date="2023-03-21T22:12:00Z">
              <w:r w:rsidRPr="00773509" w:rsidDel="00ED079B">
                <w:rPr>
                  <w:sz w:val="16"/>
                  <w:szCs w:val="16"/>
                </w:rPr>
                <w:delText>Role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4E1200D5" w14:textId="0268709B" w:rsidR="009E25E8" w:rsidRPr="00773509" w:rsidDel="00ED079B" w:rsidRDefault="009E25E8">
            <w:pPr>
              <w:snapToGrid w:val="0"/>
              <w:spacing w:before="60" w:after="60"/>
              <w:rPr>
                <w:del w:id="2861" w:author="Raphael Malyankar" w:date="2023-03-21T22:12:00Z"/>
                <w:rFonts w:cs="Arial"/>
                <w:sz w:val="16"/>
                <w:szCs w:val="16"/>
              </w:rPr>
            </w:pPr>
            <w:del w:id="2862" w:author="Raphael Malyankar" w:date="2023-03-21T22:12:00Z">
              <w:r w:rsidRPr="00773509" w:rsidDel="00ED079B">
                <w:rPr>
                  <w:rFonts w:cs="Arial"/>
                  <w:sz w:val="16"/>
                  <w:szCs w:val="16"/>
                </w:rPr>
                <w:delText>datasetDiscoveryMetadata</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hideMark/>
          </w:tcPr>
          <w:p w14:paraId="23B6D900" w14:textId="57E2F540" w:rsidR="009E25E8" w:rsidRPr="00773509" w:rsidDel="00ED079B" w:rsidRDefault="009E25E8" w:rsidP="00773509">
            <w:pPr>
              <w:snapToGrid w:val="0"/>
              <w:spacing w:before="60" w:after="60"/>
              <w:jc w:val="left"/>
              <w:rPr>
                <w:del w:id="2863" w:author="Raphael Malyankar" w:date="2023-03-21T22:12:00Z"/>
                <w:rFonts w:cs="Arial"/>
                <w:sz w:val="16"/>
                <w:szCs w:val="16"/>
              </w:rPr>
            </w:pPr>
            <w:del w:id="2864" w:author="Raphael Malyankar" w:date="2023-03-21T22:12:00Z">
              <w:r w:rsidRPr="00773509" w:rsidDel="00ED079B">
                <w:rPr>
                  <w:rFonts w:cs="Arial"/>
                  <w:sz w:val="16"/>
                  <w:szCs w:val="16"/>
                </w:rPr>
                <w:delText xml:space="preserve">Exchange </w:delText>
              </w:r>
              <w:r w:rsidR="00773509" w:rsidDel="00ED079B">
                <w:rPr>
                  <w:rFonts w:cs="Arial"/>
                  <w:sz w:val="16"/>
                  <w:szCs w:val="16"/>
                </w:rPr>
                <w:delText>C</w:delText>
              </w:r>
              <w:r w:rsidRPr="00773509" w:rsidDel="00ED079B">
                <w:rPr>
                  <w:rFonts w:cs="Arial"/>
                  <w:sz w:val="16"/>
                  <w:szCs w:val="16"/>
                </w:rPr>
                <w:delText xml:space="preserve">atalogues may include or reference discovery metadata for the datasets in the </w:delText>
              </w:r>
              <w:r w:rsidR="00773509" w:rsidDel="00ED079B">
                <w:rPr>
                  <w:rFonts w:cs="Arial"/>
                  <w:sz w:val="16"/>
                  <w:szCs w:val="16"/>
                </w:rPr>
                <w:delText>E</w:delText>
              </w:r>
              <w:r w:rsidRPr="00773509" w:rsidDel="00ED079B">
                <w:rPr>
                  <w:rFonts w:cs="Arial"/>
                  <w:sz w:val="16"/>
                  <w:szCs w:val="16"/>
                </w:rPr>
                <w:delText xml:space="preserve">xchange </w:delText>
              </w:r>
              <w:r w:rsidR="00773509" w:rsidDel="00ED079B">
                <w:rPr>
                  <w:rFonts w:cs="Arial"/>
                  <w:sz w:val="16"/>
                  <w:szCs w:val="16"/>
                </w:rPr>
                <w:delText>S</w:delText>
              </w:r>
              <w:r w:rsidRPr="00773509" w:rsidDel="00ED079B">
                <w:rPr>
                  <w:rFonts w:cs="Arial"/>
                  <w:sz w:val="16"/>
                  <w:szCs w:val="16"/>
                </w:rPr>
                <w:delText>et</w:delText>
              </w:r>
            </w:del>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38AFA4E0" w14:textId="239D5C2F" w:rsidR="009E25E8" w:rsidRPr="00773509" w:rsidDel="00ED079B" w:rsidRDefault="009E25E8">
            <w:pPr>
              <w:snapToGrid w:val="0"/>
              <w:spacing w:before="60" w:after="60"/>
              <w:jc w:val="center"/>
              <w:rPr>
                <w:del w:id="2865" w:author="Raphael Malyankar" w:date="2023-03-21T22:12:00Z"/>
                <w:rFonts w:cs="Arial"/>
                <w:sz w:val="16"/>
                <w:szCs w:val="16"/>
              </w:rPr>
            </w:pPr>
            <w:del w:id="2866" w:author="Raphael Malyankar" w:date="2023-03-21T22:12:00Z">
              <w:r w:rsidRPr="00773509" w:rsidDel="00ED079B">
                <w:rPr>
                  <w:rFonts w:cs="Arial"/>
                  <w:sz w:val="16"/>
                  <w:szCs w:val="16"/>
                </w:rPr>
                <w:delText>0..*</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4554F0FA" w14:textId="3D43CD66" w:rsidR="009E25E8" w:rsidRPr="00773509" w:rsidDel="00ED079B" w:rsidRDefault="009E25E8">
            <w:pPr>
              <w:snapToGrid w:val="0"/>
              <w:spacing w:before="60" w:after="60"/>
              <w:rPr>
                <w:del w:id="2867" w:author="Raphael Malyankar" w:date="2023-03-21T22:12:00Z"/>
                <w:sz w:val="16"/>
                <w:szCs w:val="16"/>
              </w:rPr>
            </w:pPr>
            <w:del w:id="2868" w:author="Raphael Malyankar" w:date="2023-03-21T22:12:00Z">
              <w:r w:rsidRPr="00773509" w:rsidDel="00ED079B">
                <w:rPr>
                  <w:sz w:val="16"/>
                  <w:szCs w:val="16"/>
                </w:rPr>
                <w:delText>Aggregation S100_DatasetDiscoveryMetadata</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tcPr>
          <w:p w14:paraId="66AD8B39" w14:textId="6D2B8962" w:rsidR="009E25E8" w:rsidRPr="00773509" w:rsidDel="00ED079B" w:rsidRDefault="009E25E8">
            <w:pPr>
              <w:snapToGrid w:val="0"/>
              <w:spacing w:before="60" w:after="60"/>
              <w:rPr>
                <w:del w:id="2869" w:author="Raphael Malyankar" w:date="2023-03-21T22:12:00Z"/>
                <w:rFonts w:cs="Arial"/>
                <w:sz w:val="16"/>
                <w:szCs w:val="16"/>
              </w:rPr>
            </w:pPr>
          </w:p>
        </w:tc>
      </w:tr>
      <w:tr w:rsidR="009E25E8" w:rsidRPr="00773509" w:rsidDel="00ED079B" w14:paraId="02A2D848" w14:textId="5FD29D21"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del w:id="2870"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13EAA927" w14:textId="14F2ACDD" w:rsidR="009E25E8" w:rsidRPr="00773509" w:rsidDel="00ED079B" w:rsidRDefault="009E25E8">
            <w:pPr>
              <w:snapToGrid w:val="0"/>
              <w:spacing w:before="60" w:after="60"/>
              <w:rPr>
                <w:del w:id="2871" w:author="Raphael Malyankar" w:date="2023-03-21T22:12:00Z"/>
                <w:sz w:val="16"/>
                <w:szCs w:val="16"/>
              </w:rPr>
            </w:pPr>
            <w:del w:id="2872" w:author="Raphael Malyankar" w:date="2023-03-21T22:12:00Z">
              <w:r w:rsidRPr="00773509" w:rsidDel="00ED079B">
                <w:rPr>
                  <w:sz w:val="16"/>
                  <w:szCs w:val="16"/>
                </w:rPr>
                <w:delText>Role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2C67F37E" w14:textId="387F3652" w:rsidR="009E25E8" w:rsidRPr="00773509" w:rsidDel="00ED079B" w:rsidRDefault="009E25E8">
            <w:pPr>
              <w:snapToGrid w:val="0"/>
              <w:spacing w:before="60" w:after="60"/>
              <w:rPr>
                <w:del w:id="2873" w:author="Raphael Malyankar" w:date="2023-03-21T22:12:00Z"/>
                <w:rFonts w:cs="Arial"/>
                <w:sz w:val="16"/>
                <w:szCs w:val="16"/>
              </w:rPr>
            </w:pPr>
            <w:del w:id="2874" w:author="Raphael Malyankar" w:date="2023-03-21T22:12:00Z">
              <w:r w:rsidRPr="00773509" w:rsidDel="00ED079B">
                <w:rPr>
                  <w:rFonts w:cs="Arial"/>
                  <w:sz w:val="16"/>
                  <w:szCs w:val="16"/>
                </w:rPr>
                <w:delText>--</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hideMark/>
          </w:tcPr>
          <w:p w14:paraId="2AF4F6B3" w14:textId="2E8DE5FE" w:rsidR="009E25E8" w:rsidRPr="00773509" w:rsidDel="00ED079B" w:rsidRDefault="009E25E8" w:rsidP="00773509">
            <w:pPr>
              <w:snapToGrid w:val="0"/>
              <w:spacing w:before="60" w:after="60"/>
              <w:jc w:val="left"/>
              <w:rPr>
                <w:del w:id="2875" w:author="Raphael Malyankar" w:date="2023-03-21T22:12:00Z"/>
                <w:rFonts w:cs="Arial"/>
                <w:sz w:val="16"/>
                <w:szCs w:val="16"/>
              </w:rPr>
            </w:pPr>
            <w:del w:id="2876" w:author="Raphael Malyankar" w:date="2023-03-21T22:12:00Z">
              <w:r w:rsidRPr="00773509" w:rsidDel="00ED079B">
                <w:rPr>
                  <w:rFonts w:cs="Arial"/>
                  <w:sz w:val="16"/>
                  <w:szCs w:val="16"/>
                </w:rPr>
                <w:delText xml:space="preserve">Metadata for </w:delText>
              </w:r>
              <w:r w:rsidR="00773509" w:rsidDel="00ED079B">
                <w:rPr>
                  <w:rFonts w:cs="Arial"/>
                  <w:sz w:val="16"/>
                  <w:szCs w:val="16"/>
                </w:rPr>
                <w:delText>C</w:delText>
              </w:r>
              <w:r w:rsidRPr="00773509" w:rsidDel="00ED079B">
                <w:rPr>
                  <w:rFonts w:cs="Arial"/>
                  <w:sz w:val="16"/>
                  <w:szCs w:val="16"/>
                </w:rPr>
                <w:delText>atalogue</w:delText>
              </w:r>
            </w:del>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2A90746" w14:textId="355B9DFE" w:rsidR="009E25E8" w:rsidRPr="00773509" w:rsidDel="00ED079B" w:rsidRDefault="009E25E8">
            <w:pPr>
              <w:snapToGrid w:val="0"/>
              <w:spacing w:before="60" w:after="60"/>
              <w:jc w:val="center"/>
              <w:rPr>
                <w:del w:id="2877" w:author="Raphael Malyankar" w:date="2023-03-21T22:12:00Z"/>
                <w:rFonts w:cs="Arial"/>
                <w:sz w:val="16"/>
                <w:szCs w:val="16"/>
              </w:rPr>
            </w:pPr>
            <w:del w:id="2878" w:author="Raphael Malyankar" w:date="2023-03-21T22:12:00Z">
              <w:r w:rsidRPr="00773509" w:rsidDel="00ED079B">
                <w:rPr>
                  <w:rFonts w:cs="Arial"/>
                  <w:sz w:val="16"/>
                  <w:szCs w:val="16"/>
                </w:rPr>
                <w:delText>0..*</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7988BE86" w14:textId="5980FBB8" w:rsidR="009E25E8" w:rsidRPr="00773509" w:rsidDel="00ED079B" w:rsidRDefault="009E25E8">
            <w:pPr>
              <w:snapToGrid w:val="0"/>
              <w:spacing w:before="60" w:after="60"/>
              <w:rPr>
                <w:del w:id="2879" w:author="Raphael Malyankar" w:date="2023-03-21T22:12:00Z"/>
                <w:sz w:val="16"/>
                <w:szCs w:val="16"/>
              </w:rPr>
            </w:pPr>
            <w:del w:id="2880" w:author="Raphael Malyankar" w:date="2023-03-21T22:12:00Z">
              <w:r w:rsidRPr="00773509" w:rsidDel="00ED079B">
                <w:rPr>
                  <w:sz w:val="16"/>
                  <w:szCs w:val="16"/>
                </w:rPr>
                <w:delText>Aggregation S100_CatalogueMetadata</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hideMark/>
          </w:tcPr>
          <w:p w14:paraId="0E02206E" w14:textId="7CE45D0C" w:rsidR="009E25E8" w:rsidRPr="00773509" w:rsidDel="00ED079B" w:rsidRDefault="009E25E8" w:rsidP="00B54526">
            <w:pPr>
              <w:snapToGrid w:val="0"/>
              <w:spacing w:before="60" w:after="60"/>
              <w:jc w:val="left"/>
              <w:rPr>
                <w:del w:id="2881" w:author="Raphael Malyankar" w:date="2023-03-21T22:12:00Z"/>
                <w:rFonts w:cs="Arial"/>
                <w:sz w:val="16"/>
                <w:szCs w:val="16"/>
              </w:rPr>
            </w:pPr>
            <w:del w:id="2882" w:author="Raphael Malyankar" w:date="2023-03-21T22:12:00Z">
              <w:r w:rsidRPr="00773509" w:rsidDel="00ED079B">
                <w:rPr>
                  <w:rFonts w:cs="Arial"/>
                  <w:sz w:val="16"/>
                  <w:szCs w:val="16"/>
                </w:rPr>
                <w:delText xml:space="preserve">Metadata for the </w:delText>
              </w:r>
              <w:r w:rsidR="00B54526" w:rsidDel="00ED079B">
                <w:rPr>
                  <w:rFonts w:cs="Arial"/>
                  <w:sz w:val="16"/>
                  <w:szCs w:val="16"/>
                </w:rPr>
                <w:delText>F</w:delText>
              </w:r>
              <w:r w:rsidRPr="00773509" w:rsidDel="00ED079B">
                <w:rPr>
                  <w:rFonts w:cs="Arial"/>
                  <w:sz w:val="16"/>
                  <w:szCs w:val="16"/>
                </w:rPr>
                <w:delText xml:space="preserve">eature, </w:delText>
              </w:r>
              <w:r w:rsidR="00B54526" w:rsidDel="00ED079B">
                <w:rPr>
                  <w:rFonts w:cs="Arial"/>
                  <w:sz w:val="16"/>
                  <w:szCs w:val="16"/>
                </w:rPr>
                <w:delText>P</w:delText>
              </w:r>
              <w:r w:rsidRPr="00773509" w:rsidDel="00ED079B">
                <w:rPr>
                  <w:rFonts w:cs="Arial"/>
                  <w:sz w:val="16"/>
                  <w:szCs w:val="16"/>
                </w:rPr>
                <w:delText xml:space="preserve">ortrayal, and </w:delText>
              </w:r>
              <w:r w:rsidR="00B54526" w:rsidDel="00ED079B">
                <w:rPr>
                  <w:rFonts w:cs="Arial"/>
                  <w:sz w:val="16"/>
                  <w:szCs w:val="16"/>
                </w:rPr>
                <w:delText>I</w:delText>
              </w:r>
              <w:r w:rsidRPr="00773509" w:rsidDel="00ED079B">
                <w:rPr>
                  <w:rFonts w:cs="Arial"/>
                  <w:sz w:val="16"/>
                  <w:szCs w:val="16"/>
                </w:rPr>
                <w:delText xml:space="preserve">nteroperability </w:delText>
              </w:r>
              <w:r w:rsidR="00B54526" w:rsidDel="00ED079B">
                <w:rPr>
                  <w:rFonts w:cs="Arial"/>
                  <w:sz w:val="16"/>
                  <w:szCs w:val="16"/>
                </w:rPr>
                <w:delText>C</w:delText>
              </w:r>
              <w:r w:rsidRPr="00773509" w:rsidDel="00ED079B">
                <w:rPr>
                  <w:rFonts w:cs="Arial"/>
                  <w:sz w:val="16"/>
                  <w:szCs w:val="16"/>
                </w:rPr>
                <w:delText>atalogues, if any</w:delText>
              </w:r>
            </w:del>
          </w:p>
        </w:tc>
      </w:tr>
      <w:tr w:rsidR="009E25E8" w:rsidRPr="00773509" w:rsidDel="00ED079B" w14:paraId="036ACB31" w14:textId="49270B2C" w:rsidTr="00FE6ABD">
        <w:tblPrEx>
          <w:tblCellMar>
            <w:top w:w="0" w:type="dxa"/>
            <w:left w:w="108" w:type="dxa"/>
            <w:bottom w:w="0" w:type="dxa"/>
            <w:right w:w="108" w:type="dxa"/>
          </w:tblCellMar>
          <w:tblLook w:val="04A0" w:firstRow="1" w:lastRow="0" w:firstColumn="1" w:lastColumn="0" w:noHBand="0" w:noVBand="1"/>
        </w:tblPrEx>
        <w:trPr>
          <w:gridBefore w:val="1"/>
          <w:gridAfter w:val="1"/>
          <w:wAfter w:w="320" w:type="dxa"/>
          <w:del w:id="2883" w:author="Raphael Malyankar" w:date="2023-03-21T22:12:00Z"/>
        </w:trPr>
        <w:tc>
          <w:tcPr>
            <w:tcW w:w="329" w:type="pct"/>
            <w:tcBorders>
              <w:top w:val="single" w:sz="4" w:space="0" w:color="000000"/>
              <w:left w:val="single" w:sz="4" w:space="0" w:color="000000"/>
              <w:bottom w:val="single" w:sz="4" w:space="0" w:color="000000"/>
              <w:right w:val="single" w:sz="4" w:space="0" w:color="000000"/>
            </w:tcBorders>
            <w:shd w:val="clear" w:color="auto" w:fill="FFFFFF"/>
            <w:hideMark/>
          </w:tcPr>
          <w:p w14:paraId="3C4FFE19" w14:textId="72CF11E4" w:rsidR="009E25E8" w:rsidRPr="00773509" w:rsidDel="00ED079B" w:rsidRDefault="009E25E8">
            <w:pPr>
              <w:snapToGrid w:val="0"/>
              <w:spacing w:before="60" w:after="60"/>
              <w:rPr>
                <w:del w:id="2884" w:author="Raphael Malyankar" w:date="2023-03-21T22:12:00Z"/>
                <w:sz w:val="16"/>
                <w:szCs w:val="16"/>
              </w:rPr>
            </w:pPr>
            <w:del w:id="2885" w:author="Raphael Malyankar" w:date="2023-03-21T22:12:00Z">
              <w:r w:rsidRPr="00773509" w:rsidDel="00ED079B">
                <w:rPr>
                  <w:sz w:val="16"/>
                  <w:szCs w:val="16"/>
                </w:rPr>
                <w:delText>Role</w:delText>
              </w:r>
            </w:del>
          </w:p>
        </w:tc>
        <w:tc>
          <w:tcPr>
            <w:tcW w:w="829" w:type="pct"/>
            <w:tcBorders>
              <w:top w:val="single" w:sz="4" w:space="0" w:color="000000"/>
              <w:left w:val="single" w:sz="4" w:space="0" w:color="000000"/>
              <w:bottom w:val="single" w:sz="4" w:space="0" w:color="000000"/>
              <w:right w:val="single" w:sz="4" w:space="0" w:color="000000"/>
            </w:tcBorders>
            <w:shd w:val="clear" w:color="auto" w:fill="FFFFFF"/>
            <w:hideMark/>
          </w:tcPr>
          <w:p w14:paraId="63D3EAE9" w14:textId="2CE2519B" w:rsidR="009E25E8" w:rsidRPr="00773509" w:rsidDel="00ED079B" w:rsidRDefault="009E25E8">
            <w:pPr>
              <w:snapToGrid w:val="0"/>
              <w:spacing w:before="60" w:after="60"/>
              <w:rPr>
                <w:del w:id="2886" w:author="Raphael Malyankar" w:date="2023-03-21T22:12:00Z"/>
                <w:rFonts w:cs="Arial"/>
                <w:sz w:val="16"/>
                <w:szCs w:val="16"/>
              </w:rPr>
            </w:pPr>
            <w:del w:id="2887" w:author="Raphael Malyankar" w:date="2023-03-21T22:12:00Z">
              <w:r w:rsidRPr="00773509" w:rsidDel="00ED079B">
                <w:rPr>
                  <w:rFonts w:cs="Arial"/>
                  <w:sz w:val="16"/>
                  <w:szCs w:val="16"/>
                </w:rPr>
                <w:delText>supportFileDiscoveryMetadata</w:delText>
              </w:r>
            </w:del>
          </w:p>
        </w:tc>
        <w:tc>
          <w:tcPr>
            <w:tcW w:w="1286" w:type="pct"/>
            <w:tcBorders>
              <w:top w:val="single" w:sz="4" w:space="0" w:color="000000"/>
              <w:left w:val="single" w:sz="4" w:space="0" w:color="000000"/>
              <w:bottom w:val="single" w:sz="4" w:space="0" w:color="000000"/>
              <w:right w:val="single" w:sz="4" w:space="0" w:color="000000"/>
            </w:tcBorders>
            <w:shd w:val="clear" w:color="auto" w:fill="FFFFFF"/>
            <w:hideMark/>
          </w:tcPr>
          <w:p w14:paraId="53E7D7B7" w14:textId="6509BDD6" w:rsidR="009E25E8" w:rsidRPr="00773509" w:rsidDel="00ED079B" w:rsidRDefault="009E25E8" w:rsidP="00773509">
            <w:pPr>
              <w:snapToGrid w:val="0"/>
              <w:spacing w:before="60" w:after="60"/>
              <w:jc w:val="left"/>
              <w:rPr>
                <w:del w:id="2888" w:author="Raphael Malyankar" w:date="2023-03-21T22:12:00Z"/>
                <w:rFonts w:cs="Arial"/>
                <w:sz w:val="16"/>
                <w:szCs w:val="16"/>
              </w:rPr>
            </w:pPr>
            <w:del w:id="2889" w:author="Raphael Malyankar" w:date="2023-03-21T22:12:00Z">
              <w:r w:rsidRPr="00773509" w:rsidDel="00ED079B">
                <w:rPr>
                  <w:rFonts w:cs="Arial"/>
                  <w:sz w:val="16"/>
                  <w:szCs w:val="16"/>
                </w:rPr>
                <w:delText xml:space="preserve">Exchange </w:delText>
              </w:r>
              <w:r w:rsidR="00773509" w:rsidDel="00ED079B">
                <w:rPr>
                  <w:rFonts w:cs="Arial"/>
                  <w:sz w:val="16"/>
                  <w:szCs w:val="16"/>
                </w:rPr>
                <w:delText>C</w:delText>
              </w:r>
              <w:r w:rsidRPr="00773509" w:rsidDel="00ED079B">
                <w:rPr>
                  <w:rFonts w:cs="Arial"/>
                  <w:sz w:val="16"/>
                  <w:szCs w:val="16"/>
                </w:rPr>
                <w:delText xml:space="preserve">atalogues may include or reference discovery metadata for the support files in the </w:delText>
              </w:r>
              <w:r w:rsidR="00773509" w:rsidDel="00ED079B">
                <w:rPr>
                  <w:rFonts w:cs="Arial"/>
                  <w:sz w:val="16"/>
                  <w:szCs w:val="16"/>
                </w:rPr>
                <w:delText>E</w:delText>
              </w:r>
              <w:r w:rsidRPr="00773509" w:rsidDel="00ED079B">
                <w:rPr>
                  <w:rFonts w:cs="Arial"/>
                  <w:sz w:val="16"/>
                  <w:szCs w:val="16"/>
                </w:rPr>
                <w:delText xml:space="preserve">xchange </w:delText>
              </w:r>
              <w:r w:rsidR="00773509" w:rsidDel="00ED079B">
                <w:rPr>
                  <w:rFonts w:cs="Arial"/>
                  <w:sz w:val="16"/>
                  <w:szCs w:val="16"/>
                </w:rPr>
                <w:delText>S</w:delText>
              </w:r>
              <w:r w:rsidRPr="00773509" w:rsidDel="00ED079B">
                <w:rPr>
                  <w:rFonts w:cs="Arial"/>
                  <w:sz w:val="16"/>
                  <w:szCs w:val="16"/>
                </w:rPr>
                <w:delText>et</w:delText>
              </w:r>
            </w:del>
          </w:p>
        </w:tc>
        <w:tc>
          <w:tcPr>
            <w:tcW w:w="313"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004B76FA" w14:textId="30F4823A" w:rsidR="009E25E8" w:rsidRPr="00773509" w:rsidDel="00ED079B" w:rsidRDefault="009E25E8">
            <w:pPr>
              <w:snapToGrid w:val="0"/>
              <w:spacing w:before="60" w:after="60"/>
              <w:jc w:val="center"/>
              <w:rPr>
                <w:del w:id="2890" w:author="Raphael Malyankar" w:date="2023-03-21T22:12:00Z"/>
                <w:rFonts w:cs="Arial"/>
                <w:sz w:val="16"/>
                <w:szCs w:val="16"/>
              </w:rPr>
            </w:pPr>
            <w:del w:id="2891" w:author="Raphael Malyankar" w:date="2023-03-21T22:12:00Z">
              <w:r w:rsidRPr="00773509" w:rsidDel="00ED079B">
                <w:rPr>
                  <w:rFonts w:cs="Arial"/>
                  <w:sz w:val="16"/>
                  <w:szCs w:val="16"/>
                </w:rPr>
                <w:delText>0..*</w:delText>
              </w:r>
            </w:del>
          </w:p>
        </w:tc>
        <w:tc>
          <w:tcPr>
            <w:tcW w:w="1066" w:type="pct"/>
            <w:gridSpan w:val="2"/>
            <w:tcBorders>
              <w:top w:val="single" w:sz="4" w:space="0" w:color="000000"/>
              <w:left w:val="single" w:sz="4" w:space="0" w:color="000000"/>
              <w:bottom w:val="single" w:sz="4" w:space="0" w:color="000000"/>
              <w:right w:val="single" w:sz="4" w:space="0" w:color="000000"/>
            </w:tcBorders>
            <w:shd w:val="clear" w:color="auto" w:fill="FFFFFF"/>
            <w:hideMark/>
          </w:tcPr>
          <w:p w14:paraId="6A201315" w14:textId="171F688F" w:rsidR="009E25E8" w:rsidRPr="00773509" w:rsidDel="00ED079B" w:rsidRDefault="009E25E8">
            <w:pPr>
              <w:snapToGrid w:val="0"/>
              <w:spacing w:before="60" w:after="60"/>
              <w:rPr>
                <w:del w:id="2892" w:author="Raphael Malyankar" w:date="2023-03-21T22:12:00Z"/>
                <w:sz w:val="16"/>
                <w:szCs w:val="16"/>
              </w:rPr>
            </w:pPr>
            <w:del w:id="2893" w:author="Raphael Malyankar" w:date="2023-03-21T22:12:00Z">
              <w:r w:rsidRPr="00773509" w:rsidDel="00ED079B">
                <w:rPr>
                  <w:sz w:val="16"/>
                  <w:szCs w:val="16"/>
                </w:rPr>
                <w:delText>Aggregation S100_SupportFileDiscoveryMetadata</w:delText>
              </w:r>
            </w:del>
          </w:p>
        </w:tc>
        <w:tc>
          <w:tcPr>
            <w:tcW w:w="740" w:type="pct"/>
            <w:tcBorders>
              <w:top w:val="single" w:sz="4" w:space="0" w:color="000000"/>
              <w:left w:val="single" w:sz="4" w:space="0" w:color="000000"/>
              <w:bottom w:val="single" w:sz="4" w:space="0" w:color="000000"/>
              <w:right w:val="single" w:sz="4" w:space="0" w:color="000000"/>
            </w:tcBorders>
            <w:shd w:val="clear" w:color="auto" w:fill="FFFFFF"/>
          </w:tcPr>
          <w:p w14:paraId="6B890AA8" w14:textId="5CF54A0F" w:rsidR="009E25E8" w:rsidRPr="00773509" w:rsidDel="00ED079B" w:rsidRDefault="001044E0">
            <w:pPr>
              <w:snapToGrid w:val="0"/>
              <w:spacing w:before="60" w:after="60"/>
              <w:rPr>
                <w:del w:id="2894" w:author="Raphael Malyankar" w:date="2023-03-21T22:12:00Z"/>
                <w:rFonts w:cs="Arial"/>
                <w:sz w:val="16"/>
                <w:szCs w:val="16"/>
              </w:rPr>
            </w:pPr>
            <w:del w:id="2895" w:author="Raphael Malyankar" w:date="2023-03-21T22:12:00Z">
              <w:r w:rsidRPr="00773509" w:rsidDel="00ED079B">
                <w:rPr>
                  <w:rFonts w:cs="Arial"/>
                  <w:sz w:val="16"/>
                  <w:szCs w:val="16"/>
                </w:rPr>
                <w:delText>Mandatory for base datasets, since the covered products dictionar</w:delText>
              </w:r>
              <w:r w:rsidR="00B54526" w:rsidDel="00ED079B">
                <w:rPr>
                  <w:rFonts w:cs="Arial"/>
                  <w:sz w:val="16"/>
                  <w:szCs w:val="16"/>
                </w:rPr>
                <w:delText>y is mandatory in base datasets</w:delText>
              </w:r>
            </w:del>
          </w:p>
        </w:tc>
      </w:tr>
    </w:tbl>
    <w:p w14:paraId="04FCD41E" w14:textId="77777777" w:rsidR="006B114A" w:rsidRPr="00773509" w:rsidRDefault="006B114A" w:rsidP="000460AD">
      <w:pPr>
        <w:spacing w:after="0"/>
      </w:pPr>
    </w:p>
    <w:p w14:paraId="2430A0A5" w14:textId="4EF30DFB" w:rsidR="000460AD" w:rsidRPr="00773509" w:rsidRDefault="000460AD">
      <w:pPr>
        <w:pStyle w:val="Heading3"/>
        <w:pPrChange w:id="2896" w:author="Raphael Malyankar" w:date="2023-05-12T18:10:00Z">
          <w:pPr>
            <w:pStyle w:val="Heading4"/>
          </w:pPr>
        </w:pPrChange>
      </w:pPr>
      <w:r w:rsidRPr="00773509">
        <w:t>S100_</w:t>
      </w:r>
      <w:ins w:id="2897" w:author="Raphael Malyankar" w:date="2023-03-21T22:15:00Z">
        <w:r w:rsidR="00ED079B">
          <w:t>Exchange</w:t>
        </w:r>
      </w:ins>
      <w:r w:rsidRPr="00773509">
        <w:t>CatalogueIdentifier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7"/>
        <w:gridCol w:w="3272"/>
        <w:gridCol w:w="3504"/>
        <w:gridCol w:w="672"/>
        <w:gridCol w:w="2723"/>
        <w:gridCol w:w="2938"/>
      </w:tblGrid>
      <w:tr w:rsidR="00B614F5" w:rsidRPr="00B21CBF" w14:paraId="0835335A" w14:textId="77777777" w:rsidTr="00FE6ABD">
        <w:tc>
          <w:tcPr>
            <w:tcW w:w="3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91FBCFC" w14:textId="77777777" w:rsidR="00B614F5" w:rsidRPr="00B21CBF" w:rsidRDefault="00B614F5">
            <w:pPr>
              <w:snapToGrid w:val="0"/>
              <w:spacing w:before="60" w:after="60"/>
              <w:rPr>
                <w:b/>
                <w:sz w:val="18"/>
                <w:szCs w:val="18"/>
                <w:lang w:eastAsia="ar-SA"/>
              </w:rPr>
            </w:pPr>
            <w:r w:rsidRPr="00B21CBF">
              <w:rPr>
                <w:b/>
                <w:sz w:val="18"/>
                <w:szCs w:val="18"/>
              </w:rPr>
              <w:t>Role Name</w:t>
            </w:r>
          </w:p>
        </w:tc>
        <w:tc>
          <w:tcPr>
            <w:tcW w:w="116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A206B0" w14:textId="77777777" w:rsidR="00B614F5" w:rsidRPr="00B21CBF" w:rsidRDefault="00B614F5">
            <w:pPr>
              <w:snapToGrid w:val="0"/>
              <w:spacing w:before="60" w:after="60"/>
              <w:rPr>
                <w:b/>
                <w:sz w:val="18"/>
                <w:szCs w:val="18"/>
              </w:rPr>
            </w:pPr>
            <w:r w:rsidRPr="00B21CBF">
              <w:rPr>
                <w:b/>
                <w:sz w:val="18"/>
                <w:szCs w:val="18"/>
              </w:rPr>
              <w:t>Name</w:t>
            </w:r>
          </w:p>
        </w:tc>
        <w:tc>
          <w:tcPr>
            <w:tcW w:w="125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E73A12" w14:textId="77777777" w:rsidR="00B614F5" w:rsidRPr="00B21CBF" w:rsidRDefault="00B614F5">
            <w:pPr>
              <w:snapToGrid w:val="0"/>
              <w:spacing w:before="60" w:after="60"/>
              <w:rPr>
                <w:b/>
                <w:sz w:val="18"/>
                <w:szCs w:val="18"/>
              </w:rPr>
            </w:pPr>
            <w:r w:rsidRPr="00B21CBF">
              <w:rPr>
                <w:b/>
                <w:sz w:val="18"/>
                <w:szCs w:val="18"/>
              </w:rPr>
              <w:t>Description</w:t>
            </w:r>
          </w:p>
        </w:tc>
        <w:tc>
          <w:tcPr>
            <w:tcW w:w="24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AB9DDB" w14:textId="77777777" w:rsidR="00B614F5" w:rsidRPr="00B21CBF" w:rsidRDefault="00B614F5">
            <w:pPr>
              <w:snapToGrid w:val="0"/>
              <w:spacing w:before="60" w:after="60"/>
              <w:jc w:val="center"/>
              <w:rPr>
                <w:b/>
                <w:sz w:val="18"/>
                <w:szCs w:val="18"/>
              </w:rPr>
            </w:pPr>
            <w:r w:rsidRPr="00B21CBF">
              <w:rPr>
                <w:b/>
                <w:sz w:val="18"/>
                <w:szCs w:val="18"/>
              </w:rPr>
              <w:t>Mult</w:t>
            </w:r>
          </w:p>
        </w:tc>
        <w:tc>
          <w:tcPr>
            <w:tcW w:w="97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D3AD47" w14:textId="77777777" w:rsidR="00B614F5" w:rsidRPr="00B21CBF" w:rsidRDefault="00B614F5">
            <w:pPr>
              <w:snapToGrid w:val="0"/>
              <w:spacing w:before="60" w:after="60"/>
              <w:rPr>
                <w:b/>
                <w:sz w:val="18"/>
                <w:szCs w:val="18"/>
              </w:rPr>
            </w:pPr>
            <w:r w:rsidRPr="00B21CBF">
              <w:rPr>
                <w:b/>
                <w:sz w:val="18"/>
                <w:szCs w:val="18"/>
              </w:rPr>
              <w:t>Type</w:t>
            </w:r>
          </w:p>
        </w:tc>
        <w:tc>
          <w:tcPr>
            <w:tcW w:w="105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1AB6B03" w14:textId="77777777" w:rsidR="00B614F5" w:rsidRPr="00B21CBF" w:rsidRDefault="00B614F5">
            <w:pPr>
              <w:snapToGrid w:val="0"/>
              <w:spacing w:before="60" w:after="60"/>
              <w:rPr>
                <w:b/>
                <w:sz w:val="18"/>
                <w:szCs w:val="18"/>
              </w:rPr>
            </w:pPr>
            <w:r w:rsidRPr="00B21CBF">
              <w:rPr>
                <w:b/>
                <w:sz w:val="18"/>
                <w:szCs w:val="18"/>
              </w:rPr>
              <w:t>Remarks</w:t>
            </w:r>
          </w:p>
        </w:tc>
      </w:tr>
      <w:tr w:rsidR="00B614F5" w:rsidRPr="00B21CBF" w14:paraId="0AEB1952" w14:textId="77777777" w:rsidTr="00FE6ABD">
        <w:tc>
          <w:tcPr>
            <w:tcW w:w="320" w:type="pct"/>
            <w:tcBorders>
              <w:top w:val="single" w:sz="4" w:space="0" w:color="000000"/>
              <w:left w:val="single" w:sz="4" w:space="0" w:color="000000"/>
              <w:bottom w:val="single" w:sz="4" w:space="0" w:color="000000"/>
              <w:right w:val="single" w:sz="4" w:space="0" w:color="000000"/>
            </w:tcBorders>
            <w:hideMark/>
          </w:tcPr>
          <w:p w14:paraId="7BFFAE54" w14:textId="77777777" w:rsidR="00B614F5" w:rsidRPr="00B21CBF" w:rsidRDefault="00B614F5">
            <w:pPr>
              <w:snapToGrid w:val="0"/>
              <w:spacing w:before="60" w:after="60"/>
              <w:rPr>
                <w:sz w:val="18"/>
                <w:szCs w:val="18"/>
              </w:rPr>
            </w:pPr>
            <w:r w:rsidRPr="00B21CBF">
              <w:rPr>
                <w:sz w:val="18"/>
                <w:szCs w:val="18"/>
              </w:rPr>
              <w:t>Class</w:t>
            </w:r>
          </w:p>
        </w:tc>
        <w:tc>
          <w:tcPr>
            <w:tcW w:w="1168" w:type="pct"/>
            <w:tcBorders>
              <w:top w:val="single" w:sz="4" w:space="0" w:color="000000"/>
              <w:left w:val="single" w:sz="4" w:space="0" w:color="000000"/>
              <w:bottom w:val="single" w:sz="4" w:space="0" w:color="000000"/>
              <w:right w:val="single" w:sz="4" w:space="0" w:color="000000"/>
            </w:tcBorders>
            <w:hideMark/>
          </w:tcPr>
          <w:p w14:paraId="1ACFB3EB" w14:textId="0DF0CE06" w:rsidR="00B614F5" w:rsidRPr="00B21CBF" w:rsidRDefault="00B614F5">
            <w:pPr>
              <w:snapToGrid w:val="0"/>
              <w:spacing w:before="60" w:after="60"/>
              <w:rPr>
                <w:sz w:val="18"/>
                <w:szCs w:val="18"/>
              </w:rPr>
            </w:pPr>
            <w:r w:rsidRPr="00B21CBF">
              <w:rPr>
                <w:sz w:val="18"/>
                <w:szCs w:val="18"/>
              </w:rPr>
              <w:t>S100_</w:t>
            </w:r>
            <w:ins w:id="2898" w:author="Raphael Malyankar" w:date="2023-03-21T22:15:00Z">
              <w:r w:rsidR="00ED079B" w:rsidRPr="00B21CBF">
                <w:rPr>
                  <w:sz w:val="18"/>
                  <w:szCs w:val="18"/>
                </w:rPr>
                <w:t>Exchange</w:t>
              </w:r>
            </w:ins>
            <w:r w:rsidRPr="00B21CBF">
              <w:rPr>
                <w:sz w:val="18"/>
                <w:szCs w:val="18"/>
              </w:rPr>
              <w:t>CatalogueIdentifier</w:t>
            </w:r>
          </w:p>
        </w:tc>
        <w:tc>
          <w:tcPr>
            <w:tcW w:w="1251" w:type="pct"/>
            <w:tcBorders>
              <w:top w:val="single" w:sz="4" w:space="0" w:color="000000"/>
              <w:left w:val="single" w:sz="4" w:space="0" w:color="000000"/>
              <w:bottom w:val="single" w:sz="4" w:space="0" w:color="000000"/>
              <w:right w:val="single" w:sz="4" w:space="0" w:color="000000"/>
            </w:tcBorders>
            <w:hideMark/>
          </w:tcPr>
          <w:p w14:paraId="2D360B53" w14:textId="4A635913" w:rsidR="00B614F5" w:rsidRPr="00B21CBF" w:rsidRDefault="00B614F5" w:rsidP="00B54526">
            <w:pPr>
              <w:snapToGrid w:val="0"/>
              <w:spacing w:before="60" w:after="60"/>
              <w:jc w:val="left"/>
              <w:rPr>
                <w:sz w:val="18"/>
                <w:szCs w:val="18"/>
              </w:rPr>
            </w:pPr>
            <w:r w:rsidRPr="00B21CBF">
              <w:rPr>
                <w:sz w:val="18"/>
                <w:szCs w:val="18"/>
              </w:rPr>
              <w:t xml:space="preserve">An </w:t>
            </w:r>
            <w:r w:rsidR="00B54526" w:rsidRPr="00B21CBF">
              <w:rPr>
                <w:sz w:val="18"/>
                <w:szCs w:val="18"/>
              </w:rPr>
              <w:t>E</w:t>
            </w:r>
            <w:r w:rsidRPr="00B21CBF">
              <w:rPr>
                <w:sz w:val="18"/>
                <w:szCs w:val="18"/>
              </w:rPr>
              <w:t xml:space="preserve">xchange </w:t>
            </w:r>
            <w:r w:rsidR="00B54526" w:rsidRPr="00B21CBF">
              <w:rPr>
                <w:sz w:val="18"/>
                <w:szCs w:val="18"/>
              </w:rPr>
              <w:t>C</w:t>
            </w:r>
            <w:r w:rsidRPr="00B21CBF">
              <w:rPr>
                <w:sz w:val="18"/>
                <w:szCs w:val="18"/>
              </w:rPr>
              <w:t xml:space="preserve">atalogue contains the discovery metadata about the </w:t>
            </w:r>
            <w:r w:rsidR="00B54526" w:rsidRPr="00B21CBF">
              <w:rPr>
                <w:sz w:val="18"/>
                <w:szCs w:val="18"/>
              </w:rPr>
              <w:t>E</w:t>
            </w:r>
            <w:r w:rsidRPr="00B21CBF">
              <w:rPr>
                <w:sz w:val="18"/>
                <w:szCs w:val="18"/>
              </w:rPr>
              <w:t>xchange datasets and support files</w:t>
            </w:r>
          </w:p>
        </w:tc>
        <w:tc>
          <w:tcPr>
            <w:tcW w:w="240" w:type="pct"/>
            <w:tcBorders>
              <w:top w:val="single" w:sz="4" w:space="0" w:color="000000"/>
              <w:left w:val="single" w:sz="4" w:space="0" w:color="000000"/>
              <w:bottom w:val="single" w:sz="4" w:space="0" w:color="000000"/>
              <w:right w:val="single" w:sz="4" w:space="0" w:color="000000"/>
            </w:tcBorders>
            <w:hideMark/>
          </w:tcPr>
          <w:p w14:paraId="0D5D3789" w14:textId="77777777" w:rsidR="00B614F5" w:rsidRPr="00B21CBF" w:rsidRDefault="00B614F5">
            <w:pPr>
              <w:snapToGrid w:val="0"/>
              <w:spacing w:before="60" w:after="60"/>
              <w:jc w:val="center"/>
              <w:rPr>
                <w:sz w:val="18"/>
                <w:szCs w:val="18"/>
              </w:rPr>
            </w:pPr>
            <w:r w:rsidRPr="00B21CBF">
              <w:rPr>
                <w:sz w:val="18"/>
                <w:szCs w:val="18"/>
              </w:rPr>
              <w:t>-</w:t>
            </w:r>
          </w:p>
        </w:tc>
        <w:tc>
          <w:tcPr>
            <w:tcW w:w="972" w:type="pct"/>
            <w:tcBorders>
              <w:top w:val="single" w:sz="4" w:space="0" w:color="000000"/>
              <w:left w:val="single" w:sz="4" w:space="0" w:color="000000"/>
              <w:bottom w:val="single" w:sz="4" w:space="0" w:color="000000"/>
              <w:right w:val="single" w:sz="4" w:space="0" w:color="000000"/>
            </w:tcBorders>
            <w:hideMark/>
          </w:tcPr>
          <w:p w14:paraId="4C284814" w14:textId="77777777" w:rsidR="00B614F5" w:rsidRPr="00B21CBF" w:rsidRDefault="00B614F5">
            <w:pPr>
              <w:snapToGrid w:val="0"/>
              <w:spacing w:before="60" w:after="60"/>
              <w:rPr>
                <w:sz w:val="18"/>
                <w:szCs w:val="18"/>
              </w:rPr>
            </w:pPr>
            <w:r w:rsidRPr="00B21CBF">
              <w:rPr>
                <w:sz w:val="18"/>
                <w:szCs w:val="18"/>
              </w:rPr>
              <w:t>-</w:t>
            </w:r>
          </w:p>
        </w:tc>
        <w:tc>
          <w:tcPr>
            <w:tcW w:w="1050" w:type="pct"/>
            <w:tcBorders>
              <w:top w:val="single" w:sz="4" w:space="0" w:color="000000"/>
              <w:left w:val="single" w:sz="4" w:space="0" w:color="000000"/>
              <w:bottom w:val="single" w:sz="4" w:space="0" w:color="000000"/>
              <w:right w:val="single" w:sz="4" w:space="0" w:color="000000"/>
            </w:tcBorders>
            <w:hideMark/>
          </w:tcPr>
          <w:p w14:paraId="406201C8" w14:textId="77777777" w:rsidR="00B614F5" w:rsidRPr="00B21CBF" w:rsidRDefault="00B614F5">
            <w:pPr>
              <w:snapToGrid w:val="0"/>
              <w:spacing w:before="60" w:after="60"/>
              <w:rPr>
                <w:sz w:val="18"/>
                <w:szCs w:val="18"/>
              </w:rPr>
            </w:pPr>
            <w:r w:rsidRPr="00B21CBF">
              <w:rPr>
                <w:sz w:val="18"/>
                <w:szCs w:val="18"/>
              </w:rPr>
              <w:t>-</w:t>
            </w:r>
          </w:p>
        </w:tc>
      </w:tr>
      <w:tr w:rsidR="00B614F5" w:rsidRPr="00B21CBF" w14:paraId="29307A3C" w14:textId="77777777" w:rsidTr="00FE6ABD">
        <w:tc>
          <w:tcPr>
            <w:tcW w:w="320" w:type="pct"/>
            <w:tcBorders>
              <w:top w:val="single" w:sz="4" w:space="0" w:color="000000"/>
              <w:left w:val="single" w:sz="4" w:space="0" w:color="000000"/>
              <w:bottom w:val="single" w:sz="4" w:space="0" w:color="000000"/>
              <w:right w:val="single" w:sz="4" w:space="0" w:color="000000"/>
            </w:tcBorders>
            <w:hideMark/>
          </w:tcPr>
          <w:p w14:paraId="78371316" w14:textId="77777777" w:rsidR="00B614F5" w:rsidRPr="00B21CBF" w:rsidRDefault="00B614F5">
            <w:pPr>
              <w:snapToGrid w:val="0"/>
              <w:spacing w:before="60" w:after="60"/>
              <w:rPr>
                <w:sz w:val="18"/>
                <w:szCs w:val="18"/>
              </w:rPr>
            </w:pPr>
            <w:r w:rsidRPr="00B21CBF">
              <w:rPr>
                <w:sz w:val="18"/>
                <w:szCs w:val="18"/>
              </w:rPr>
              <w:t>Attribute</w:t>
            </w:r>
          </w:p>
        </w:tc>
        <w:tc>
          <w:tcPr>
            <w:tcW w:w="1168" w:type="pct"/>
            <w:tcBorders>
              <w:top w:val="single" w:sz="4" w:space="0" w:color="000000"/>
              <w:left w:val="single" w:sz="4" w:space="0" w:color="000000"/>
              <w:bottom w:val="single" w:sz="4" w:space="0" w:color="000000"/>
              <w:right w:val="single" w:sz="4" w:space="0" w:color="000000"/>
            </w:tcBorders>
            <w:hideMark/>
          </w:tcPr>
          <w:p w14:paraId="73E42AF3" w14:textId="77777777" w:rsidR="00B614F5" w:rsidRPr="00B21CBF" w:rsidRDefault="00B614F5">
            <w:pPr>
              <w:snapToGrid w:val="0"/>
              <w:spacing w:before="60" w:after="60"/>
              <w:rPr>
                <w:sz w:val="18"/>
                <w:szCs w:val="18"/>
              </w:rPr>
            </w:pPr>
            <w:r w:rsidRPr="00B21CBF">
              <w:rPr>
                <w:sz w:val="18"/>
                <w:szCs w:val="18"/>
              </w:rPr>
              <w:t>identifier</w:t>
            </w:r>
          </w:p>
        </w:tc>
        <w:tc>
          <w:tcPr>
            <w:tcW w:w="1251" w:type="pct"/>
            <w:tcBorders>
              <w:top w:val="single" w:sz="4" w:space="0" w:color="000000"/>
              <w:left w:val="single" w:sz="4" w:space="0" w:color="000000"/>
              <w:bottom w:val="single" w:sz="4" w:space="0" w:color="000000"/>
              <w:right w:val="single" w:sz="4" w:space="0" w:color="000000"/>
            </w:tcBorders>
            <w:hideMark/>
          </w:tcPr>
          <w:p w14:paraId="1350A524" w14:textId="66EAB543" w:rsidR="00B614F5" w:rsidRPr="00B21CBF" w:rsidRDefault="00B614F5" w:rsidP="00B54526">
            <w:pPr>
              <w:snapToGrid w:val="0"/>
              <w:spacing w:before="60" w:after="60"/>
              <w:jc w:val="left"/>
              <w:rPr>
                <w:sz w:val="18"/>
                <w:szCs w:val="18"/>
                <w:lang w:val="fr-FR"/>
              </w:rPr>
            </w:pPr>
            <w:r w:rsidRPr="00B21CBF">
              <w:rPr>
                <w:sz w:val="18"/>
                <w:szCs w:val="18"/>
                <w:lang w:val="fr-FR"/>
              </w:rPr>
              <w:t xml:space="preserve">Uniquely identifies this </w:t>
            </w:r>
            <w:r w:rsidR="00B54526" w:rsidRPr="00B21CBF">
              <w:rPr>
                <w:sz w:val="18"/>
                <w:szCs w:val="18"/>
                <w:lang w:val="fr-FR"/>
              </w:rPr>
              <w:t>E</w:t>
            </w:r>
            <w:r w:rsidRPr="00B21CBF">
              <w:rPr>
                <w:sz w:val="18"/>
                <w:szCs w:val="18"/>
                <w:lang w:val="fr-FR"/>
              </w:rPr>
              <w:t xml:space="preserve">xchange </w:t>
            </w:r>
            <w:r w:rsidR="00B54526" w:rsidRPr="00B21CBF">
              <w:rPr>
                <w:sz w:val="18"/>
                <w:szCs w:val="18"/>
                <w:lang w:val="fr-FR"/>
              </w:rPr>
              <w:t>C</w:t>
            </w:r>
            <w:r w:rsidRPr="00B21CBF">
              <w:rPr>
                <w:sz w:val="18"/>
                <w:szCs w:val="18"/>
                <w:lang w:val="fr-FR"/>
              </w:rPr>
              <w:t>atalogue</w:t>
            </w:r>
          </w:p>
        </w:tc>
        <w:tc>
          <w:tcPr>
            <w:tcW w:w="240" w:type="pct"/>
            <w:tcBorders>
              <w:top w:val="single" w:sz="4" w:space="0" w:color="000000"/>
              <w:left w:val="single" w:sz="4" w:space="0" w:color="000000"/>
              <w:bottom w:val="single" w:sz="4" w:space="0" w:color="000000"/>
              <w:right w:val="single" w:sz="4" w:space="0" w:color="000000"/>
            </w:tcBorders>
            <w:hideMark/>
          </w:tcPr>
          <w:p w14:paraId="17DC091B" w14:textId="77777777" w:rsidR="00B614F5" w:rsidRPr="00B21CBF" w:rsidRDefault="00B614F5">
            <w:pPr>
              <w:snapToGrid w:val="0"/>
              <w:spacing w:before="60" w:after="60"/>
              <w:jc w:val="center"/>
              <w:rPr>
                <w:sz w:val="18"/>
                <w:szCs w:val="18"/>
              </w:rPr>
            </w:pPr>
            <w:r w:rsidRPr="00B21CBF">
              <w:rPr>
                <w:sz w:val="18"/>
                <w:szCs w:val="18"/>
              </w:rPr>
              <w:t>1</w:t>
            </w:r>
          </w:p>
        </w:tc>
        <w:tc>
          <w:tcPr>
            <w:tcW w:w="972" w:type="pct"/>
            <w:tcBorders>
              <w:top w:val="single" w:sz="4" w:space="0" w:color="000000"/>
              <w:left w:val="single" w:sz="4" w:space="0" w:color="000000"/>
              <w:bottom w:val="single" w:sz="4" w:space="0" w:color="000000"/>
              <w:right w:val="single" w:sz="4" w:space="0" w:color="000000"/>
            </w:tcBorders>
            <w:hideMark/>
          </w:tcPr>
          <w:p w14:paraId="6F561F08" w14:textId="77777777" w:rsidR="00B614F5" w:rsidRPr="00B21CBF" w:rsidRDefault="00B614F5">
            <w:pPr>
              <w:snapToGrid w:val="0"/>
              <w:spacing w:before="60" w:after="60"/>
              <w:rPr>
                <w:sz w:val="18"/>
                <w:szCs w:val="18"/>
              </w:rPr>
            </w:pPr>
            <w:r w:rsidRPr="00B21CBF">
              <w:rPr>
                <w:sz w:val="18"/>
                <w:szCs w:val="18"/>
              </w:rPr>
              <w:t>CharacterString</w:t>
            </w:r>
          </w:p>
        </w:tc>
        <w:tc>
          <w:tcPr>
            <w:tcW w:w="1050" w:type="pct"/>
            <w:tcBorders>
              <w:top w:val="single" w:sz="4" w:space="0" w:color="000000"/>
              <w:left w:val="single" w:sz="4" w:space="0" w:color="000000"/>
              <w:bottom w:val="single" w:sz="4" w:space="0" w:color="000000"/>
              <w:right w:val="single" w:sz="4" w:space="0" w:color="000000"/>
            </w:tcBorders>
          </w:tcPr>
          <w:p w14:paraId="55F16805" w14:textId="77777777" w:rsidR="00B614F5" w:rsidRPr="00B21CBF" w:rsidRDefault="00B614F5">
            <w:pPr>
              <w:snapToGrid w:val="0"/>
              <w:spacing w:before="60" w:after="60"/>
              <w:rPr>
                <w:sz w:val="18"/>
                <w:szCs w:val="18"/>
              </w:rPr>
            </w:pPr>
          </w:p>
        </w:tc>
      </w:tr>
      <w:tr w:rsidR="00B614F5" w:rsidRPr="00B21CBF" w:rsidDel="00ED079B" w14:paraId="112656B6" w14:textId="4CCE5BBE" w:rsidTr="00FE6ABD">
        <w:trPr>
          <w:del w:id="2899" w:author="Raphael Malyankar" w:date="2023-03-21T22:15:00Z"/>
        </w:trPr>
        <w:tc>
          <w:tcPr>
            <w:tcW w:w="320" w:type="pct"/>
            <w:tcBorders>
              <w:top w:val="single" w:sz="4" w:space="0" w:color="000000"/>
              <w:left w:val="single" w:sz="4" w:space="0" w:color="000000"/>
              <w:bottom w:val="single" w:sz="4" w:space="0" w:color="000000"/>
              <w:right w:val="single" w:sz="4" w:space="0" w:color="000000"/>
            </w:tcBorders>
            <w:hideMark/>
          </w:tcPr>
          <w:p w14:paraId="43CE1149" w14:textId="7E17218B" w:rsidR="00B614F5" w:rsidRPr="00B21CBF" w:rsidDel="00ED079B" w:rsidRDefault="00B614F5">
            <w:pPr>
              <w:snapToGrid w:val="0"/>
              <w:spacing w:before="60" w:after="60"/>
              <w:rPr>
                <w:del w:id="2900" w:author="Raphael Malyankar" w:date="2023-03-21T22:15:00Z"/>
                <w:sz w:val="18"/>
                <w:szCs w:val="18"/>
              </w:rPr>
            </w:pPr>
            <w:del w:id="2901" w:author="Raphael Malyankar" w:date="2023-03-21T22:15:00Z">
              <w:r w:rsidRPr="00B21CBF" w:rsidDel="00ED079B">
                <w:rPr>
                  <w:sz w:val="18"/>
                  <w:szCs w:val="18"/>
                </w:rPr>
                <w:delText>Attribute</w:delText>
              </w:r>
            </w:del>
          </w:p>
        </w:tc>
        <w:tc>
          <w:tcPr>
            <w:tcW w:w="1168" w:type="pct"/>
            <w:tcBorders>
              <w:top w:val="single" w:sz="4" w:space="0" w:color="000000"/>
              <w:left w:val="single" w:sz="4" w:space="0" w:color="000000"/>
              <w:bottom w:val="single" w:sz="4" w:space="0" w:color="000000"/>
              <w:right w:val="single" w:sz="4" w:space="0" w:color="000000"/>
            </w:tcBorders>
            <w:hideMark/>
          </w:tcPr>
          <w:p w14:paraId="5379EDEB" w14:textId="2FA04411" w:rsidR="00B614F5" w:rsidRPr="00B21CBF" w:rsidDel="00ED079B" w:rsidRDefault="00B614F5">
            <w:pPr>
              <w:snapToGrid w:val="0"/>
              <w:spacing w:before="60" w:after="60"/>
              <w:rPr>
                <w:del w:id="2902" w:author="Raphael Malyankar" w:date="2023-03-21T22:15:00Z"/>
                <w:sz w:val="18"/>
                <w:szCs w:val="18"/>
              </w:rPr>
            </w:pPr>
            <w:del w:id="2903" w:author="Raphael Malyankar" w:date="2023-03-21T22:15:00Z">
              <w:r w:rsidRPr="00B21CBF" w:rsidDel="00ED079B">
                <w:rPr>
                  <w:sz w:val="18"/>
                  <w:szCs w:val="18"/>
                </w:rPr>
                <w:delText>editionNumber</w:delText>
              </w:r>
            </w:del>
          </w:p>
        </w:tc>
        <w:tc>
          <w:tcPr>
            <w:tcW w:w="1251" w:type="pct"/>
            <w:tcBorders>
              <w:top w:val="single" w:sz="4" w:space="0" w:color="000000"/>
              <w:left w:val="single" w:sz="4" w:space="0" w:color="000000"/>
              <w:bottom w:val="single" w:sz="4" w:space="0" w:color="000000"/>
              <w:right w:val="single" w:sz="4" w:space="0" w:color="000000"/>
            </w:tcBorders>
            <w:hideMark/>
          </w:tcPr>
          <w:p w14:paraId="07A92664" w14:textId="7C7E8DB3" w:rsidR="00B614F5" w:rsidRPr="00B21CBF" w:rsidDel="00ED079B" w:rsidRDefault="00B614F5" w:rsidP="00B54526">
            <w:pPr>
              <w:snapToGrid w:val="0"/>
              <w:spacing w:before="60" w:after="60"/>
              <w:jc w:val="left"/>
              <w:rPr>
                <w:del w:id="2904" w:author="Raphael Malyankar" w:date="2023-03-21T22:15:00Z"/>
                <w:sz w:val="18"/>
                <w:szCs w:val="18"/>
              </w:rPr>
            </w:pPr>
            <w:del w:id="2905" w:author="Raphael Malyankar" w:date="2023-03-21T22:15:00Z">
              <w:r w:rsidRPr="00B21CBF" w:rsidDel="00ED079B">
                <w:rPr>
                  <w:sz w:val="18"/>
                  <w:szCs w:val="18"/>
                </w:rPr>
                <w:delText xml:space="preserve">The </w:delText>
              </w:r>
              <w:r w:rsidR="00B54526" w:rsidRPr="00B21CBF" w:rsidDel="00ED079B">
                <w:rPr>
                  <w:sz w:val="18"/>
                  <w:szCs w:val="18"/>
                </w:rPr>
                <w:delText>E</w:delText>
              </w:r>
              <w:r w:rsidRPr="00B21CBF" w:rsidDel="00ED079B">
                <w:rPr>
                  <w:sz w:val="18"/>
                  <w:szCs w:val="18"/>
                </w:rPr>
                <w:delText xml:space="preserve">dition number of this </w:delText>
              </w:r>
              <w:r w:rsidR="00B54526" w:rsidRPr="00B21CBF" w:rsidDel="00ED079B">
                <w:rPr>
                  <w:sz w:val="18"/>
                  <w:szCs w:val="18"/>
                </w:rPr>
                <w:delText>E</w:delText>
              </w:r>
              <w:r w:rsidRPr="00B21CBF" w:rsidDel="00ED079B">
                <w:rPr>
                  <w:sz w:val="18"/>
                  <w:szCs w:val="18"/>
                </w:rPr>
                <w:delText xml:space="preserve">xchange </w:delText>
              </w:r>
              <w:r w:rsidR="00B54526" w:rsidRPr="00B21CBF" w:rsidDel="00ED079B">
                <w:rPr>
                  <w:sz w:val="18"/>
                  <w:szCs w:val="18"/>
                </w:rPr>
                <w:delText>C</w:delText>
              </w:r>
              <w:r w:rsidRPr="00B21CBF" w:rsidDel="00ED079B">
                <w:rPr>
                  <w:sz w:val="18"/>
                  <w:szCs w:val="18"/>
                </w:rPr>
                <w:delText>atalogue</w:delText>
              </w:r>
            </w:del>
          </w:p>
        </w:tc>
        <w:tc>
          <w:tcPr>
            <w:tcW w:w="240" w:type="pct"/>
            <w:tcBorders>
              <w:top w:val="single" w:sz="4" w:space="0" w:color="000000"/>
              <w:left w:val="single" w:sz="4" w:space="0" w:color="000000"/>
              <w:bottom w:val="single" w:sz="4" w:space="0" w:color="000000"/>
              <w:right w:val="single" w:sz="4" w:space="0" w:color="000000"/>
            </w:tcBorders>
            <w:hideMark/>
          </w:tcPr>
          <w:p w14:paraId="7F3291E2" w14:textId="423E0637" w:rsidR="00B614F5" w:rsidRPr="00B21CBF" w:rsidDel="00ED079B" w:rsidRDefault="00B614F5">
            <w:pPr>
              <w:snapToGrid w:val="0"/>
              <w:spacing w:before="60" w:after="60"/>
              <w:jc w:val="center"/>
              <w:rPr>
                <w:del w:id="2906" w:author="Raphael Malyankar" w:date="2023-03-21T22:15:00Z"/>
                <w:sz w:val="18"/>
                <w:szCs w:val="18"/>
              </w:rPr>
            </w:pPr>
            <w:del w:id="2907" w:author="Raphael Malyankar" w:date="2023-03-21T22:15:00Z">
              <w:r w:rsidRPr="00B21CBF" w:rsidDel="00ED079B">
                <w:rPr>
                  <w:sz w:val="18"/>
                  <w:szCs w:val="18"/>
                </w:rPr>
                <w:delText>1</w:delText>
              </w:r>
            </w:del>
          </w:p>
        </w:tc>
        <w:tc>
          <w:tcPr>
            <w:tcW w:w="972" w:type="pct"/>
            <w:tcBorders>
              <w:top w:val="single" w:sz="4" w:space="0" w:color="000000"/>
              <w:left w:val="single" w:sz="4" w:space="0" w:color="000000"/>
              <w:bottom w:val="single" w:sz="4" w:space="0" w:color="000000"/>
              <w:right w:val="single" w:sz="4" w:space="0" w:color="000000"/>
            </w:tcBorders>
            <w:hideMark/>
          </w:tcPr>
          <w:p w14:paraId="521376D9" w14:textId="5A8B7905" w:rsidR="00B614F5" w:rsidRPr="00B21CBF" w:rsidDel="00ED079B" w:rsidRDefault="00B614F5">
            <w:pPr>
              <w:snapToGrid w:val="0"/>
              <w:spacing w:before="60" w:after="60"/>
              <w:rPr>
                <w:del w:id="2908" w:author="Raphael Malyankar" w:date="2023-03-21T22:15:00Z"/>
                <w:sz w:val="18"/>
                <w:szCs w:val="18"/>
              </w:rPr>
            </w:pPr>
            <w:del w:id="2909" w:author="Raphael Malyankar" w:date="2023-03-21T22:15:00Z">
              <w:r w:rsidRPr="00B21CBF" w:rsidDel="00ED079B">
                <w:rPr>
                  <w:sz w:val="18"/>
                  <w:szCs w:val="18"/>
                </w:rPr>
                <w:delText>CharacterString</w:delText>
              </w:r>
            </w:del>
          </w:p>
        </w:tc>
        <w:tc>
          <w:tcPr>
            <w:tcW w:w="1050" w:type="pct"/>
            <w:tcBorders>
              <w:top w:val="single" w:sz="4" w:space="0" w:color="000000"/>
              <w:left w:val="single" w:sz="4" w:space="0" w:color="000000"/>
              <w:bottom w:val="single" w:sz="4" w:space="0" w:color="000000"/>
              <w:right w:val="single" w:sz="4" w:space="0" w:color="000000"/>
            </w:tcBorders>
          </w:tcPr>
          <w:p w14:paraId="4FC34477" w14:textId="33AE9D1E" w:rsidR="00B614F5" w:rsidRPr="00B21CBF" w:rsidDel="00ED079B" w:rsidRDefault="00B614F5">
            <w:pPr>
              <w:snapToGrid w:val="0"/>
              <w:spacing w:before="60" w:after="60"/>
              <w:rPr>
                <w:del w:id="2910" w:author="Raphael Malyankar" w:date="2023-03-21T22:15:00Z"/>
                <w:sz w:val="18"/>
                <w:szCs w:val="18"/>
              </w:rPr>
            </w:pPr>
          </w:p>
        </w:tc>
      </w:tr>
      <w:tr w:rsidR="00ED079B" w:rsidRPr="00B21CBF" w14:paraId="248E6793" w14:textId="77777777" w:rsidTr="00FE6ABD">
        <w:tc>
          <w:tcPr>
            <w:tcW w:w="320" w:type="pct"/>
            <w:tcBorders>
              <w:top w:val="single" w:sz="4" w:space="0" w:color="000000"/>
              <w:left w:val="single" w:sz="4" w:space="0" w:color="000000"/>
              <w:bottom w:val="single" w:sz="4" w:space="0" w:color="000000"/>
              <w:right w:val="single" w:sz="4" w:space="0" w:color="000000"/>
            </w:tcBorders>
            <w:hideMark/>
          </w:tcPr>
          <w:p w14:paraId="06D9308E" w14:textId="77777777" w:rsidR="00ED079B" w:rsidRPr="00B21CBF" w:rsidRDefault="00ED079B" w:rsidP="00ED079B">
            <w:pPr>
              <w:snapToGrid w:val="0"/>
              <w:spacing w:before="60" w:after="60"/>
              <w:rPr>
                <w:sz w:val="18"/>
                <w:szCs w:val="18"/>
              </w:rPr>
            </w:pPr>
            <w:r w:rsidRPr="00B21CBF">
              <w:rPr>
                <w:sz w:val="18"/>
                <w:szCs w:val="18"/>
              </w:rPr>
              <w:t>Attribute</w:t>
            </w:r>
          </w:p>
        </w:tc>
        <w:tc>
          <w:tcPr>
            <w:tcW w:w="1168" w:type="pct"/>
            <w:tcBorders>
              <w:top w:val="single" w:sz="4" w:space="0" w:color="000000"/>
              <w:left w:val="single" w:sz="4" w:space="0" w:color="000000"/>
              <w:bottom w:val="single" w:sz="4" w:space="0" w:color="000000"/>
              <w:right w:val="single" w:sz="4" w:space="0" w:color="000000"/>
            </w:tcBorders>
            <w:hideMark/>
          </w:tcPr>
          <w:p w14:paraId="5528600C" w14:textId="4420A9EE" w:rsidR="00ED079B" w:rsidRPr="00B21CBF" w:rsidRDefault="00ED079B" w:rsidP="00ED079B">
            <w:pPr>
              <w:snapToGrid w:val="0"/>
              <w:spacing w:before="60" w:after="60"/>
              <w:rPr>
                <w:sz w:val="18"/>
                <w:szCs w:val="18"/>
              </w:rPr>
            </w:pPr>
            <w:ins w:id="2911" w:author="Raphael Malyankar" w:date="2023-03-21T22:14:00Z">
              <w:r w:rsidRPr="00B21CBF">
                <w:rPr>
                  <w:sz w:val="18"/>
                  <w:szCs w:val="18"/>
                  <w:lang w:val="en-AU" w:eastAsia="ar-SA"/>
                </w:rPr>
                <w:t>dateTime</w:t>
              </w:r>
            </w:ins>
            <w:del w:id="2912" w:author="Raphael Malyankar" w:date="2023-03-21T22:14:00Z">
              <w:r w:rsidRPr="00B21CBF" w:rsidDel="004C3CBB">
                <w:rPr>
                  <w:sz w:val="18"/>
                  <w:szCs w:val="18"/>
                </w:rPr>
                <w:delText>date</w:delText>
              </w:r>
            </w:del>
          </w:p>
        </w:tc>
        <w:tc>
          <w:tcPr>
            <w:tcW w:w="1251" w:type="pct"/>
            <w:tcBorders>
              <w:top w:val="single" w:sz="4" w:space="0" w:color="000000"/>
              <w:left w:val="single" w:sz="4" w:space="0" w:color="000000"/>
              <w:bottom w:val="single" w:sz="4" w:space="0" w:color="000000"/>
              <w:right w:val="single" w:sz="4" w:space="0" w:color="000000"/>
            </w:tcBorders>
            <w:hideMark/>
          </w:tcPr>
          <w:p w14:paraId="08F98980" w14:textId="48CE9728" w:rsidR="00ED079B" w:rsidRPr="00B21CBF" w:rsidRDefault="00ED079B" w:rsidP="00ED079B">
            <w:pPr>
              <w:snapToGrid w:val="0"/>
              <w:spacing w:before="60" w:after="60"/>
              <w:jc w:val="left"/>
              <w:rPr>
                <w:sz w:val="18"/>
                <w:szCs w:val="18"/>
              </w:rPr>
            </w:pPr>
            <w:ins w:id="2913" w:author="Raphael Malyankar" w:date="2023-03-21T22:14:00Z">
              <w:r w:rsidRPr="00B21CBF">
                <w:rPr>
                  <w:sz w:val="18"/>
                  <w:szCs w:val="18"/>
                </w:rPr>
                <w:t>Creation date and time of the Exchange Catalogue, including time zone</w:t>
              </w:r>
            </w:ins>
            <w:del w:id="2914" w:author="Raphael Malyankar" w:date="2023-03-21T22:14:00Z">
              <w:r w:rsidRPr="00B21CBF" w:rsidDel="004C3CBB">
                <w:rPr>
                  <w:sz w:val="18"/>
                  <w:szCs w:val="18"/>
                </w:rPr>
                <w:delText>Creation date of the Exchange Catalogue</w:delText>
              </w:r>
            </w:del>
          </w:p>
        </w:tc>
        <w:tc>
          <w:tcPr>
            <w:tcW w:w="240" w:type="pct"/>
            <w:tcBorders>
              <w:top w:val="single" w:sz="4" w:space="0" w:color="000000"/>
              <w:left w:val="single" w:sz="4" w:space="0" w:color="000000"/>
              <w:bottom w:val="single" w:sz="4" w:space="0" w:color="000000"/>
              <w:right w:val="single" w:sz="4" w:space="0" w:color="000000"/>
            </w:tcBorders>
            <w:hideMark/>
          </w:tcPr>
          <w:p w14:paraId="681C9E82" w14:textId="15AA7593" w:rsidR="00ED079B" w:rsidRPr="00B21CBF" w:rsidRDefault="00ED079B" w:rsidP="00ED079B">
            <w:pPr>
              <w:snapToGrid w:val="0"/>
              <w:spacing w:before="60" w:after="60"/>
              <w:jc w:val="center"/>
              <w:rPr>
                <w:sz w:val="18"/>
                <w:szCs w:val="18"/>
              </w:rPr>
            </w:pPr>
            <w:ins w:id="2915" w:author="Raphael Malyankar" w:date="2023-03-21T22:14:00Z">
              <w:r w:rsidRPr="00B21CBF">
                <w:rPr>
                  <w:sz w:val="18"/>
                  <w:szCs w:val="18"/>
                  <w:lang w:val="en-AU" w:eastAsia="ar-SA"/>
                </w:rPr>
                <w:t>1</w:t>
              </w:r>
            </w:ins>
            <w:del w:id="2916" w:author="Raphael Malyankar" w:date="2023-03-21T22:14:00Z">
              <w:r w:rsidRPr="00B21CBF" w:rsidDel="004C3CBB">
                <w:rPr>
                  <w:sz w:val="18"/>
                  <w:szCs w:val="18"/>
                </w:rPr>
                <w:delText>1</w:delText>
              </w:r>
            </w:del>
          </w:p>
        </w:tc>
        <w:tc>
          <w:tcPr>
            <w:tcW w:w="972" w:type="pct"/>
            <w:tcBorders>
              <w:top w:val="single" w:sz="4" w:space="0" w:color="000000"/>
              <w:left w:val="single" w:sz="4" w:space="0" w:color="000000"/>
              <w:bottom w:val="single" w:sz="4" w:space="0" w:color="000000"/>
              <w:right w:val="single" w:sz="4" w:space="0" w:color="000000"/>
            </w:tcBorders>
            <w:hideMark/>
          </w:tcPr>
          <w:p w14:paraId="2CF9C51C" w14:textId="466803D9" w:rsidR="00ED079B" w:rsidRPr="00B21CBF" w:rsidRDefault="00ED079B" w:rsidP="00ED079B">
            <w:pPr>
              <w:snapToGrid w:val="0"/>
              <w:spacing w:before="60" w:after="60"/>
              <w:rPr>
                <w:sz w:val="18"/>
                <w:szCs w:val="18"/>
              </w:rPr>
            </w:pPr>
            <w:ins w:id="2917" w:author="Raphael Malyankar" w:date="2023-03-21T22:14:00Z">
              <w:r w:rsidRPr="00B21CBF">
                <w:rPr>
                  <w:sz w:val="18"/>
                  <w:szCs w:val="18"/>
                  <w:lang w:val="en-AU" w:eastAsia="ar-SA"/>
                </w:rPr>
                <w:t>DateTime</w:t>
              </w:r>
            </w:ins>
            <w:del w:id="2918" w:author="Raphael Malyankar" w:date="2023-03-21T22:14:00Z">
              <w:r w:rsidRPr="00B21CBF" w:rsidDel="004C3CBB">
                <w:rPr>
                  <w:sz w:val="18"/>
                  <w:szCs w:val="18"/>
                </w:rPr>
                <w:delText>Date</w:delText>
              </w:r>
            </w:del>
          </w:p>
        </w:tc>
        <w:tc>
          <w:tcPr>
            <w:tcW w:w="1050" w:type="pct"/>
            <w:tcBorders>
              <w:top w:val="single" w:sz="4" w:space="0" w:color="000000"/>
              <w:left w:val="single" w:sz="4" w:space="0" w:color="000000"/>
              <w:bottom w:val="single" w:sz="4" w:space="0" w:color="000000"/>
              <w:right w:val="single" w:sz="4" w:space="0" w:color="000000"/>
            </w:tcBorders>
          </w:tcPr>
          <w:p w14:paraId="050B7B86" w14:textId="1F687227" w:rsidR="00ED079B" w:rsidRPr="00B21CBF" w:rsidRDefault="00ED079B" w:rsidP="002F292D">
            <w:pPr>
              <w:snapToGrid w:val="0"/>
              <w:spacing w:before="60" w:after="60"/>
              <w:jc w:val="left"/>
              <w:rPr>
                <w:sz w:val="18"/>
                <w:szCs w:val="18"/>
              </w:rPr>
            </w:pPr>
            <w:ins w:id="2919" w:author="Raphael Malyankar" w:date="2023-03-21T22:14:00Z">
              <w:r w:rsidRPr="00B21CBF">
                <w:rPr>
                  <w:sz w:val="18"/>
                  <w:szCs w:val="18"/>
                </w:rPr>
                <w:t>Format:  yyyy-mm-ddThh:mm:ssZ</w:t>
              </w:r>
            </w:ins>
          </w:p>
        </w:tc>
      </w:tr>
    </w:tbl>
    <w:p w14:paraId="7E8B48F0" w14:textId="6B666335" w:rsidR="006B114A" w:rsidRPr="00773509" w:rsidRDefault="006B114A" w:rsidP="000460AD">
      <w:pPr>
        <w:spacing w:after="0"/>
      </w:pPr>
    </w:p>
    <w:p w14:paraId="5DFC0BDC" w14:textId="545A96C7" w:rsidR="000460AD" w:rsidRPr="00773509" w:rsidRDefault="000460AD">
      <w:pPr>
        <w:pStyle w:val="Heading3"/>
        <w:pPrChange w:id="2920" w:author="Raphael Malyankar" w:date="2023-05-12T18:10:00Z">
          <w:pPr>
            <w:pStyle w:val="Heading4"/>
          </w:pPr>
        </w:pPrChange>
      </w:pPr>
      <w:r w:rsidRPr="00773509">
        <w:t>S100_CataloguePointofContact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3"/>
        <w:gridCol w:w="2778"/>
        <w:gridCol w:w="3557"/>
        <w:gridCol w:w="726"/>
        <w:gridCol w:w="2813"/>
        <w:gridCol w:w="2959"/>
      </w:tblGrid>
      <w:tr w:rsidR="00B614F5" w:rsidRPr="00B21CBF" w14:paraId="77797BEB" w14:textId="77777777" w:rsidTr="00F966DC">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7F790D6" w14:textId="77777777" w:rsidR="00B614F5" w:rsidRPr="00B21CBF" w:rsidRDefault="00B614F5">
            <w:pPr>
              <w:keepNext/>
              <w:keepLines/>
              <w:snapToGrid w:val="0"/>
              <w:spacing w:before="60" w:after="60"/>
              <w:rPr>
                <w:b/>
                <w:sz w:val="18"/>
                <w:szCs w:val="18"/>
                <w:lang w:eastAsia="ar-SA"/>
              </w:rPr>
            </w:pPr>
            <w:r w:rsidRPr="00B21CBF">
              <w:rPr>
                <w:b/>
                <w:sz w:val="18"/>
                <w:szCs w:val="18"/>
              </w:rPr>
              <w:t>Role Name</w:t>
            </w:r>
          </w:p>
        </w:tc>
        <w:tc>
          <w:tcPr>
            <w:tcW w:w="95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7C5E7F" w14:textId="77777777" w:rsidR="00B614F5" w:rsidRPr="00B21CBF" w:rsidRDefault="00B614F5">
            <w:pPr>
              <w:keepNext/>
              <w:keepLines/>
              <w:snapToGrid w:val="0"/>
              <w:spacing w:before="60" w:after="60"/>
              <w:rPr>
                <w:b/>
                <w:sz w:val="18"/>
                <w:szCs w:val="18"/>
              </w:rPr>
            </w:pPr>
            <w:r w:rsidRPr="00B21CBF">
              <w:rPr>
                <w:b/>
                <w:sz w:val="18"/>
                <w:szCs w:val="18"/>
              </w:rPr>
              <w:t>Name</w:t>
            </w:r>
          </w:p>
        </w:tc>
        <w:tc>
          <w:tcPr>
            <w:tcW w:w="12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142189D" w14:textId="77777777" w:rsidR="00B614F5" w:rsidRPr="00B21CBF" w:rsidRDefault="00B614F5">
            <w:pPr>
              <w:keepNext/>
              <w:keepLines/>
              <w:snapToGrid w:val="0"/>
              <w:spacing w:before="60" w:after="60"/>
              <w:rPr>
                <w:b/>
                <w:sz w:val="18"/>
                <w:szCs w:val="18"/>
              </w:rPr>
            </w:pPr>
            <w:r w:rsidRPr="00B21CBF">
              <w:rPr>
                <w:b/>
                <w:sz w:val="18"/>
                <w:szCs w:val="18"/>
              </w:rPr>
              <w:t>Description</w:t>
            </w:r>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B6F6DC" w14:textId="77777777" w:rsidR="00B614F5" w:rsidRPr="00B21CBF" w:rsidRDefault="00B614F5">
            <w:pPr>
              <w:keepNext/>
              <w:keepLines/>
              <w:snapToGrid w:val="0"/>
              <w:spacing w:before="60" w:after="60"/>
              <w:jc w:val="center"/>
              <w:rPr>
                <w:b/>
                <w:sz w:val="18"/>
                <w:szCs w:val="18"/>
              </w:rPr>
            </w:pPr>
            <w:r w:rsidRPr="00B21CBF">
              <w:rPr>
                <w:b/>
                <w:sz w:val="18"/>
                <w:szCs w:val="18"/>
              </w:rPr>
              <w:t>Mult</w:t>
            </w:r>
          </w:p>
        </w:tc>
        <w:tc>
          <w:tcPr>
            <w:tcW w:w="10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92915C3" w14:textId="77777777" w:rsidR="00B614F5" w:rsidRPr="00B21CBF" w:rsidRDefault="00B614F5">
            <w:pPr>
              <w:keepNext/>
              <w:keepLines/>
              <w:snapToGrid w:val="0"/>
              <w:spacing w:before="60" w:after="60"/>
              <w:rPr>
                <w:b/>
                <w:sz w:val="18"/>
                <w:szCs w:val="18"/>
              </w:rPr>
            </w:pPr>
            <w:r w:rsidRPr="00B21CBF">
              <w:rPr>
                <w:b/>
                <w:sz w:val="18"/>
                <w:szCs w:val="18"/>
              </w:rPr>
              <w:t>Type</w:t>
            </w:r>
          </w:p>
        </w:tc>
        <w:tc>
          <w:tcPr>
            <w:tcW w:w="10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834AA63" w14:textId="77777777" w:rsidR="00B614F5" w:rsidRPr="00B21CBF" w:rsidRDefault="00B614F5">
            <w:pPr>
              <w:keepNext/>
              <w:keepLines/>
              <w:snapToGrid w:val="0"/>
              <w:spacing w:before="60" w:after="60"/>
              <w:rPr>
                <w:b/>
                <w:sz w:val="18"/>
                <w:szCs w:val="18"/>
              </w:rPr>
            </w:pPr>
            <w:r w:rsidRPr="00B21CBF">
              <w:rPr>
                <w:b/>
                <w:sz w:val="18"/>
                <w:szCs w:val="18"/>
              </w:rPr>
              <w:t>Remarks</w:t>
            </w:r>
          </w:p>
        </w:tc>
      </w:tr>
      <w:tr w:rsidR="00B614F5" w:rsidRPr="00B21CBF" w14:paraId="63AF88D4" w14:textId="77777777" w:rsidTr="00F966DC">
        <w:tc>
          <w:tcPr>
            <w:tcW w:w="426" w:type="pct"/>
            <w:tcBorders>
              <w:top w:val="single" w:sz="4" w:space="0" w:color="000000"/>
              <w:left w:val="single" w:sz="4" w:space="0" w:color="000000"/>
              <w:bottom w:val="single" w:sz="4" w:space="0" w:color="000000"/>
              <w:right w:val="single" w:sz="4" w:space="0" w:color="000000"/>
            </w:tcBorders>
            <w:hideMark/>
          </w:tcPr>
          <w:p w14:paraId="0A93CC0D" w14:textId="77777777" w:rsidR="00B614F5" w:rsidRPr="00B21CBF" w:rsidRDefault="00B614F5">
            <w:pPr>
              <w:snapToGrid w:val="0"/>
              <w:spacing w:before="60" w:after="60"/>
              <w:rPr>
                <w:sz w:val="18"/>
                <w:szCs w:val="18"/>
              </w:rPr>
            </w:pPr>
            <w:r w:rsidRPr="00B21CBF">
              <w:rPr>
                <w:sz w:val="18"/>
                <w:szCs w:val="18"/>
              </w:rPr>
              <w:t>Class</w:t>
            </w:r>
          </w:p>
        </w:tc>
        <w:tc>
          <w:tcPr>
            <w:tcW w:w="957" w:type="pct"/>
            <w:tcBorders>
              <w:top w:val="single" w:sz="4" w:space="0" w:color="000000"/>
              <w:left w:val="single" w:sz="4" w:space="0" w:color="000000"/>
              <w:bottom w:val="single" w:sz="4" w:space="0" w:color="000000"/>
              <w:right w:val="single" w:sz="4" w:space="0" w:color="000000"/>
            </w:tcBorders>
            <w:hideMark/>
          </w:tcPr>
          <w:p w14:paraId="6307D4EE" w14:textId="77777777" w:rsidR="00B614F5" w:rsidRPr="00B21CBF" w:rsidRDefault="00B614F5">
            <w:pPr>
              <w:snapToGrid w:val="0"/>
              <w:spacing w:before="60" w:after="60"/>
              <w:jc w:val="left"/>
              <w:rPr>
                <w:sz w:val="18"/>
                <w:szCs w:val="18"/>
              </w:rPr>
            </w:pPr>
            <w:r w:rsidRPr="00B21CBF">
              <w:rPr>
                <w:sz w:val="18"/>
                <w:szCs w:val="18"/>
              </w:rPr>
              <w:t>S100_CataloguePointOfContact</w:t>
            </w:r>
          </w:p>
        </w:tc>
        <w:tc>
          <w:tcPr>
            <w:tcW w:w="1277" w:type="pct"/>
            <w:tcBorders>
              <w:top w:val="single" w:sz="4" w:space="0" w:color="000000"/>
              <w:left w:val="single" w:sz="4" w:space="0" w:color="000000"/>
              <w:bottom w:val="single" w:sz="4" w:space="0" w:color="000000"/>
              <w:right w:val="single" w:sz="4" w:space="0" w:color="000000"/>
            </w:tcBorders>
            <w:hideMark/>
          </w:tcPr>
          <w:p w14:paraId="3E808FDE" w14:textId="6F864F94" w:rsidR="00B614F5" w:rsidRPr="00B21CBF" w:rsidRDefault="00B614F5" w:rsidP="00B54526">
            <w:pPr>
              <w:snapToGrid w:val="0"/>
              <w:spacing w:before="60" w:after="60"/>
              <w:jc w:val="left"/>
              <w:rPr>
                <w:sz w:val="18"/>
                <w:szCs w:val="18"/>
              </w:rPr>
            </w:pPr>
            <w:r w:rsidRPr="00B21CBF">
              <w:rPr>
                <w:sz w:val="18"/>
                <w:szCs w:val="18"/>
              </w:rPr>
              <w:t xml:space="preserve">Contact details of the issuer of this </w:t>
            </w:r>
            <w:r w:rsidR="00B54526" w:rsidRPr="00B21CBF">
              <w:rPr>
                <w:sz w:val="18"/>
                <w:szCs w:val="18"/>
              </w:rPr>
              <w:t>E</w:t>
            </w:r>
            <w:r w:rsidRPr="00B21CBF">
              <w:rPr>
                <w:sz w:val="18"/>
                <w:szCs w:val="18"/>
              </w:rPr>
              <w:t xml:space="preserve">xchange </w:t>
            </w:r>
            <w:r w:rsidR="00B54526" w:rsidRPr="00B21CBF">
              <w:rPr>
                <w:sz w:val="18"/>
                <w:szCs w:val="18"/>
              </w:rPr>
              <w:t>C</w:t>
            </w:r>
            <w:r w:rsidRPr="00B21CBF">
              <w:rPr>
                <w:sz w:val="18"/>
                <w:szCs w:val="18"/>
              </w:rPr>
              <w:t>atalogue</w:t>
            </w:r>
          </w:p>
        </w:tc>
        <w:tc>
          <w:tcPr>
            <w:tcW w:w="266" w:type="pct"/>
            <w:tcBorders>
              <w:top w:val="single" w:sz="4" w:space="0" w:color="000000"/>
              <w:left w:val="single" w:sz="4" w:space="0" w:color="000000"/>
              <w:bottom w:val="single" w:sz="4" w:space="0" w:color="000000"/>
              <w:right w:val="single" w:sz="4" w:space="0" w:color="000000"/>
            </w:tcBorders>
            <w:hideMark/>
          </w:tcPr>
          <w:p w14:paraId="651C1695" w14:textId="77777777" w:rsidR="00B614F5" w:rsidRPr="00B21CBF" w:rsidRDefault="00B614F5">
            <w:pPr>
              <w:snapToGrid w:val="0"/>
              <w:spacing w:before="60" w:after="60"/>
              <w:jc w:val="center"/>
              <w:rPr>
                <w:sz w:val="18"/>
                <w:szCs w:val="18"/>
              </w:rPr>
            </w:pPr>
            <w:r w:rsidRPr="00B21CBF">
              <w:rPr>
                <w:sz w:val="18"/>
                <w:szCs w:val="18"/>
              </w:rPr>
              <w:t>-</w:t>
            </w:r>
          </w:p>
        </w:tc>
        <w:tc>
          <w:tcPr>
            <w:tcW w:w="1011" w:type="pct"/>
            <w:tcBorders>
              <w:top w:val="single" w:sz="4" w:space="0" w:color="000000"/>
              <w:left w:val="single" w:sz="4" w:space="0" w:color="000000"/>
              <w:bottom w:val="single" w:sz="4" w:space="0" w:color="000000"/>
              <w:right w:val="single" w:sz="4" w:space="0" w:color="000000"/>
            </w:tcBorders>
            <w:hideMark/>
          </w:tcPr>
          <w:p w14:paraId="019B314B" w14:textId="77777777" w:rsidR="00B614F5" w:rsidRPr="00B21CBF" w:rsidRDefault="00B614F5">
            <w:pPr>
              <w:snapToGrid w:val="0"/>
              <w:spacing w:before="60" w:after="60"/>
              <w:rPr>
                <w:sz w:val="18"/>
                <w:szCs w:val="18"/>
              </w:rPr>
            </w:pPr>
            <w:r w:rsidRPr="00B21CBF">
              <w:rPr>
                <w:sz w:val="18"/>
                <w:szCs w:val="18"/>
              </w:rPr>
              <w:t>-</w:t>
            </w:r>
          </w:p>
        </w:tc>
        <w:tc>
          <w:tcPr>
            <w:tcW w:w="1064" w:type="pct"/>
            <w:tcBorders>
              <w:top w:val="single" w:sz="4" w:space="0" w:color="000000"/>
              <w:left w:val="single" w:sz="4" w:space="0" w:color="000000"/>
              <w:bottom w:val="single" w:sz="4" w:space="0" w:color="000000"/>
              <w:right w:val="single" w:sz="4" w:space="0" w:color="000000"/>
            </w:tcBorders>
            <w:hideMark/>
          </w:tcPr>
          <w:p w14:paraId="39BEB196" w14:textId="77777777" w:rsidR="00B614F5" w:rsidRPr="00B21CBF" w:rsidRDefault="00B614F5">
            <w:pPr>
              <w:snapToGrid w:val="0"/>
              <w:spacing w:before="60" w:after="60"/>
              <w:rPr>
                <w:sz w:val="18"/>
                <w:szCs w:val="18"/>
              </w:rPr>
            </w:pPr>
            <w:r w:rsidRPr="00B21CBF">
              <w:rPr>
                <w:sz w:val="18"/>
                <w:szCs w:val="18"/>
              </w:rPr>
              <w:t>-</w:t>
            </w:r>
          </w:p>
        </w:tc>
      </w:tr>
      <w:tr w:rsidR="00B614F5" w:rsidRPr="00B21CBF" w14:paraId="36A0FA4E" w14:textId="77777777" w:rsidTr="00F966DC">
        <w:tc>
          <w:tcPr>
            <w:tcW w:w="426" w:type="pct"/>
            <w:tcBorders>
              <w:top w:val="single" w:sz="4" w:space="0" w:color="000000"/>
              <w:left w:val="single" w:sz="4" w:space="0" w:color="000000"/>
              <w:bottom w:val="single" w:sz="4" w:space="0" w:color="000000"/>
              <w:right w:val="single" w:sz="4" w:space="0" w:color="000000"/>
            </w:tcBorders>
            <w:hideMark/>
          </w:tcPr>
          <w:p w14:paraId="6021214D" w14:textId="77777777" w:rsidR="00B614F5" w:rsidRPr="00B21CBF" w:rsidRDefault="00B614F5">
            <w:pPr>
              <w:snapToGrid w:val="0"/>
              <w:spacing w:before="60" w:after="60"/>
              <w:rPr>
                <w:sz w:val="18"/>
                <w:szCs w:val="18"/>
              </w:rPr>
            </w:pPr>
            <w:r w:rsidRPr="00B21CBF">
              <w:rPr>
                <w:sz w:val="18"/>
                <w:szCs w:val="18"/>
              </w:rPr>
              <w:t>Attribute</w:t>
            </w:r>
          </w:p>
        </w:tc>
        <w:tc>
          <w:tcPr>
            <w:tcW w:w="957" w:type="pct"/>
            <w:tcBorders>
              <w:top w:val="single" w:sz="4" w:space="0" w:color="000000"/>
              <w:left w:val="single" w:sz="4" w:space="0" w:color="000000"/>
              <w:bottom w:val="single" w:sz="4" w:space="0" w:color="000000"/>
              <w:right w:val="single" w:sz="4" w:space="0" w:color="000000"/>
            </w:tcBorders>
            <w:hideMark/>
          </w:tcPr>
          <w:p w14:paraId="72078393" w14:textId="77777777" w:rsidR="00B614F5" w:rsidRPr="00B21CBF" w:rsidRDefault="00B614F5">
            <w:pPr>
              <w:snapToGrid w:val="0"/>
              <w:spacing w:before="60" w:after="60"/>
              <w:rPr>
                <w:sz w:val="18"/>
                <w:szCs w:val="18"/>
              </w:rPr>
            </w:pPr>
            <w:r w:rsidRPr="00B21CBF">
              <w:rPr>
                <w:sz w:val="18"/>
                <w:szCs w:val="18"/>
              </w:rPr>
              <w:t>organization</w:t>
            </w:r>
          </w:p>
        </w:tc>
        <w:tc>
          <w:tcPr>
            <w:tcW w:w="1277" w:type="pct"/>
            <w:tcBorders>
              <w:top w:val="single" w:sz="4" w:space="0" w:color="000000"/>
              <w:left w:val="single" w:sz="4" w:space="0" w:color="000000"/>
              <w:bottom w:val="single" w:sz="4" w:space="0" w:color="000000"/>
              <w:right w:val="single" w:sz="4" w:space="0" w:color="000000"/>
            </w:tcBorders>
            <w:hideMark/>
          </w:tcPr>
          <w:p w14:paraId="254FA13B" w14:textId="72B8DABF" w:rsidR="00B614F5" w:rsidRPr="00B21CBF" w:rsidRDefault="00B614F5" w:rsidP="00B54526">
            <w:pPr>
              <w:snapToGrid w:val="0"/>
              <w:spacing w:before="60" w:after="60"/>
              <w:jc w:val="left"/>
              <w:rPr>
                <w:sz w:val="18"/>
                <w:szCs w:val="18"/>
              </w:rPr>
            </w:pPr>
            <w:r w:rsidRPr="00B21CBF">
              <w:rPr>
                <w:sz w:val="18"/>
                <w:szCs w:val="18"/>
              </w:rPr>
              <w:t xml:space="preserve">The organization distributing this </w:t>
            </w:r>
            <w:r w:rsidR="00B54526" w:rsidRPr="00B21CBF">
              <w:rPr>
                <w:sz w:val="18"/>
                <w:szCs w:val="18"/>
              </w:rPr>
              <w:t>E</w:t>
            </w:r>
            <w:r w:rsidRPr="00B21CBF">
              <w:rPr>
                <w:sz w:val="18"/>
                <w:szCs w:val="18"/>
              </w:rPr>
              <w:t xml:space="preserve">xchange </w:t>
            </w:r>
            <w:r w:rsidR="00B54526" w:rsidRPr="00B21CBF">
              <w:rPr>
                <w:sz w:val="18"/>
                <w:szCs w:val="18"/>
              </w:rPr>
              <w:t>C</w:t>
            </w:r>
            <w:r w:rsidRPr="00B21CBF">
              <w:rPr>
                <w:sz w:val="18"/>
                <w:szCs w:val="18"/>
              </w:rPr>
              <w:t>atalogue</w:t>
            </w:r>
          </w:p>
        </w:tc>
        <w:tc>
          <w:tcPr>
            <w:tcW w:w="266" w:type="pct"/>
            <w:tcBorders>
              <w:top w:val="single" w:sz="4" w:space="0" w:color="000000"/>
              <w:left w:val="single" w:sz="4" w:space="0" w:color="000000"/>
              <w:bottom w:val="single" w:sz="4" w:space="0" w:color="000000"/>
              <w:right w:val="single" w:sz="4" w:space="0" w:color="000000"/>
            </w:tcBorders>
            <w:hideMark/>
          </w:tcPr>
          <w:p w14:paraId="7AE90D9A" w14:textId="77777777" w:rsidR="00B614F5" w:rsidRPr="00B21CBF" w:rsidRDefault="00B614F5">
            <w:pPr>
              <w:snapToGrid w:val="0"/>
              <w:spacing w:before="60" w:after="60"/>
              <w:jc w:val="center"/>
              <w:rPr>
                <w:sz w:val="18"/>
                <w:szCs w:val="18"/>
              </w:rPr>
            </w:pPr>
            <w:r w:rsidRPr="00B21CBF">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59BBBD7D" w14:textId="77777777" w:rsidR="00B614F5" w:rsidRPr="00B21CBF" w:rsidRDefault="00B614F5">
            <w:pPr>
              <w:snapToGrid w:val="0"/>
              <w:spacing w:before="60" w:after="60"/>
              <w:rPr>
                <w:sz w:val="18"/>
                <w:szCs w:val="18"/>
              </w:rPr>
            </w:pPr>
            <w:r w:rsidRPr="00B21CBF">
              <w:rPr>
                <w:sz w:val="18"/>
                <w:szCs w:val="18"/>
              </w:rPr>
              <w:t>CharacterString</w:t>
            </w:r>
          </w:p>
        </w:tc>
        <w:tc>
          <w:tcPr>
            <w:tcW w:w="1064" w:type="pct"/>
            <w:tcBorders>
              <w:top w:val="single" w:sz="4" w:space="0" w:color="000000"/>
              <w:left w:val="single" w:sz="4" w:space="0" w:color="000000"/>
              <w:bottom w:val="single" w:sz="4" w:space="0" w:color="000000"/>
              <w:right w:val="single" w:sz="4" w:space="0" w:color="000000"/>
            </w:tcBorders>
            <w:hideMark/>
          </w:tcPr>
          <w:p w14:paraId="126137A9" w14:textId="7F1ABB9F" w:rsidR="00B614F5" w:rsidRPr="00B21CBF" w:rsidRDefault="00B614F5">
            <w:pPr>
              <w:snapToGrid w:val="0"/>
              <w:spacing w:before="60" w:after="60"/>
              <w:rPr>
                <w:sz w:val="18"/>
                <w:szCs w:val="18"/>
              </w:rPr>
            </w:pPr>
            <w:r w:rsidRPr="00B21CBF">
              <w:rPr>
                <w:sz w:val="18"/>
                <w:szCs w:val="18"/>
              </w:rPr>
              <w:t>This could be an individual prod</w:t>
            </w:r>
            <w:r w:rsidR="000460AD" w:rsidRPr="00B21CBF">
              <w:rPr>
                <w:sz w:val="18"/>
                <w:szCs w:val="18"/>
              </w:rPr>
              <w:t>ucer, value added reseller, etc</w:t>
            </w:r>
          </w:p>
        </w:tc>
      </w:tr>
      <w:tr w:rsidR="00B614F5" w:rsidRPr="00B21CBF" w14:paraId="0E0CCC57" w14:textId="77777777" w:rsidTr="00F966DC">
        <w:tc>
          <w:tcPr>
            <w:tcW w:w="426" w:type="pct"/>
            <w:tcBorders>
              <w:top w:val="single" w:sz="4" w:space="0" w:color="000000"/>
              <w:left w:val="single" w:sz="4" w:space="0" w:color="000000"/>
              <w:bottom w:val="single" w:sz="4" w:space="0" w:color="000000"/>
              <w:right w:val="single" w:sz="4" w:space="0" w:color="000000"/>
            </w:tcBorders>
            <w:hideMark/>
          </w:tcPr>
          <w:p w14:paraId="58AF46BF" w14:textId="77777777" w:rsidR="00B614F5" w:rsidRPr="00B21CBF" w:rsidRDefault="00B614F5">
            <w:pPr>
              <w:snapToGrid w:val="0"/>
              <w:spacing w:before="60" w:after="60"/>
              <w:rPr>
                <w:sz w:val="18"/>
                <w:szCs w:val="18"/>
              </w:rPr>
            </w:pPr>
            <w:r w:rsidRPr="00B21CBF">
              <w:rPr>
                <w:sz w:val="18"/>
                <w:szCs w:val="18"/>
              </w:rPr>
              <w:lastRenderedPageBreak/>
              <w:t>Attribute</w:t>
            </w:r>
          </w:p>
        </w:tc>
        <w:tc>
          <w:tcPr>
            <w:tcW w:w="957" w:type="pct"/>
            <w:tcBorders>
              <w:top w:val="single" w:sz="4" w:space="0" w:color="000000"/>
              <w:left w:val="single" w:sz="4" w:space="0" w:color="000000"/>
              <w:bottom w:val="single" w:sz="4" w:space="0" w:color="000000"/>
              <w:right w:val="single" w:sz="4" w:space="0" w:color="000000"/>
            </w:tcBorders>
            <w:hideMark/>
          </w:tcPr>
          <w:p w14:paraId="5739E101" w14:textId="77777777" w:rsidR="00B614F5" w:rsidRPr="00B21CBF" w:rsidRDefault="00B614F5">
            <w:pPr>
              <w:snapToGrid w:val="0"/>
              <w:spacing w:before="60" w:after="60"/>
              <w:rPr>
                <w:sz w:val="18"/>
                <w:szCs w:val="18"/>
              </w:rPr>
            </w:pPr>
            <w:r w:rsidRPr="00B21CBF">
              <w:rPr>
                <w:sz w:val="18"/>
                <w:szCs w:val="18"/>
              </w:rPr>
              <w:t>phone</w:t>
            </w:r>
          </w:p>
        </w:tc>
        <w:tc>
          <w:tcPr>
            <w:tcW w:w="1277" w:type="pct"/>
            <w:tcBorders>
              <w:top w:val="single" w:sz="4" w:space="0" w:color="000000"/>
              <w:left w:val="single" w:sz="4" w:space="0" w:color="000000"/>
              <w:bottom w:val="single" w:sz="4" w:space="0" w:color="000000"/>
              <w:right w:val="single" w:sz="4" w:space="0" w:color="000000"/>
            </w:tcBorders>
            <w:hideMark/>
          </w:tcPr>
          <w:p w14:paraId="6279D879" w14:textId="77777777" w:rsidR="00B614F5" w:rsidRPr="00B21CBF" w:rsidRDefault="00B614F5">
            <w:pPr>
              <w:snapToGrid w:val="0"/>
              <w:spacing w:before="60" w:after="60"/>
              <w:jc w:val="left"/>
              <w:rPr>
                <w:sz w:val="18"/>
                <w:szCs w:val="18"/>
              </w:rPr>
            </w:pPr>
            <w:r w:rsidRPr="00B21CBF">
              <w:rPr>
                <w:sz w:val="18"/>
                <w:szCs w:val="18"/>
              </w:rPr>
              <w:t>The phone number of the organization</w:t>
            </w:r>
          </w:p>
        </w:tc>
        <w:tc>
          <w:tcPr>
            <w:tcW w:w="266" w:type="pct"/>
            <w:tcBorders>
              <w:top w:val="single" w:sz="4" w:space="0" w:color="000000"/>
              <w:left w:val="single" w:sz="4" w:space="0" w:color="000000"/>
              <w:bottom w:val="single" w:sz="4" w:space="0" w:color="000000"/>
              <w:right w:val="single" w:sz="4" w:space="0" w:color="000000"/>
            </w:tcBorders>
            <w:hideMark/>
          </w:tcPr>
          <w:p w14:paraId="7772967C" w14:textId="77777777" w:rsidR="00B614F5" w:rsidRPr="00B21CBF" w:rsidRDefault="00B614F5">
            <w:pPr>
              <w:snapToGrid w:val="0"/>
              <w:spacing w:before="60" w:after="60"/>
              <w:jc w:val="center"/>
              <w:rPr>
                <w:sz w:val="18"/>
                <w:szCs w:val="18"/>
              </w:rPr>
            </w:pPr>
            <w:r w:rsidRPr="00B21CBF">
              <w:rPr>
                <w:sz w:val="18"/>
                <w:szCs w:val="18"/>
              </w:rPr>
              <w:t>0..1</w:t>
            </w:r>
          </w:p>
        </w:tc>
        <w:tc>
          <w:tcPr>
            <w:tcW w:w="1011" w:type="pct"/>
            <w:tcBorders>
              <w:top w:val="single" w:sz="4" w:space="0" w:color="000000"/>
              <w:left w:val="single" w:sz="4" w:space="0" w:color="000000"/>
              <w:bottom w:val="single" w:sz="4" w:space="0" w:color="000000"/>
              <w:right w:val="single" w:sz="4" w:space="0" w:color="000000"/>
            </w:tcBorders>
            <w:hideMark/>
          </w:tcPr>
          <w:p w14:paraId="02040EE8" w14:textId="77777777" w:rsidR="00B614F5" w:rsidRPr="00B21CBF" w:rsidRDefault="00B614F5">
            <w:pPr>
              <w:snapToGrid w:val="0"/>
              <w:spacing w:before="60" w:after="60"/>
              <w:rPr>
                <w:sz w:val="18"/>
                <w:szCs w:val="18"/>
              </w:rPr>
            </w:pPr>
            <w:r w:rsidRPr="00B21CBF">
              <w:rPr>
                <w:sz w:val="18"/>
                <w:szCs w:val="18"/>
              </w:rPr>
              <w:t>CI_Telephone</w:t>
            </w:r>
          </w:p>
        </w:tc>
        <w:tc>
          <w:tcPr>
            <w:tcW w:w="1064" w:type="pct"/>
            <w:tcBorders>
              <w:top w:val="single" w:sz="4" w:space="0" w:color="000000"/>
              <w:left w:val="single" w:sz="4" w:space="0" w:color="000000"/>
              <w:bottom w:val="single" w:sz="4" w:space="0" w:color="000000"/>
              <w:right w:val="single" w:sz="4" w:space="0" w:color="000000"/>
            </w:tcBorders>
          </w:tcPr>
          <w:p w14:paraId="70BC977F" w14:textId="77777777" w:rsidR="00B614F5" w:rsidRPr="00B21CBF" w:rsidRDefault="00B614F5">
            <w:pPr>
              <w:snapToGrid w:val="0"/>
              <w:spacing w:before="60" w:after="60"/>
              <w:rPr>
                <w:sz w:val="18"/>
                <w:szCs w:val="18"/>
              </w:rPr>
            </w:pPr>
          </w:p>
        </w:tc>
      </w:tr>
      <w:tr w:rsidR="00B614F5" w:rsidRPr="00B21CBF" w14:paraId="2A1DCCED" w14:textId="77777777" w:rsidTr="00F966DC">
        <w:tc>
          <w:tcPr>
            <w:tcW w:w="426" w:type="pct"/>
            <w:tcBorders>
              <w:top w:val="single" w:sz="4" w:space="0" w:color="000000"/>
              <w:left w:val="single" w:sz="4" w:space="0" w:color="000000"/>
              <w:bottom w:val="single" w:sz="4" w:space="0" w:color="000000"/>
              <w:right w:val="single" w:sz="4" w:space="0" w:color="000000"/>
            </w:tcBorders>
            <w:hideMark/>
          </w:tcPr>
          <w:p w14:paraId="1C07F110" w14:textId="77777777" w:rsidR="00B614F5" w:rsidRPr="00B21CBF" w:rsidRDefault="00B614F5">
            <w:pPr>
              <w:snapToGrid w:val="0"/>
              <w:spacing w:before="60" w:after="60"/>
              <w:rPr>
                <w:sz w:val="18"/>
                <w:szCs w:val="18"/>
              </w:rPr>
            </w:pPr>
            <w:r w:rsidRPr="00B21CBF">
              <w:rPr>
                <w:sz w:val="18"/>
                <w:szCs w:val="18"/>
              </w:rPr>
              <w:t>Attribute</w:t>
            </w:r>
          </w:p>
        </w:tc>
        <w:tc>
          <w:tcPr>
            <w:tcW w:w="957" w:type="pct"/>
            <w:tcBorders>
              <w:top w:val="single" w:sz="4" w:space="0" w:color="000000"/>
              <w:left w:val="single" w:sz="4" w:space="0" w:color="000000"/>
              <w:bottom w:val="single" w:sz="4" w:space="0" w:color="000000"/>
              <w:right w:val="single" w:sz="4" w:space="0" w:color="000000"/>
            </w:tcBorders>
            <w:hideMark/>
          </w:tcPr>
          <w:p w14:paraId="77B7A2EA" w14:textId="77777777" w:rsidR="00B614F5" w:rsidRPr="00B21CBF" w:rsidRDefault="00B614F5">
            <w:pPr>
              <w:snapToGrid w:val="0"/>
              <w:spacing w:before="60" w:after="60"/>
              <w:rPr>
                <w:sz w:val="18"/>
                <w:szCs w:val="18"/>
              </w:rPr>
            </w:pPr>
            <w:r w:rsidRPr="00B21CBF">
              <w:rPr>
                <w:sz w:val="18"/>
                <w:szCs w:val="18"/>
              </w:rPr>
              <w:t>address</w:t>
            </w:r>
          </w:p>
        </w:tc>
        <w:tc>
          <w:tcPr>
            <w:tcW w:w="1277" w:type="pct"/>
            <w:tcBorders>
              <w:top w:val="single" w:sz="4" w:space="0" w:color="000000"/>
              <w:left w:val="single" w:sz="4" w:space="0" w:color="000000"/>
              <w:bottom w:val="single" w:sz="4" w:space="0" w:color="000000"/>
              <w:right w:val="single" w:sz="4" w:space="0" w:color="000000"/>
            </w:tcBorders>
            <w:hideMark/>
          </w:tcPr>
          <w:p w14:paraId="5AF1DC5F" w14:textId="77777777" w:rsidR="00B614F5" w:rsidRPr="00B21CBF" w:rsidRDefault="00B614F5">
            <w:pPr>
              <w:snapToGrid w:val="0"/>
              <w:spacing w:before="60" w:after="60"/>
              <w:jc w:val="left"/>
              <w:rPr>
                <w:sz w:val="18"/>
                <w:szCs w:val="18"/>
              </w:rPr>
            </w:pPr>
            <w:r w:rsidRPr="00B21CBF">
              <w:rPr>
                <w:sz w:val="18"/>
                <w:szCs w:val="18"/>
              </w:rPr>
              <w:t>The address of the organization</w:t>
            </w:r>
          </w:p>
        </w:tc>
        <w:tc>
          <w:tcPr>
            <w:tcW w:w="266" w:type="pct"/>
            <w:tcBorders>
              <w:top w:val="single" w:sz="4" w:space="0" w:color="000000"/>
              <w:left w:val="single" w:sz="4" w:space="0" w:color="000000"/>
              <w:bottom w:val="single" w:sz="4" w:space="0" w:color="000000"/>
              <w:right w:val="single" w:sz="4" w:space="0" w:color="000000"/>
            </w:tcBorders>
            <w:hideMark/>
          </w:tcPr>
          <w:p w14:paraId="0BA021F9" w14:textId="77777777" w:rsidR="00B614F5" w:rsidRPr="00B21CBF" w:rsidRDefault="00B614F5">
            <w:pPr>
              <w:snapToGrid w:val="0"/>
              <w:spacing w:before="60" w:after="60"/>
              <w:jc w:val="center"/>
              <w:rPr>
                <w:sz w:val="18"/>
                <w:szCs w:val="18"/>
              </w:rPr>
            </w:pPr>
            <w:r w:rsidRPr="00B21CBF">
              <w:rPr>
                <w:sz w:val="18"/>
                <w:szCs w:val="18"/>
              </w:rPr>
              <w:t>0..1</w:t>
            </w:r>
          </w:p>
        </w:tc>
        <w:tc>
          <w:tcPr>
            <w:tcW w:w="1011" w:type="pct"/>
            <w:tcBorders>
              <w:top w:val="single" w:sz="4" w:space="0" w:color="000000"/>
              <w:left w:val="single" w:sz="4" w:space="0" w:color="000000"/>
              <w:bottom w:val="single" w:sz="4" w:space="0" w:color="000000"/>
              <w:right w:val="single" w:sz="4" w:space="0" w:color="000000"/>
            </w:tcBorders>
            <w:hideMark/>
          </w:tcPr>
          <w:p w14:paraId="194411CB" w14:textId="77777777" w:rsidR="00B614F5" w:rsidRPr="00B21CBF" w:rsidRDefault="00B614F5">
            <w:pPr>
              <w:snapToGrid w:val="0"/>
              <w:spacing w:before="60" w:after="60"/>
              <w:rPr>
                <w:sz w:val="18"/>
                <w:szCs w:val="18"/>
              </w:rPr>
            </w:pPr>
            <w:r w:rsidRPr="00B21CBF">
              <w:rPr>
                <w:sz w:val="18"/>
                <w:szCs w:val="18"/>
              </w:rPr>
              <w:t>CI_Address</w:t>
            </w:r>
          </w:p>
        </w:tc>
        <w:tc>
          <w:tcPr>
            <w:tcW w:w="1064" w:type="pct"/>
            <w:tcBorders>
              <w:top w:val="single" w:sz="4" w:space="0" w:color="000000"/>
              <w:left w:val="single" w:sz="4" w:space="0" w:color="000000"/>
              <w:bottom w:val="single" w:sz="4" w:space="0" w:color="000000"/>
              <w:right w:val="single" w:sz="4" w:space="0" w:color="000000"/>
            </w:tcBorders>
          </w:tcPr>
          <w:p w14:paraId="636B6565" w14:textId="77777777" w:rsidR="00B614F5" w:rsidRPr="00B21CBF" w:rsidRDefault="00B614F5">
            <w:pPr>
              <w:snapToGrid w:val="0"/>
              <w:spacing w:before="60" w:after="60"/>
              <w:rPr>
                <w:sz w:val="18"/>
                <w:szCs w:val="18"/>
              </w:rPr>
            </w:pPr>
          </w:p>
        </w:tc>
      </w:tr>
    </w:tbl>
    <w:p w14:paraId="2F16F916" w14:textId="77777777" w:rsidR="00537134" w:rsidRPr="00773509" w:rsidRDefault="00537134" w:rsidP="000460AD">
      <w:pPr>
        <w:spacing w:after="0"/>
      </w:pPr>
    </w:p>
    <w:p w14:paraId="102C0CE1" w14:textId="33D4402C" w:rsidR="0061792E" w:rsidRPr="0061792E" w:rsidDel="00AA6EAE" w:rsidRDefault="00495207" w:rsidP="006B090A">
      <w:pPr>
        <w:rPr>
          <w:del w:id="2921" w:author="Raphael Malyankar" w:date="2023-05-12T18:10:00Z"/>
        </w:rPr>
      </w:pPr>
      <w:bookmarkStart w:id="2922" w:name="_Toc100669660"/>
      <w:del w:id="2923" w:author="Raphael Malyankar" w:date="2023-03-21T22:22:00Z">
        <w:r w:rsidRPr="00773509" w:rsidDel="00B21CBF">
          <w:delText>S98</w:delText>
        </w:r>
        <w:r w:rsidR="000460AD" w:rsidRPr="00773509" w:rsidDel="00B21CBF">
          <w:delText>_IC_CatalogueMetadata</w:delText>
        </w:r>
      </w:del>
      <w:bookmarkEnd w:id="2922"/>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5"/>
        <w:gridCol w:w="2630"/>
        <w:gridCol w:w="3402"/>
        <w:gridCol w:w="709"/>
        <w:gridCol w:w="2693"/>
        <w:gridCol w:w="2835"/>
      </w:tblGrid>
      <w:tr w:rsidR="00F2161B" w:rsidRPr="00773509" w:rsidDel="00A776E0" w14:paraId="00010BD6" w14:textId="5FDE3707" w:rsidTr="00B54526">
        <w:trPr>
          <w:cantSplit/>
          <w:tblHeader/>
          <w:del w:id="2924"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32BCFDE" w14:textId="0B0F80BB" w:rsidR="00F2161B" w:rsidRPr="00773509" w:rsidDel="00A776E0" w:rsidRDefault="00F2161B" w:rsidP="00773DB2">
            <w:pPr>
              <w:keepNext/>
              <w:keepLines/>
              <w:snapToGrid w:val="0"/>
              <w:spacing w:before="60" w:after="60"/>
              <w:jc w:val="left"/>
              <w:rPr>
                <w:del w:id="2925" w:author="Raphael Malyankar" w:date="2023-03-21T22:39:00Z"/>
                <w:rFonts w:cs="Arial"/>
                <w:b/>
                <w:sz w:val="16"/>
                <w:szCs w:val="16"/>
              </w:rPr>
            </w:pPr>
            <w:del w:id="2926" w:author="Raphael Malyankar" w:date="2023-03-21T22:39:00Z">
              <w:r w:rsidRPr="00773509" w:rsidDel="00A776E0">
                <w:rPr>
                  <w:b/>
                  <w:sz w:val="16"/>
                  <w:szCs w:val="16"/>
                </w:rPr>
                <w:delText>Role Name</w:delText>
              </w:r>
            </w:del>
          </w:p>
        </w:tc>
        <w:tc>
          <w:tcPr>
            <w:tcW w:w="26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EF05B6" w14:textId="2303F117" w:rsidR="00F2161B" w:rsidRPr="00773509" w:rsidDel="00A776E0" w:rsidRDefault="00F2161B" w:rsidP="00B76743">
            <w:pPr>
              <w:keepNext/>
              <w:keepLines/>
              <w:snapToGrid w:val="0"/>
              <w:spacing w:before="60" w:after="60"/>
              <w:jc w:val="left"/>
              <w:rPr>
                <w:del w:id="2927" w:author="Raphael Malyankar" w:date="2023-03-21T22:39:00Z"/>
                <w:rFonts w:cs="Arial"/>
                <w:b/>
                <w:sz w:val="16"/>
                <w:szCs w:val="16"/>
              </w:rPr>
            </w:pPr>
            <w:del w:id="2928" w:author="Raphael Malyankar" w:date="2023-03-21T22:39:00Z">
              <w:r w:rsidRPr="00773509" w:rsidDel="00A776E0">
                <w:rPr>
                  <w:rFonts w:cs="Arial"/>
                  <w:b/>
                  <w:sz w:val="16"/>
                  <w:szCs w:val="16"/>
                </w:rPr>
                <w:delText>Name</w:delText>
              </w:r>
            </w:del>
          </w:p>
        </w:tc>
        <w:tc>
          <w:tcPr>
            <w:tcW w:w="34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BBAF2D3" w14:textId="0F86F946" w:rsidR="00F2161B" w:rsidRPr="00773509" w:rsidDel="00A776E0" w:rsidRDefault="00F2161B" w:rsidP="00B76743">
            <w:pPr>
              <w:keepNext/>
              <w:keepLines/>
              <w:snapToGrid w:val="0"/>
              <w:spacing w:before="60" w:after="60"/>
              <w:jc w:val="left"/>
              <w:rPr>
                <w:del w:id="2929" w:author="Raphael Malyankar" w:date="2023-03-21T22:39:00Z"/>
                <w:rFonts w:cs="Arial"/>
                <w:b/>
                <w:sz w:val="16"/>
                <w:szCs w:val="16"/>
              </w:rPr>
            </w:pPr>
            <w:del w:id="2930" w:author="Raphael Malyankar" w:date="2023-03-21T22:39:00Z">
              <w:r w:rsidRPr="00773509" w:rsidDel="00A776E0">
                <w:rPr>
                  <w:rFonts w:cs="Arial"/>
                  <w:b/>
                  <w:sz w:val="16"/>
                  <w:szCs w:val="16"/>
                </w:rPr>
                <w:delText>Description</w:delText>
              </w:r>
            </w:del>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E029571" w14:textId="0151098B" w:rsidR="00F2161B" w:rsidRPr="00773509" w:rsidDel="00A776E0" w:rsidRDefault="00F2161B" w:rsidP="00B76743">
            <w:pPr>
              <w:keepNext/>
              <w:keepLines/>
              <w:snapToGrid w:val="0"/>
              <w:spacing w:before="60" w:after="60"/>
              <w:jc w:val="center"/>
              <w:rPr>
                <w:del w:id="2931" w:author="Raphael Malyankar" w:date="2023-03-21T22:39:00Z"/>
                <w:rFonts w:cs="Arial"/>
                <w:b/>
                <w:sz w:val="16"/>
                <w:szCs w:val="16"/>
              </w:rPr>
            </w:pPr>
            <w:del w:id="2932" w:author="Raphael Malyankar" w:date="2023-03-21T22:39:00Z">
              <w:r w:rsidRPr="00773509" w:rsidDel="00A776E0">
                <w:rPr>
                  <w:rFonts w:cs="Arial"/>
                  <w:b/>
                  <w:sz w:val="16"/>
                  <w:szCs w:val="16"/>
                </w:rPr>
                <w:delText>Mult</w:delText>
              </w:r>
            </w:del>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42BF594" w14:textId="04787515" w:rsidR="00F2161B" w:rsidRPr="00773509" w:rsidDel="00A776E0" w:rsidRDefault="00F2161B" w:rsidP="00B76743">
            <w:pPr>
              <w:keepNext/>
              <w:keepLines/>
              <w:snapToGrid w:val="0"/>
              <w:spacing w:before="60" w:after="60"/>
              <w:jc w:val="left"/>
              <w:rPr>
                <w:del w:id="2933" w:author="Raphael Malyankar" w:date="2023-03-21T22:39:00Z"/>
                <w:rFonts w:cs="Arial"/>
                <w:b/>
                <w:sz w:val="16"/>
                <w:szCs w:val="16"/>
              </w:rPr>
            </w:pPr>
            <w:del w:id="2934" w:author="Raphael Malyankar" w:date="2023-03-21T22:39:00Z">
              <w:r w:rsidRPr="00773509" w:rsidDel="00A776E0">
                <w:rPr>
                  <w:rFonts w:cs="Arial"/>
                  <w:b/>
                  <w:sz w:val="16"/>
                  <w:szCs w:val="16"/>
                </w:rPr>
                <w:delText>Type</w:delText>
              </w:r>
            </w:del>
          </w:p>
        </w:tc>
        <w:tc>
          <w:tcPr>
            <w:tcW w:w="28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790D53" w14:textId="04A8EECF" w:rsidR="00F2161B" w:rsidRPr="00773509" w:rsidDel="00A776E0" w:rsidRDefault="00F2161B" w:rsidP="00B76743">
            <w:pPr>
              <w:keepNext/>
              <w:keepLines/>
              <w:snapToGrid w:val="0"/>
              <w:spacing w:before="60" w:after="60"/>
              <w:jc w:val="left"/>
              <w:rPr>
                <w:del w:id="2935" w:author="Raphael Malyankar" w:date="2023-03-21T22:39:00Z"/>
                <w:rFonts w:cs="Arial"/>
                <w:b/>
                <w:sz w:val="16"/>
                <w:szCs w:val="16"/>
              </w:rPr>
            </w:pPr>
            <w:del w:id="2936" w:author="Raphael Malyankar" w:date="2023-03-21T22:39:00Z">
              <w:r w:rsidRPr="00773509" w:rsidDel="00A776E0">
                <w:rPr>
                  <w:rFonts w:cs="Arial"/>
                  <w:b/>
                  <w:sz w:val="16"/>
                  <w:szCs w:val="16"/>
                </w:rPr>
                <w:delText>Remarks</w:delText>
              </w:r>
            </w:del>
          </w:p>
        </w:tc>
      </w:tr>
      <w:tr w:rsidR="00F2161B" w:rsidRPr="00773509" w:rsidDel="00B21CBF" w14:paraId="6B42C052" w14:textId="71583317" w:rsidTr="00904C15">
        <w:trPr>
          <w:cantSplit/>
          <w:del w:id="2937" w:author="Raphael Malyankar" w:date="2023-03-21T22:19:00Z"/>
        </w:trPr>
        <w:tc>
          <w:tcPr>
            <w:tcW w:w="1055" w:type="dxa"/>
            <w:tcBorders>
              <w:top w:val="single" w:sz="4" w:space="0" w:color="000000"/>
              <w:left w:val="single" w:sz="4" w:space="0" w:color="000000"/>
              <w:bottom w:val="single" w:sz="4" w:space="0" w:color="000000"/>
              <w:right w:val="single" w:sz="4" w:space="0" w:color="000000"/>
            </w:tcBorders>
          </w:tcPr>
          <w:p w14:paraId="4AC36C1D" w14:textId="0EC03ED6" w:rsidR="00F2161B" w:rsidRPr="00773509" w:rsidDel="00B21CBF" w:rsidRDefault="00F2161B" w:rsidP="00773DB2">
            <w:pPr>
              <w:snapToGrid w:val="0"/>
              <w:spacing w:before="60" w:after="60"/>
              <w:jc w:val="left"/>
              <w:rPr>
                <w:del w:id="2938" w:author="Raphael Malyankar" w:date="2023-03-21T22:19:00Z"/>
                <w:rFonts w:cs="Arial"/>
                <w:sz w:val="16"/>
                <w:szCs w:val="16"/>
              </w:rPr>
            </w:pPr>
            <w:del w:id="2939" w:author="Raphael Malyankar" w:date="2023-03-21T22:19:00Z">
              <w:r w:rsidRPr="00773509" w:rsidDel="00B21CBF">
                <w:rPr>
                  <w:sz w:val="16"/>
                  <w:szCs w:val="16"/>
                </w:rPr>
                <w:delText>Class</w:delText>
              </w:r>
            </w:del>
          </w:p>
        </w:tc>
        <w:tc>
          <w:tcPr>
            <w:tcW w:w="2630" w:type="dxa"/>
            <w:tcBorders>
              <w:top w:val="single" w:sz="4" w:space="0" w:color="000000"/>
              <w:left w:val="single" w:sz="4" w:space="0" w:color="000000"/>
              <w:bottom w:val="single" w:sz="4" w:space="0" w:color="000000"/>
              <w:right w:val="single" w:sz="4" w:space="0" w:color="000000"/>
            </w:tcBorders>
          </w:tcPr>
          <w:p w14:paraId="3A67266F" w14:textId="746C0412" w:rsidR="00F2161B" w:rsidRPr="00773509" w:rsidDel="00B21CBF" w:rsidRDefault="00495207" w:rsidP="00B76743">
            <w:pPr>
              <w:snapToGrid w:val="0"/>
              <w:spacing w:before="60" w:after="60"/>
              <w:jc w:val="left"/>
              <w:rPr>
                <w:del w:id="2940" w:author="Raphael Malyankar" w:date="2023-03-21T22:19:00Z"/>
                <w:rFonts w:cs="Arial"/>
                <w:sz w:val="16"/>
                <w:szCs w:val="16"/>
              </w:rPr>
            </w:pPr>
            <w:del w:id="2941" w:author="Raphael Malyankar" w:date="2023-03-21T22:19:00Z">
              <w:r w:rsidRPr="00773509" w:rsidDel="00B21CBF">
                <w:rPr>
                  <w:rFonts w:cs="Arial"/>
                  <w:sz w:val="16"/>
                  <w:szCs w:val="16"/>
                </w:rPr>
                <w:delText>S98</w:delText>
              </w:r>
              <w:r w:rsidR="00F2161B" w:rsidRPr="00773509" w:rsidDel="00B21CBF">
                <w:rPr>
                  <w:rFonts w:cs="Arial"/>
                  <w:sz w:val="16"/>
                  <w:szCs w:val="16"/>
                </w:rPr>
                <w:delText>_IC_CatalogueMetadata</w:delText>
              </w:r>
            </w:del>
          </w:p>
        </w:tc>
        <w:tc>
          <w:tcPr>
            <w:tcW w:w="3402" w:type="dxa"/>
            <w:tcBorders>
              <w:top w:val="single" w:sz="4" w:space="0" w:color="000000"/>
              <w:left w:val="single" w:sz="4" w:space="0" w:color="000000"/>
              <w:bottom w:val="single" w:sz="4" w:space="0" w:color="000000"/>
              <w:right w:val="single" w:sz="4" w:space="0" w:color="000000"/>
            </w:tcBorders>
          </w:tcPr>
          <w:p w14:paraId="223A3C01" w14:textId="3641AA9D" w:rsidR="00F2161B" w:rsidRPr="00773509" w:rsidDel="00B21CBF" w:rsidRDefault="00F2161B" w:rsidP="00B54526">
            <w:pPr>
              <w:snapToGrid w:val="0"/>
              <w:spacing w:before="60" w:after="60"/>
              <w:jc w:val="left"/>
              <w:rPr>
                <w:del w:id="2942" w:author="Raphael Malyankar" w:date="2023-03-21T22:19:00Z"/>
                <w:rFonts w:cs="Arial"/>
                <w:sz w:val="16"/>
                <w:szCs w:val="16"/>
              </w:rPr>
            </w:pPr>
            <w:del w:id="2943" w:author="Raphael Malyankar" w:date="2023-03-21T22:19:00Z">
              <w:r w:rsidRPr="00773509" w:rsidDel="00B21CBF">
                <w:rPr>
                  <w:rFonts w:cs="Arial"/>
                  <w:sz w:val="16"/>
                  <w:szCs w:val="16"/>
                </w:rPr>
                <w:delText xml:space="preserve">Catalogue metadata class for </w:delText>
              </w:r>
              <w:r w:rsidR="00B54526" w:rsidDel="00B21CBF">
                <w:rPr>
                  <w:rFonts w:cs="Arial"/>
                  <w:sz w:val="16"/>
                  <w:szCs w:val="16"/>
                </w:rPr>
                <w:delText>I</w:delText>
              </w:r>
              <w:r w:rsidRPr="00773509" w:rsidDel="00B21CBF">
                <w:rPr>
                  <w:rFonts w:cs="Arial"/>
                  <w:sz w:val="16"/>
                  <w:szCs w:val="16"/>
                </w:rPr>
                <w:delText xml:space="preserve">nteroperability </w:delText>
              </w:r>
              <w:r w:rsidR="00B54526" w:rsidDel="00B21CBF">
                <w:rPr>
                  <w:rFonts w:cs="Arial"/>
                  <w:sz w:val="16"/>
                  <w:szCs w:val="16"/>
                </w:rPr>
                <w:delText>C</w:delText>
              </w:r>
              <w:r w:rsidRPr="00773509" w:rsidDel="00B21CBF">
                <w:rPr>
                  <w:rFonts w:cs="Arial"/>
                  <w:sz w:val="16"/>
                  <w:szCs w:val="16"/>
                </w:rPr>
                <w:delText>atalogues</w:delText>
              </w:r>
            </w:del>
          </w:p>
        </w:tc>
        <w:tc>
          <w:tcPr>
            <w:tcW w:w="709" w:type="dxa"/>
            <w:tcBorders>
              <w:top w:val="single" w:sz="4" w:space="0" w:color="000000"/>
              <w:left w:val="single" w:sz="4" w:space="0" w:color="000000"/>
              <w:bottom w:val="single" w:sz="4" w:space="0" w:color="000000"/>
              <w:right w:val="single" w:sz="4" w:space="0" w:color="000000"/>
            </w:tcBorders>
          </w:tcPr>
          <w:p w14:paraId="2F1CB760" w14:textId="4500FC37" w:rsidR="00F2161B" w:rsidRPr="00773509" w:rsidDel="00B21CBF" w:rsidRDefault="00F2161B" w:rsidP="00B76743">
            <w:pPr>
              <w:snapToGrid w:val="0"/>
              <w:spacing w:before="60" w:after="60"/>
              <w:jc w:val="center"/>
              <w:rPr>
                <w:del w:id="2944" w:author="Raphael Malyankar" w:date="2023-03-21T22:19:00Z"/>
                <w:rFonts w:cs="Arial"/>
                <w:sz w:val="16"/>
                <w:szCs w:val="16"/>
              </w:rPr>
            </w:pPr>
            <w:del w:id="2945" w:author="Raphael Malyankar" w:date="2023-03-21T22:19:00Z">
              <w:r w:rsidRPr="00773509" w:rsidDel="00B21CBF">
                <w:rPr>
                  <w:rFonts w:cs="Arial"/>
                  <w:sz w:val="16"/>
                  <w:szCs w:val="16"/>
                </w:rPr>
                <w:delText>-</w:delText>
              </w:r>
            </w:del>
          </w:p>
        </w:tc>
        <w:tc>
          <w:tcPr>
            <w:tcW w:w="2693" w:type="dxa"/>
            <w:tcBorders>
              <w:top w:val="single" w:sz="4" w:space="0" w:color="000000"/>
              <w:left w:val="single" w:sz="4" w:space="0" w:color="000000"/>
              <w:bottom w:val="single" w:sz="4" w:space="0" w:color="000000"/>
              <w:right w:val="single" w:sz="4" w:space="0" w:color="000000"/>
            </w:tcBorders>
          </w:tcPr>
          <w:p w14:paraId="7BB39C83" w14:textId="7E5C691B" w:rsidR="00F2161B" w:rsidRPr="00773509" w:rsidDel="00B21CBF" w:rsidRDefault="00F2161B" w:rsidP="00B76743">
            <w:pPr>
              <w:snapToGrid w:val="0"/>
              <w:spacing w:before="60" w:after="60"/>
              <w:jc w:val="left"/>
              <w:rPr>
                <w:del w:id="2946" w:author="Raphael Malyankar" w:date="2023-03-21T22:19:00Z"/>
                <w:rFonts w:cs="Arial"/>
                <w:sz w:val="16"/>
                <w:szCs w:val="16"/>
              </w:rPr>
            </w:pPr>
            <w:del w:id="2947" w:author="Raphael Malyankar" w:date="2023-03-21T22:19:00Z">
              <w:r w:rsidRPr="00773509" w:rsidDel="00B21CBF">
                <w:rPr>
                  <w:rFonts w:cs="Arial"/>
                  <w:sz w:val="16"/>
                  <w:szCs w:val="16"/>
                </w:rPr>
                <w:delText>-</w:delText>
              </w:r>
            </w:del>
          </w:p>
        </w:tc>
        <w:tc>
          <w:tcPr>
            <w:tcW w:w="2835" w:type="dxa"/>
            <w:tcBorders>
              <w:top w:val="single" w:sz="4" w:space="0" w:color="000000"/>
              <w:left w:val="single" w:sz="4" w:space="0" w:color="000000"/>
              <w:bottom w:val="single" w:sz="4" w:space="0" w:color="000000"/>
              <w:right w:val="single" w:sz="4" w:space="0" w:color="000000"/>
            </w:tcBorders>
          </w:tcPr>
          <w:p w14:paraId="34884819" w14:textId="0DCC4AA4" w:rsidR="00F2161B" w:rsidRPr="00773509" w:rsidDel="00B21CBF" w:rsidRDefault="00F2161B" w:rsidP="00B76743">
            <w:pPr>
              <w:snapToGrid w:val="0"/>
              <w:spacing w:before="60" w:after="60"/>
              <w:jc w:val="left"/>
              <w:rPr>
                <w:del w:id="2948" w:author="Raphael Malyankar" w:date="2023-03-21T22:19:00Z"/>
                <w:rFonts w:cs="Arial"/>
                <w:sz w:val="16"/>
                <w:szCs w:val="16"/>
              </w:rPr>
            </w:pPr>
            <w:del w:id="2949" w:author="Raphael Malyankar" w:date="2023-03-21T22:19:00Z">
              <w:r w:rsidRPr="00773509" w:rsidDel="00B21CBF">
                <w:rPr>
                  <w:rFonts w:cs="Arial"/>
                  <w:sz w:val="16"/>
                  <w:szCs w:val="16"/>
                </w:rPr>
                <w:delText>Extension of S100_DatasetDiscoveryMetadata</w:delText>
              </w:r>
            </w:del>
          </w:p>
        </w:tc>
      </w:tr>
      <w:tr w:rsidR="00F2161B" w:rsidRPr="00773509" w:rsidDel="00B21CBF" w14:paraId="52E206E3" w14:textId="339BBCBB" w:rsidTr="00904C15">
        <w:trPr>
          <w:cantSplit/>
          <w:del w:id="2950" w:author="Raphael Malyankar" w:date="2023-03-21T22:19:00Z"/>
        </w:trPr>
        <w:tc>
          <w:tcPr>
            <w:tcW w:w="1055" w:type="dxa"/>
            <w:tcBorders>
              <w:top w:val="single" w:sz="4" w:space="0" w:color="000000"/>
              <w:left w:val="single" w:sz="4" w:space="0" w:color="000000"/>
              <w:bottom w:val="single" w:sz="4" w:space="0" w:color="000000"/>
              <w:right w:val="single" w:sz="4" w:space="0" w:color="000000"/>
            </w:tcBorders>
          </w:tcPr>
          <w:p w14:paraId="0E2B50F2" w14:textId="0AA98C38" w:rsidR="00F2161B" w:rsidRPr="00773509" w:rsidDel="00B21CBF" w:rsidRDefault="00F2161B" w:rsidP="00773DB2">
            <w:pPr>
              <w:snapToGrid w:val="0"/>
              <w:spacing w:before="60" w:after="60"/>
              <w:jc w:val="left"/>
              <w:rPr>
                <w:del w:id="2951" w:author="Raphael Malyankar" w:date="2023-03-21T22:19:00Z"/>
                <w:rFonts w:cs="Arial"/>
                <w:sz w:val="16"/>
                <w:szCs w:val="16"/>
              </w:rPr>
            </w:pPr>
            <w:del w:id="2952" w:author="Raphael Malyankar" w:date="2023-03-21T22:19:00Z">
              <w:r w:rsidRPr="00773509" w:rsidDel="00B21CBF">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7AD8F070" w14:textId="12C33093" w:rsidR="00F2161B" w:rsidRPr="00773509" w:rsidDel="00B21CBF" w:rsidRDefault="00F2161B" w:rsidP="00B76743">
            <w:pPr>
              <w:snapToGrid w:val="0"/>
              <w:spacing w:before="60" w:after="60"/>
              <w:jc w:val="left"/>
              <w:rPr>
                <w:del w:id="2953" w:author="Raphael Malyankar" w:date="2023-03-21T22:19:00Z"/>
                <w:rFonts w:cs="Arial"/>
                <w:sz w:val="16"/>
                <w:szCs w:val="16"/>
              </w:rPr>
            </w:pPr>
            <w:bookmarkStart w:id="2954" w:name="_Hlk489140439"/>
            <w:del w:id="2955" w:author="Raphael Malyankar" w:date="2023-03-21T22:19:00Z">
              <w:r w:rsidRPr="00773509" w:rsidDel="00B21CBF">
                <w:rPr>
                  <w:rFonts w:cs="Arial"/>
                  <w:sz w:val="16"/>
                  <w:szCs w:val="16"/>
                </w:rPr>
                <w:delText>interoperabilityCatalogueProducts</w:delText>
              </w:r>
            </w:del>
          </w:p>
        </w:tc>
        <w:tc>
          <w:tcPr>
            <w:tcW w:w="3402" w:type="dxa"/>
            <w:tcBorders>
              <w:top w:val="single" w:sz="4" w:space="0" w:color="000000"/>
              <w:left w:val="single" w:sz="4" w:space="0" w:color="000000"/>
              <w:bottom w:val="single" w:sz="4" w:space="0" w:color="000000"/>
              <w:right w:val="single" w:sz="4" w:space="0" w:color="000000"/>
            </w:tcBorders>
          </w:tcPr>
          <w:p w14:paraId="6F8CF331" w14:textId="6FF50266" w:rsidR="00F2161B" w:rsidRPr="00773509" w:rsidDel="00B21CBF" w:rsidRDefault="00F2161B" w:rsidP="00B54526">
            <w:pPr>
              <w:snapToGrid w:val="0"/>
              <w:spacing w:before="60" w:after="60"/>
              <w:jc w:val="left"/>
              <w:rPr>
                <w:del w:id="2956" w:author="Raphael Malyankar" w:date="2023-03-21T22:19:00Z"/>
                <w:rFonts w:cs="Arial"/>
                <w:sz w:val="16"/>
                <w:szCs w:val="16"/>
              </w:rPr>
            </w:pPr>
            <w:del w:id="2957" w:author="Raphael Malyankar" w:date="2023-03-21T22:19:00Z">
              <w:r w:rsidRPr="00773509" w:rsidDel="00B21CBF">
                <w:rPr>
                  <w:rFonts w:cs="Arial"/>
                  <w:sz w:val="16"/>
                  <w:szCs w:val="16"/>
                </w:rPr>
                <w:delText xml:space="preserve">List of supported </w:delText>
              </w:r>
              <w:r w:rsidR="00B54526" w:rsidDel="00B21CBF">
                <w:rPr>
                  <w:rFonts w:cs="Arial"/>
                  <w:sz w:val="16"/>
                  <w:szCs w:val="16"/>
                </w:rPr>
                <w:delText>P</w:delText>
              </w:r>
              <w:r w:rsidRPr="00773509" w:rsidDel="00B21CBF">
                <w:rPr>
                  <w:rFonts w:cs="Arial"/>
                  <w:sz w:val="16"/>
                  <w:szCs w:val="16"/>
                </w:rPr>
                <w:delText xml:space="preserve">roduct </w:delText>
              </w:r>
              <w:r w:rsidR="00B54526" w:rsidDel="00B21CBF">
                <w:rPr>
                  <w:rFonts w:cs="Arial"/>
                  <w:sz w:val="16"/>
                  <w:szCs w:val="16"/>
                </w:rPr>
                <w:delText>S</w:delText>
              </w:r>
              <w:r w:rsidRPr="00773509" w:rsidDel="00B21CBF">
                <w:rPr>
                  <w:rFonts w:cs="Arial"/>
                  <w:sz w:val="16"/>
                  <w:szCs w:val="16"/>
                </w:rPr>
                <w:delText>pecifications</w:delText>
              </w:r>
            </w:del>
          </w:p>
        </w:tc>
        <w:tc>
          <w:tcPr>
            <w:tcW w:w="709" w:type="dxa"/>
            <w:tcBorders>
              <w:top w:val="single" w:sz="4" w:space="0" w:color="000000"/>
              <w:left w:val="single" w:sz="4" w:space="0" w:color="000000"/>
              <w:bottom w:val="single" w:sz="4" w:space="0" w:color="000000"/>
              <w:right w:val="single" w:sz="4" w:space="0" w:color="000000"/>
            </w:tcBorders>
          </w:tcPr>
          <w:p w14:paraId="0D5A9E68" w14:textId="6E1777CA" w:rsidR="00F2161B" w:rsidRPr="00773509" w:rsidDel="00B21CBF" w:rsidRDefault="00F2161B" w:rsidP="00B76743">
            <w:pPr>
              <w:snapToGrid w:val="0"/>
              <w:spacing w:before="60" w:after="60"/>
              <w:jc w:val="center"/>
              <w:rPr>
                <w:del w:id="2958" w:author="Raphael Malyankar" w:date="2023-03-21T22:19:00Z"/>
                <w:rFonts w:cs="Arial"/>
                <w:sz w:val="16"/>
                <w:szCs w:val="16"/>
              </w:rPr>
            </w:pPr>
            <w:del w:id="2959" w:author="Raphael Malyankar" w:date="2023-03-21T22:19:00Z">
              <w:r w:rsidRPr="00773509" w:rsidDel="00B21CBF">
                <w:rPr>
                  <w:rFonts w:cs="Arial"/>
                  <w:sz w:val="16"/>
                  <w:szCs w:val="16"/>
                </w:rPr>
                <w:delText>2..*</w:delText>
              </w:r>
            </w:del>
          </w:p>
        </w:tc>
        <w:tc>
          <w:tcPr>
            <w:tcW w:w="2693" w:type="dxa"/>
            <w:tcBorders>
              <w:top w:val="single" w:sz="4" w:space="0" w:color="000000"/>
              <w:left w:val="single" w:sz="4" w:space="0" w:color="000000"/>
              <w:bottom w:val="single" w:sz="4" w:space="0" w:color="000000"/>
              <w:right w:val="single" w:sz="4" w:space="0" w:color="000000"/>
            </w:tcBorders>
          </w:tcPr>
          <w:p w14:paraId="687BBC24" w14:textId="6F670E95" w:rsidR="00F2161B" w:rsidRPr="00773509" w:rsidDel="00B21CBF" w:rsidRDefault="00F2161B" w:rsidP="00B76743">
            <w:pPr>
              <w:snapToGrid w:val="0"/>
              <w:spacing w:before="60" w:after="60"/>
              <w:jc w:val="left"/>
              <w:rPr>
                <w:del w:id="2960" w:author="Raphael Malyankar" w:date="2023-03-21T22:19:00Z"/>
                <w:rFonts w:cs="Arial"/>
                <w:sz w:val="16"/>
                <w:szCs w:val="16"/>
              </w:rPr>
            </w:pPr>
            <w:del w:id="2961" w:author="Raphael Malyankar" w:date="2023-03-21T22:19:00Z">
              <w:r w:rsidRPr="00773509" w:rsidDel="00B21CBF">
                <w:rPr>
                  <w:rFonts w:cs="Arial"/>
                  <w:sz w:val="16"/>
                  <w:szCs w:val="16"/>
                </w:rPr>
                <w:delText>&lt;sequence&gt;S100_ProductSpecification</w:delText>
              </w:r>
            </w:del>
          </w:p>
        </w:tc>
        <w:tc>
          <w:tcPr>
            <w:tcW w:w="2835" w:type="dxa"/>
            <w:tcBorders>
              <w:top w:val="single" w:sz="4" w:space="0" w:color="000000"/>
              <w:left w:val="single" w:sz="4" w:space="0" w:color="000000"/>
              <w:bottom w:val="single" w:sz="4" w:space="0" w:color="000000"/>
              <w:right w:val="single" w:sz="4" w:space="0" w:color="000000"/>
            </w:tcBorders>
          </w:tcPr>
          <w:p w14:paraId="6DEDB267" w14:textId="5FA7635C" w:rsidR="00F2161B" w:rsidRPr="00773509" w:rsidDel="00B21CBF" w:rsidRDefault="00F2161B" w:rsidP="00B76743">
            <w:pPr>
              <w:snapToGrid w:val="0"/>
              <w:spacing w:before="60" w:after="60"/>
              <w:jc w:val="left"/>
              <w:rPr>
                <w:del w:id="2962" w:author="Raphael Malyankar" w:date="2023-03-21T22:19:00Z"/>
                <w:rFonts w:cs="Arial"/>
                <w:sz w:val="16"/>
                <w:szCs w:val="16"/>
              </w:rPr>
            </w:pPr>
          </w:p>
        </w:tc>
      </w:tr>
      <w:tr w:rsidR="00F2161B" w:rsidRPr="00773509" w:rsidDel="00A776E0" w14:paraId="12765511" w14:textId="09239882" w:rsidTr="002F292D">
        <w:trPr>
          <w:cantSplit/>
          <w:del w:id="2963"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shd w:val="clear" w:color="auto" w:fill="auto"/>
          </w:tcPr>
          <w:p w14:paraId="09036BA0" w14:textId="5F7B0A7A" w:rsidR="00F2161B" w:rsidRPr="00773509" w:rsidDel="00A776E0" w:rsidRDefault="00F2161B" w:rsidP="00773DB2">
            <w:pPr>
              <w:snapToGrid w:val="0"/>
              <w:spacing w:before="60" w:after="60"/>
              <w:jc w:val="left"/>
              <w:rPr>
                <w:del w:id="2964" w:author="Raphael Malyankar" w:date="2023-03-21T22:39:00Z"/>
                <w:rFonts w:cs="Arial"/>
                <w:sz w:val="16"/>
                <w:szCs w:val="16"/>
              </w:rPr>
            </w:pPr>
            <w:del w:id="2965" w:author="Raphael Malyankar" w:date="2023-03-21T22:39:00Z">
              <w:r w:rsidRPr="00773509" w:rsidDel="00A776E0">
                <w:rPr>
                  <w:rFonts w:cs="Arial"/>
                  <w:sz w:val="16"/>
                  <w:szCs w:val="16"/>
                </w:rPr>
                <w:delText>Super class</w:delText>
              </w:r>
            </w:del>
          </w:p>
        </w:tc>
        <w:bookmarkEnd w:id="2954"/>
        <w:tc>
          <w:tcPr>
            <w:tcW w:w="2630" w:type="dxa"/>
            <w:tcBorders>
              <w:top w:val="single" w:sz="4" w:space="0" w:color="000000"/>
              <w:left w:val="single" w:sz="4" w:space="0" w:color="000000"/>
              <w:bottom w:val="single" w:sz="4" w:space="0" w:color="000000"/>
              <w:right w:val="single" w:sz="4" w:space="0" w:color="000000"/>
            </w:tcBorders>
            <w:shd w:val="clear" w:color="auto" w:fill="auto"/>
            <w:hideMark/>
          </w:tcPr>
          <w:p w14:paraId="442F1AD7" w14:textId="3C38CD9B" w:rsidR="00F2161B" w:rsidRPr="00773509" w:rsidDel="00A776E0" w:rsidRDefault="00F2161B" w:rsidP="00B76743">
            <w:pPr>
              <w:snapToGrid w:val="0"/>
              <w:spacing w:before="60" w:after="60"/>
              <w:jc w:val="left"/>
              <w:rPr>
                <w:del w:id="2966" w:author="Raphael Malyankar" w:date="2023-03-21T22:39:00Z"/>
                <w:rFonts w:cs="Arial"/>
                <w:sz w:val="16"/>
                <w:szCs w:val="16"/>
              </w:rPr>
            </w:pPr>
            <w:del w:id="2967" w:author="Raphael Malyankar" w:date="2023-03-21T22:39:00Z">
              <w:r w:rsidRPr="00773509" w:rsidDel="00A776E0">
                <w:rPr>
                  <w:rFonts w:cs="Arial"/>
                  <w:sz w:val="16"/>
                  <w:szCs w:val="16"/>
                </w:rPr>
                <w:delText>S100_DatasetDiscoveryMetadata</w:delText>
              </w:r>
            </w:del>
          </w:p>
        </w:tc>
        <w:tc>
          <w:tcPr>
            <w:tcW w:w="3402" w:type="dxa"/>
            <w:tcBorders>
              <w:top w:val="single" w:sz="4" w:space="0" w:color="000000"/>
              <w:left w:val="single" w:sz="4" w:space="0" w:color="000000"/>
              <w:bottom w:val="single" w:sz="4" w:space="0" w:color="000000"/>
              <w:right w:val="single" w:sz="4" w:space="0" w:color="000000"/>
            </w:tcBorders>
            <w:shd w:val="clear" w:color="auto" w:fill="auto"/>
            <w:hideMark/>
          </w:tcPr>
          <w:p w14:paraId="5E2584EB" w14:textId="366F8669" w:rsidR="00F2161B" w:rsidRPr="00773509" w:rsidDel="00A776E0" w:rsidRDefault="00F2161B" w:rsidP="00B54526">
            <w:pPr>
              <w:snapToGrid w:val="0"/>
              <w:spacing w:before="60" w:after="60"/>
              <w:jc w:val="left"/>
              <w:rPr>
                <w:del w:id="2968" w:author="Raphael Malyankar" w:date="2023-03-21T22:39:00Z"/>
                <w:rFonts w:cs="Arial"/>
                <w:sz w:val="16"/>
                <w:szCs w:val="16"/>
              </w:rPr>
            </w:pPr>
            <w:del w:id="2969" w:author="Raphael Malyankar" w:date="2023-03-21T22:39:00Z">
              <w:r w:rsidRPr="00773509" w:rsidDel="00A776E0">
                <w:rPr>
                  <w:rFonts w:cs="Arial"/>
                  <w:sz w:val="16"/>
                  <w:szCs w:val="16"/>
                </w:rPr>
                <w:delText xml:space="preserve">Metadata about the individual datasets in the </w:delText>
              </w:r>
              <w:r w:rsidR="00B54526" w:rsidDel="00A776E0">
                <w:rPr>
                  <w:rFonts w:cs="Arial"/>
                  <w:sz w:val="16"/>
                  <w:szCs w:val="16"/>
                </w:rPr>
                <w:delText>E</w:delText>
              </w:r>
              <w:r w:rsidRPr="00773509" w:rsidDel="00A776E0">
                <w:rPr>
                  <w:rFonts w:cs="Arial"/>
                  <w:sz w:val="16"/>
                  <w:szCs w:val="16"/>
                </w:rPr>
                <w:delText xml:space="preserve">xchange </w:delText>
              </w:r>
              <w:r w:rsidR="00B54526" w:rsidDel="00A776E0">
                <w:rPr>
                  <w:rFonts w:cs="Arial"/>
                  <w:sz w:val="16"/>
                  <w:szCs w:val="16"/>
                </w:rPr>
                <w:delText>C</w:delText>
              </w:r>
              <w:r w:rsidRPr="00773509" w:rsidDel="00A776E0">
                <w:rPr>
                  <w:rFonts w:cs="Arial"/>
                  <w:sz w:val="16"/>
                  <w:szCs w:val="16"/>
                </w:rPr>
                <w:delText>atalogue</w:delText>
              </w:r>
            </w:del>
          </w:p>
        </w:tc>
        <w:tc>
          <w:tcPr>
            <w:tcW w:w="709" w:type="dxa"/>
            <w:tcBorders>
              <w:top w:val="single" w:sz="4" w:space="0" w:color="000000"/>
              <w:left w:val="single" w:sz="4" w:space="0" w:color="000000"/>
              <w:bottom w:val="single" w:sz="4" w:space="0" w:color="000000"/>
              <w:right w:val="single" w:sz="4" w:space="0" w:color="000000"/>
            </w:tcBorders>
            <w:shd w:val="clear" w:color="auto" w:fill="auto"/>
            <w:hideMark/>
          </w:tcPr>
          <w:p w14:paraId="60690AE7" w14:textId="4122615B" w:rsidR="00F2161B" w:rsidRPr="00773509" w:rsidDel="00A776E0" w:rsidRDefault="00F2161B" w:rsidP="00B76743">
            <w:pPr>
              <w:snapToGrid w:val="0"/>
              <w:spacing w:before="60" w:after="60"/>
              <w:jc w:val="center"/>
              <w:rPr>
                <w:del w:id="2970" w:author="Raphael Malyankar" w:date="2023-03-21T22:39:00Z"/>
                <w:rFonts w:cs="Arial"/>
                <w:sz w:val="16"/>
                <w:szCs w:val="16"/>
              </w:rPr>
            </w:pPr>
            <w:del w:id="2971" w:author="Raphael Malyankar" w:date="2023-03-21T22:39:00Z">
              <w:r w:rsidRPr="00773509" w:rsidDel="00A776E0">
                <w:rPr>
                  <w:rFonts w:cs="Arial"/>
                  <w:sz w:val="16"/>
                  <w:szCs w:val="16"/>
                </w:rPr>
                <w:delText>-</w:delText>
              </w:r>
            </w:del>
          </w:p>
        </w:tc>
        <w:tc>
          <w:tcPr>
            <w:tcW w:w="2693" w:type="dxa"/>
            <w:tcBorders>
              <w:top w:val="single" w:sz="4" w:space="0" w:color="000000"/>
              <w:left w:val="single" w:sz="4" w:space="0" w:color="000000"/>
              <w:bottom w:val="single" w:sz="4" w:space="0" w:color="000000"/>
              <w:right w:val="single" w:sz="4" w:space="0" w:color="000000"/>
            </w:tcBorders>
            <w:shd w:val="clear" w:color="auto" w:fill="auto"/>
            <w:hideMark/>
          </w:tcPr>
          <w:p w14:paraId="38D43076" w14:textId="46A3804C" w:rsidR="00F2161B" w:rsidRPr="00773509" w:rsidDel="00A776E0" w:rsidRDefault="00F2161B" w:rsidP="00B76743">
            <w:pPr>
              <w:snapToGrid w:val="0"/>
              <w:spacing w:before="60" w:after="60"/>
              <w:jc w:val="left"/>
              <w:rPr>
                <w:del w:id="2972" w:author="Raphael Malyankar" w:date="2023-03-21T22:39:00Z"/>
                <w:rFonts w:cs="Arial"/>
                <w:sz w:val="16"/>
                <w:szCs w:val="16"/>
              </w:rPr>
            </w:pPr>
            <w:del w:id="2973" w:author="Raphael Malyankar" w:date="2023-03-21T22:39:00Z">
              <w:r w:rsidRPr="00773509" w:rsidDel="00A776E0">
                <w:rPr>
                  <w:rFonts w:cs="Arial"/>
                  <w:sz w:val="16"/>
                  <w:szCs w:val="16"/>
                </w:rPr>
                <w:delText>Class</w:delText>
              </w:r>
            </w:del>
          </w:p>
        </w:tc>
        <w:tc>
          <w:tcPr>
            <w:tcW w:w="2835" w:type="dxa"/>
            <w:tcBorders>
              <w:top w:val="single" w:sz="4" w:space="0" w:color="000000"/>
              <w:left w:val="single" w:sz="4" w:space="0" w:color="000000"/>
              <w:bottom w:val="single" w:sz="4" w:space="0" w:color="000000"/>
              <w:right w:val="single" w:sz="4" w:space="0" w:color="000000"/>
            </w:tcBorders>
            <w:shd w:val="clear" w:color="auto" w:fill="auto"/>
            <w:hideMark/>
          </w:tcPr>
          <w:p w14:paraId="3F53F1F7" w14:textId="44D70D3C" w:rsidR="00F2161B" w:rsidRPr="00773509" w:rsidDel="00A776E0" w:rsidRDefault="00F2161B" w:rsidP="00B76743">
            <w:pPr>
              <w:snapToGrid w:val="0"/>
              <w:spacing w:before="60" w:after="60"/>
              <w:jc w:val="left"/>
              <w:rPr>
                <w:del w:id="2974" w:author="Raphael Malyankar" w:date="2023-03-21T22:39:00Z"/>
                <w:rFonts w:cs="Arial"/>
                <w:sz w:val="16"/>
                <w:szCs w:val="16"/>
              </w:rPr>
            </w:pPr>
            <w:del w:id="2975" w:author="Raphael Malyankar" w:date="2023-03-21T22:20:00Z">
              <w:r w:rsidRPr="00773509" w:rsidDel="00B21CBF">
                <w:rPr>
                  <w:rFonts w:cs="Arial"/>
                  <w:sz w:val="16"/>
                  <w:szCs w:val="16"/>
                </w:rPr>
                <w:delText xml:space="preserve">Super class of </w:delText>
              </w:r>
              <w:bookmarkStart w:id="2976" w:name="_Hlk487054143"/>
              <w:r w:rsidRPr="00773509" w:rsidDel="00B21CBF">
                <w:rPr>
                  <w:rFonts w:cs="Arial"/>
                  <w:sz w:val="16"/>
                  <w:szCs w:val="16"/>
                </w:rPr>
                <w:delText>S100_IC_CatalogueMetadata</w:delText>
              </w:r>
              <w:bookmarkEnd w:id="2976"/>
              <w:r w:rsidR="00C845E0" w:rsidRPr="00773509" w:rsidDel="00B21CBF">
                <w:rPr>
                  <w:rFonts w:cs="Arial"/>
                  <w:sz w:val="16"/>
                  <w:szCs w:val="16"/>
                </w:rPr>
                <w:delText xml:space="preserve">. </w:delText>
              </w:r>
            </w:del>
            <w:del w:id="2977" w:author="Raphael Malyankar" w:date="2023-03-21T22:39:00Z">
              <w:r w:rsidR="00C845E0" w:rsidRPr="00773509" w:rsidDel="00A776E0">
                <w:rPr>
                  <w:rFonts w:cs="Arial"/>
                  <w:sz w:val="16"/>
                  <w:szCs w:val="16"/>
                </w:rPr>
                <w:delText>The attributes verticalDatum and soundingDatum</w:delText>
              </w:r>
              <w:r w:rsidR="00402DEE" w:rsidRPr="00773509" w:rsidDel="00A776E0">
                <w:rPr>
                  <w:rFonts w:cs="Arial"/>
                  <w:sz w:val="16"/>
                  <w:szCs w:val="16"/>
                </w:rPr>
                <w:delText>, optimalDisplayScale, minimumDisplayScale, maximumDisplayScale, and layerID</w:delText>
              </w:r>
              <w:r w:rsidR="00C845E0" w:rsidRPr="00773509" w:rsidDel="00A776E0">
                <w:rPr>
                  <w:rFonts w:cs="Arial"/>
                  <w:sz w:val="16"/>
                  <w:szCs w:val="16"/>
                </w:rPr>
                <w:delText xml:space="preserve"> are </w:delText>
              </w:r>
              <w:r w:rsidR="00B76743" w:rsidRPr="00773509" w:rsidDel="00A776E0">
                <w:rPr>
                  <w:rFonts w:cs="Arial"/>
                  <w:sz w:val="16"/>
                  <w:szCs w:val="16"/>
                </w:rPr>
                <w:delText>not used</w:delText>
              </w:r>
            </w:del>
          </w:p>
        </w:tc>
      </w:tr>
      <w:tr w:rsidR="00F2161B" w:rsidRPr="00773509" w:rsidDel="00A776E0" w14:paraId="57D70E10" w14:textId="3A164EC4" w:rsidTr="00904C15">
        <w:trPr>
          <w:cantSplit/>
          <w:del w:id="2978"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5A73635B" w14:textId="1807E260" w:rsidR="00F2161B" w:rsidRPr="00773509" w:rsidDel="00A776E0" w:rsidRDefault="00F2161B" w:rsidP="00773DB2">
            <w:pPr>
              <w:snapToGrid w:val="0"/>
              <w:spacing w:before="60" w:after="60"/>
              <w:jc w:val="left"/>
              <w:rPr>
                <w:del w:id="2979" w:author="Raphael Malyankar" w:date="2023-03-21T22:39:00Z"/>
                <w:rFonts w:cs="Arial"/>
                <w:sz w:val="16"/>
                <w:szCs w:val="16"/>
              </w:rPr>
            </w:pPr>
            <w:del w:id="2980"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60AA39D3" w14:textId="4B674E84" w:rsidR="00F2161B" w:rsidRPr="00773509" w:rsidDel="00A776E0" w:rsidRDefault="00F2161B" w:rsidP="00B76743">
            <w:pPr>
              <w:snapToGrid w:val="0"/>
              <w:spacing w:before="60" w:after="60"/>
              <w:jc w:val="left"/>
              <w:rPr>
                <w:del w:id="2981" w:author="Raphael Malyankar" w:date="2023-03-21T22:39:00Z"/>
                <w:rFonts w:cs="Arial"/>
                <w:sz w:val="16"/>
                <w:szCs w:val="16"/>
              </w:rPr>
            </w:pPr>
            <w:del w:id="2982" w:author="Raphael Malyankar" w:date="2023-03-21T22:39:00Z">
              <w:r w:rsidRPr="00773509" w:rsidDel="00A776E0">
                <w:rPr>
                  <w:rFonts w:cs="Arial"/>
                  <w:sz w:val="16"/>
                  <w:szCs w:val="16"/>
                </w:rPr>
                <w:delText>fileName</w:delText>
              </w:r>
            </w:del>
          </w:p>
        </w:tc>
        <w:tc>
          <w:tcPr>
            <w:tcW w:w="3402" w:type="dxa"/>
            <w:tcBorders>
              <w:top w:val="single" w:sz="4" w:space="0" w:color="000000"/>
              <w:left w:val="single" w:sz="4" w:space="0" w:color="000000"/>
              <w:bottom w:val="single" w:sz="4" w:space="0" w:color="000000"/>
              <w:right w:val="single" w:sz="4" w:space="0" w:color="000000"/>
            </w:tcBorders>
            <w:hideMark/>
          </w:tcPr>
          <w:p w14:paraId="7D794CE2" w14:textId="7A0273D8" w:rsidR="00F2161B" w:rsidRPr="00773509" w:rsidDel="00A776E0" w:rsidRDefault="00F2161B" w:rsidP="00B76743">
            <w:pPr>
              <w:snapToGrid w:val="0"/>
              <w:spacing w:before="60" w:after="60"/>
              <w:jc w:val="left"/>
              <w:rPr>
                <w:del w:id="2983" w:author="Raphael Malyankar" w:date="2023-03-21T22:39:00Z"/>
                <w:rFonts w:cs="Arial"/>
                <w:sz w:val="16"/>
                <w:szCs w:val="16"/>
              </w:rPr>
            </w:pPr>
            <w:del w:id="2984" w:author="Raphael Malyankar" w:date="2023-03-21T22:39:00Z">
              <w:r w:rsidRPr="00773509" w:rsidDel="00A776E0">
                <w:rPr>
                  <w:rFonts w:cs="Arial"/>
                  <w:sz w:val="16"/>
                  <w:szCs w:val="16"/>
                </w:rPr>
                <w:delText>Dataset file name</w:delText>
              </w:r>
            </w:del>
          </w:p>
        </w:tc>
        <w:tc>
          <w:tcPr>
            <w:tcW w:w="709" w:type="dxa"/>
            <w:tcBorders>
              <w:top w:val="single" w:sz="4" w:space="0" w:color="000000"/>
              <w:left w:val="single" w:sz="4" w:space="0" w:color="000000"/>
              <w:bottom w:val="single" w:sz="4" w:space="0" w:color="000000"/>
              <w:right w:val="single" w:sz="4" w:space="0" w:color="000000"/>
            </w:tcBorders>
            <w:hideMark/>
          </w:tcPr>
          <w:p w14:paraId="31877642" w14:textId="1B4CCD22" w:rsidR="00F2161B" w:rsidRPr="00773509" w:rsidDel="00A776E0" w:rsidRDefault="00F2161B" w:rsidP="00B76743">
            <w:pPr>
              <w:snapToGrid w:val="0"/>
              <w:spacing w:before="60" w:after="60"/>
              <w:jc w:val="center"/>
              <w:rPr>
                <w:del w:id="2985" w:author="Raphael Malyankar" w:date="2023-03-21T22:39:00Z"/>
                <w:rFonts w:cs="Arial"/>
                <w:sz w:val="16"/>
                <w:szCs w:val="16"/>
              </w:rPr>
            </w:pPr>
            <w:del w:id="2986" w:author="Raphael Malyankar" w:date="2023-03-21T22:39:00Z">
              <w:r w:rsidRPr="00773509" w:rsidDel="00A776E0">
                <w:rPr>
                  <w:rFonts w:cs="Arial"/>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34D09B11" w14:textId="2B096393" w:rsidR="00F2161B" w:rsidRPr="00773509" w:rsidDel="00A776E0" w:rsidRDefault="00F2161B" w:rsidP="00B76743">
            <w:pPr>
              <w:snapToGrid w:val="0"/>
              <w:spacing w:before="60" w:after="60"/>
              <w:jc w:val="left"/>
              <w:rPr>
                <w:del w:id="2987" w:author="Raphael Malyankar" w:date="2023-03-21T22:39:00Z"/>
                <w:rFonts w:cs="Arial"/>
                <w:sz w:val="16"/>
                <w:szCs w:val="16"/>
              </w:rPr>
            </w:pPr>
            <w:del w:id="2988" w:author="Raphael Malyankar" w:date="2023-03-21T22:39:00Z">
              <w:r w:rsidRPr="00773509" w:rsidDel="00A776E0">
                <w:rPr>
                  <w:rFonts w:cs="Arial"/>
                  <w:sz w:val="16"/>
                  <w:szCs w:val="16"/>
                </w:rPr>
                <w:delText>CharacterString</w:delText>
              </w:r>
            </w:del>
          </w:p>
        </w:tc>
        <w:tc>
          <w:tcPr>
            <w:tcW w:w="2835" w:type="dxa"/>
            <w:tcBorders>
              <w:top w:val="single" w:sz="4" w:space="0" w:color="000000"/>
              <w:left w:val="single" w:sz="4" w:space="0" w:color="000000"/>
              <w:bottom w:val="single" w:sz="4" w:space="0" w:color="000000"/>
              <w:right w:val="single" w:sz="4" w:space="0" w:color="000000"/>
            </w:tcBorders>
          </w:tcPr>
          <w:p w14:paraId="41D9B3E4" w14:textId="223DDB64" w:rsidR="00F2161B" w:rsidRPr="00773509" w:rsidDel="00A776E0" w:rsidRDefault="00F2161B" w:rsidP="00B76743">
            <w:pPr>
              <w:snapToGrid w:val="0"/>
              <w:spacing w:before="60" w:after="60"/>
              <w:jc w:val="left"/>
              <w:rPr>
                <w:del w:id="2989" w:author="Raphael Malyankar" w:date="2023-03-21T22:39:00Z"/>
                <w:rFonts w:cs="Arial"/>
                <w:sz w:val="16"/>
                <w:szCs w:val="16"/>
              </w:rPr>
            </w:pPr>
          </w:p>
        </w:tc>
      </w:tr>
      <w:tr w:rsidR="00F2161B" w:rsidRPr="00773509" w:rsidDel="00A776E0" w14:paraId="33097117" w14:textId="7ECAC09D" w:rsidTr="00904C15">
        <w:trPr>
          <w:cantSplit/>
          <w:del w:id="2990"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730B9A0D" w14:textId="7FF20D53" w:rsidR="00F2161B" w:rsidRPr="00773509" w:rsidDel="00A776E0" w:rsidRDefault="00F2161B" w:rsidP="00773DB2">
            <w:pPr>
              <w:snapToGrid w:val="0"/>
              <w:spacing w:before="60" w:after="60"/>
              <w:jc w:val="left"/>
              <w:rPr>
                <w:del w:id="2991" w:author="Raphael Malyankar" w:date="2023-03-21T22:39:00Z"/>
                <w:rFonts w:cs="Arial"/>
                <w:sz w:val="16"/>
                <w:szCs w:val="16"/>
              </w:rPr>
            </w:pPr>
            <w:del w:id="2992"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70436CA7" w14:textId="1455A88D" w:rsidR="00F2161B" w:rsidRPr="00773509" w:rsidDel="00A776E0" w:rsidRDefault="00F2161B" w:rsidP="00B76743">
            <w:pPr>
              <w:snapToGrid w:val="0"/>
              <w:spacing w:before="60" w:after="60"/>
              <w:jc w:val="left"/>
              <w:rPr>
                <w:del w:id="2993" w:author="Raphael Malyankar" w:date="2023-03-21T22:39:00Z"/>
                <w:rFonts w:cs="Arial"/>
                <w:sz w:val="16"/>
                <w:szCs w:val="16"/>
              </w:rPr>
            </w:pPr>
            <w:del w:id="2994" w:author="Raphael Malyankar" w:date="2023-03-21T22:39:00Z">
              <w:r w:rsidRPr="00773509" w:rsidDel="00A776E0">
                <w:rPr>
                  <w:rFonts w:cs="Arial"/>
                  <w:sz w:val="16"/>
                  <w:szCs w:val="16"/>
                </w:rPr>
                <w:delText>filePath</w:delText>
              </w:r>
            </w:del>
          </w:p>
        </w:tc>
        <w:tc>
          <w:tcPr>
            <w:tcW w:w="3402" w:type="dxa"/>
            <w:tcBorders>
              <w:top w:val="single" w:sz="4" w:space="0" w:color="000000"/>
              <w:left w:val="single" w:sz="4" w:space="0" w:color="000000"/>
              <w:bottom w:val="single" w:sz="4" w:space="0" w:color="000000"/>
              <w:right w:val="single" w:sz="4" w:space="0" w:color="000000"/>
            </w:tcBorders>
            <w:hideMark/>
          </w:tcPr>
          <w:p w14:paraId="65AC31A3" w14:textId="727E65CA" w:rsidR="00F2161B" w:rsidRPr="00773509" w:rsidDel="00A776E0" w:rsidRDefault="00F2161B" w:rsidP="00B54526">
            <w:pPr>
              <w:snapToGrid w:val="0"/>
              <w:spacing w:before="60" w:after="60"/>
              <w:jc w:val="left"/>
              <w:rPr>
                <w:del w:id="2995" w:author="Raphael Malyankar" w:date="2023-03-21T22:39:00Z"/>
                <w:rFonts w:cs="Arial"/>
                <w:sz w:val="16"/>
                <w:szCs w:val="16"/>
              </w:rPr>
            </w:pPr>
            <w:del w:id="2996" w:author="Raphael Malyankar" w:date="2023-03-21T22:39:00Z">
              <w:r w:rsidRPr="00773509" w:rsidDel="00A776E0">
                <w:rPr>
                  <w:rFonts w:cs="Arial"/>
                  <w:sz w:val="16"/>
                  <w:szCs w:val="16"/>
                </w:rPr>
                <w:delText xml:space="preserve">Full path from the </w:delText>
              </w:r>
              <w:r w:rsidR="00B54526" w:rsidDel="00A776E0">
                <w:rPr>
                  <w:rFonts w:cs="Arial"/>
                  <w:sz w:val="16"/>
                  <w:szCs w:val="16"/>
                </w:rPr>
                <w:delText>E</w:delText>
              </w:r>
              <w:r w:rsidRPr="00773509" w:rsidDel="00A776E0">
                <w:rPr>
                  <w:rFonts w:cs="Arial"/>
                  <w:sz w:val="16"/>
                  <w:szCs w:val="16"/>
                </w:rPr>
                <w:delText xml:space="preserve">xchange </w:delText>
              </w:r>
              <w:r w:rsidR="00B54526" w:rsidDel="00A776E0">
                <w:rPr>
                  <w:rFonts w:cs="Arial"/>
                  <w:sz w:val="16"/>
                  <w:szCs w:val="16"/>
                </w:rPr>
                <w:delText>S</w:delText>
              </w:r>
              <w:r w:rsidRPr="00773509" w:rsidDel="00A776E0">
                <w:rPr>
                  <w:rFonts w:cs="Arial"/>
                  <w:sz w:val="16"/>
                  <w:szCs w:val="16"/>
                </w:rPr>
                <w:delText>et root directory</w:delText>
              </w:r>
            </w:del>
          </w:p>
        </w:tc>
        <w:tc>
          <w:tcPr>
            <w:tcW w:w="709" w:type="dxa"/>
            <w:tcBorders>
              <w:top w:val="single" w:sz="4" w:space="0" w:color="000000"/>
              <w:left w:val="single" w:sz="4" w:space="0" w:color="000000"/>
              <w:bottom w:val="single" w:sz="4" w:space="0" w:color="000000"/>
              <w:right w:val="single" w:sz="4" w:space="0" w:color="000000"/>
            </w:tcBorders>
            <w:hideMark/>
          </w:tcPr>
          <w:p w14:paraId="19F91482" w14:textId="748365DB" w:rsidR="00F2161B" w:rsidRPr="00773509" w:rsidDel="00A776E0" w:rsidRDefault="00F2161B" w:rsidP="00B76743">
            <w:pPr>
              <w:snapToGrid w:val="0"/>
              <w:spacing w:before="60" w:after="60"/>
              <w:jc w:val="center"/>
              <w:rPr>
                <w:del w:id="2997" w:author="Raphael Malyankar" w:date="2023-03-21T22:39:00Z"/>
                <w:rFonts w:cs="Arial"/>
                <w:sz w:val="16"/>
                <w:szCs w:val="16"/>
              </w:rPr>
            </w:pPr>
            <w:del w:id="2998" w:author="Raphael Malyankar" w:date="2023-03-21T22:39:00Z">
              <w:r w:rsidRPr="00773509" w:rsidDel="00A776E0">
                <w:rPr>
                  <w:rFonts w:cs="Arial"/>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03946DFC" w14:textId="20E93512" w:rsidR="00F2161B" w:rsidRPr="00773509" w:rsidDel="00A776E0" w:rsidRDefault="00F2161B" w:rsidP="00B76743">
            <w:pPr>
              <w:snapToGrid w:val="0"/>
              <w:spacing w:before="60" w:after="60"/>
              <w:jc w:val="left"/>
              <w:rPr>
                <w:del w:id="2999" w:author="Raphael Malyankar" w:date="2023-03-21T22:39:00Z"/>
                <w:rFonts w:cs="Arial"/>
                <w:sz w:val="16"/>
                <w:szCs w:val="16"/>
              </w:rPr>
            </w:pPr>
            <w:del w:id="3000" w:author="Raphael Malyankar" w:date="2023-03-21T22:39:00Z">
              <w:r w:rsidRPr="00773509" w:rsidDel="00A776E0">
                <w:rPr>
                  <w:rFonts w:cs="Arial"/>
                  <w:sz w:val="16"/>
                  <w:szCs w:val="16"/>
                </w:rPr>
                <w:delText>CharacterString</w:delText>
              </w:r>
            </w:del>
          </w:p>
        </w:tc>
        <w:tc>
          <w:tcPr>
            <w:tcW w:w="2835" w:type="dxa"/>
            <w:tcBorders>
              <w:top w:val="single" w:sz="4" w:space="0" w:color="000000"/>
              <w:left w:val="single" w:sz="4" w:space="0" w:color="000000"/>
              <w:bottom w:val="single" w:sz="4" w:space="0" w:color="000000"/>
              <w:right w:val="single" w:sz="4" w:space="0" w:color="000000"/>
            </w:tcBorders>
            <w:hideMark/>
          </w:tcPr>
          <w:p w14:paraId="704C1D35" w14:textId="665FA85C" w:rsidR="00F2161B" w:rsidRPr="00773509" w:rsidDel="00A776E0" w:rsidRDefault="00F2161B" w:rsidP="00B54526">
            <w:pPr>
              <w:snapToGrid w:val="0"/>
              <w:spacing w:before="60" w:after="60"/>
              <w:jc w:val="left"/>
              <w:rPr>
                <w:del w:id="3001" w:author="Raphael Malyankar" w:date="2023-03-21T22:39:00Z"/>
                <w:rFonts w:cs="Arial"/>
                <w:sz w:val="16"/>
                <w:szCs w:val="16"/>
              </w:rPr>
            </w:pPr>
            <w:del w:id="3002" w:author="Raphael Malyankar" w:date="2023-03-21T22:39:00Z">
              <w:r w:rsidRPr="00773509" w:rsidDel="00A776E0">
                <w:rPr>
                  <w:rFonts w:cs="Arial"/>
                  <w:sz w:val="16"/>
                  <w:szCs w:val="16"/>
                </w:rPr>
                <w:delText xml:space="preserve">Path relative to the root directory of the </w:delText>
              </w:r>
              <w:r w:rsidR="00B54526" w:rsidDel="00A776E0">
                <w:rPr>
                  <w:rFonts w:cs="Arial"/>
                  <w:sz w:val="16"/>
                  <w:szCs w:val="16"/>
                </w:rPr>
                <w:delText>E</w:delText>
              </w:r>
              <w:r w:rsidRPr="00773509" w:rsidDel="00A776E0">
                <w:rPr>
                  <w:rFonts w:cs="Arial"/>
                  <w:sz w:val="16"/>
                  <w:szCs w:val="16"/>
                </w:rPr>
                <w:delText xml:space="preserve">xchange </w:delText>
              </w:r>
              <w:r w:rsidR="00B54526" w:rsidDel="00A776E0">
                <w:rPr>
                  <w:rFonts w:cs="Arial"/>
                  <w:sz w:val="16"/>
                  <w:szCs w:val="16"/>
                </w:rPr>
                <w:delText xml:space="preserve">Set. </w:delText>
              </w:r>
              <w:r w:rsidRPr="00773509" w:rsidDel="00A776E0">
                <w:rPr>
                  <w:rFonts w:cs="Arial"/>
                  <w:sz w:val="16"/>
                  <w:szCs w:val="16"/>
                </w:rPr>
                <w:delText xml:space="preserve">The location of the file after the </w:delText>
              </w:r>
              <w:r w:rsidR="00B54526" w:rsidDel="00A776E0">
                <w:rPr>
                  <w:rFonts w:cs="Arial"/>
                  <w:sz w:val="16"/>
                  <w:szCs w:val="16"/>
                </w:rPr>
                <w:delText>E</w:delText>
              </w:r>
              <w:r w:rsidRPr="00773509" w:rsidDel="00A776E0">
                <w:rPr>
                  <w:rFonts w:cs="Arial"/>
                  <w:sz w:val="16"/>
                  <w:szCs w:val="16"/>
                </w:rPr>
                <w:delText xml:space="preserve">xchange </w:delText>
              </w:r>
              <w:r w:rsidR="00B54526" w:rsidDel="00A776E0">
                <w:rPr>
                  <w:rFonts w:cs="Arial"/>
                  <w:sz w:val="16"/>
                  <w:szCs w:val="16"/>
                </w:rPr>
                <w:delText>S</w:delText>
              </w:r>
              <w:r w:rsidRPr="00773509" w:rsidDel="00A776E0">
                <w:rPr>
                  <w:rFonts w:cs="Arial"/>
                  <w:sz w:val="16"/>
                  <w:szCs w:val="16"/>
                </w:rPr>
                <w:delText>et is unpacked into directory &lt;EXCH_ROOT&gt; will be &lt;EXCH_ROOT&gt;/&lt;filePath&gt;/&lt;filename&gt;</w:delText>
              </w:r>
            </w:del>
          </w:p>
        </w:tc>
      </w:tr>
      <w:tr w:rsidR="00F2161B" w:rsidRPr="00773509" w:rsidDel="00A776E0" w14:paraId="2DB2C02E" w14:textId="230A52F3" w:rsidTr="00904C15">
        <w:trPr>
          <w:cantSplit/>
          <w:del w:id="3003"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73385FC1" w14:textId="5DC65E64" w:rsidR="00F2161B" w:rsidRPr="00773509" w:rsidDel="00A776E0" w:rsidRDefault="00F2161B" w:rsidP="00773DB2">
            <w:pPr>
              <w:snapToGrid w:val="0"/>
              <w:spacing w:before="60" w:after="60"/>
              <w:jc w:val="left"/>
              <w:rPr>
                <w:del w:id="3004" w:author="Raphael Malyankar" w:date="2023-03-21T22:39:00Z"/>
                <w:rFonts w:cs="Arial"/>
                <w:sz w:val="16"/>
                <w:szCs w:val="16"/>
              </w:rPr>
            </w:pPr>
            <w:del w:id="3005"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0C445C7F" w14:textId="4FE84373" w:rsidR="00F2161B" w:rsidRPr="00773509" w:rsidDel="00A776E0" w:rsidRDefault="00F2161B" w:rsidP="00B76743">
            <w:pPr>
              <w:snapToGrid w:val="0"/>
              <w:spacing w:before="60" w:after="60"/>
              <w:jc w:val="left"/>
              <w:rPr>
                <w:del w:id="3006" w:author="Raphael Malyankar" w:date="2023-03-21T22:39:00Z"/>
                <w:rFonts w:cs="Arial"/>
                <w:sz w:val="16"/>
                <w:szCs w:val="16"/>
              </w:rPr>
            </w:pPr>
            <w:del w:id="3007" w:author="Raphael Malyankar" w:date="2023-03-21T22:39:00Z">
              <w:r w:rsidRPr="00773509" w:rsidDel="00A776E0">
                <w:rPr>
                  <w:rFonts w:cs="Arial"/>
                  <w:sz w:val="16"/>
                  <w:szCs w:val="16"/>
                </w:rPr>
                <w:delText>description</w:delText>
              </w:r>
            </w:del>
          </w:p>
        </w:tc>
        <w:tc>
          <w:tcPr>
            <w:tcW w:w="3402" w:type="dxa"/>
            <w:tcBorders>
              <w:top w:val="single" w:sz="4" w:space="0" w:color="000000"/>
              <w:left w:val="single" w:sz="4" w:space="0" w:color="000000"/>
              <w:bottom w:val="single" w:sz="4" w:space="0" w:color="000000"/>
              <w:right w:val="single" w:sz="4" w:space="0" w:color="000000"/>
            </w:tcBorders>
            <w:hideMark/>
          </w:tcPr>
          <w:p w14:paraId="359D1F26" w14:textId="234DF52E" w:rsidR="00F2161B" w:rsidRPr="00773509" w:rsidDel="00A776E0" w:rsidRDefault="00F2161B" w:rsidP="00B76743">
            <w:pPr>
              <w:snapToGrid w:val="0"/>
              <w:spacing w:before="60" w:after="60"/>
              <w:jc w:val="left"/>
              <w:rPr>
                <w:del w:id="3008" w:author="Raphael Malyankar" w:date="2023-03-21T22:39:00Z"/>
                <w:rFonts w:cs="Arial"/>
                <w:sz w:val="16"/>
                <w:szCs w:val="16"/>
              </w:rPr>
            </w:pPr>
            <w:del w:id="3009" w:author="Raphael Malyankar" w:date="2023-03-21T22:39:00Z">
              <w:r w:rsidRPr="00773509" w:rsidDel="00A776E0">
                <w:rPr>
                  <w:rFonts w:cs="Arial"/>
                  <w:sz w:val="16"/>
                  <w:szCs w:val="16"/>
                </w:rPr>
                <w:delText>Short description giving the area or location covered by the dataset</w:delText>
              </w:r>
            </w:del>
          </w:p>
        </w:tc>
        <w:tc>
          <w:tcPr>
            <w:tcW w:w="709" w:type="dxa"/>
            <w:tcBorders>
              <w:top w:val="single" w:sz="4" w:space="0" w:color="000000"/>
              <w:left w:val="single" w:sz="4" w:space="0" w:color="000000"/>
              <w:bottom w:val="single" w:sz="4" w:space="0" w:color="000000"/>
              <w:right w:val="single" w:sz="4" w:space="0" w:color="000000"/>
            </w:tcBorders>
            <w:hideMark/>
          </w:tcPr>
          <w:p w14:paraId="67C0B252" w14:textId="6DCC9618" w:rsidR="00F2161B" w:rsidRPr="00773509" w:rsidDel="00A776E0" w:rsidRDefault="00F2161B" w:rsidP="00B76743">
            <w:pPr>
              <w:snapToGrid w:val="0"/>
              <w:spacing w:before="60" w:after="60"/>
              <w:jc w:val="center"/>
              <w:rPr>
                <w:del w:id="3010" w:author="Raphael Malyankar" w:date="2023-03-21T22:39:00Z"/>
                <w:rFonts w:cs="Arial"/>
                <w:sz w:val="16"/>
                <w:szCs w:val="16"/>
              </w:rPr>
            </w:pPr>
            <w:del w:id="3011" w:author="Raphael Malyankar" w:date="2023-03-21T22:39:00Z">
              <w:r w:rsidRPr="00773509" w:rsidDel="00A776E0">
                <w:rPr>
                  <w:rFonts w:cs="Arial"/>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6685D27F" w14:textId="0FA32A68" w:rsidR="00F2161B" w:rsidRPr="00773509" w:rsidDel="00A776E0" w:rsidRDefault="00F2161B" w:rsidP="00B76743">
            <w:pPr>
              <w:snapToGrid w:val="0"/>
              <w:spacing w:before="60" w:after="60"/>
              <w:jc w:val="left"/>
              <w:rPr>
                <w:del w:id="3012" w:author="Raphael Malyankar" w:date="2023-03-21T22:39:00Z"/>
                <w:rFonts w:cs="Arial"/>
                <w:sz w:val="16"/>
                <w:szCs w:val="16"/>
              </w:rPr>
            </w:pPr>
            <w:del w:id="3013" w:author="Raphael Malyankar" w:date="2023-03-21T22:39:00Z">
              <w:r w:rsidRPr="00773509" w:rsidDel="00A776E0">
                <w:rPr>
                  <w:rFonts w:cs="Arial"/>
                  <w:sz w:val="16"/>
                  <w:szCs w:val="16"/>
                </w:rPr>
                <w:delText>CharacterString</w:delText>
              </w:r>
            </w:del>
          </w:p>
        </w:tc>
        <w:tc>
          <w:tcPr>
            <w:tcW w:w="2835" w:type="dxa"/>
            <w:tcBorders>
              <w:top w:val="single" w:sz="4" w:space="0" w:color="000000"/>
              <w:left w:val="single" w:sz="4" w:space="0" w:color="000000"/>
              <w:bottom w:val="single" w:sz="4" w:space="0" w:color="000000"/>
              <w:right w:val="single" w:sz="4" w:space="0" w:color="000000"/>
            </w:tcBorders>
            <w:hideMark/>
          </w:tcPr>
          <w:p w14:paraId="36E942C1" w14:textId="1AAABC66" w:rsidR="00F2161B" w:rsidRPr="00773509" w:rsidDel="00A776E0" w:rsidRDefault="00B76743" w:rsidP="00B76743">
            <w:pPr>
              <w:snapToGrid w:val="0"/>
              <w:spacing w:before="60" w:after="60"/>
              <w:jc w:val="left"/>
              <w:rPr>
                <w:del w:id="3014" w:author="Raphael Malyankar" w:date="2023-03-21T22:39:00Z"/>
                <w:rFonts w:cs="Arial"/>
                <w:sz w:val="16"/>
                <w:szCs w:val="16"/>
              </w:rPr>
            </w:pPr>
            <w:del w:id="3015" w:author="Raphael Malyankar" w:date="2023-03-21T22:39:00Z">
              <w:r w:rsidRPr="00773509" w:rsidDel="00A776E0">
                <w:rPr>
                  <w:rFonts w:cs="Arial"/>
                  <w:sz w:val="16"/>
                  <w:szCs w:val="16"/>
                </w:rPr>
                <w:delText>For example</w:delText>
              </w:r>
              <w:r w:rsidR="00F2161B" w:rsidRPr="00773509" w:rsidDel="00A776E0">
                <w:rPr>
                  <w:rFonts w:cs="Arial"/>
                  <w:sz w:val="16"/>
                  <w:szCs w:val="16"/>
                </w:rPr>
                <w:delText xml:space="preserve"> a harbour or port name, between two named</w:delText>
              </w:r>
              <w:r w:rsidRPr="00773509" w:rsidDel="00A776E0">
                <w:rPr>
                  <w:rFonts w:cs="Arial"/>
                  <w:sz w:val="16"/>
                  <w:szCs w:val="16"/>
                </w:rPr>
                <w:delText xml:space="preserve"> locations etc</w:delText>
              </w:r>
            </w:del>
          </w:p>
        </w:tc>
      </w:tr>
      <w:tr w:rsidR="00F2161B" w:rsidRPr="00773509" w:rsidDel="00A776E0" w14:paraId="35518F65" w14:textId="13AE6281" w:rsidTr="00904C15">
        <w:trPr>
          <w:cantSplit/>
          <w:del w:id="3016"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278DB5F0" w14:textId="16276676" w:rsidR="00F2161B" w:rsidRPr="00773509" w:rsidDel="00A776E0" w:rsidRDefault="00F2161B" w:rsidP="00773DB2">
            <w:pPr>
              <w:snapToGrid w:val="0"/>
              <w:spacing w:before="60" w:after="60"/>
              <w:jc w:val="left"/>
              <w:rPr>
                <w:del w:id="3017" w:author="Raphael Malyankar" w:date="2023-03-21T22:39:00Z"/>
                <w:rFonts w:cs="Arial"/>
                <w:sz w:val="16"/>
                <w:szCs w:val="16"/>
              </w:rPr>
            </w:pPr>
            <w:del w:id="3018"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3D8364ED" w14:textId="0D3D2E06" w:rsidR="00F2161B" w:rsidRPr="00773509" w:rsidDel="00A776E0" w:rsidRDefault="00F2161B" w:rsidP="00B76743">
            <w:pPr>
              <w:snapToGrid w:val="0"/>
              <w:spacing w:before="60" w:after="60"/>
              <w:jc w:val="left"/>
              <w:rPr>
                <w:del w:id="3019" w:author="Raphael Malyankar" w:date="2023-03-21T22:39:00Z"/>
                <w:rFonts w:cs="Arial"/>
                <w:sz w:val="16"/>
                <w:szCs w:val="16"/>
              </w:rPr>
            </w:pPr>
            <w:del w:id="3020" w:author="Raphael Malyankar" w:date="2023-03-21T22:39:00Z">
              <w:r w:rsidRPr="00773509" w:rsidDel="00A776E0">
                <w:rPr>
                  <w:rFonts w:cs="Arial"/>
                  <w:sz w:val="16"/>
                  <w:szCs w:val="16"/>
                </w:rPr>
                <w:delText>dataProtection</w:delText>
              </w:r>
            </w:del>
          </w:p>
        </w:tc>
        <w:tc>
          <w:tcPr>
            <w:tcW w:w="3402" w:type="dxa"/>
            <w:tcBorders>
              <w:top w:val="single" w:sz="4" w:space="0" w:color="000000"/>
              <w:left w:val="single" w:sz="4" w:space="0" w:color="000000"/>
              <w:bottom w:val="single" w:sz="4" w:space="0" w:color="000000"/>
              <w:right w:val="single" w:sz="4" w:space="0" w:color="000000"/>
            </w:tcBorders>
            <w:hideMark/>
          </w:tcPr>
          <w:p w14:paraId="74C3A51F" w14:textId="55AEFE7F" w:rsidR="00F2161B" w:rsidRPr="00773509" w:rsidDel="00A776E0" w:rsidRDefault="00F2161B" w:rsidP="00B76743">
            <w:pPr>
              <w:snapToGrid w:val="0"/>
              <w:spacing w:before="60" w:after="60"/>
              <w:jc w:val="left"/>
              <w:rPr>
                <w:del w:id="3021" w:author="Raphael Malyankar" w:date="2023-03-21T22:39:00Z"/>
                <w:rFonts w:cs="Arial"/>
                <w:sz w:val="16"/>
                <w:szCs w:val="16"/>
              </w:rPr>
            </w:pPr>
            <w:del w:id="3022" w:author="Raphael Malyankar" w:date="2023-03-21T22:39:00Z">
              <w:r w:rsidRPr="00773509" w:rsidDel="00A776E0">
                <w:rPr>
                  <w:rFonts w:cs="Arial"/>
                  <w:sz w:val="16"/>
                  <w:szCs w:val="16"/>
                </w:rPr>
                <w:delText>Indicates if the data is encrypted</w:delText>
              </w:r>
            </w:del>
          </w:p>
        </w:tc>
        <w:tc>
          <w:tcPr>
            <w:tcW w:w="709" w:type="dxa"/>
            <w:tcBorders>
              <w:top w:val="single" w:sz="4" w:space="0" w:color="000000"/>
              <w:left w:val="single" w:sz="4" w:space="0" w:color="000000"/>
              <w:bottom w:val="single" w:sz="4" w:space="0" w:color="000000"/>
              <w:right w:val="single" w:sz="4" w:space="0" w:color="000000"/>
            </w:tcBorders>
            <w:hideMark/>
          </w:tcPr>
          <w:p w14:paraId="10A28BFA" w14:textId="2DA7D602" w:rsidR="00F2161B" w:rsidRPr="00773509" w:rsidDel="00A776E0" w:rsidRDefault="00F2161B" w:rsidP="00B76743">
            <w:pPr>
              <w:snapToGrid w:val="0"/>
              <w:spacing w:before="60" w:after="60"/>
              <w:jc w:val="center"/>
              <w:rPr>
                <w:del w:id="3023" w:author="Raphael Malyankar" w:date="2023-03-21T22:39:00Z"/>
                <w:rFonts w:cs="Arial"/>
                <w:sz w:val="16"/>
                <w:szCs w:val="16"/>
              </w:rPr>
            </w:pPr>
            <w:del w:id="3024" w:author="Raphael Malyankar" w:date="2023-03-21T22:39:00Z">
              <w:r w:rsidRPr="00773509" w:rsidDel="00A776E0">
                <w:rPr>
                  <w:rFonts w:cs="Arial"/>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46E0B715" w14:textId="4B6CC1B7" w:rsidR="00F2161B" w:rsidRPr="00773509" w:rsidDel="00A776E0" w:rsidRDefault="00F2161B" w:rsidP="00B76743">
            <w:pPr>
              <w:snapToGrid w:val="0"/>
              <w:spacing w:before="60" w:after="60"/>
              <w:jc w:val="left"/>
              <w:rPr>
                <w:del w:id="3025" w:author="Raphael Malyankar" w:date="2023-03-21T22:39:00Z"/>
                <w:rFonts w:cs="Arial"/>
                <w:sz w:val="16"/>
                <w:szCs w:val="16"/>
              </w:rPr>
            </w:pPr>
            <w:del w:id="3026" w:author="Raphael Malyankar" w:date="2023-03-21T22:39:00Z">
              <w:r w:rsidRPr="00773509" w:rsidDel="00A776E0">
                <w:rPr>
                  <w:rFonts w:cs="Arial"/>
                  <w:sz w:val="16"/>
                  <w:szCs w:val="16"/>
                </w:rPr>
                <w:delText>Boolean</w:delText>
              </w:r>
            </w:del>
          </w:p>
        </w:tc>
        <w:tc>
          <w:tcPr>
            <w:tcW w:w="2835" w:type="dxa"/>
            <w:tcBorders>
              <w:top w:val="single" w:sz="4" w:space="0" w:color="000000"/>
              <w:left w:val="single" w:sz="4" w:space="0" w:color="000000"/>
              <w:bottom w:val="single" w:sz="4" w:space="0" w:color="000000"/>
              <w:right w:val="single" w:sz="4" w:space="0" w:color="000000"/>
            </w:tcBorders>
            <w:hideMark/>
          </w:tcPr>
          <w:p w14:paraId="35DC827C" w14:textId="734A261E" w:rsidR="00F2161B" w:rsidRPr="00773509" w:rsidDel="00A776E0" w:rsidRDefault="00F2161B" w:rsidP="00B76743">
            <w:pPr>
              <w:snapToGrid w:val="0"/>
              <w:spacing w:before="60" w:after="60"/>
              <w:jc w:val="left"/>
              <w:rPr>
                <w:del w:id="3027" w:author="Raphael Malyankar" w:date="2023-03-21T22:39:00Z"/>
                <w:rFonts w:cs="Arial"/>
                <w:sz w:val="16"/>
                <w:szCs w:val="16"/>
              </w:rPr>
            </w:pPr>
            <w:del w:id="3028" w:author="Raphael Malyankar" w:date="2023-03-21T22:39:00Z">
              <w:r w:rsidRPr="00773509" w:rsidDel="00A776E0">
                <w:rPr>
                  <w:rFonts w:cs="Arial"/>
                  <w:sz w:val="16"/>
                  <w:szCs w:val="16"/>
                </w:rPr>
                <w:delText>0 indicates an unencrypted dataset</w:delText>
              </w:r>
            </w:del>
          </w:p>
          <w:p w14:paraId="6786B16D" w14:textId="229D9D75" w:rsidR="00F2161B" w:rsidRPr="00773509" w:rsidDel="00A776E0" w:rsidRDefault="00F2161B" w:rsidP="00B76743">
            <w:pPr>
              <w:snapToGrid w:val="0"/>
              <w:spacing w:before="60" w:after="60"/>
              <w:jc w:val="left"/>
              <w:rPr>
                <w:del w:id="3029" w:author="Raphael Malyankar" w:date="2023-03-21T22:39:00Z"/>
                <w:rFonts w:cs="Arial"/>
                <w:sz w:val="16"/>
                <w:szCs w:val="16"/>
              </w:rPr>
            </w:pPr>
            <w:del w:id="3030" w:author="Raphael Malyankar" w:date="2023-03-21T22:39:00Z">
              <w:r w:rsidRPr="00773509" w:rsidDel="00A776E0">
                <w:rPr>
                  <w:rFonts w:cs="Arial"/>
                  <w:sz w:val="16"/>
                  <w:szCs w:val="16"/>
                </w:rPr>
                <w:delText>1 indicates an encrypted dataset</w:delText>
              </w:r>
            </w:del>
          </w:p>
        </w:tc>
      </w:tr>
      <w:tr w:rsidR="00F2161B" w:rsidRPr="00773509" w:rsidDel="00A776E0" w14:paraId="3583D824" w14:textId="7C7541DE" w:rsidTr="00904C15">
        <w:trPr>
          <w:cantSplit/>
          <w:del w:id="3031"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6FBA2A7C" w14:textId="0939FDDF" w:rsidR="00F2161B" w:rsidRPr="00773509" w:rsidDel="00A776E0" w:rsidRDefault="00F2161B" w:rsidP="00773DB2">
            <w:pPr>
              <w:snapToGrid w:val="0"/>
              <w:spacing w:before="60" w:after="60"/>
              <w:jc w:val="left"/>
              <w:rPr>
                <w:del w:id="3032" w:author="Raphael Malyankar" w:date="2023-03-21T22:39:00Z"/>
                <w:rFonts w:cs="Arial"/>
                <w:sz w:val="16"/>
                <w:szCs w:val="16"/>
              </w:rPr>
            </w:pPr>
            <w:del w:id="3033"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14F6E5A5" w14:textId="27C71400" w:rsidR="00F2161B" w:rsidRPr="00773509" w:rsidDel="00A776E0" w:rsidRDefault="00F2161B" w:rsidP="00B76743">
            <w:pPr>
              <w:snapToGrid w:val="0"/>
              <w:spacing w:before="60" w:after="60"/>
              <w:jc w:val="left"/>
              <w:rPr>
                <w:del w:id="3034" w:author="Raphael Malyankar" w:date="2023-03-21T22:39:00Z"/>
                <w:rFonts w:cs="Arial"/>
                <w:sz w:val="16"/>
                <w:szCs w:val="16"/>
              </w:rPr>
            </w:pPr>
            <w:del w:id="3035" w:author="Raphael Malyankar" w:date="2023-03-21T22:39:00Z">
              <w:r w:rsidRPr="00773509" w:rsidDel="00A776E0">
                <w:rPr>
                  <w:rFonts w:cs="Arial"/>
                  <w:sz w:val="16"/>
                  <w:szCs w:val="16"/>
                </w:rPr>
                <w:delText>protectionScheme</w:delText>
              </w:r>
            </w:del>
          </w:p>
        </w:tc>
        <w:tc>
          <w:tcPr>
            <w:tcW w:w="3402" w:type="dxa"/>
            <w:tcBorders>
              <w:top w:val="single" w:sz="4" w:space="0" w:color="000000"/>
              <w:left w:val="single" w:sz="4" w:space="0" w:color="000000"/>
              <w:bottom w:val="single" w:sz="4" w:space="0" w:color="000000"/>
              <w:right w:val="single" w:sz="4" w:space="0" w:color="000000"/>
            </w:tcBorders>
          </w:tcPr>
          <w:p w14:paraId="1CB76D17" w14:textId="75256EB2" w:rsidR="00F2161B" w:rsidRPr="00773509" w:rsidDel="00A776E0" w:rsidRDefault="00FB6804" w:rsidP="00B76743">
            <w:pPr>
              <w:pStyle w:val="ISOComments"/>
              <w:spacing w:before="60" w:after="60" w:line="240" w:lineRule="auto"/>
              <w:rPr>
                <w:del w:id="3036" w:author="Raphael Malyankar" w:date="2023-03-21T22:39:00Z"/>
                <w:rFonts w:cs="Arial"/>
                <w:sz w:val="16"/>
                <w:szCs w:val="16"/>
              </w:rPr>
            </w:pPr>
            <w:del w:id="3037" w:author="Raphael Malyankar" w:date="2023-03-21T22:39:00Z">
              <w:r w:rsidRPr="00773509" w:rsidDel="00A776E0">
                <w:rPr>
                  <w:rFonts w:cs="Arial"/>
                  <w:sz w:val="16"/>
                  <w:szCs w:val="16"/>
                </w:rPr>
                <w:delText>S</w:delText>
              </w:r>
              <w:r w:rsidR="00F2161B" w:rsidRPr="00773509" w:rsidDel="00A776E0">
                <w:rPr>
                  <w:rFonts w:cs="Arial"/>
                  <w:sz w:val="16"/>
                  <w:szCs w:val="16"/>
                </w:rPr>
                <w:delText>pecification or method used for data protection</w:delText>
              </w:r>
            </w:del>
          </w:p>
        </w:tc>
        <w:tc>
          <w:tcPr>
            <w:tcW w:w="709" w:type="dxa"/>
            <w:tcBorders>
              <w:top w:val="single" w:sz="4" w:space="0" w:color="000000"/>
              <w:left w:val="single" w:sz="4" w:space="0" w:color="000000"/>
              <w:bottom w:val="single" w:sz="4" w:space="0" w:color="000000"/>
              <w:right w:val="single" w:sz="4" w:space="0" w:color="000000"/>
            </w:tcBorders>
            <w:hideMark/>
          </w:tcPr>
          <w:p w14:paraId="43E0CE7E" w14:textId="09827E5E" w:rsidR="00F2161B" w:rsidRPr="00773509" w:rsidDel="00A776E0" w:rsidRDefault="00F2161B" w:rsidP="00B76743">
            <w:pPr>
              <w:snapToGrid w:val="0"/>
              <w:spacing w:before="60" w:after="60"/>
              <w:jc w:val="center"/>
              <w:rPr>
                <w:del w:id="3038" w:author="Raphael Malyankar" w:date="2023-03-21T22:39:00Z"/>
                <w:rFonts w:cs="Arial"/>
                <w:sz w:val="16"/>
                <w:szCs w:val="16"/>
              </w:rPr>
            </w:pPr>
            <w:del w:id="3039" w:author="Raphael Malyankar" w:date="2023-03-21T22:39:00Z">
              <w:r w:rsidRPr="00773509" w:rsidDel="00A776E0">
                <w:rPr>
                  <w:rFonts w:cs="Arial"/>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225E8806" w14:textId="3CE06DEE" w:rsidR="00F2161B" w:rsidRPr="00773509" w:rsidDel="00A776E0" w:rsidRDefault="00F2161B" w:rsidP="00B76743">
            <w:pPr>
              <w:snapToGrid w:val="0"/>
              <w:spacing w:before="60" w:after="60"/>
              <w:jc w:val="left"/>
              <w:rPr>
                <w:del w:id="3040" w:author="Raphael Malyankar" w:date="2023-03-21T22:39:00Z"/>
                <w:rFonts w:cs="Arial"/>
                <w:sz w:val="16"/>
                <w:szCs w:val="16"/>
              </w:rPr>
            </w:pPr>
            <w:del w:id="3041" w:author="Raphael Malyankar" w:date="2023-03-21T22:39:00Z">
              <w:r w:rsidRPr="00773509" w:rsidDel="00A776E0">
                <w:rPr>
                  <w:rFonts w:cs="Arial"/>
                  <w:sz w:val="16"/>
                  <w:szCs w:val="16"/>
                </w:rPr>
                <w:delText>S100_ProtectionScheme</w:delText>
              </w:r>
            </w:del>
          </w:p>
        </w:tc>
        <w:tc>
          <w:tcPr>
            <w:tcW w:w="2835" w:type="dxa"/>
            <w:tcBorders>
              <w:top w:val="single" w:sz="4" w:space="0" w:color="000000"/>
              <w:left w:val="single" w:sz="4" w:space="0" w:color="000000"/>
              <w:bottom w:val="single" w:sz="4" w:space="0" w:color="000000"/>
              <w:right w:val="single" w:sz="4" w:space="0" w:color="000000"/>
            </w:tcBorders>
            <w:hideMark/>
          </w:tcPr>
          <w:p w14:paraId="1F951643" w14:textId="08E60C5F" w:rsidR="00F2161B" w:rsidRPr="00773509" w:rsidDel="00A776E0" w:rsidRDefault="00F2161B" w:rsidP="00B76743">
            <w:pPr>
              <w:snapToGrid w:val="0"/>
              <w:spacing w:before="60" w:after="60"/>
              <w:jc w:val="left"/>
              <w:rPr>
                <w:del w:id="3042" w:author="Raphael Malyankar" w:date="2023-03-21T22:39:00Z"/>
                <w:rFonts w:cs="Arial"/>
                <w:sz w:val="16"/>
                <w:szCs w:val="16"/>
              </w:rPr>
            </w:pPr>
          </w:p>
        </w:tc>
      </w:tr>
      <w:tr w:rsidR="00F2161B" w:rsidRPr="00773509" w:rsidDel="00A776E0" w14:paraId="4A82EA0A" w14:textId="345D310D" w:rsidTr="00904C15">
        <w:trPr>
          <w:cantSplit/>
          <w:del w:id="3043"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22B89F15" w14:textId="22A8285B" w:rsidR="00F2161B" w:rsidRPr="00773509" w:rsidDel="00A776E0" w:rsidRDefault="00F2161B" w:rsidP="00773DB2">
            <w:pPr>
              <w:snapToGrid w:val="0"/>
              <w:spacing w:before="60" w:after="60"/>
              <w:jc w:val="left"/>
              <w:rPr>
                <w:del w:id="3044" w:author="Raphael Malyankar" w:date="2023-03-21T22:39:00Z"/>
                <w:rFonts w:cs="Arial"/>
                <w:sz w:val="16"/>
                <w:szCs w:val="16"/>
              </w:rPr>
            </w:pPr>
            <w:del w:id="3045"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1E07A1B7" w14:textId="56258678" w:rsidR="00F2161B" w:rsidRPr="00773509" w:rsidDel="00A776E0" w:rsidRDefault="00F2161B" w:rsidP="00B76743">
            <w:pPr>
              <w:snapToGrid w:val="0"/>
              <w:spacing w:before="60" w:after="60"/>
              <w:jc w:val="left"/>
              <w:rPr>
                <w:del w:id="3046" w:author="Raphael Malyankar" w:date="2023-03-21T22:39:00Z"/>
                <w:rFonts w:cs="Arial"/>
                <w:sz w:val="16"/>
                <w:szCs w:val="16"/>
              </w:rPr>
            </w:pPr>
            <w:del w:id="3047" w:author="Raphael Malyankar" w:date="2023-03-21T22:39:00Z">
              <w:r w:rsidRPr="00773509" w:rsidDel="00A776E0">
                <w:rPr>
                  <w:rFonts w:cs="Arial"/>
                  <w:sz w:val="16"/>
                  <w:szCs w:val="16"/>
                </w:rPr>
                <w:delText>digitalSignature</w:delText>
              </w:r>
              <w:r w:rsidR="006B21DF" w:rsidRPr="00773509" w:rsidDel="00A776E0">
                <w:rPr>
                  <w:rFonts w:cs="Arial"/>
                  <w:sz w:val="16"/>
                  <w:szCs w:val="16"/>
                </w:rPr>
                <w:delText>Reference</w:delText>
              </w:r>
            </w:del>
          </w:p>
        </w:tc>
        <w:tc>
          <w:tcPr>
            <w:tcW w:w="3402" w:type="dxa"/>
            <w:tcBorders>
              <w:top w:val="single" w:sz="4" w:space="0" w:color="000000"/>
              <w:left w:val="single" w:sz="4" w:space="0" w:color="000000"/>
              <w:bottom w:val="single" w:sz="4" w:space="0" w:color="000000"/>
              <w:right w:val="single" w:sz="4" w:space="0" w:color="000000"/>
            </w:tcBorders>
            <w:hideMark/>
          </w:tcPr>
          <w:p w14:paraId="25D3ABA5" w14:textId="28B3A285" w:rsidR="00F2161B" w:rsidRPr="00773509" w:rsidDel="00A776E0" w:rsidRDefault="002B4B51" w:rsidP="00B54526">
            <w:pPr>
              <w:snapToGrid w:val="0"/>
              <w:spacing w:before="60" w:after="60"/>
              <w:jc w:val="left"/>
              <w:rPr>
                <w:del w:id="3048" w:author="Raphael Malyankar" w:date="2023-03-21T22:39:00Z"/>
                <w:rFonts w:cs="Arial"/>
                <w:sz w:val="16"/>
                <w:szCs w:val="16"/>
              </w:rPr>
            </w:pPr>
            <w:del w:id="3049" w:author="Raphael Malyankar" w:date="2023-03-21T22:39:00Z">
              <w:r w:rsidRPr="00773509" w:rsidDel="00A776E0">
                <w:rPr>
                  <w:rFonts w:cs="Arial"/>
                  <w:sz w:val="16"/>
                  <w:szCs w:val="16"/>
                </w:rPr>
                <w:delText xml:space="preserve">Digital </w:delText>
              </w:r>
              <w:r w:rsidR="00B54526" w:rsidDel="00A776E0">
                <w:rPr>
                  <w:rFonts w:cs="Arial"/>
                  <w:sz w:val="16"/>
                  <w:szCs w:val="16"/>
                </w:rPr>
                <w:delText>s</w:delText>
              </w:r>
              <w:r w:rsidRPr="00773509" w:rsidDel="00A776E0">
                <w:rPr>
                  <w:rFonts w:cs="Arial"/>
                  <w:sz w:val="16"/>
                  <w:szCs w:val="16"/>
                </w:rPr>
                <w:delText>ignature of the file</w:delText>
              </w:r>
            </w:del>
          </w:p>
        </w:tc>
        <w:tc>
          <w:tcPr>
            <w:tcW w:w="709" w:type="dxa"/>
            <w:tcBorders>
              <w:top w:val="single" w:sz="4" w:space="0" w:color="000000"/>
              <w:left w:val="single" w:sz="4" w:space="0" w:color="000000"/>
              <w:bottom w:val="single" w:sz="4" w:space="0" w:color="000000"/>
              <w:right w:val="single" w:sz="4" w:space="0" w:color="000000"/>
            </w:tcBorders>
            <w:hideMark/>
          </w:tcPr>
          <w:p w14:paraId="446C9B54" w14:textId="445E3511" w:rsidR="00F2161B" w:rsidRPr="00773509" w:rsidDel="00A776E0" w:rsidRDefault="00F2161B" w:rsidP="00B76743">
            <w:pPr>
              <w:snapToGrid w:val="0"/>
              <w:spacing w:before="60" w:after="60"/>
              <w:jc w:val="center"/>
              <w:rPr>
                <w:del w:id="3050" w:author="Raphael Malyankar" w:date="2023-03-21T22:39:00Z"/>
                <w:rFonts w:cs="Arial"/>
                <w:sz w:val="16"/>
                <w:szCs w:val="16"/>
              </w:rPr>
            </w:pPr>
            <w:del w:id="3051" w:author="Raphael Malyankar" w:date="2023-03-21T22:39:00Z">
              <w:r w:rsidRPr="00773509" w:rsidDel="00A776E0">
                <w:rPr>
                  <w:rFonts w:cs="Arial"/>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158FBCCF" w14:textId="7EF35558" w:rsidR="00F2161B" w:rsidRPr="00773509" w:rsidDel="00A776E0" w:rsidRDefault="00F2161B" w:rsidP="00B76743">
            <w:pPr>
              <w:snapToGrid w:val="0"/>
              <w:spacing w:before="60" w:after="60"/>
              <w:jc w:val="left"/>
              <w:rPr>
                <w:del w:id="3052" w:author="Raphael Malyankar" w:date="2023-03-21T22:39:00Z"/>
                <w:rFonts w:cs="Arial"/>
                <w:sz w:val="16"/>
                <w:szCs w:val="16"/>
              </w:rPr>
            </w:pPr>
            <w:del w:id="3053" w:author="Raphael Malyankar" w:date="2023-03-21T22:39:00Z">
              <w:r w:rsidRPr="00773509" w:rsidDel="00A776E0">
                <w:rPr>
                  <w:rFonts w:cs="Arial"/>
                  <w:sz w:val="16"/>
                  <w:szCs w:val="16"/>
                </w:rPr>
                <w:delText>S100_DigitalSignature</w:delText>
              </w:r>
            </w:del>
          </w:p>
        </w:tc>
        <w:tc>
          <w:tcPr>
            <w:tcW w:w="2835" w:type="dxa"/>
            <w:tcBorders>
              <w:top w:val="single" w:sz="4" w:space="0" w:color="000000"/>
              <w:left w:val="single" w:sz="4" w:space="0" w:color="000000"/>
              <w:bottom w:val="single" w:sz="4" w:space="0" w:color="000000"/>
              <w:right w:val="single" w:sz="4" w:space="0" w:color="000000"/>
            </w:tcBorders>
          </w:tcPr>
          <w:p w14:paraId="464B1C21" w14:textId="167F7FF9" w:rsidR="00F2161B" w:rsidRPr="00773509" w:rsidDel="00A776E0" w:rsidRDefault="002B4B51" w:rsidP="0095485F">
            <w:pPr>
              <w:snapToGrid w:val="0"/>
              <w:spacing w:before="60" w:after="60"/>
              <w:rPr>
                <w:del w:id="3054" w:author="Raphael Malyankar" w:date="2023-03-21T22:39:00Z"/>
                <w:rFonts w:cs="Arial"/>
                <w:sz w:val="16"/>
                <w:szCs w:val="16"/>
              </w:rPr>
            </w:pPr>
            <w:del w:id="3055" w:author="Raphael Malyankar" w:date="2023-03-21T22:39:00Z">
              <w:r w:rsidRPr="00773509" w:rsidDel="00A776E0">
                <w:rPr>
                  <w:rFonts w:cs="Arial"/>
                  <w:sz w:val="16"/>
                  <w:szCs w:val="16"/>
                </w:rPr>
                <w:delText>Specifies the algorithm used to compute digitalSignatureValue</w:delText>
              </w:r>
            </w:del>
          </w:p>
        </w:tc>
      </w:tr>
      <w:tr w:rsidR="00F2161B" w:rsidRPr="00773509" w:rsidDel="00A776E0" w14:paraId="44A60261" w14:textId="66B9B5A0" w:rsidTr="00904C15">
        <w:trPr>
          <w:cantSplit/>
          <w:del w:id="3056"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00936D9B" w14:textId="172968C5" w:rsidR="00F2161B" w:rsidRPr="00773509" w:rsidDel="00A776E0" w:rsidRDefault="00F2161B" w:rsidP="00773DB2">
            <w:pPr>
              <w:snapToGrid w:val="0"/>
              <w:spacing w:before="60" w:after="60"/>
              <w:jc w:val="left"/>
              <w:rPr>
                <w:del w:id="3057" w:author="Raphael Malyankar" w:date="2023-03-21T22:39:00Z"/>
                <w:sz w:val="16"/>
                <w:szCs w:val="16"/>
              </w:rPr>
            </w:pPr>
            <w:del w:id="3058"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78094629" w14:textId="173CD3A3" w:rsidR="00F2161B" w:rsidRPr="00773509" w:rsidDel="00A776E0" w:rsidRDefault="00F2161B" w:rsidP="00B76743">
            <w:pPr>
              <w:snapToGrid w:val="0"/>
              <w:spacing w:before="60" w:after="60"/>
              <w:jc w:val="left"/>
              <w:rPr>
                <w:del w:id="3059" w:author="Raphael Malyankar" w:date="2023-03-21T22:39:00Z"/>
                <w:rFonts w:cs="Arial"/>
                <w:sz w:val="16"/>
                <w:szCs w:val="16"/>
              </w:rPr>
            </w:pPr>
            <w:del w:id="3060" w:author="Raphael Malyankar" w:date="2023-03-21T22:39:00Z">
              <w:r w:rsidRPr="00773509" w:rsidDel="00A776E0">
                <w:rPr>
                  <w:sz w:val="16"/>
                  <w:szCs w:val="16"/>
                </w:rPr>
                <w:delText>digitalSignatureValue</w:delText>
              </w:r>
            </w:del>
          </w:p>
        </w:tc>
        <w:tc>
          <w:tcPr>
            <w:tcW w:w="3402" w:type="dxa"/>
            <w:tcBorders>
              <w:top w:val="single" w:sz="4" w:space="0" w:color="000000"/>
              <w:left w:val="single" w:sz="4" w:space="0" w:color="000000"/>
              <w:bottom w:val="single" w:sz="4" w:space="0" w:color="000000"/>
              <w:right w:val="single" w:sz="4" w:space="0" w:color="000000"/>
            </w:tcBorders>
          </w:tcPr>
          <w:p w14:paraId="16D59559" w14:textId="0EAA5A71" w:rsidR="00F2161B" w:rsidRPr="00773509" w:rsidDel="00A776E0" w:rsidRDefault="00F2161B" w:rsidP="00B76743">
            <w:pPr>
              <w:snapToGrid w:val="0"/>
              <w:spacing w:before="60" w:after="60"/>
              <w:jc w:val="left"/>
              <w:rPr>
                <w:del w:id="3061" w:author="Raphael Malyankar" w:date="2023-03-21T22:39:00Z"/>
                <w:rFonts w:cs="Arial"/>
                <w:sz w:val="16"/>
                <w:szCs w:val="16"/>
              </w:rPr>
            </w:pPr>
            <w:del w:id="3062" w:author="Raphael Malyankar" w:date="2023-03-21T22:39:00Z">
              <w:r w:rsidRPr="00773509" w:rsidDel="00A776E0">
                <w:rPr>
                  <w:sz w:val="16"/>
                  <w:szCs w:val="16"/>
                </w:rPr>
                <w:delText>Value derived from the digital signature</w:delText>
              </w:r>
            </w:del>
          </w:p>
        </w:tc>
        <w:tc>
          <w:tcPr>
            <w:tcW w:w="709" w:type="dxa"/>
            <w:tcBorders>
              <w:top w:val="single" w:sz="4" w:space="0" w:color="000000"/>
              <w:left w:val="single" w:sz="4" w:space="0" w:color="000000"/>
              <w:bottom w:val="single" w:sz="4" w:space="0" w:color="000000"/>
              <w:right w:val="single" w:sz="4" w:space="0" w:color="000000"/>
            </w:tcBorders>
          </w:tcPr>
          <w:p w14:paraId="1ACF33F4" w14:textId="488E1771" w:rsidR="00F2161B" w:rsidRPr="00773509" w:rsidDel="00A776E0" w:rsidRDefault="00F2161B" w:rsidP="00B76743">
            <w:pPr>
              <w:snapToGrid w:val="0"/>
              <w:spacing w:before="60" w:after="60"/>
              <w:jc w:val="center"/>
              <w:rPr>
                <w:del w:id="3063" w:author="Raphael Malyankar" w:date="2023-03-21T22:39:00Z"/>
                <w:rFonts w:cs="Arial"/>
                <w:sz w:val="16"/>
                <w:szCs w:val="16"/>
              </w:rPr>
            </w:pPr>
            <w:del w:id="3064" w:author="Raphael Malyankar" w:date="2023-03-21T22:39:00Z">
              <w:r w:rsidRPr="00773509" w:rsidDel="00A776E0">
                <w:rPr>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tcPr>
          <w:p w14:paraId="1A08C919" w14:textId="65C90FB1" w:rsidR="00F2161B" w:rsidRPr="00773509" w:rsidDel="00A776E0" w:rsidRDefault="00F2161B" w:rsidP="00B76743">
            <w:pPr>
              <w:snapToGrid w:val="0"/>
              <w:spacing w:before="60" w:after="60"/>
              <w:jc w:val="left"/>
              <w:rPr>
                <w:del w:id="3065" w:author="Raphael Malyankar" w:date="2023-03-21T22:39:00Z"/>
                <w:rFonts w:cs="Arial"/>
                <w:sz w:val="16"/>
                <w:szCs w:val="16"/>
              </w:rPr>
            </w:pPr>
            <w:del w:id="3066" w:author="Raphael Malyankar" w:date="2023-03-21T22:39:00Z">
              <w:r w:rsidRPr="00773509" w:rsidDel="00A776E0">
                <w:rPr>
                  <w:sz w:val="16"/>
                  <w:szCs w:val="16"/>
                </w:rPr>
                <w:delText>S100_DigitalSignatureValue</w:delText>
              </w:r>
            </w:del>
          </w:p>
        </w:tc>
        <w:tc>
          <w:tcPr>
            <w:tcW w:w="2835" w:type="dxa"/>
            <w:tcBorders>
              <w:top w:val="single" w:sz="4" w:space="0" w:color="000000"/>
              <w:left w:val="single" w:sz="4" w:space="0" w:color="000000"/>
              <w:bottom w:val="single" w:sz="4" w:space="0" w:color="000000"/>
              <w:right w:val="single" w:sz="4" w:space="0" w:color="000000"/>
            </w:tcBorders>
          </w:tcPr>
          <w:p w14:paraId="6D8394E3" w14:textId="2F70F18C" w:rsidR="00F2161B" w:rsidRPr="00773509" w:rsidDel="00A776E0" w:rsidRDefault="00F2161B" w:rsidP="00B76743">
            <w:pPr>
              <w:snapToGrid w:val="0"/>
              <w:spacing w:before="60" w:after="60"/>
              <w:jc w:val="left"/>
              <w:rPr>
                <w:del w:id="3067" w:author="Raphael Malyankar" w:date="2023-03-21T22:39:00Z"/>
                <w:rFonts w:cs="Arial"/>
                <w:sz w:val="16"/>
                <w:szCs w:val="16"/>
              </w:rPr>
            </w:pPr>
            <w:del w:id="3068" w:author="Raphael Malyankar" w:date="2023-03-21T22:39:00Z">
              <w:r w:rsidRPr="00773509" w:rsidDel="00A776E0">
                <w:rPr>
                  <w:rFonts w:cs="Arial"/>
                  <w:sz w:val="16"/>
                  <w:szCs w:val="16"/>
                </w:rPr>
                <w:delText>The value resulting from application of digitalSignatureReference</w:delText>
              </w:r>
            </w:del>
          </w:p>
          <w:p w14:paraId="5E177310" w14:textId="5963DA47" w:rsidR="00F2161B" w:rsidRPr="00773509" w:rsidDel="00A776E0" w:rsidRDefault="00F2161B" w:rsidP="00B76743">
            <w:pPr>
              <w:snapToGrid w:val="0"/>
              <w:spacing w:before="60" w:after="60"/>
              <w:jc w:val="left"/>
              <w:rPr>
                <w:del w:id="3069" w:author="Raphael Malyankar" w:date="2023-03-21T22:39:00Z"/>
                <w:rFonts w:cs="Arial"/>
                <w:sz w:val="16"/>
                <w:szCs w:val="16"/>
              </w:rPr>
            </w:pPr>
            <w:del w:id="3070" w:author="Raphael Malyankar" w:date="2023-03-21T22:39:00Z">
              <w:r w:rsidRPr="00773509" w:rsidDel="00A776E0">
                <w:rPr>
                  <w:rFonts w:cs="Arial"/>
                  <w:sz w:val="16"/>
                  <w:szCs w:val="16"/>
                </w:rPr>
                <w:delText>Implemented as the digital signature fo</w:delText>
              </w:r>
              <w:r w:rsidR="00FB6804" w:rsidRPr="00773509" w:rsidDel="00A776E0">
                <w:rPr>
                  <w:rFonts w:cs="Arial"/>
                  <w:sz w:val="16"/>
                  <w:szCs w:val="16"/>
                </w:rPr>
                <w:delText>rmat specified in S-100 Part 15</w:delText>
              </w:r>
            </w:del>
          </w:p>
        </w:tc>
      </w:tr>
      <w:tr w:rsidR="00F2161B" w:rsidRPr="00773509" w:rsidDel="00A776E0" w14:paraId="16363F67" w14:textId="5179933D" w:rsidTr="00904C15">
        <w:trPr>
          <w:cantSplit/>
          <w:del w:id="3071"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6C126E02" w14:textId="3E292453" w:rsidR="00F2161B" w:rsidRPr="00773509" w:rsidDel="00A776E0" w:rsidRDefault="00F2161B" w:rsidP="00773DB2">
            <w:pPr>
              <w:snapToGrid w:val="0"/>
              <w:spacing w:before="60" w:after="60"/>
              <w:jc w:val="left"/>
              <w:rPr>
                <w:del w:id="3072" w:author="Raphael Malyankar" w:date="2023-03-21T22:39:00Z"/>
                <w:rFonts w:cs="Arial"/>
                <w:sz w:val="16"/>
                <w:szCs w:val="16"/>
              </w:rPr>
            </w:pPr>
            <w:del w:id="3073"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1B59697C" w14:textId="3B1D0D59" w:rsidR="00F2161B" w:rsidRPr="00773509" w:rsidDel="00A776E0" w:rsidRDefault="00F2161B" w:rsidP="00B76743">
            <w:pPr>
              <w:snapToGrid w:val="0"/>
              <w:spacing w:before="60" w:after="60"/>
              <w:jc w:val="left"/>
              <w:rPr>
                <w:del w:id="3074" w:author="Raphael Malyankar" w:date="2023-03-21T22:39:00Z"/>
                <w:rFonts w:cs="Arial"/>
                <w:sz w:val="16"/>
                <w:szCs w:val="16"/>
              </w:rPr>
            </w:pPr>
            <w:del w:id="3075" w:author="Raphael Malyankar" w:date="2023-03-21T22:39:00Z">
              <w:r w:rsidRPr="00773509" w:rsidDel="00A776E0">
                <w:rPr>
                  <w:rFonts w:cs="Arial"/>
                  <w:sz w:val="16"/>
                  <w:szCs w:val="16"/>
                </w:rPr>
                <w:delText>copyright</w:delText>
              </w:r>
            </w:del>
          </w:p>
        </w:tc>
        <w:tc>
          <w:tcPr>
            <w:tcW w:w="3402" w:type="dxa"/>
            <w:tcBorders>
              <w:top w:val="single" w:sz="4" w:space="0" w:color="000000"/>
              <w:left w:val="single" w:sz="4" w:space="0" w:color="000000"/>
              <w:bottom w:val="single" w:sz="4" w:space="0" w:color="000000"/>
              <w:right w:val="single" w:sz="4" w:space="0" w:color="000000"/>
            </w:tcBorders>
            <w:hideMark/>
          </w:tcPr>
          <w:p w14:paraId="50308A72" w14:textId="639B2BA0" w:rsidR="00F2161B" w:rsidRPr="00773509" w:rsidDel="00A776E0" w:rsidRDefault="00F2161B" w:rsidP="00B76743">
            <w:pPr>
              <w:snapToGrid w:val="0"/>
              <w:spacing w:before="60" w:after="60"/>
              <w:jc w:val="left"/>
              <w:rPr>
                <w:del w:id="3076" w:author="Raphael Malyankar" w:date="2023-03-21T22:39:00Z"/>
                <w:rFonts w:cs="Arial"/>
                <w:sz w:val="16"/>
                <w:szCs w:val="16"/>
              </w:rPr>
            </w:pPr>
            <w:del w:id="3077" w:author="Raphael Malyankar" w:date="2023-03-21T22:39:00Z">
              <w:r w:rsidRPr="00773509" w:rsidDel="00A776E0">
                <w:rPr>
                  <w:rFonts w:cs="Arial"/>
                  <w:sz w:val="16"/>
                  <w:szCs w:val="16"/>
                </w:rPr>
                <w:delText>Indicates if the dataset is copyrighted</w:delText>
              </w:r>
            </w:del>
          </w:p>
        </w:tc>
        <w:tc>
          <w:tcPr>
            <w:tcW w:w="709" w:type="dxa"/>
            <w:tcBorders>
              <w:top w:val="single" w:sz="4" w:space="0" w:color="000000"/>
              <w:left w:val="single" w:sz="4" w:space="0" w:color="000000"/>
              <w:bottom w:val="single" w:sz="4" w:space="0" w:color="000000"/>
              <w:right w:val="single" w:sz="4" w:space="0" w:color="000000"/>
            </w:tcBorders>
            <w:hideMark/>
          </w:tcPr>
          <w:p w14:paraId="713C0D6E" w14:textId="47C2FC0A" w:rsidR="00F2161B" w:rsidRPr="00773509" w:rsidDel="00A776E0" w:rsidRDefault="00F2161B" w:rsidP="00B76743">
            <w:pPr>
              <w:snapToGrid w:val="0"/>
              <w:spacing w:before="60" w:after="60"/>
              <w:jc w:val="center"/>
              <w:rPr>
                <w:del w:id="3078" w:author="Raphael Malyankar" w:date="2023-03-21T22:39:00Z"/>
                <w:rFonts w:cs="Arial"/>
                <w:sz w:val="16"/>
                <w:szCs w:val="16"/>
              </w:rPr>
            </w:pPr>
            <w:del w:id="3079" w:author="Raphael Malyankar" w:date="2023-03-21T22:39:00Z">
              <w:r w:rsidRPr="00773509" w:rsidDel="00A776E0">
                <w:rPr>
                  <w:rFonts w:cs="Arial"/>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27DC22E2" w14:textId="61CE97B2" w:rsidR="00F2161B" w:rsidRPr="00773509" w:rsidDel="00A776E0" w:rsidRDefault="00F2161B" w:rsidP="00B76743">
            <w:pPr>
              <w:snapToGrid w:val="0"/>
              <w:spacing w:before="60" w:after="60"/>
              <w:jc w:val="left"/>
              <w:rPr>
                <w:del w:id="3080" w:author="Raphael Malyankar" w:date="2023-03-21T22:39:00Z"/>
                <w:rFonts w:cs="Arial"/>
                <w:sz w:val="16"/>
                <w:szCs w:val="16"/>
              </w:rPr>
            </w:pPr>
            <w:del w:id="3081" w:author="Raphael Malyankar" w:date="2023-03-21T22:39:00Z">
              <w:r w:rsidRPr="00773509" w:rsidDel="00A776E0">
                <w:rPr>
                  <w:rFonts w:cs="Arial"/>
                  <w:sz w:val="16"/>
                  <w:szCs w:val="16"/>
                </w:rPr>
                <w:delText>MD_LegalConstraints -&gt;MD_RestrictionCode &lt;copyright&gt; (ISO 19115-1)</w:delText>
              </w:r>
            </w:del>
          </w:p>
        </w:tc>
        <w:tc>
          <w:tcPr>
            <w:tcW w:w="2835" w:type="dxa"/>
            <w:tcBorders>
              <w:top w:val="single" w:sz="4" w:space="0" w:color="000000"/>
              <w:left w:val="single" w:sz="4" w:space="0" w:color="000000"/>
              <w:bottom w:val="single" w:sz="4" w:space="0" w:color="000000"/>
              <w:right w:val="single" w:sz="4" w:space="0" w:color="000000"/>
            </w:tcBorders>
          </w:tcPr>
          <w:p w14:paraId="4332FD8F" w14:textId="4D9E6AF2" w:rsidR="00F2161B" w:rsidRPr="00773509" w:rsidDel="00A776E0" w:rsidRDefault="00F2161B" w:rsidP="00B76743">
            <w:pPr>
              <w:snapToGrid w:val="0"/>
              <w:spacing w:before="60" w:after="60"/>
              <w:jc w:val="left"/>
              <w:rPr>
                <w:del w:id="3082" w:author="Raphael Malyankar" w:date="2023-03-21T22:39:00Z"/>
                <w:rFonts w:cs="Arial"/>
                <w:sz w:val="16"/>
                <w:szCs w:val="16"/>
              </w:rPr>
            </w:pPr>
          </w:p>
        </w:tc>
      </w:tr>
      <w:tr w:rsidR="00F2161B" w:rsidRPr="00773509" w:rsidDel="00A776E0" w14:paraId="2B238A75" w14:textId="0A10AFAC" w:rsidTr="00904C15">
        <w:trPr>
          <w:cantSplit/>
          <w:del w:id="3083"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6CB58BDE" w14:textId="1F5464AC" w:rsidR="00F2161B" w:rsidRPr="00773509" w:rsidDel="00A776E0" w:rsidRDefault="00F2161B" w:rsidP="00773DB2">
            <w:pPr>
              <w:snapToGrid w:val="0"/>
              <w:spacing w:before="60" w:after="60"/>
              <w:jc w:val="left"/>
              <w:rPr>
                <w:del w:id="3084" w:author="Raphael Malyankar" w:date="2023-03-21T22:39:00Z"/>
                <w:rFonts w:cs="Arial"/>
                <w:sz w:val="16"/>
                <w:szCs w:val="16"/>
              </w:rPr>
            </w:pPr>
            <w:del w:id="3085"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3A2B0DD6" w14:textId="77BEF14D" w:rsidR="00F2161B" w:rsidRPr="00773509" w:rsidDel="00A776E0" w:rsidRDefault="00F2161B" w:rsidP="00B76743">
            <w:pPr>
              <w:snapToGrid w:val="0"/>
              <w:spacing w:before="60" w:after="60"/>
              <w:jc w:val="left"/>
              <w:rPr>
                <w:del w:id="3086" w:author="Raphael Malyankar" w:date="2023-03-21T22:39:00Z"/>
                <w:rFonts w:cs="Arial"/>
                <w:sz w:val="16"/>
                <w:szCs w:val="16"/>
              </w:rPr>
            </w:pPr>
            <w:del w:id="3087" w:author="Raphael Malyankar" w:date="2023-03-21T22:39:00Z">
              <w:r w:rsidRPr="00773509" w:rsidDel="00A776E0">
                <w:rPr>
                  <w:rFonts w:cs="Arial"/>
                  <w:sz w:val="16"/>
                  <w:szCs w:val="16"/>
                </w:rPr>
                <w:delText>classification</w:delText>
              </w:r>
            </w:del>
          </w:p>
        </w:tc>
        <w:tc>
          <w:tcPr>
            <w:tcW w:w="3402" w:type="dxa"/>
            <w:tcBorders>
              <w:top w:val="single" w:sz="4" w:space="0" w:color="000000"/>
              <w:left w:val="single" w:sz="4" w:space="0" w:color="000000"/>
              <w:bottom w:val="single" w:sz="4" w:space="0" w:color="000000"/>
              <w:right w:val="single" w:sz="4" w:space="0" w:color="000000"/>
            </w:tcBorders>
            <w:hideMark/>
          </w:tcPr>
          <w:p w14:paraId="20BEA628" w14:textId="637D093A" w:rsidR="00F2161B" w:rsidRPr="00773509" w:rsidDel="00A776E0" w:rsidRDefault="00F2161B" w:rsidP="00B76743">
            <w:pPr>
              <w:snapToGrid w:val="0"/>
              <w:spacing w:before="60" w:after="60"/>
              <w:jc w:val="left"/>
              <w:rPr>
                <w:del w:id="3088" w:author="Raphael Malyankar" w:date="2023-03-21T22:39:00Z"/>
                <w:rFonts w:cs="Arial"/>
                <w:sz w:val="16"/>
                <w:szCs w:val="16"/>
              </w:rPr>
            </w:pPr>
            <w:del w:id="3089" w:author="Raphael Malyankar" w:date="2023-03-21T22:39:00Z">
              <w:r w:rsidRPr="00773509" w:rsidDel="00A776E0">
                <w:rPr>
                  <w:rFonts w:cs="Arial"/>
                  <w:sz w:val="16"/>
                  <w:szCs w:val="16"/>
                </w:rPr>
                <w:delText>Indicates the security classification of the dataset</w:delText>
              </w:r>
            </w:del>
          </w:p>
        </w:tc>
        <w:tc>
          <w:tcPr>
            <w:tcW w:w="709" w:type="dxa"/>
            <w:tcBorders>
              <w:top w:val="single" w:sz="4" w:space="0" w:color="000000"/>
              <w:left w:val="single" w:sz="4" w:space="0" w:color="000000"/>
              <w:bottom w:val="single" w:sz="4" w:space="0" w:color="000000"/>
              <w:right w:val="single" w:sz="4" w:space="0" w:color="000000"/>
            </w:tcBorders>
            <w:hideMark/>
          </w:tcPr>
          <w:p w14:paraId="4CF91716" w14:textId="4C943E2C" w:rsidR="00F2161B" w:rsidRPr="00773509" w:rsidDel="00A776E0" w:rsidRDefault="00F2161B" w:rsidP="00B76743">
            <w:pPr>
              <w:snapToGrid w:val="0"/>
              <w:spacing w:before="60" w:after="60"/>
              <w:jc w:val="center"/>
              <w:rPr>
                <w:del w:id="3090" w:author="Raphael Malyankar" w:date="2023-03-21T22:39:00Z"/>
                <w:rFonts w:cs="Arial"/>
                <w:sz w:val="16"/>
                <w:szCs w:val="16"/>
              </w:rPr>
            </w:pPr>
            <w:del w:id="3091" w:author="Raphael Malyankar" w:date="2023-03-21T22:39:00Z">
              <w:r w:rsidRPr="00773509" w:rsidDel="00A776E0">
                <w:rPr>
                  <w:rFonts w:cs="Arial"/>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tcPr>
          <w:p w14:paraId="51613BFB" w14:textId="48FFDC29" w:rsidR="00F2161B" w:rsidRPr="00773509" w:rsidDel="00A776E0" w:rsidRDefault="00F2161B" w:rsidP="00B76743">
            <w:pPr>
              <w:spacing w:before="60" w:after="60"/>
              <w:jc w:val="left"/>
              <w:rPr>
                <w:del w:id="3092" w:author="Raphael Malyankar" w:date="2023-03-21T22:39:00Z"/>
                <w:rFonts w:cs="Arial"/>
                <w:sz w:val="16"/>
                <w:szCs w:val="16"/>
              </w:rPr>
            </w:pPr>
            <w:del w:id="3093" w:author="Raphael Malyankar" w:date="2023-03-21T22:39:00Z">
              <w:r w:rsidRPr="00773509" w:rsidDel="00A776E0">
                <w:rPr>
                  <w:rFonts w:cs="Arial"/>
                  <w:sz w:val="16"/>
                  <w:szCs w:val="16"/>
                </w:rPr>
                <w:delText>Class</w:delText>
              </w:r>
              <w:r w:rsidRPr="00773509" w:rsidDel="00A776E0">
                <w:rPr>
                  <w:rFonts w:cs="Arial"/>
                  <w:color w:val="000000"/>
                  <w:sz w:val="16"/>
                  <w:szCs w:val="16"/>
                </w:rPr>
                <w:delText xml:space="preserve"> MD_SecurityConstraints&gt;MD_ClassificationCode (codelist)</w:delText>
              </w:r>
            </w:del>
          </w:p>
        </w:tc>
        <w:tc>
          <w:tcPr>
            <w:tcW w:w="2835" w:type="dxa"/>
            <w:tcBorders>
              <w:top w:val="single" w:sz="4" w:space="0" w:color="000000"/>
              <w:left w:val="single" w:sz="4" w:space="0" w:color="000000"/>
              <w:bottom w:val="single" w:sz="4" w:space="0" w:color="000000"/>
              <w:right w:val="single" w:sz="4" w:space="0" w:color="000000"/>
            </w:tcBorders>
            <w:hideMark/>
          </w:tcPr>
          <w:p w14:paraId="5135A090" w14:textId="1B97910B" w:rsidR="00F2161B" w:rsidRPr="00773509" w:rsidDel="00A776E0" w:rsidRDefault="00F2161B" w:rsidP="00FB6804">
            <w:pPr>
              <w:suppressAutoHyphens/>
              <w:spacing w:before="60" w:after="0"/>
              <w:jc w:val="left"/>
              <w:rPr>
                <w:del w:id="3094" w:author="Raphael Malyankar" w:date="2023-03-21T22:39:00Z"/>
                <w:rFonts w:cs="Arial"/>
                <w:sz w:val="16"/>
                <w:szCs w:val="16"/>
                <w:lang w:eastAsia="en-US"/>
              </w:rPr>
            </w:pPr>
            <w:del w:id="3095" w:author="Raphael Malyankar" w:date="2023-03-21T22:39:00Z">
              <w:r w:rsidRPr="00773509" w:rsidDel="00A776E0">
                <w:rPr>
                  <w:rFonts w:cs="Arial"/>
                  <w:sz w:val="16"/>
                  <w:szCs w:val="16"/>
                  <w:lang w:eastAsia="en-US"/>
                </w:rPr>
                <w:delText>1. unclassified</w:delText>
              </w:r>
            </w:del>
          </w:p>
          <w:p w14:paraId="115DA130" w14:textId="50905682" w:rsidR="00F2161B" w:rsidRPr="00773509" w:rsidDel="00A776E0" w:rsidRDefault="00F2161B" w:rsidP="00FB6804">
            <w:pPr>
              <w:suppressAutoHyphens/>
              <w:spacing w:after="0"/>
              <w:jc w:val="left"/>
              <w:rPr>
                <w:del w:id="3096" w:author="Raphael Malyankar" w:date="2023-03-21T22:39:00Z"/>
                <w:rFonts w:cs="Arial"/>
                <w:sz w:val="16"/>
                <w:szCs w:val="16"/>
                <w:lang w:eastAsia="en-US"/>
              </w:rPr>
            </w:pPr>
            <w:del w:id="3097" w:author="Raphael Malyankar" w:date="2023-03-21T22:39:00Z">
              <w:r w:rsidRPr="00773509" w:rsidDel="00A776E0">
                <w:rPr>
                  <w:rFonts w:cs="Arial"/>
                  <w:sz w:val="16"/>
                  <w:szCs w:val="16"/>
                  <w:lang w:eastAsia="en-US"/>
                </w:rPr>
                <w:delText>2. restricted</w:delText>
              </w:r>
            </w:del>
          </w:p>
          <w:p w14:paraId="4FFD5EFE" w14:textId="3BCDD567" w:rsidR="00F2161B" w:rsidRPr="00773509" w:rsidDel="00A776E0" w:rsidRDefault="00F2161B" w:rsidP="00FB6804">
            <w:pPr>
              <w:suppressAutoHyphens/>
              <w:spacing w:after="0"/>
              <w:jc w:val="left"/>
              <w:rPr>
                <w:del w:id="3098" w:author="Raphael Malyankar" w:date="2023-03-21T22:39:00Z"/>
                <w:rFonts w:cs="Arial"/>
                <w:sz w:val="16"/>
                <w:szCs w:val="16"/>
                <w:lang w:eastAsia="en-US"/>
              </w:rPr>
            </w:pPr>
            <w:del w:id="3099" w:author="Raphael Malyankar" w:date="2023-03-21T22:39:00Z">
              <w:r w:rsidRPr="00773509" w:rsidDel="00A776E0">
                <w:rPr>
                  <w:rFonts w:cs="Arial"/>
                  <w:sz w:val="16"/>
                  <w:szCs w:val="16"/>
                  <w:lang w:eastAsia="en-US"/>
                </w:rPr>
                <w:delText>3. confidential</w:delText>
              </w:r>
            </w:del>
          </w:p>
          <w:p w14:paraId="463204B9" w14:textId="7B8F48FA" w:rsidR="00F2161B" w:rsidRPr="00773509" w:rsidDel="00A776E0" w:rsidRDefault="00F2161B" w:rsidP="00FB6804">
            <w:pPr>
              <w:suppressAutoHyphens/>
              <w:spacing w:after="0"/>
              <w:jc w:val="left"/>
              <w:rPr>
                <w:del w:id="3100" w:author="Raphael Malyankar" w:date="2023-03-21T22:39:00Z"/>
                <w:rFonts w:cs="Arial"/>
                <w:sz w:val="16"/>
                <w:szCs w:val="16"/>
                <w:lang w:eastAsia="en-US"/>
              </w:rPr>
            </w:pPr>
            <w:del w:id="3101" w:author="Raphael Malyankar" w:date="2023-03-21T22:39:00Z">
              <w:r w:rsidRPr="00773509" w:rsidDel="00A776E0">
                <w:rPr>
                  <w:rFonts w:cs="Arial"/>
                  <w:sz w:val="16"/>
                  <w:szCs w:val="16"/>
                  <w:lang w:eastAsia="en-US"/>
                </w:rPr>
                <w:delText>4. secret</w:delText>
              </w:r>
            </w:del>
          </w:p>
          <w:p w14:paraId="07EC0DDE" w14:textId="7A2823CA" w:rsidR="00F2161B" w:rsidRPr="00773509" w:rsidDel="00A776E0" w:rsidRDefault="00F2161B" w:rsidP="00FB6804">
            <w:pPr>
              <w:suppressAutoHyphens/>
              <w:snapToGrid w:val="0"/>
              <w:spacing w:after="0"/>
              <w:jc w:val="left"/>
              <w:rPr>
                <w:del w:id="3102" w:author="Raphael Malyankar" w:date="2023-03-21T22:39:00Z"/>
                <w:rFonts w:cs="Arial"/>
                <w:sz w:val="16"/>
                <w:szCs w:val="16"/>
                <w:lang w:eastAsia="en-US"/>
              </w:rPr>
            </w:pPr>
            <w:del w:id="3103" w:author="Raphael Malyankar" w:date="2023-03-21T22:39:00Z">
              <w:r w:rsidRPr="00773509" w:rsidDel="00A776E0">
                <w:rPr>
                  <w:rFonts w:cs="Arial"/>
                  <w:sz w:val="16"/>
                  <w:szCs w:val="16"/>
                  <w:lang w:eastAsia="en-US"/>
                </w:rPr>
                <w:delText>5. top secret</w:delText>
              </w:r>
            </w:del>
          </w:p>
          <w:p w14:paraId="05DCBD44" w14:textId="0F1D70B0" w:rsidR="00F2161B" w:rsidRPr="00773509" w:rsidDel="00A776E0" w:rsidRDefault="00F2161B" w:rsidP="00FB6804">
            <w:pPr>
              <w:suppressAutoHyphens/>
              <w:snapToGrid w:val="0"/>
              <w:spacing w:after="0"/>
              <w:jc w:val="left"/>
              <w:rPr>
                <w:del w:id="3104" w:author="Raphael Malyankar" w:date="2023-03-21T22:39:00Z"/>
                <w:sz w:val="16"/>
                <w:szCs w:val="16"/>
                <w:lang w:eastAsia="ar-SA"/>
              </w:rPr>
            </w:pPr>
            <w:del w:id="3105" w:author="Raphael Malyankar" w:date="2023-03-21T22:39:00Z">
              <w:r w:rsidRPr="00773509" w:rsidDel="00A776E0">
                <w:rPr>
                  <w:sz w:val="16"/>
                  <w:szCs w:val="16"/>
                  <w:lang w:eastAsia="ar-SA"/>
                </w:rPr>
                <w:delText>6. sensitive but unclassified</w:delText>
              </w:r>
            </w:del>
          </w:p>
          <w:p w14:paraId="0055955A" w14:textId="6F048A24" w:rsidR="00F2161B" w:rsidRPr="00773509" w:rsidDel="00A776E0" w:rsidRDefault="00F2161B" w:rsidP="00FB6804">
            <w:pPr>
              <w:suppressAutoHyphens/>
              <w:snapToGrid w:val="0"/>
              <w:spacing w:after="0"/>
              <w:jc w:val="left"/>
              <w:rPr>
                <w:del w:id="3106" w:author="Raphael Malyankar" w:date="2023-03-21T22:39:00Z"/>
                <w:sz w:val="16"/>
                <w:szCs w:val="16"/>
                <w:lang w:eastAsia="ar-SA"/>
              </w:rPr>
            </w:pPr>
            <w:del w:id="3107" w:author="Raphael Malyankar" w:date="2023-03-21T22:39:00Z">
              <w:r w:rsidRPr="00773509" w:rsidDel="00A776E0">
                <w:rPr>
                  <w:sz w:val="16"/>
                  <w:szCs w:val="16"/>
                  <w:lang w:eastAsia="ar-SA"/>
                </w:rPr>
                <w:delText>7. for official use only</w:delText>
              </w:r>
            </w:del>
          </w:p>
          <w:p w14:paraId="6E4F4149" w14:textId="6461ECD7" w:rsidR="00F2161B" w:rsidRPr="00773509" w:rsidDel="00A776E0" w:rsidRDefault="00F2161B" w:rsidP="00FB6804">
            <w:pPr>
              <w:suppressAutoHyphens/>
              <w:snapToGrid w:val="0"/>
              <w:spacing w:after="0"/>
              <w:jc w:val="left"/>
              <w:rPr>
                <w:del w:id="3108" w:author="Raphael Malyankar" w:date="2023-03-21T22:39:00Z"/>
                <w:sz w:val="16"/>
                <w:szCs w:val="16"/>
                <w:lang w:eastAsia="ar-SA"/>
              </w:rPr>
            </w:pPr>
            <w:del w:id="3109" w:author="Raphael Malyankar" w:date="2023-03-21T22:39:00Z">
              <w:r w:rsidRPr="00773509" w:rsidDel="00A776E0">
                <w:rPr>
                  <w:sz w:val="16"/>
                  <w:szCs w:val="16"/>
                  <w:lang w:eastAsia="ar-SA"/>
                </w:rPr>
                <w:delText>8. protected</w:delText>
              </w:r>
            </w:del>
          </w:p>
          <w:p w14:paraId="3A5D5F73" w14:textId="5CAA3DC6" w:rsidR="00F2161B" w:rsidRPr="00773509" w:rsidDel="00A776E0" w:rsidRDefault="00F2161B" w:rsidP="00FB6804">
            <w:pPr>
              <w:snapToGrid w:val="0"/>
              <w:spacing w:after="60"/>
              <w:jc w:val="left"/>
              <w:rPr>
                <w:del w:id="3110" w:author="Raphael Malyankar" w:date="2023-03-21T22:39:00Z"/>
                <w:rFonts w:cs="Arial"/>
                <w:sz w:val="16"/>
                <w:szCs w:val="16"/>
              </w:rPr>
            </w:pPr>
            <w:del w:id="3111" w:author="Raphael Malyankar" w:date="2023-03-21T22:39:00Z">
              <w:r w:rsidRPr="00773509" w:rsidDel="00A776E0">
                <w:rPr>
                  <w:sz w:val="16"/>
                  <w:szCs w:val="16"/>
                  <w:lang w:eastAsia="ar-SA"/>
                </w:rPr>
                <w:delText>9. limited distribution</w:delText>
              </w:r>
            </w:del>
          </w:p>
        </w:tc>
      </w:tr>
      <w:tr w:rsidR="00F2161B" w:rsidRPr="00773509" w:rsidDel="00A776E0" w14:paraId="0D2C23B0" w14:textId="243C8045" w:rsidTr="00904C15">
        <w:trPr>
          <w:cantSplit/>
          <w:del w:id="3112"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6CBF5C16" w14:textId="773D2D3C" w:rsidR="00F2161B" w:rsidRPr="00773509" w:rsidDel="00A776E0" w:rsidRDefault="00F2161B" w:rsidP="00773DB2">
            <w:pPr>
              <w:snapToGrid w:val="0"/>
              <w:spacing w:before="60" w:after="60"/>
              <w:jc w:val="left"/>
              <w:rPr>
                <w:del w:id="3113" w:author="Raphael Malyankar" w:date="2023-03-21T22:39:00Z"/>
                <w:rFonts w:cs="Arial"/>
                <w:sz w:val="16"/>
                <w:szCs w:val="16"/>
              </w:rPr>
            </w:pPr>
            <w:del w:id="3114"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0D837DE7" w14:textId="10EE58F6" w:rsidR="00F2161B" w:rsidRPr="00773509" w:rsidDel="00A776E0" w:rsidRDefault="00F2161B" w:rsidP="00B76743">
            <w:pPr>
              <w:snapToGrid w:val="0"/>
              <w:spacing w:before="60" w:after="60"/>
              <w:jc w:val="left"/>
              <w:rPr>
                <w:del w:id="3115" w:author="Raphael Malyankar" w:date="2023-03-21T22:39:00Z"/>
                <w:rFonts w:cs="Arial"/>
                <w:sz w:val="16"/>
                <w:szCs w:val="16"/>
              </w:rPr>
            </w:pPr>
            <w:del w:id="3116" w:author="Raphael Malyankar" w:date="2023-03-21T22:39:00Z">
              <w:r w:rsidRPr="00773509" w:rsidDel="00A776E0">
                <w:rPr>
                  <w:rFonts w:cs="Arial"/>
                  <w:sz w:val="16"/>
                  <w:szCs w:val="16"/>
                </w:rPr>
                <w:delText>purpose</w:delText>
              </w:r>
            </w:del>
          </w:p>
        </w:tc>
        <w:tc>
          <w:tcPr>
            <w:tcW w:w="3402" w:type="dxa"/>
            <w:tcBorders>
              <w:top w:val="single" w:sz="4" w:space="0" w:color="000000"/>
              <w:left w:val="single" w:sz="4" w:space="0" w:color="000000"/>
              <w:bottom w:val="single" w:sz="4" w:space="0" w:color="000000"/>
              <w:right w:val="single" w:sz="4" w:space="0" w:color="000000"/>
            </w:tcBorders>
            <w:hideMark/>
          </w:tcPr>
          <w:p w14:paraId="0881C0C4" w14:textId="42C636D7" w:rsidR="00F2161B" w:rsidRPr="00773509" w:rsidDel="00A776E0" w:rsidRDefault="00F2161B" w:rsidP="00B76743">
            <w:pPr>
              <w:snapToGrid w:val="0"/>
              <w:spacing w:before="60" w:after="60"/>
              <w:jc w:val="left"/>
              <w:rPr>
                <w:del w:id="3117" w:author="Raphael Malyankar" w:date="2023-03-21T22:39:00Z"/>
                <w:rFonts w:cs="Arial"/>
                <w:sz w:val="16"/>
                <w:szCs w:val="16"/>
              </w:rPr>
            </w:pPr>
            <w:del w:id="3118" w:author="Raphael Malyankar" w:date="2023-03-21T22:39:00Z">
              <w:r w:rsidRPr="00773509" w:rsidDel="00A776E0">
                <w:rPr>
                  <w:rFonts w:cs="Arial"/>
                  <w:sz w:val="16"/>
                  <w:szCs w:val="16"/>
                </w:rPr>
                <w:delText xml:space="preserve">The purpose for which the dataset has been issued </w:delText>
              </w:r>
            </w:del>
          </w:p>
        </w:tc>
        <w:tc>
          <w:tcPr>
            <w:tcW w:w="709" w:type="dxa"/>
            <w:tcBorders>
              <w:top w:val="single" w:sz="4" w:space="0" w:color="000000"/>
              <w:left w:val="single" w:sz="4" w:space="0" w:color="000000"/>
              <w:bottom w:val="single" w:sz="4" w:space="0" w:color="000000"/>
              <w:right w:val="single" w:sz="4" w:space="0" w:color="000000"/>
            </w:tcBorders>
            <w:hideMark/>
          </w:tcPr>
          <w:p w14:paraId="74CCDB5E" w14:textId="370F2A13" w:rsidR="00F2161B" w:rsidRPr="00773509" w:rsidDel="00A776E0" w:rsidRDefault="00F2161B" w:rsidP="00B76743">
            <w:pPr>
              <w:snapToGrid w:val="0"/>
              <w:spacing w:before="60" w:after="60"/>
              <w:jc w:val="center"/>
              <w:rPr>
                <w:del w:id="3119" w:author="Raphael Malyankar" w:date="2023-03-21T22:39:00Z"/>
                <w:rFonts w:cs="Arial"/>
                <w:sz w:val="16"/>
                <w:szCs w:val="16"/>
              </w:rPr>
            </w:pPr>
            <w:del w:id="3120" w:author="Raphael Malyankar" w:date="2023-03-21T22:39:00Z">
              <w:r w:rsidRPr="00773509" w:rsidDel="00A776E0">
                <w:rPr>
                  <w:rFonts w:cs="Arial"/>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tcPr>
          <w:p w14:paraId="4FEA68F5" w14:textId="040E12E9" w:rsidR="00F2161B" w:rsidRPr="00773509" w:rsidDel="00A776E0" w:rsidRDefault="00FB6804" w:rsidP="00B76743">
            <w:pPr>
              <w:snapToGrid w:val="0"/>
              <w:spacing w:before="60" w:after="60"/>
              <w:jc w:val="left"/>
              <w:rPr>
                <w:del w:id="3121" w:author="Raphael Malyankar" w:date="2023-03-21T22:39:00Z"/>
                <w:rFonts w:cs="Arial"/>
                <w:sz w:val="16"/>
                <w:szCs w:val="16"/>
              </w:rPr>
            </w:pPr>
            <w:del w:id="3122" w:author="Raphael Malyankar" w:date="2023-03-21T22:39:00Z">
              <w:r w:rsidRPr="00773509" w:rsidDel="00A776E0">
                <w:rPr>
                  <w:rFonts w:cs="Arial"/>
                  <w:sz w:val="16"/>
                  <w:szCs w:val="16"/>
                </w:rPr>
                <w:delText>MD_Identification&gt;purpose</w:delText>
              </w:r>
            </w:del>
          </w:p>
          <w:p w14:paraId="6EC96055" w14:textId="0D89BA8A" w:rsidR="00F2161B" w:rsidRPr="00773509" w:rsidDel="00A776E0" w:rsidRDefault="00F2161B" w:rsidP="00B76743">
            <w:pPr>
              <w:snapToGrid w:val="0"/>
              <w:spacing w:before="60" w:after="60"/>
              <w:jc w:val="left"/>
              <w:rPr>
                <w:del w:id="3123" w:author="Raphael Malyankar" w:date="2023-03-21T22:39:00Z"/>
                <w:rFonts w:cs="Arial"/>
                <w:sz w:val="16"/>
                <w:szCs w:val="16"/>
              </w:rPr>
            </w:pPr>
            <w:del w:id="3124" w:author="Raphael Malyankar" w:date="2023-03-21T22:39:00Z">
              <w:r w:rsidRPr="00773509" w:rsidDel="00A776E0">
                <w:rPr>
                  <w:rFonts w:cs="Arial"/>
                  <w:sz w:val="16"/>
                  <w:szCs w:val="16"/>
                </w:rPr>
                <w:delText>CharacterString</w:delText>
              </w:r>
            </w:del>
          </w:p>
        </w:tc>
        <w:tc>
          <w:tcPr>
            <w:tcW w:w="2835" w:type="dxa"/>
            <w:tcBorders>
              <w:top w:val="single" w:sz="4" w:space="0" w:color="000000"/>
              <w:left w:val="single" w:sz="4" w:space="0" w:color="000000"/>
              <w:bottom w:val="single" w:sz="4" w:space="0" w:color="000000"/>
              <w:right w:val="single" w:sz="4" w:space="0" w:color="000000"/>
            </w:tcBorders>
            <w:hideMark/>
          </w:tcPr>
          <w:p w14:paraId="3E819B35" w14:textId="69CE23B3" w:rsidR="00F2161B" w:rsidRPr="00773509" w:rsidDel="00A776E0" w:rsidRDefault="00FB6804" w:rsidP="00B76743">
            <w:pPr>
              <w:snapToGrid w:val="0"/>
              <w:spacing w:before="60" w:after="60"/>
              <w:jc w:val="left"/>
              <w:rPr>
                <w:del w:id="3125" w:author="Raphael Malyankar" w:date="2023-03-21T22:39:00Z"/>
                <w:rFonts w:cs="Arial"/>
                <w:sz w:val="16"/>
                <w:szCs w:val="16"/>
              </w:rPr>
            </w:pPr>
            <w:del w:id="3126" w:author="Raphael Malyankar" w:date="2023-03-21T22:39:00Z">
              <w:r w:rsidRPr="00773509" w:rsidDel="00A776E0">
                <w:rPr>
                  <w:rFonts w:cs="Arial"/>
                  <w:sz w:val="16"/>
                  <w:szCs w:val="16"/>
                </w:rPr>
                <w:delText>For example</w:delText>
              </w:r>
              <w:r w:rsidR="007D315F" w:rsidRPr="00773509" w:rsidDel="00A776E0">
                <w:rPr>
                  <w:rFonts w:cs="Arial"/>
                  <w:sz w:val="16"/>
                  <w:szCs w:val="16"/>
                </w:rPr>
                <w:delText xml:space="preserve"> new, new edition, update etc</w:delText>
              </w:r>
            </w:del>
          </w:p>
        </w:tc>
      </w:tr>
      <w:tr w:rsidR="00F2161B" w:rsidRPr="00773509" w:rsidDel="00A776E0" w14:paraId="7D15E6C5" w14:textId="420C9749" w:rsidTr="00904C15">
        <w:trPr>
          <w:cantSplit/>
          <w:del w:id="3127"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24FAEFF3" w14:textId="7D4D1909" w:rsidR="00F2161B" w:rsidRPr="00773509" w:rsidDel="00A776E0" w:rsidRDefault="00F2161B" w:rsidP="00773DB2">
            <w:pPr>
              <w:snapToGrid w:val="0"/>
              <w:spacing w:before="60" w:after="60"/>
              <w:jc w:val="left"/>
              <w:rPr>
                <w:del w:id="3128" w:author="Raphael Malyankar" w:date="2023-03-21T22:39:00Z"/>
                <w:rFonts w:cs="Arial"/>
                <w:sz w:val="16"/>
                <w:szCs w:val="16"/>
              </w:rPr>
            </w:pPr>
            <w:del w:id="3129"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7161CBD6" w14:textId="01333031" w:rsidR="00F2161B" w:rsidRPr="00773509" w:rsidDel="00A776E0" w:rsidRDefault="00F2161B" w:rsidP="00B76743">
            <w:pPr>
              <w:snapToGrid w:val="0"/>
              <w:spacing w:before="60" w:after="60"/>
              <w:jc w:val="left"/>
              <w:rPr>
                <w:del w:id="3130" w:author="Raphael Malyankar" w:date="2023-03-21T22:39:00Z"/>
                <w:rFonts w:cs="Arial"/>
                <w:sz w:val="16"/>
                <w:szCs w:val="16"/>
              </w:rPr>
            </w:pPr>
            <w:del w:id="3131" w:author="Raphael Malyankar" w:date="2023-03-21T22:39:00Z">
              <w:r w:rsidRPr="00773509" w:rsidDel="00A776E0">
                <w:rPr>
                  <w:rFonts w:cs="Arial"/>
                  <w:sz w:val="16"/>
                  <w:szCs w:val="16"/>
                </w:rPr>
                <w:delText>specificUsage</w:delText>
              </w:r>
            </w:del>
          </w:p>
        </w:tc>
        <w:tc>
          <w:tcPr>
            <w:tcW w:w="3402" w:type="dxa"/>
            <w:tcBorders>
              <w:top w:val="single" w:sz="4" w:space="0" w:color="000000"/>
              <w:left w:val="single" w:sz="4" w:space="0" w:color="000000"/>
              <w:bottom w:val="single" w:sz="4" w:space="0" w:color="000000"/>
              <w:right w:val="single" w:sz="4" w:space="0" w:color="000000"/>
            </w:tcBorders>
            <w:hideMark/>
          </w:tcPr>
          <w:p w14:paraId="4FD5B3B9" w14:textId="3365FDCD" w:rsidR="00F2161B" w:rsidRPr="00773509" w:rsidDel="00A776E0" w:rsidRDefault="00F2161B" w:rsidP="00B76743">
            <w:pPr>
              <w:snapToGrid w:val="0"/>
              <w:spacing w:before="60" w:after="60"/>
              <w:jc w:val="left"/>
              <w:rPr>
                <w:del w:id="3132" w:author="Raphael Malyankar" w:date="2023-03-21T22:39:00Z"/>
                <w:rFonts w:cs="Arial"/>
                <w:sz w:val="16"/>
                <w:szCs w:val="16"/>
              </w:rPr>
            </w:pPr>
            <w:del w:id="3133" w:author="Raphael Malyankar" w:date="2023-03-21T22:39:00Z">
              <w:r w:rsidRPr="00773509" w:rsidDel="00A776E0">
                <w:rPr>
                  <w:rFonts w:cs="Arial"/>
                  <w:sz w:val="16"/>
                  <w:szCs w:val="16"/>
                </w:rPr>
                <w:delText>The use for which the dataset is intended</w:delText>
              </w:r>
            </w:del>
          </w:p>
        </w:tc>
        <w:tc>
          <w:tcPr>
            <w:tcW w:w="709" w:type="dxa"/>
            <w:tcBorders>
              <w:top w:val="single" w:sz="4" w:space="0" w:color="000000"/>
              <w:left w:val="single" w:sz="4" w:space="0" w:color="000000"/>
              <w:bottom w:val="single" w:sz="4" w:space="0" w:color="000000"/>
              <w:right w:val="single" w:sz="4" w:space="0" w:color="000000"/>
            </w:tcBorders>
            <w:hideMark/>
          </w:tcPr>
          <w:p w14:paraId="545C9819" w14:textId="57C6A827" w:rsidR="00F2161B" w:rsidRPr="00773509" w:rsidDel="00A776E0" w:rsidRDefault="00F2161B" w:rsidP="00B76743">
            <w:pPr>
              <w:snapToGrid w:val="0"/>
              <w:spacing w:before="60" w:after="60"/>
              <w:jc w:val="center"/>
              <w:rPr>
                <w:del w:id="3134" w:author="Raphael Malyankar" w:date="2023-03-21T22:39:00Z"/>
                <w:rFonts w:cs="Arial"/>
                <w:sz w:val="16"/>
                <w:szCs w:val="16"/>
              </w:rPr>
            </w:pPr>
            <w:del w:id="3135" w:author="Raphael Malyankar" w:date="2023-03-21T22:39:00Z">
              <w:r w:rsidRPr="00773509" w:rsidDel="00A776E0">
                <w:rPr>
                  <w:rFonts w:cs="Arial"/>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7F43D364" w14:textId="652E62EA" w:rsidR="00F2161B" w:rsidRPr="00773509" w:rsidDel="00A776E0" w:rsidRDefault="00F2161B" w:rsidP="00B76743">
            <w:pPr>
              <w:spacing w:before="60" w:after="60"/>
              <w:jc w:val="left"/>
              <w:rPr>
                <w:del w:id="3136" w:author="Raphael Malyankar" w:date="2023-03-21T22:39:00Z"/>
                <w:rFonts w:cs="Arial"/>
                <w:color w:val="000000"/>
                <w:sz w:val="16"/>
                <w:szCs w:val="16"/>
              </w:rPr>
            </w:pPr>
            <w:del w:id="3137" w:author="Raphael Malyankar" w:date="2023-03-21T22:39:00Z">
              <w:r w:rsidRPr="00773509" w:rsidDel="00A776E0">
                <w:rPr>
                  <w:rFonts w:cs="Arial"/>
                  <w:color w:val="000000"/>
                  <w:sz w:val="16"/>
                  <w:szCs w:val="16"/>
                </w:rPr>
                <w:delText>MD_USAGE&gt;specificUsage&gt;</w:delText>
              </w:r>
              <w:r w:rsidRPr="00773509" w:rsidDel="00A776E0">
                <w:rPr>
                  <w:rFonts w:cs="Arial"/>
                  <w:sz w:val="16"/>
                  <w:szCs w:val="16"/>
                </w:rPr>
                <w:delText xml:space="preserve"> </w:delText>
              </w:r>
              <w:r w:rsidRPr="00773509" w:rsidDel="00A776E0">
                <w:rPr>
                  <w:rFonts w:cs="Arial"/>
                  <w:color w:val="000000"/>
                  <w:sz w:val="16"/>
                  <w:szCs w:val="16"/>
                </w:rPr>
                <w:delText>(character string)</w:delText>
              </w:r>
            </w:del>
          </w:p>
          <w:p w14:paraId="68119B23" w14:textId="681E9318" w:rsidR="00F2161B" w:rsidRPr="00773509" w:rsidDel="00A776E0" w:rsidRDefault="00F2161B" w:rsidP="00B76743">
            <w:pPr>
              <w:snapToGrid w:val="0"/>
              <w:spacing w:before="60" w:after="60"/>
              <w:jc w:val="left"/>
              <w:rPr>
                <w:del w:id="3138" w:author="Raphael Malyankar" w:date="2023-03-21T22:39:00Z"/>
                <w:rFonts w:cs="Arial"/>
                <w:sz w:val="16"/>
                <w:szCs w:val="16"/>
              </w:rPr>
            </w:pPr>
            <w:del w:id="3139" w:author="Raphael Malyankar" w:date="2023-03-21T22:39:00Z">
              <w:r w:rsidRPr="00773509" w:rsidDel="00A776E0">
                <w:rPr>
                  <w:rFonts w:cs="Arial"/>
                  <w:sz w:val="16"/>
                  <w:szCs w:val="16"/>
                </w:rPr>
                <w:delText>MD_USAGE&gt;userContactInfo (CI_ResponsibleParty)</w:delText>
              </w:r>
            </w:del>
          </w:p>
        </w:tc>
        <w:tc>
          <w:tcPr>
            <w:tcW w:w="2835" w:type="dxa"/>
            <w:tcBorders>
              <w:top w:val="single" w:sz="4" w:space="0" w:color="000000"/>
              <w:left w:val="single" w:sz="4" w:space="0" w:color="000000"/>
              <w:bottom w:val="single" w:sz="4" w:space="0" w:color="000000"/>
              <w:right w:val="single" w:sz="4" w:space="0" w:color="000000"/>
            </w:tcBorders>
            <w:hideMark/>
          </w:tcPr>
          <w:p w14:paraId="067978A4" w14:textId="1D257BD7" w:rsidR="00F2161B" w:rsidRPr="00773509" w:rsidDel="00A776E0" w:rsidRDefault="00F2161B" w:rsidP="00B76743">
            <w:pPr>
              <w:snapToGrid w:val="0"/>
              <w:spacing w:before="60" w:after="60"/>
              <w:jc w:val="left"/>
              <w:rPr>
                <w:del w:id="3140" w:author="Raphael Malyankar" w:date="2023-03-21T22:39:00Z"/>
                <w:rFonts w:cs="Arial"/>
                <w:sz w:val="16"/>
                <w:szCs w:val="16"/>
              </w:rPr>
            </w:pPr>
            <w:del w:id="3141" w:author="Raphael Malyankar" w:date="2023-03-21T22:39:00Z">
              <w:r w:rsidRPr="00773509" w:rsidDel="00A776E0">
                <w:rPr>
                  <w:rFonts w:cs="Arial"/>
                  <w:sz w:val="16"/>
                  <w:szCs w:val="16"/>
                </w:rPr>
                <w:delText>specificUsage</w:delText>
              </w:r>
              <w:r w:rsidR="00FB6804" w:rsidRPr="00773509" w:rsidDel="00A776E0">
                <w:rPr>
                  <w:rFonts w:cs="Arial"/>
                  <w:sz w:val="16"/>
                  <w:szCs w:val="16"/>
                </w:rPr>
                <w:delText xml:space="preserve"> </w:delText>
              </w:r>
              <w:r w:rsidRPr="00773509" w:rsidDel="00A776E0">
                <w:rPr>
                  <w:rFonts w:cs="Arial"/>
                  <w:sz w:val="16"/>
                  <w:szCs w:val="16"/>
                </w:rPr>
                <w:delText>= “Interoperability Catalogue for ECDIS”</w:delText>
              </w:r>
            </w:del>
          </w:p>
        </w:tc>
      </w:tr>
      <w:tr w:rsidR="00F2161B" w:rsidRPr="00773509" w:rsidDel="00A776E0" w14:paraId="1D45A18B" w14:textId="740131D2" w:rsidTr="00904C15">
        <w:trPr>
          <w:cantSplit/>
          <w:del w:id="3142"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65E9E9B4" w14:textId="49EAB9AC" w:rsidR="00F2161B" w:rsidRPr="00773509" w:rsidDel="00A776E0" w:rsidRDefault="00F2161B" w:rsidP="00773DB2">
            <w:pPr>
              <w:snapToGrid w:val="0"/>
              <w:spacing w:before="60" w:after="60"/>
              <w:jc w:val="left"/>
              <w:rPr>
                <w:del w:id="3143" w:author="Raphael Malyankar" w:date="2023-03-21T22:39:00Z"/>
                <w:rFonts w:cs="Arial"/>
                <w:sz w:val="16"/>
                <w:szCs w:val="16"/>
              </w:rPr>
            </w:pPr>
            <w:del w:id="3144"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4C430070" w14:textId="104E50FB" w:rsidR="00F2161B" w:rsidRPr="00773509" w:rsidDel="00A776E0" w:rsidRDefault="00F2161B" w:rsidP="00B76743">
            <w:pPr>
              <w:snapToGrid w:val="0"/>
              <w:spacing w:before="60" w:after="60"/>
              <w:jc w:val="left"/>
              <w:rPr>
                <w:del w:id="3145" w:author="Raphael Malyankar" w:date="2023-03-21T22:39:00Z"/>
                <w:rFonts w:cs="Arial"/>
                <w:sz w:val="16"/>
                <w:szCs w:val="16"/>
              </w:rPr>
            </w:pPr>
            <w:del w:id="3146" w:author="Raphael Malyankar" w:date="2023-03-21T22:39:00Z">
              <w:r w:rsidRPr="00773509" w:rsidDel="00A776E0">
                <w:rPr>
                  <w:rFonts w:cs="Arial"/>
                  <w:sz w:val="16"/>
                  <w:szCs w:val="16"/>
                </w:rPr>
                <w:delText>editionNumber</w:delText>
              </w:r>
            </w:del>
          </w:p>
        </w:tc>
        <w:tc>
          <w:tcPr>
            <w:tcW w:w="3402" w:type="dxa"/>
            <w:tcBorders>
              <w:top w:val="single" w:sz="4" w:space="0" w:color="000000"/>
              <w:left w:val="single" w:sz="4" w:space="0" w:color="000000"/>
              <w:bottom w:val="single" w:sz="4" w:space="0" w:color="000000"/>
              <w:right w:val="single" w:sz="4" w:space="0" w:color="000000"/>
            </w:tcBorders>
            <w:hideMark/>
          </w:tcPr>
          <w:p w14:paraId="41749FAE" w14:textId="7BA177EE" w:rsidR="00F2161B" w:rsidRPr="00773509" w:rsidDel="00A776E0" w:rsidRDefault="00F2161B" w:rsidP="00827AA5">
            <w:pPr>
              <w:snapToGrid w:val="0"/>
              <w:spacing w:before="60" w:after="60"/>
              <w:jc w:val="left"/>
              <w:rPr>
                <w:del w:id="3147" w:author="Raphael Malyankar" w:date="2023-03-21T22:39:00Z"/>
                <w:rFonts w:cs="Arial"/>
                <w:sz w:val="16"/>
                <w:szCs w:val="16"/>
              </w:rPr>
            </w:pPr>
            <w:del w:id="3148" w:author="Raphael Malyankar" w:date="2023-03-21T22:39:00Z">
              <w:r w:rsidRPr="00773509" w:rsidDel="00A776E0">
                <w:rPr>
                  <w:rFonts w:cs="Arial"/>
                  <w:sz w:val="16"/>
                  <w:szCs w:val="16"/>
                </w:rPr>
                <w:delText xml:space="preserve">The </w:delText>
              </w:r>
              <w:r w:rsidR="00827AA5" w:rsidDel="00A776E0">
                <w:rPr>
                  <w:rFonts w:cs="Arial"/>
                  <w:sz w:val="16"/>
                  <w:szCs w:val="16"/>
                </w:rPr>
                <w:delText>E</w:delText>
              </w:r>
              <w:r w:rsidRPr="00773509" w:rsidDel="00A776E0">
                <w:rPr>
                  <w:rFonts w:cs="Arial"/>
                  <w:sz w:val="16"/>
                  <w:szCs w:val="16"/>
                </w:rPr>
                <w:delText>dition number of the dataset</w:delText>
              </w:r>
            </w:del>
          </w:p>
        </w:tc>
        <w:tc>
          <w:tcPr>
            <w:tcW w:w="709" w:type="dxa"/>
            <w:tcBorders>
              <w:top w:val="single" w:sz="4" w:space="0" w:color="000000"/>
              <w:left w:val="single" w:sz="4" w:space="0" w:color="000000"/>
              <w:bottom w:val="single" w:sz="4" w:space="0" w:color="000000"/>
              <w:right w:val="single" w:sz="4" w:space="0" w:color="000000"/>
            </w:tcBorders>
            <w:hideMark/>
          </w:tcPr>
          <w:p w14:paraId="321EABA1" w14:textId="443E81AD" w:rsidR="00F2161B" w:rsidRPr="00773509" w:rsidDel="00A776E0" w:rsidRDefault="00C92742" w:rsidP="00B76743">
            <w:pPr>
              <w:snapToGrid w:val="0"/>
              <w:spacing w:before="60" w:after="60"/>
              <w:jc w:val="center"/>
              <w:rPr>
                <w:del w:id="3149" w:author="Raphael Malyankar" w:date="2023-03-21T22:39:00Z"/>
                <w:rFonts w:cs="Arial"/>
                <w:sz w:val="16"/>
                <w:szCs w:val="16"/>
              </w:rPr>
            </w:pPr>
            <w:del w:id="3150" w:author="Raphael Malyankar" w:date="2023-03-21T22:39:00Z">
              <w:r w:rsidRPr="00773509" w:rsidDel="00A776E0">
                <w:rPr>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5DAB1C06" w14:textId="35A34992" w:rsidR="00F2161B" w:rsidRPr="00773509" w:rsidDel="00A776E0" w:rsidRDefault="00F2161B" w:rsidP="00B76743">
            <w:pPr>
              <w:snapToGrid w:val="0"/>
              <w:spacing w:before="60" w:after="60"/>
              <w:jc w:val="left"/>
              <w:rPr>
                <w:del w:id="3151" w:author="Raphael Malyankar" w:date="2023-03-21T22:39:00Z"/>
                <w:rFonts w:cs="Arial"/>
                <w:sz w:val="16"/>
                <w:szCs w:val="16"/>
              </w:rPr>
            </w:pPr>
            <w:del w:id="3152" w:author="Raphael Malyankar" w:date="2023-03-21T22:39:00Z">
              <w:r w:rsidRPr="00773509" w:rsidDel="00A776E0">
                <w:rPr>
                  <w:rFonts w:cs="Arial"/>
                  <w:sz w:val="16"/>
                  <w:szCs w:val="16"/>
                </w:rPr>
                <w:delText>CharacterString</w:delText>
              </w:r>
            </w:del>
          </w:p>
        </w:tc>
        <w:tc>
          <w:tcPr>
            <w:tcW w:w="2835" w:type="dxa"/>
            <w:tcBorders>
              <w:top w:val="single" w:sz="4" w:space="0" w:color="000000"/>
              <w:left w:val="single" w:sz="4" w:space="0" w:color="000000"/>
              <w:bottom w:val="single" w:sz="4" w:space="0" w:color="000000"/>
              <w:right w:val="single" w:sz="4" w:space="0" w:color="000000"/>
            </w:tcBorders>
            <w:hideMark/>
          </w:tcPr>
          <w:p w14:paraId="3E7157E4" w14:textId="2155CF5F" w:rsidR="00F2161B" w:rsidRPr="00773509" w:rsidDel="00A776E0" w:rsidRDefault="00FB6804" w:rsidP="00827AA5">
            <w:pPr>
              <w:snapToGrid w:val="0"/>
              <w:spacing w:before="60" w:after="60"/>
              <w:jc w:val="left"/>
              <w:rPr>
                <w:del w:id="3153" w:author="Raphael Malyankar" w:date="2023-03-21T22:39:00Z"/>
                <w:rFonts w:eastAsia="Times New Roman" w:cs="Arial"/>
                <w:sz w:val="16"/>
                <w:szCs w:val="16"/>
              </w:rPr>
            </w:pPr>
            <w:del w:id="3154" w:author="Raphael Malyankar" w:date="2023-03-21T22:39:00Z">
              <w:r w:rsidRPr="00773509" w:rsidDel="00A776E0">
                <w:rPr>
                  <w:rFonts w:eastAsia="Times New Roman" w:cs="Arial"/>
                  <w:sz w:val="16"/>
                  <w:szCs w:val="16"/>
                </w:rPr>
                <w:delText>When</w:delText>
              </w:r>
              <w:r w:rsidR="00F2161B" w:rsidRPr="00773509" w:rsidDel="00A776E0">
                <w:rPr>
                  <w:rFonts w:eastAsia="Times New Roman" w:cs="Arial"/>
                  <w:sz w:val="16"/>
                  <w:szCs w:val="16"/>
                </w:rPr>
                <w:delText xml:space="preserve"> a data set is initially created, the </w:delText>
              </w:r>
              <w:r w:rsidR="00827AA5" w:rsidDel="00A776E0">
                <w:rPr>
                  <w:rFonts w:eastAsia="Times New Roman" w:cs="Arial"/>
                  <w:sz w:val="16"/>
                  <w:szCs w:val="16"/>
                </w:rPr>
                <w:delText>E</w:delText>
              </w:r>
              <w:r w:rsidR="00F2161B" w:rsidRPr="00773509" w:rsidDel="00A776E0">
                <w:rPr>
                  <w:rFonts w:eastAsia="Times New Roman" w:cs="Arial"/>
                  <w:sz w:val="16"/>
                  <w:szCs w:val="16"/>
                </w:rPr>
                <w:delText xml:space="preserve">dition number 1 is assigned to it. The </w:delText>
              </w:r>
              <w:r w:rsidR="00827AA5" w:rsidDel="00A776E0">
                <w:rPr>
                  <w:rFonts w:eastAsia="Times New Roman" w:cs="Arial"/>
                  <w:sz w:val="16"/>
                  <w:szCs w:val="16"/>
                </w:rPr>
                <w:delText>E</w:delText>
              </w:r>
              <w:r w:rsidR="00F2161B" w:rsidRPr="00773509" w:rsidDel="00A776E0">
                <w:rPr>
                  <w:rFonts w:eastAsia="Times New Roman" w:cs="Arial"/>
                  <w:sz w:val="16"/>
                  <w:szCs w:val="16"/>
                </w:rPr>
                <w:delText>dition number is incr</w:delText>
              </w:r>
              <w:r w:rsidR="00827AA5" w:rsidDel="00A776E0">
                <w:rPr>
                  <w:rFonts w:eastAsia="Times New Roman" w:cs="Arial"/>
                  <w:sz w:val="16"/>
                  <w:szCs w:val="16"/>
                </w:rPr>
                <w:delText>eased by 1 at each New Edition</w:delText>
              </w:r>
            </w:del>
          </w:p>
        </w:tc>
      </w:tr>
      <w:tr w:rsidR="00F2161B" w:rsidRPr="00773509" w:rsidDel="00A776E0" w14:paraId="578B5D09" w14:textId="6AC93555" w:rsidTr="00904C15">
        <w:trPr>
          <w:cantSplit/>
          <w:del w:id="3155"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43C3A570" w14:textId="17C6B4DF" w:rsidR="00F2161B" w:rsidRPr="00773509" w:rsidDel="00A776E0" w:rsidRDefault="00F2161B" w:rsidP="00773DB2">
            <w:pPr>
              <w:snapToGrid w:val="0"/>
              <w:spacing w:before="60" w:after="60"/>
              <w:jc w:val="left"/>
              <w:rPr>
                <w:del w:id="3156" w:author="Raphael Malyankar" w:date="2023-03-21T22:39:00Z"/>
                <w:rFonts w:cs="Arial"/>
                <w:sz w:val="16"/>
                <w:szCs w:val="16"/>
              </w:rPr>
            </w:pPr>
            <w:del w:id="3157"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5ADAC1BE" w14:textId="00DF1D2F" w:rsidR="00F2161B" w:rsidRPr="00773509" w:rsidDel="00A776E0" w:rsidRDefault="00F2161B" w:rsidP="00B76743">
            <w:pPr>
              <w:snapToGrid w:val="0"/>
              <w:spacing w:before="60" w:after="60"/>
              <w:jc w:val="left"/>
              <w:rPr>
                <w:del w:id="3158" w:author="Raphael Malyankar" w:date="2023-03-21T22:39:00Z"/>
                <w:rFonts w:cs="Arial"/>
                <w:sz w:val="16"/>
                <w:szCs w:val="16"/>
              </w:rPr>
            </w:pPr>
            <w:del w:id="3159" w:author="Raphael Malyankar" w:date="2023-03-21T22:39:00Z">
              <w:r w:rsidRPr="00773509" w:rsidDel="00A776E0">
                <w:rPr>
                  <w:rFonts w:cs="Arial"/>
                  <w:sz w:val="16"/>
                  <w:szCs w:val="16"/>
                </w:rPr>
                <w:delText>issueDate</w:delText>
              </w:r>
            </w:del>
          </w:p>
        </w:tc>
        <w:tc>
          <w:tcPr>
            <w:tcW w:w="3402" w:type="dxa"/>
            <w:tcBorders>
              <w:top w:val="single" w:sz="4" w:space="0" w:color="000000"/>
              <w:left w:val="single" w:sz="4" w:space="0" w:color="000000"/>
              <w:bottom w:val="single" w:sz="4" w:space="0" w:color="000000"/>
              <w:right w:val="single" w:sz="4" w:space="0" w:color="000000"/>
            </w:tcBorders>
            <w:hideMark/>
          </w:tcPr>
          <w:p w14:paraId="1547758F" w14:textId="1316BEFB" w:rsidR="00F2161B" w:rsidRPr="00773509" w:rsidDel="00A776E0" w:rsidRDefault="00FB6804" w:rsidP="00827AA5">
            <w:pPr>
              <w:snapToGrid w:val="0"/>
              <w:spacing w:before="60" w:after="60"/>
              <w:jc w:val="left"/>
              <w:rPr>
                <w:del w:id="3160" w:author="Raphael Malyankar" w:date="2023-03-21T22:39:00Z"/>
                <w:rFonts w:eastAsia="Times New Roman" w:cs="Arial"/>
                <w:sz w:val="16"/>
                <w:szCs w:val="16"/>
              </w:rPr>
            </w:pPr>
            <w:del w:id="3161" w:author="Raphael Malyankar" w:date="2023-03-21T22:39:00Z">
              <w:r w:rsidRPr="00773509" w:rsidDel="00A776E0">
                <w:rPr>
                  <w:rFonts w:eastAsia="Times New Roman" w:cs="Arial"/>
                  <w:sz w:val="16"/>
                  <w:szCs w:val="16"/>
                </w:rPr>
                <w:delText>D</w:delText>
              </w:r>
              <w:r w:rsidR="00F2161B" w:rsidRPr="00773509" w:rsidDel="00A776E0">
                <w:rPr>
                  <w:rFonts w:eastAsia="Times New Roman" w:cs="Arial"/>
                  <w:sz w:val="16"/>
                  <w:szCs w:val="16"/>
                </w:rPr>
                <w:delText xml:space="preserve">ate on which the data was made available by the </w:delText>
              </w:r>
              <w:r w:rsidR="00827AA5" w:rsidDel="00A776E0">
                <w:rPr>
                  <w:rFonts w:eastAsia="Times New Roman" w:cs="Arial"/>
                  <w:sz w:val="16"/>
                  <w:szCs w:val="16"/>
                </w:rPr>
                <w:delText>D</w:delText>
              </w:r>
              <w:r w:rsidR="00F2161B" w:rsidRPr="00773509" w:rsidDel="00A776E0">
                <w:rPr>
                  <w:rFonts w:eastAsia="Times New Roman" w:cs="Arial"/>
                  <w:sz w:val="16"/>
                  <w:szCs w:val="16"/>
                </w:rPr>
                <w:delText xml:space="preserve">ata </w:delText>
              </w:r>
              <w:r w:rsidR="00827AA5" w:rsidDel="00A776E0">
                <w:rPr>
                  <w:rFonts w:eastAsia="Times New Roman" w:cs="Arial"/>
                  <w:sz w:val="16"/>
                  <w:szCs w:val="16"/>
                </w:rPr>
                <w:delText>P</w:delText>
              </w:r>
              <w:r w:rsidR="00F2161B" w:rsidRPr="00773509" w:rsidDel="00A776E0">
                <w:rPr>
                  <w:rFonts w:eastAsia="Times New Roman" w:cs="Arial"/>
                  <w:sz w:val="16"/>
                  <w:szCs w:val="16"/>
                </w:rPr>
                <w:delText>roducer</w:delText>
              </w:r>
            </w:del>
          </w:p>
        </w:tc>
        <w:tc>
          <w:tcPr>
            <w:tcW w:w="709" w:type="dxa"/>
            <w:tcBorders>
              <w:top w:val="single" w:sz="4" w:space="0" w:color="000000"/>
              <w:left w:val="single" w:sz="4" w:space="0" w:color="000000"/>
              <w:bottom w:val="single" w:sz="4" w:space="0" w:color="000000"/>
              <w:right w:val="single" w:sz="4" w:space="0" w:color="000000"/>
            </w:tcBorders>
            <w:hideMark/>
          </w:tcPr>
          <w:p w14:paraId="7175B920" w14:textId="0111B92B" w:rsidR="00F2161B" w:rsidRPr="00773509" w:rsidDel="00A776E0" w:rsidRDefault="00F2161B" w:rsidP="00B76743">
            <w:pPr>
              <w:snapToGrid w:val="0"/>
              <w:spacing w:before="60" w:after="60"/>
              <w:jc w:val="center"/>
              <w:rPr>
                <w:del w:id="3162" w:author="Raphael Malyankar" w:date="2023-03-21T22:39:00Z"/>
                <w:rFonts w:cs="Arial"/>
                <w:sz w:val="16"/>
                <w:szCs w:val="16"/>
              </w:rPr>
            </w:pPr>
            <w:del w:id="3163" w:author="Raphael Malyankar" w:date="2023-03-21T22:39:00Z">
              <w:r w:rsidRPr="00773509" w:rsidDel="00A776E0">
                <w:rPr>
                  <w:rFonts w:cs="Arial"/>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4C4BFA15" w14:textId="3D107699" w:rsidR="00F2161B" w:rsidRPr="00773509" w:rsidDel="00A776E0" w:rsidRDefault="00F2161B" w:rsidP="00B76743">
            <w:pPr>
              <w:snapToGrid w:val="0"/>
              <w:spacing w:before="60" w:after="60"/>
              <w:jc w:val="left"/>
              <w:rPr>
                <w:del w:id="3164" w:author="Raphael Malyankar" w:date="2023-03-21T22:39:00Z"/>
                <w:rFonts w:cs="Arial"/>
                <w:sz w:val="16"/>
                <w:szCs w:val="16"/>
              </w:rPr>
            </w:pPr>
            <w:del w:id="3165" w:author="Raphael Malyankar" w:date="2023-03-21T22:39:00Z">
              <w:r w:rsidRPr="00773509" w:rsidDel="00A776E0">
                <w:rPr>
                  <w:rFonts w:cs="Arial"/>
                  <w:sz w:val="16"/>
                  <w:szCs w:val="16"/>
                </w:rPr>
                <w:delText>Date</w:delText>
              </w:r>
            </w:del>
          </w:p>
        </w:tc>
        <w:tc>
          <w:tcPr>
            <w:tcW w:w="2835" w:type="dxa"/>
            <w:tcBorders>
              <w:top w:val="single" w:sz="4" w:space="0" w:color="000000"/>
              <w:left w:val="single" w:sz="4" w:space="0" w:color="000000"/>
              <w:bottom w:val="single" w:sz="4" w:space="0" w:color="000000"/>
              <w:right w:val="single" w:sz="4" w:space="0" w:color="000000"/>
            </w:tcBorders>
          </w:tcPr>
          <w:p w14:paraId="19C5E268" w14:textId="3BA2ACBA" w:rsidR="00F2161B" w:rsidRPr="00773509" w:rsidDel="00A776E0" w:rsidRDefault="00F2161B" w:rsidP="00B76743">
            <w:pPr>
              <w:snapToGrid w:val="0"/>
              <w:spacing w:before="60" w:after="60"/>
              <w:jc w:val="left"/>
              <w:rPr>
                <w:del w:id="3166" w:author="Raphael Malyankar" w:date="2023-03-21T22:39:00Z"/>
                <w:rFonts w:cs="Arial"/>
                <w:sz w:val="16"/>
                <w:szCs w:val="16"/>
              </w:rPr>
            </w:pPr>
          </w:p>
        </w:tc>
      </w:tr>
      <w:tr w:rsidR="00F2161B" w:rsidRPr="00773509" w:rsidDel="00A776E0" w14:paraId="3476D98E" w14:textId="3C429FD1" w:rsidTr="00904C15">
        <w:trPr>
          <w:cantSplit/>
          <w:del w:id="3167"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18B2527F" w14:textId="324E9780" w:rsidR="00F2161B" w:rsidRPr="00773509" w:rsidDel="00A776E0" w:rsidRDefault="00F2161B" w:rsidP="00773DB2">
            <w:pPr>
              <w:snapToGrid w:val="0"/>
              <w:spacing w:before="60" w:after="60"/>
              <w:jc w:val="left"/>
              <w:rPr>
                <w:del w:id="3168" w:author="Raphael Malyankar" w:date="2023-03-21T22:39:00Z"/>
                <w:sz w:val="16"/>
                <w:szCs w:val="16"/>
              </w:rPr>
            </w:pPr>
            <w:del w:id="3169"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325638E1" w14:textId="645BBAF1" w:rsidR="00F2161B" w:rsidRPr="00773509" w:rsidDel="00A776E0" w:rsidRDefault="00F2161B" w:rsidP="00B76743">
            <w:pPr>
              <w:snapToGrid w:val="0"/>
              <w:spacing w:before="60" w:after="60"/>
              <w:jc w:val="left"/>
              <w:rPr>
                <w:del w:id="3170" w:author="Raphael Malyankar" w:date="2023-03-21T22:39:00Z"/>
                <w:rFonts w:cs="Arial"/>
                <w:sz w:val="16"/>
                <w:szCs w:val="16"/>
              </w:rPr>
            </w:pPr>
            <w:del w:id="3171" w:author="Raphael Malyankar" w:date="2023-03-21T22:39:00Z">
              <w:r w:rsidRPr="00773509" w:rsidDel="00A776E0">
                <w:rPr>
                  <w:sz w:val="16"/>
                  <w:szCs w:val="16"/>
                </w:rPr>
                <w:delText>issueTime</w:delText>
              </w:r>
            </w:del>
          </w:p>
        </w:tc>
        <w:tc>
          <w:tcPr>
            <w:tcW w:w="3402" w:type="dxa"/>
            <w:tcBorders>
              <w:top w:val="single" w:sz="4" w:space="0" w:color="000000"/>
              <w:left w:val="single" w:sz="4" w:space="0" w:color="000000"/>
              <w:bottom w:val="single" w:sz="4" w:space="0" w:color="000000"/>
              <w:right w:val="single" w:sz="4" w:space="0" w:color="000000"/>
            </w:tcBorders>
          </w:tcPr>
          <w:p w14:paraId="30D0E622" w14:textId="0A3001B0" w:rsidR="00F2161B" w:rsidRPr="00773509" w:rsidDel="00A776E0" w:rsidRDefault="00F2161B" w:rsidP="00827AA5">
            <w:pPr>
              <w:snapToGrid w:val="0"/>
              <w:spacing w:before="60" w:after="60"/>
              <w:jc w:val="left"/>
              <w:rPr>
                <w:del w:id="3172" w:author="Raphael Malyankar" w:date="2023-03-21T22:39:00Z"/>
                <w:rFonts w:eastAsia="Times New Roman" w:cs="Arial"/>
                <w:sz w:val="16"/>
                <w:szCs w:val="16"/>
              </w:rPr>
            </w:pPr>
            <w:del w:id="3173" w:author="Raphael Malyankar" w:date="2023-03-21T22:39:00Z">
              <w:r w:rsidRPr="00773509" w:rsidDel="00A776E0">
                <w:rPr>
                  <w:rFonts w:eastAsia="Times New Roman"/>
                  <w:sz w:val="16"/>
                  <w:szCs w:val="16"/>
                </w:rPr>
                <w:delText xml:space="preserve">Time of day at which the data was made available by the </w:delText>
              </w:r>
              <w:r w:rsidR="00827AA5" w:rsidDel="00A776E0">
                <w:rPr>
                  <w:rFonts w:eastAsia="Times New Roman"/>
                  <w:sz w:val="16"/>
                  <w:szCs w:val="16"/>
                </w:rPr>
                <w:delText>D</w:delText>
              </w:r>
              <w:r w:rsidRPr="00773509" w:rsidDel="00A776E0">
                <w:rPr>
                  <w:rFonts w:eastAsia="Times New Roman"/>
                  <w:sz w:val="16"/>
                  <w:szCs w:val="16"/>
                </w:rPr>
                <w:delText xml:space="preserve">ata </w:delText>
              </w:r>
              <w:r w:rsidR="00827AA5" w:rsidDel="00A776E0">
                <w:rPr>
                  <w:rFonts w:eastAsia="Times New Roman"/>
                  <w:sz w:val="16"/>
                  <w:szCs w:val="16"/>
                </w:rPr>
                <w:delText>P</w:delText>
              </w:r>
              <w:r w:rsidRPr="00773509" w:rsidDel="00A776E0">
                <w:rPr>
                  <w:rFonts w:eastAsia="Times New Roman"/>
                  <w:sz w:val="16"/>
                  <w:szCs w:val="16"/>
                </w:rPr>
                <w:delText>roducer</w:delText>
              </w:r>
            </w:del>
          </w:p>
        </w:tc>
        <w:tc>
          <w:tcPr>
            <w:tcW w:w="709" w:type="dxa"/>
            <w:tcBorders>
              <w:top w:val="single" w:sz="4" w:space="0" w:color="000000"/>
              <w:left w:val="single" w:sz="4" w:space="0" w:color="000000"/>
              <w:bottom w:val="single" w:sz="4" w:space="0" w:color="000000"/>
              <w:right w:val="single" w:sz="4" w:space="0" w:color="000000"/>
            </w:tcBorders>
          </w:tcPr>
          <w:p w14:paraId="59196A63" w14:textId="7609D31B" w:rsidR="00F2161B" w:rsidRPr="00773509" w:rsidDel="00A776E0" w:rsidRDefault="00F2161B" w:rsidP="00B76743">
            <w:pPr>
              <w:snapToGrid w:val="0"/>
              <w:spacing w:before="60" w:after="60"/>
              <w:jc w:val="center"/>
              <w:rPr>
                <w:del w:id="3174" w:author="Raphael Malyankar" w:date="2023-03-21T22:39:00Z"/>
                <w:rFonts w:cs="Arial"/>
                <w:sz w:val="16"/>
                <w:szCs w:val="16"/>
              </w:rPr>
            </w:pPr>
            <w:del w:id="3175" w:author="Raphael Malyankar" w:date="2023-03-21T22:39:00Z">
              <w:r w:rsidRPr="00773509" w:rsidDel="00A776E0">
                <w:rPr>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tcPr>
          <w:p w14:paraId="3F132F1B" w14:textId="52705840" w:rsidR="00F2161B" w:rsidRPr="00773509" w:rsidDel="00A776E0" w:rsidRDefault="00F2161B" w:rsidP="00B76743">
            <w:pPr>
              <w:snapToGrid w:val="0"/>
              <w:spacing w:before="60" w:after="60"/>
              <w:jc w:val="left"/>
              <w:rPr>
                <w:del w:id="3176" w:author="Raphael Malyankar" w:date="2023-03-21T22:39:00Z"/>
                <w:rFonts w:cs="Arial"/>
                <w:sz w:val="16"/>
                <w:szCs w:val="16"/>
              </w:rPr>
            </w:pPr>
            <w:del w:id="3177" w:author="Raphael Malyankar" w:date="2023-03-21T22:39:00Z">
              <w:r w:rsidRPr="00773509" w:rsidDel="00A776E0">
                <w:rPr>
                  <w:sz w:val="16"/>
                  <w:szCs w:val="16"/>
                </w:rPr>
                <w:delText>Time</w:delText>
              </w:r>
            </w:del>
          </w:p>
        </w:tc>
        <w:tc>
          <w:tcPr>
            <w:tcW w:w="2835" w:type="dxa"/>
            <w:tcBorders>
              <w:top w:val="single" w:sz="4" w:space="0" w:color="000000"/>
              <w:left w:val="single" w:sz="4" w:space="0" w:color="000000"/>
              <w:bottom w:val="single" w:sz="4" w:space="0" w:color="000000"/>
              <w:right w:val="single" w:sz="4" w:space="0" w:color="000000"/>
            </w:tcBorders>
          </w:tcPr>
          <w:p w14:paraId="5E030229" w14:textId="1CF348F5" w:rsidR="00F2161B" w:rsidRPr="00773509" w:rsidDel="00A776E0" w:rsidRDefault="00F2161B" w:rsidP="00B76743">
            <w:pPr>
              <w:snapToGrid w:val="0"/>
              <w:spacing w:before="60" w:after="60"/>
              <w:jc w:val="left"/>
              <w:rPr>
                <w:del w:id="3178" w:author="Raphael Malyankar" w:date="2023-03-21T22:39:00Z"/>
                <w:rFonts w:cs="Arial"/>
                <w:sz w:val="16"/>
                <w:szCs w:val="16"/>
              </w:rPr>
            </w:pPr>
            <w:del w:id="3179" w:author="Raphael Malyankar" w:date="2023-03-21T22:39:00Z">
              <w:r w:rsidRPr="00773509" w:rsidDel="00A776E0">
                <w:rPr>
                  <w:sz w:val="16"/>
                  <w:szCs w:val="16"/>
                </w:rPr>
                <w:delText>The S-100 datatype Time</w:delText>
              </w:r>
            </w:del>
          </w:p>
        </w:tc>
      </w:tr>
      <w:tr w:rsidR="006B21DF" w:rsidRPr="00773509" w:rsidDel="00A776E0" w14:paraId="5925798A" w14:textId="1268B8B6" w:rsidTr="00904C15">
        <w:trPr>
          <w:cantSplit/>
          <w:del w:id="3180"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670ADE08" w14:textId="29F8FEFD" w:rsidR="006B21DF" w:rsidRPr="00773509" w:rsidDel="00A776E0" w:rsidRDefault="006B21DF" w:rsidP="00773DB2">
            <w:pPr>
              <w:snapToGrid w:val="0"/>
              <w:spacing w:before="60" w:after="60"/>
              <w:jc w:val="left"/>
              <w:rPr>
                <w:del w:id="3181" w:author="Raphael Malyankar" w:date="2023-03-21T22:39:00Z"/>
                <w:rFonts w:cs="Arial"/>
                <w:sz w:val="16"/>
                <w:szCs w:val="16"/>
              </w:rPr>
            </w:pPr>
            <w:del w:id="3182"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26F4B7D8" w14:textId="4C5321CC" w:rsidR="006B21DF" w:rsidRPr="00773509" w:rsidDel="00A776E0" w:rsidRDefault="006B21DF" w:rsidP="00B76743">
            <w:pPr>
              <w:snapToGrid w:val="0"/>
              <w:spacing w:before="60" w:after="60"/>
              <w:jc w:val="left"/>
              <w:rPr>
                <w:del w:id="3183" w:author="Raphael Malyankar" w:date="2023-03-21T22:39:00Z"/>
                <w:sz w:val="16"/>
                <w:szCs w:val="16"/>
              </w:rPr>
            </w:pPr>
            <w:del w:id="3184" w:author="Raphael Malyankar" w:date="2023-03-21T22:39:00Z">
              <w:r w:rsidRPr="00773509" w:rsidDel="00A776E0">
                <w:rPr>
                  <w:sz w:val="16"/>
                  <w:szCs w:val="16"/>
                </w:rPr>
                <w:delText>updateNumber</w:delText>
              </w:r>
            </w:del>
          </w:p>
        </w:tc>
        <w:tc>
          <w:tcPr>
            <w:tcW w:w="3402" w:type="dxa"/>
            <w:tcBorders>
              <w:top w:val="single" w:sz="4" w:space="0" w:color="000000"/>
              <w:left w:val="single" w:sz="4" w:space="0" w:color="000000"/>
              <w:bottom w:val="single" w:sz="4" w:space="0" w:color="000000"/>
              <w:right w:val="single" w:sz="4" w:space="0" w:color="000000"/>
            </w:tcBorders>
          </w:tcPr>
          <w:p w14:paraId="153D9244" w14:textId="780062CE" w:rsidR="006B21DF" w:rsidRPr="00773509" w:rsidDel="00A776E0" w:rsidRDefault="00A40496" w:rsidP="00B76743">
            <w:pPr>
              <w:snapToGrid w:val="0"/>
              <w:spacing w:before="60" w:after="60"/>
              <w:jc w:val="left"/>
              <w:rPr>
                <w:del w:id="3185" w:author="Raphael Malyankar" w:date="2023-03-21T22:39:00Z"/>
                <w:rFonts w:eastAsia="Times New Roman"/>
                <w:sz w:val="16"/>
                <w:szCs w:val="16"/>
              </w:rPr>
            </w:pPr>
            <w:del w:id="3186" w:author="Raphael Malyankar" w:date="2023-03-21T22:39:00Z">
              <w:r w:rsidRPr="00773509" w:rsidDel="00A776E0">
                <w:rPr>
                  <w:rFonts w:eastAsia="Times New Roman"/>
                  <w:sz w:val="16"/>
                  <w:szCs w:val="16"/>
                </w:rPr>
                <w:delText>Update number assigned to the dataset and increased by one for each subsequent update. Update number 0 is assigned to a new dataset.</w:delText>
              </w:r>
            </w:del>
          </w:p>
        </w:tc>
        <w:tc>
          <w:tcPr>
            <w:tcW w:w="709" w:type="dxa"/>
            <w:tcBorders>
              <w:top w:val="single" w:sz="4" w:space="0" w:color="000000"/>
              <w:left w:val="single" w:sz="4" w:space="0" w:color="000000"/>
              <w:bottom w:val="single" w:sz="4" w:space="0" w:color="000000"/>
              <w:right w:val="single" w:sz="4" w:space="0" w:color="000000"/>
            </w:tcBorders>
          </w:tcPr>
          <w:p w14:paraId="76210867" w14:textId="1AF60F6F" w:rsidR="006B21DF" w:rsidRPr="00773509" w:rsidDel="00A776E0" w:rsidRDefault="006B21DF" w:rsidP="00B76743">
            <w:pPr>
              <w:snapToGrid w:val="0"/>
              <w:spacing w:before="60" w:after="60"/>
              <w:jc w:val="center"/>
              <w:rPr>
                <w:del w:id="3187" w:author="Raphael Malyankar" w:date="2023-03-21T22:39:00Z"/>
                <w:sz w:val="16"/>
                <w:szCs w:val="16"/>
              </w:rPr>
            </w:pPr>
            <w:del w:id="3188" w:author="Raphael Malyankar" w:date="2023-03-21T22:39:00Z">
              <w:r w:rsidRPr="00773509" w:rsidDel="00A776E0">
                <w:rPr>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tcPr>
          <w:p w14:paraId="6C4C3F1E" w14:textId="6CBAE33F" w:rsidR="006B21DF" w:rsidRPr="00773509" w:rsidDel="00A776E0" w:rsidRDefault="006B21DF" w:rsidP="00B76743">
            <w:pPr>
              <w:snapToGrid w:val="0"/>
              <w:spacing w:before="60" w:after="60"/>
              <w:jc w:val="left"/>
              <w:rPr>
                <w:del w:id="3189" w:author="Raphael Malyankar" w:date="2023-03-21T22:39:00Z"/>
                <w:sz w:val="16"/>
                <w:szCs w:val="16"/>
              </w:rPr>
            </w:pPr>
          </w:p>
        </w:tc>
        <w:tc>
          <w:tcPr>
            <w:tcW w:w="2835" w:type="dxa"/>
            <w:tcBorders>
              <w:top w:val="single" w:sz="4" w:space="0" w:color="000000"/>
              <w:left w:val="single" w:sz="4" w:space="0" w:color="000000"/>
              <w:bottom w:val="single" w:sz="4" w:space="0" w:color="000000"/>
              <w:right w:val="single" w:sz="4" w:space="0" w:color="000000"/>
            </w:tcBorders>
          </w:tcPr>
          <w:p w14:paraId="441E4AB9" w14:textId="55CC1C5B" w:rsidR="006B21DF" w:rsidRPr="00773509" w:rsidDel="00A776E0" w:rsidRDefault="006B21DF" w:rsidP="00827AA5">
            <w:pPr>
              <w:snapToGrid w:val="0"/>
              <w:spacing w:before="60" w:after="60"/>
              <w:jc w:val="left"/>
              <w:rPr>
                <w:del w:id="3190" w:author="Raphael Malyankar" w:date="2023-03-21T22:39:00Z"/>
                <w:sz w:val="16"/>
                <w:szCs w:val="16"/>
              </w:rPr>
            </w:pPr>
            <w:del w:id="3191" w:author="Raphael Malyankar" w:date="2023-03-21T22:39:00Z">
              <w:r w:rsidRPr="00773509" w:rsidDel="00A776E0">
                <w:rPr>
                  <w:sz w:val="16"/>
                  <w:szCs w:val="16"/>
                </w:rPr>
                <w:delText>Required if and only if this metadata is for an update t</w:delText>
              </w:r>
              <w:r w:rsidR="00827AA5" w:rsidDel="00A776E0">
                <w:rPr>
                  <w:sz w:val="16"/>
                  <w:szCs w:val="16"/>
                </w:rPr>
                <w:delText>o an Interoperability Catalogue</w:delText>
              </w:r>
            </w:del>
          </w:p>
        </w:tc>
      </w:tr>
      <w:tr w:rsidR="006B21DF" w:rsidRPr="00773509" w:rsidDel="00A776E0" w14:paraId="6B535023" w14:textId="7227869A" w:rsidTr="00904C15">
        <w:trPr>
          <w:cantSplit/>
          <w:del w:id="3192"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0F1A3E4B" w14:textId="74563E63" w:rsidR="006B21DF" w:rsidRPr="00773509" w:rsidDel="00A776E0" w:rsidRDefault="006B21DF" w:rsidP="00773DB2">
            <w:pPr>
              <w:snapToGrid w:val="0"/>
              <w:spacing w:before="60" w:after="60"/>
              <w:jc w:val="left"/>
              <w:rPr>
                <w:del w:id="3193" w:author="Raphael Malyankar" w:date="2023-03-21T22:39:00Z"/>
                <w:rFonts w:cs="Arial"/>
                <w:sz w:val="16"/>
                <w:szCs w:val="16"/>
              </w:rPr>
            </w:pPr>
            <w:del w:id="3194"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7CD48F4C" w14:textId="5A0C3F67" w:rsidR="006B21DF" w:rsidRPr="00773509" w:rsidDel="00A776E0" w:rsidRDefault="006B21DF" w:rsidP="00B76743">
            <w:pPr>
              <w:snapToGrid w:val="0"/>
              <w:spacing w:before="60" w:after="60"/>
              <w:jc w:val="left"/>
              <w:rPr>
                <w:del w:id="3195" w:author="Raphael Malyankar" w:date="2023-03-21T22:39:00Z"/>
                <w:sz w:val="16"/>
                <w:szCs w:val="16"/>
              </w:rPr>
            </w:pPr>
            <w:del w:id="3196" w:author="Raphael Malyankar" w:date="2023-03-21T22:39:00Z">
              <w:r w:rsidRPr="00773509" w:rsidDel="00A776E0">
                <w:rPr>
                  <w:sz w:val="16"/>
                  <w:szCs w:val="16"/>
                </w:rPr>
                <w:delText>updateApplicationDate</w:delText>
              </w:r>
            </w:del>
          </w:p>
        </w:tc>
        <w:tc>
          <w:tcPr>
            <w:tcW w:w="3402" w:type="dxa"/>
            <w:tcBorders>
              <w:top w:val="single" w:sz="4" w:space="0" w:color="000000"/>
              <w:left w:val="single" w:sz="4" w:space="0" w:color="000000"/>
              <w:bottom w:val="single" w:sz="4" w:space="0" w:color="000000"/>
              <w:right w:val="single" w:sz="4" w:space="0" w:color="000000"/>
            </w:tcBorders>
          </w:tcPr>
          <w:p w14:paraId="018A3E77" w14:textId="3ED9FFC6" w:rsidR="006B21DF" w:rsidRPr="00773509" w:rsidDel="00A776E0" w:rsidRDefault="00A40496" w:rsidP="00827AA5">
            <w:pPr>
              <w:snapToGrid w:val="0"/>
              <w:spacing w:before="60" w:after="60"/>
              <w:jc w:val="left"/>
              <w:rPr>
                <w:del w:id="3197" w:author="Raphael Malyankar" w:date="2023-03-21T22:39:00Z"/>
                <w:rFonts w:eastAsia="Times New Roman"/>
                <w:sz w:val="16"/>
                <w:szCs w:val="16"/>
              </w:rPr>
            </w:pPr>
            <w:del w:id="3198" w:author="Raphael Malyankar" w:date="2023-03-21T22:39:00Z">
              <w:r w:rsidRPr="00773509" w:rsidDel="00A776E0">
                <w:rPr>
                  <w:rFonts w:eastAsia="Times New Roman"/>
                  <w:sz w:val="16"/>
                  <w:szCs w:val="16"/>
                </w:rPr>
                <w:delText>This date is only used for the base cell files (</w:delText>
              </w:r>
              <w:r w:rsidR="00827AA5" w:rsidDel="00A776E0">
                <w:rPr>
                  <w:rFonts w:eastAsia="Times New Roman"/>
                  <w:sz w:val="16"/>
                  <w:szCs w:val="16"/>
                </w:rPr>
                <w:delText>that is,</w:delText>
              </w:r>
              <w:r w:rsidRPr="00773509" w:rsidDel="00A776E0">
                <w:rPr>
                  <w:rFonts w:eastAsia="Times New Roman"/>
                  <w:sz w:val="16"/>
                  <w:szCs w:val="16"/>
                </w:rPr>
                <w:delText xml:space="preserve"> new data sets, re-issue and new edition), not update cell files. All updates dated on or before this date must ha</w:delText>
              </w:r>
              <w:r w:rsidR="00827AA5" w:rsidDel="00A776E0">
                <w:rPr>
                  <w:rFonts w:eastAsia="Times New Roman"/>
                  <w:sz w:val="16"/>
                  <w:szCs w:val="16"/>
                </w:rPr>
                <w:delText>ve been applied by the producer</w:delText>
              </w:r>
            </w:del>
          </w:p>
        </w:tc>
        <w:tc>
          <w:tcPr>
            <w:tcW w:w="709" w:type="dxa"/>
            <w:tcBorders>
              <w:top w:val="single" w:sz="4" w:space="0" w:color="000000"/>
              <w:left w:val="single" w:sz="4" w:space="0" w:color="000000"/>
              <w:bottom w:val="single" w:sz="4" w:space="0" w:color="000000"/>
              <w:right w:val="single" w:sz="4" w:space="0" w:color="000000"/>
            </w:tcBorders>
          </w:tcPr>
          <w:p w14:paraId="2F8B056B" w14:textId="53A48C4D" w:rsidR="006B21DF" w:rsidRPr="00773509" w:rsidDel="00A776E0" w:rsidRDefault="006B21DF" w:rsidP="00B76743">
            <w:pPr>
              <w:snapToGrid w:val="0"/>
              <w:spacing w:before="60" w:after="60"/>
              <w:jc w:val="center"/>
              <w:rPr>
                <w:del w:id="3199" w:author="Raphael Malyankar" w:date="2023-03-21T22:39:00Z"/>
                <w:sz w:val="16"/>
                <w:szCs w:val="16"/>
              </w:rPr>
            </w:pPr>
            <w:del w:id="3200" w:author="Raphael Malyankar" w:date="2023-03-21T22:39:00Z">
              <w:r w:rsidRPr="00773509" w:rsidDel="00A776E0">
                <w:rPr>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tcPr>
          <w:p w14:paraId="035B9778" w14:textId="6AA73997" w:rsidR="006B21DF" w:rsidRPr="00773509" w:rsidDel="00A776E0" w:rsidRDefault="006B21DF" w:rsidP="00B76743">
            <w:pPr>
              <w:snapToGrid w:val="0"/>
              <w:spacing w:before="60" w:after="60"/>
              <w:jc w:val="left"/>
              <w:rPr>
                <w:del w:id="3201" w:author="Raphael Malyankar" w:date="2023-03-21T22:39:00Z"/>
                <w:sz w:val="16"/>
                <w:szCs w:val="16"/>
              </w:rPr>
            </w:pPr>
          </w:p>
        </w:tc>
        <w:tc>
          <w:tcPr>
            <w:tcW w:w="2835" w:type="dxa"/>
            <w:tcBorders>
              <w:top w:val="single" w:sz="4" w:space="0" w:color="000000"/>
              <w:left w:val="single" w:sz="4" w:space="0" w:color="000000"/>
              <w:bottom w:val="single" w:sz="4" w:space="0" w:color="000000"/>
              <w:right w:val="single" w:sz="4" w:space="0" w:color="000000"/>
            </w:tcBorders>
          </w:tcPr>
          <w:p w14:paraId="6BCE7B0B" w14:textId="3F9FD7D3" w:rsidR="006B21DF" w:rsidRPr="00773509" w:rsidDel="00A776E0" w:rsidRDefault="006B21DF" w:rsidP="00827AA5">
            <w:pPr>
              <w:snapToGrid w:val="0"/>
              <w:spacing w:before="60" w:after="60"/>
              <w:jc w:val="left"/>
              <w:rPr>
                <w:del w:id="3202" w:author="Raphael Malyankar" w:date="2023-03-21T22:39:00Z"/>
                <w:sz w:val="16"/>
                <w:szCs w:val="16"/>
              </w:rPr>
            </w:pPr>
            <w:del w:id="3203" w:author="Raphael Malyankar" w:date="2023-03-21T22:39:00Z">
              <w:r w:rsidRPr="00773509" w:rsidDel="00A776E0">
                <w:rPr>
                  <w:sz w:val="16"/>
                  <w:szCs w:val="16"/>
                </w:rPr>
                <w:delText xml:space="preserve">Required if and only if this metadata is </w:delText>
              </w:r>
              <w:r w:rsidR="00A40496" w:rsidRPr="00773509" w:rsidDel="00A776E0">
                <w:rPr>
                  <w:sz w:val="16"/>
                  <w:szCs w:val="16"/>
                </w:rPr>
                <w:delText>for a base</w:delText>
              </w:r>
              <w:r w:rsidRPr="00773509" w:rsidDel="00A776E0">
                <w:rPr>
                  <w:sz w:val="16"/>
                  <w:szCs w:val="16"/>
                </w:rPr>
                <w:delText xml:space="preserve"> </w:delText>
              </w:r>
              <w:r w:rsidR="00827AA5" w:rsidDel="00A776E0">
                <w:rPr>
                  <w:sz w:val="16"/>
                  <w:szCs w:val="16"/>
                </w:rPr>
                <w:delText>I</w:delText>
              </w:r>
              <w:r w:rsidRPr="00773509" w:rsidDel="00A776E0">
                <w:rPr>
                  <w:sz w:val="16"/>
                  <w:szCs w:val="16"/>
                </w:rPr>
                <w:delText>nteroperability</w:delText>
              </w:r>
              <w:r w:rsidR="00A50BE4" w:rsidRPr="00773509" w:rsidDel="00A776E0">
                <w:rPr>
                  <w:sz w:val="16"/>
                  <w:szCs w:val="16"/>
                </w:rPr>
                <w:delText xml:space="preserve"> </w:delText>
              </w:r>
              <w:r w:rsidR="00827AA5" w:rsidDel="00A776E0">
                <w:rPr>
                  <w:sz w:val="16"/>
                  <w:szCs w:val="16"/>
                </w:rPr>
                <w:delText>C</w:delText>
              </w:r>
              <w:r w:rsidRPr="00773509" w:rsidDel="00A776E0">
                <w:rPr>
                  <w:sz w:val="16"/>
                  <w:szCs w:val="16"/>
                </w:rPr>
                <w:delText>atalogue</w:delText>
              </w:r>
              <w:r w:rsidR="00A40496" w:rsidRPr="00773509" w:rsidDel="00A776E0">
                <w:rPr>
                  <w:sz w:val="16"/>
                  <w:szCs w:val="16"/>
                </w:rPr>
                <w:delText xml:space="preserve"> (</w:delText>
              </w:r>
              <w:r w:rsidR="00827AA5" w:rsidDel="00A776E0">
                <w:rPr>
                  <w:sz w:val="16"/>
                  <w:szCs w:val="16"/>
                </w:rPr>
                <w:delText>that is</w:delText>
              </w:r>
              <w:r w:rsidR="00A40496" w:rsidRPr="00773509" w:rsidDel="00A776E0">
                <w:rPr>
                  <w:sz w:val="16"/>
                  <w:szCs w:val="16"/>
                </w:rPr>
                <w:delText>, new, re-issue, or new edition)</w:delText>
              </w:r>
            </w:del>
          </w:p>
        </w:tc>
      </w:tr>
      <w:tr w:rsidR="00F2161B" w:rsidRPr="00773509" w:rsidDel="00A776E0" w14:paraId="3AA50CDF" w14:textId="4F8C8825" w:rsidTr="00904C15">
        <w:trPr>
          <w:cantSplit/>
          <w:del w:id="3204"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672A04FA" w14:textId="187E3BC3" w:rsidR="00F2161B" w:rsidRPr="00773509" w:rsidDel="00A776E0" w:rsidRDefault="00F2161B" w:rsidP="00773DB2">
            <w:pPr>
              <w:snapToGrid w:val="0"/>
              <w:spacing w:before="60" w:after="60"/>
              <w:jc w:val="left"/>
              <w:rPr>
                <w:del w:id="3205" w:author="Raphael Malyankar" w:date="2023-03-21T22:39:00Z"/>
                <w:rFonts w:cs="Arial"/>
                <w:sz w:val="16"/>
                <w:szCs w:val="16"/>
              </w:rPr>
            </w:pPr>
            <w:del w:id="3206"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187D1763" w14:textId="263A6AC0" w:rsidR="00F2161B" w:rsidRPr="00773509" w:rsidDel="00A776E0" w:rsidRDefault="00F2161B" w:rsidP="00B76743">
            <w:pPr>
              <w:snapToGrid w:val="0"/>
              <w:spacing w:before="60" w:after="60"/>
              <w:jc w:val="left"/>
              <w:rPr>
                <w:del w:id="3207" w:author="Raphael Malyankar" w:date="2023-03-21T22:39:00Z"/>
                <w:rFonts w:cs="Arial"/>
                <w:sz w:val="16"/>
                <w:szCs w:val="16"/>
              </w:rPr>
            </w:pPr>
            <w:del w:id="3208" w:author="Raphael Malyankar" w:date="2023-03-21T22:39:00Z">
              <w:r w:rsidRPr="00773509" w:rsidDel="00A776E0">
                <w:rPr>
                  <w:rFonts w:cs="Arial"/>
                  <w:sz w:val="16"/>
                  <w:szCs w:val="16"/>
                </w:rPr>
                <w:delText>productSpecification</w:delText>
              </w:r>
            </w:del>
          </w:p>
        </w:tc>
        <w:tc>
          <w:tcPr>
            <w:tcW w:w="3402" w:type="dxa"/>
            <w:tcBorders>
              <w:top w:val="single" w:sz="4" w:space="0" w:color="000000"/>
              <w:left w:val="single" w:sz="4" w:space="0" w:color="000000"/>
              <w:bottom w:val="single" w:sz="4" w:space="0" w:color="000000"/>
              <w:right w:val="single" w:sz="4" w:space="0" w:color="000000"/>
            </w:tcBorders>
            <w:hideMark/>
          </w:tcPr>
          <w:p w14:paraId="11F6E0C6" w14:textId="32C07ABE" w:rsidR="00F2161B" w:rsidRPr="00773509" w:rsidDel="00A776E0" w:rsidRDefault="00F2161B" w:rsidP="00FB6804">
            <w:pPr>
              <w:snapToGrid w:val="0"/>
              <w:spacing w:before="60" w:after="60"/>
              <w:jc w:val="left"/>
              <w:rPr>
                <w:del w:id="3209" w:author="Raphael Malyankar" w:date="2023-03-21T22:39:00Z"/>
                <w:rFonts w:cs="Arial"/>
                <w:sz w:val="16"/>
                <w:szCs w:val="16"/>
              </w:rPr>
            </w:pPr>
            <w:del w:id="3210" w:author="Raphael Malyankar" w:date="2023-03-21T22:39:00Z">
              <w:r w:rsidRPr="00773509" w:rsidDel="00A776E0">
                <w:rPr>
                  <w:rFonts w:cs="Arial"/>
                  <w:sz w:val="16"/>
                  <w:szCs w:val="16"/>
                </w:rPr>
                <w:delText xml:space="preserve">The </w:delText>
              </w:r>
              <w:r w:rsidR="00FB6804" w:rsidRPr="00773509" w:rsidDel="00A776E0">
                <w:rPr>
                  <w:rFonts w:cs="Arial"/>
                  <w:sz w:val="16"/>
                  <w:szCs w:val="16"/>
                </w:rPr>
                <w:delText>P</w:delText>
              </w:r>
              <w:r w:rsidRPr="00773509" w:rsidDel="00A776E0">
                <w:rPr>
                  <w:rFonts w:cs="Arial"/>
                  <w:sz w:val="16"/>
                  <w:szCs w:val="16"/>
                </w:rPr>
                <w:delText xml:space="preserve">roduct </w:delText>
              </w:r>
              <w:r w:rsidR="00FB6804" w:rsidRPr="00773509" w:rsidDel="00A776E0">
                <w:rPr>
                  <w:rFonts w:cs="Arial"/>
                  <w:sz w:val="16"/>
                  <w:szCs w:val="16"/>
                </w:rPr>
                <w:delText>S</w:delText>
              </w:r>
              <w:r w:rsidRPr="00773509" w:rsidDel="00A776E0">
                <w:rPr>
                  <w:rFonts w:cs="Arial"/>
                  <w:sz w:val="16"/>
                  <w:szCs w:val="16"/>
                </w:rPr>
                <w:delText>pecification used to create this dataset</w:delText>
              </w:r>
            </w:del>
          </w:p>
        </w:tc>
        <w:tc>
          <w:tcPr>
            <w:tcW w:w="709" w:type="dxa"/>
            <w:tcBorders>
              <w:top w:val="single" w:sz="4" w:space="0" w:color="000000"/>
              <w:left w:val="single" w:sz="4" w:space="0" w:color="000000"/>
              <w:bottom w:val="single" w:sz="4" w:space="0" w:color="000000"/>
              <w:right w:val="single" w:sz="4" w:space="0" w:color="000000"/>
            </w:tcBorders>
            <w:hideMark/>
          </w:tcPr>
          <w:p w14:paraId="4719BB0F" w14:textId="117DC744" w:rsidR="00F2161B" w:rsidRPr="00773509" w:rsidDel="00A776E0" w:rsidRDefault="00F2161B" w:rsidP="00B76743">
            <w:pPr>
              <w:snapToGrid w:val="0"/>
              <w:spacing w:before="60" w:after="60"/>
              <w:jc w:val="center"/>
              <w:rPr>
                <w:del w:id="3211" w:author="Raphael Malyankar" w:date="2023-03-21T22:39:00Z"/>
                <w:rFonts w:cs="Arial"/>
                <w:sz w:val="16"/>
                <w:szCs w:val="16"/>
              </w:rPr>
            </w:pPr>
            <w:del w:id="3212" w:author="Raphael Malyankar" w:date="2023-03-21T22:39:00Z">
              <w:r w:rsidRPr="00773509" w:rsidDel="00A776E0">
                <w:rPr>
                  <w:rFonts w:cs="Arial"/>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412A11F4" w14:textId="6AB7948F" w:rsidR="00F2161B" w:rsidRPr="00773509" w:rsidDel="00A776E0" w:rsidRDefault="00F2161B" w:rsidP="00B76743">
            <w:pPr>
              <w:snapToGrid w:val="0"/>
              <w:spacing w:before="60" w:after="60"/>
              <w:jc w:val="left"/>
              <w:rPr>
                <w:del w:id="3213" w:author="Raphael Malyankar" w:date="2023-03-21T22:39:00Z"/>
                <w:rFonts w:cs="Arial"/>
                <w:sz w:val="16"/>
                <w:szCs w:val="16"/>
              </w:rPr>
            </w:pPr>
            <w:del w:id="3214" w:author="Raphael Malyankar" w:date="2023-03-21T22:39:00Z">
              <w:r w:rsidRPr="00773509" w:rsidDel="00A776E0">
                <w:rPr>
                  <w:rFonts w:cs="Arial"/>
                  <w:sz w:val="16"/>
                  <w:szCs w:val="16"/>
                </w:rPr>
                <w:delText>S100_ProductSpecification</w:delText>
              </w:r>
            </w:del>
          </w:p>
        </w:tc>
        <w:tc>
          <w:tcPr>
            <w:tcW w:w="2835" w:type="dxa"/>
            <w:tcBorders>
              <w:top w:val="single" w:sz="4" w:space="0" w:color="000000"/>
              <w:left w:val="single" w:sz="4" w:space="0" w:color="000000"/>
              <w:bottom w:val="single" w:sz="4" w:space="0" w:color="000000"/>
              <w:right w:val="single" w:sz="4" w:space="0" w:color="000000"/>
            </w:tcBorders>
          </w:tcPr>
          <w:p w14:paraId="05FF9FE0" w14:textId="1FCB2664" w:rsidR="00F2161B" w:rsidRPr="00773509" w:rsidDel="00A776E0" w:rsidRDefault="00F2161B" w:rsidP="00B76743">
            <w:pPr>
              <w:snapToGrid w:val="0"/>
              <w:spacing w:before="60" w:after="60"/>
              <w:jc w:val="left"/>
              <w:rPr>
                <w:del w:id="3215" w:author="Raphael Malyankar" w:date="2023-03-21T22:39:00Z"/>
                <w:rFonts w:cs="Arial"/>
                <w:sz w:val="16"/>
                <w:szCs w:val="16"/>
              </w:rPr>
            </w:pPr>
          </w:p>
        </w:tc>
      </w:tr>
      <w:tr w:rsidR="00F2161B" w:rsidRPr="004236B4" w:rsidDel="00A776E0" w14:paraId="7F07F6B2" w14:textId="270F6CFB" w:rsidTr="00904C15">
        <w:trPr>
          <w:cantSplit/>
          <w:del w:id="3216"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78017940" w14:textId="58AB7E87" w:rsidR="00F2161B" w:rsidRPr="00773509" w:rsidDel="00A776E0" w:rsidRDefault="00F2161B" w:rsidP="00773DB2">
            <w:pPr>
              <w:snapToGrid w:val="0"/>
              <w:spacing w:before="60" w:after="60"/>
              <w:jc w:val="left"/>
              <w:rPr>
                <w:del w:id="3217" w:author="Raphael Malyankar" w:date="2023-03-21T22:39:00Z"/>
                <w:rFonts w:cs="Arial"/>
                <w:sz w:val="16"/>
                <w:szCs w:val="16"/>
              </w:rPr>
            </w:pPr>
            <w:del w:id="3218"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68EB9F33" w14:textId="1C18FECD" w:rsidR="00F2161B" w:rsidRPr="00773509" w:rsidDel="00A776E0" w:rsidRDefault="00F2161B" w:rsidP="00B76743">
            <w:pPr>
              <w:snapToGrid w:val="0"/>
              <w:spacing w:before="60" w:after="60"/>
              <w:jc w:val="left"/>
              <w:rPr>
                <w:del w:id="3219" w:author="Raphael Malyankar" w:date="2023-03-21T22:39:00Z"/>
                <w:rFonts w:cs="Arial"/>
                <w:sz w:val="16"/>
                <w:szCs w:val="16"/>
              </w:rPr>
            </w:pPr>
            <w:del w:id="3220" w:author="Raphael Malyankar" w:date="2023-03-21T22:39:00Z">
              <w:r w:rsidRPr="00773509" w:rsidDel="00A776E0">
                <w:rPr>
                  <w:rFonts w:cs="Arial"/>
                  <w:sz w:val="16"/>
                  <w:szCs w:val="16"/>
                </w:rPr>
                <w:delText>producingAgency</w:delText>
              </w:r>
            </w:del>
          </w:p>
        </w:tc>
        <w:tc>
          <w:tcPr>
            <w:tcW w:w="3402" w:type="dxa"/>
            <w:tcBorders>
              <w:top w:val="single" w:sz="4" w:space="0" w:color="000000"/>
              <w:left w:val="single" w:sz="4" w:space="0" w:color="000000"/>
              <w:bottom w:val="single" w:sz="4" w:space="0" w:color="000000"/>
              <w:right w:val="single" w:sz="4" w:space="0" w:color="000000"/>
            </w:tcBorders>
            <w:hideMark/>
          </w:tcPr>
          <w:p w14:paraId="32475FB7" w14:textId="73F846AD" w:rsidR="00F2161B" w:rsidRPr="00773509" w:rsidDel="00A776E0" w:rsidRDefault="00F2161B" w:rsidP="00B76743">
            <w:pPr>
              <w:pStyle w:val="ISOComments"/>
              <w:spacing w:before="60" w:after="60" w:line="240" w:lineRule="auto"/>
              <w:rPr>
                <w:del w:id="3221" w:author="Raphael Malyankar" w:date="2023-03-21T22:39:00Z"/>
                <w:rFonts w:cs="Arial"/>
                <w:sz w:val="16"/>
                <w:szCs w:val="16"/>
              </w:rPr>
            </w:pPr>
            <w:del w:id="3222" w:author="Raphael Malyankar" w:date="2023-03-21T22:39:00Z">
              <w:r w:rsidRPr="00773509" w:rsidDel="00A776E0">
                <w:rPr>
                  <w:rFonts w:cs="Arial"/>
                  <w:sz w:val="16"/>
                  <w:szCs w:val="16"/>
                </w:rPr>
                <w:delText>Agency responsible for producing the data</w:delText>
              </w:r>
            </w:del>
          </w:p>
        </w:tc>
        <w:tc>
          <w:tcPr>
            <w:tcW w:w="709" w:type="dxa"/>
            <w:tcBorders>
              <w:top w:val="single" w:sz="4" w:space="0" w:color="000000"/>
              <w:left w:val="single" w:sz="4" w:space="0" w:color="000000"/>
              <w:bottom w:val="single" w:sz="4" w:space="0" w:color="000000"/>
              <w:right w:val="single" w:sz="4" w:space="0" w:color="000000"/>
            </w:tcBorders>
            <w:hideMark/>
          </w:tcPr>
          <w:p w14:paraId="772FB071" w14:textId="503D933B" w:rsidR="00F2161B" w:rsidRPr="00773509" w:rsidDel="00A776E0" w:rsidRDefault="00F2161B" w:rsidP="00B76743">
            <w:pPr>
              <w:snapToGrid w:val="0"/>
              <w:spacing w:before="60" w:after="60"/>
              <w:jc w:val="center"/>
              <w:rPr>
                <w:del w:id="3223" w:author="Raphael Malyankar" w:date="2023-03-21T22:39:00Z"/>
                <w:rFonts w:cs="Arial"/>
                <w:sz w:val="16"/>
                <w:szCs w:val="16"/>
              </w:rPr>
            </w:pPr>
            <w:del w:id="3224" w:author="Raphael Malyankar" w:date="2023-03-21T22:39:00Z">
              <w:r w:rsidRPr="00773509" w:rsidDel="00A776E0">
                <w:rPr>
                  <w:rFonts w:cs="Arial"/>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43C7AE3A" w14:textId="47876250" w:rsidR="00F2161B" w:rsidRPr="006B6705" w:rsidDel="00A776E0" w:rsidRDefault="00F2161B" w:rsidP="00B76743">
            <w:pPr>
              <w:suppressAutoHyphens/>
              <w:snapToGrid w:val="0"/>
              <w:spacing w:before="60" w:after="60"/>
              <w:jc w:val="left"/>
              <w:rPr>
                <w:del w:id="3225" w:author="Raphael Malyankar" w:date="2023-03-21T22:39:00Z"/>
                <w:sz w:val="16"/>
                <w:szCs w:val="16"/>
                <w:lang w:val="fr-FR" w:eastAsia="ar-SA"/>
              </w:rPr>
            </w:pPr>
            <w:del w:id="3226" w:author="Raphael Malyankar" w:date="2023-03-21T22:39:00Z">
              <w:r w:rsidRPr="006B6705" w:rsidDel="00A776E0">
                <w:rPr>
                  <w:sz w:val="16"/>
                  <w:szCs w:val="16"/>
                  <w:lang w:val="fr-FR" w:eastAsia="ar-SA"/>
                </w:rPr>
                <w:delText>CI_Responsibility&gt;CI_Organisation or</w:delText>
              </w:r>
            </w:del>
          </w:p>
          <w:p w14:paraId="7B90CB65" w14:textId="5DE41C7C" w:rsidR="00F2161B" w:rsidRPr="006B6705" w:rsidDel="00A776E0" w:rsidRDefault="00F2161B" w:rsidP="00B76743">
            <w:pPr>
              <w:snapToGrid w:val="0"/>
              <w:spacing w:before="60" w:after="60"/>
              <w:jc w:val="left"/>
              <w:rPr>
                <w:del w:id="3227" w:author="Raphael Malyankar" w:date="2023-03-21T22:39:00Z"/>
                <w:rFonts w:cs="Arial"/>
                <w:sz w:val="16"/>
                <w:szCs w:val="16"/>
                <w:lang w:val="fr-FR"/>
              </w:rPr>
            </w:pPr>
            <w:del w:id="3228" w:author="Raphael Malyankar" w:date="2023-03-21T22:39:00Z">
              <w:r w:rsidRPr="006B6705" w:rsidDel="00A776E0">
                <w:rPr>
                  <w:sz w:val="16"/>
                  <w:szCs w:val="16"/>
                  <w:lang w:val="fr-FR" w:eastAsia="ar-SA"/>
                </w:rPr>
                <w:delText>CI_Responsibility&gt;CI_Individual</w:delText>
              </w:r>
            </w:del>
          </w:p>
        </w:tc>
        <w:tc>
          <w:tcPr>
            <w:tcW w:w="2835" w:type="dxa"/>
            <w:tcBorders>
              <w:top w:val="single" w:sz="4" w:space="0" w:color="000000"/>
              <w:left w:val="single" w:sz="4" w:space="0" w:color="000000"/>
              <w:bottom w:val="single" w:sz="4" w:space="0" w:color="000000"/>
              <w:right w:val="single" w:sz="4" w:space="0" w:color="000000"/>
            </w:tcBorders>
          </w:tcPr>
          <w:p w14:paraId="7CD7D4B4" w14:textId="1325AAA0" w:rsidR="00F2161B" w:rsidRPr="006B6705" w:rsidDel="00A776E0" w:rsidRDefault="00F2161B" w:rsidP="00B76743">
            <w:pPr>
              <w:snapToGrid w:val="0"/>
              <w:spacing w:before="60" w:after="60"/>
              <w:jc w:val="left"/>
              <w:rPr>
                <w:del w:id="3229" w:author="Raphael Malyankar" w:date="2023-03-21T22:39:00Z"/>
                <w:rFonts w:cs="Arial"/>
                <w:sz w:val="16"/>
                <w:szCs w:val="16"/>
                <w:lang w:val="fr-FR"/>
              </w:rPr>
            </w:pPr>
          </w:p>
        </w:tc>
      </w:tr>
      <w:tr w:rsidR="00F2161B" w:rsidRPr="00773509" w:rsidDel="00A776E0" w14:paraId="27982474" w14:textId="677A0769" w:rsidTr="00904C15">
        <w:trPr>
          <w:cantSplit/>
          <w:del w:id="3230"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51153CDA" w14:textId="189D649E" w:rsidR="00F2161B" w:rsidRPr="00773509" w:rsidDel="00A776E0" w:rsidRDefault="003F2FBE" w:rsidP="00773DB2">
            <w:pPr>
              <w:snapToGrid w:val="0"/>
              <w:spacing w:before="60" w:after="60"/>
              <w:jc w:val="left"/>
              <w:rPr>
                <w:del w:id="3231" w:author="Raphael Malyankar" w:date="2023-03-21T22:39:00Z"/>
                <w:rFonts w:cs="Arial"/>
                <w:sz w:val="16"/>
                <w:szCs w:val="16"/>
              </w:rPr>
            </w:pPr>
            <w:del w:id="3232"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2964A651" w14:textId="0217EF83" w:rsidR="00F2161B" w:rsidRPr="00773509" w:rsidDel="00A776E0" w:rsidRDefault="00F2161B" w:rsidP="00B76743">
            <w:pPr>
              <w:snapToGrid w:val="0"/>
              <w:spacing w:before="60" w:after="60"/>
              <w:jc w:val="left"/>
              <w:rPr>
                <w:del w:id="3233" w:author="Raphael Malyankar" w:date="2023-03-21T22:39:00Z"/>
                <w:rFonts w:cs="Arial"/>
                <w:sz w:val="16"/>
                <w:szCs w:val="16"/>
              </w:rPr>
            </w:pPr>
            <w:del w:id="3234" w:author="Raphael Malyankar" w:date="2023-03-21T22:39:00Z">
              <w:r w:rsidRPr="00773509" w:rsidDel="00A776E0">
                <w:rPr>
                  <w:rFonts w:cs="Arial"/>
                  <w:sz w:val="16"/>
                  <w:szCs w:val="16"/>
                </w:rPr>
                <w:delText>dataType</w:delText>
              </w:r>
            </w:del>
          </w:p>
        </w:tc>
        <w:tc>
          <w:tcPr>
            <w:tcW w:w="3402" w:type="dxa"/>
            <w:tcBorders>
              <w:top w:val="single" w:sz="4" w:space="0" w:color="000000"/>
              <w:left w:val="single" w:sz="4" w:space="0" w:color="000000"/>
              <w:bottom w:val="single" w:sz="4" w:space="0" w:color="000000"/>
              <w:right w:val="single" w:sz="4" w:space="0" w:color="000000"/>
            </w:tcBorders>
            <w:hideMark/>
          </w:tcPr>
          <w:p w14:paraId="154D3A42" w14:textId="662DC8E1" w:rsidR="00F2161B" w:rsidRPr="00773509" w:rsidDel="00A776E0" w:rsidRDefault="00F2161B" w:rsidP="00B76743">
            <w:pPr>
              <w:snapToGrid w:val="0"/>
              <w:spacing w:before="60" w:after="60"/>
              <w:jc w:val="left"/>
              <w:rPr>
                <w:del w:id="3235" w:author="Raphael Malyankar" w:date="2023-03-21T22:39:00Z"/>
                <w:rFonts w:cs="Arial"/>
                <w:sz w:val="16"/>
                <w:szCs w:val="16"/>
              </w:rPr>
            </w:pPr>
            <w:del w:id="3236" w:author="Raphael Malyankar" w:date="2023-03-21T22:39:00Z">
              <w:r w:rsidRPr="00773509" w:rsidDel="00A776E0">
                <w:rPr>
                  <w:rFonts w:cs="Arial"/>
                  <w:sz w:val="16"/>
                  <w:szCs w:val="16"/>
                </w:rPr>
                <w:delText>The encoding format of the dataset</w:delText>
              </w:r>
            </w:del>
          </w:p>
        </w:tc>
        <w:tc>
          <w:tcPr>
            <w:tcW w:w="709" w:type="dxa"/>
            <w:tcBorders>
              <w:top w:val="single" w:sz="4" w:space="0" w:color="000000"/>
              <w:left w:val="single" w:sz="4" w:space="0" w:color="000000"/>
              <w:bottom w:val="single" w:sz="4" w:space="0" w:color="000000"/>
              <w:right w:val="single" w:sz="4" w:space="0" w:color="000000"/>
            </w:tcBorders>
            <w:hideMark/>
          </w:tcPr>
          <w:p w14:paraId="4EC0BEBB" w14:textId="2635D185" w:rsidR="00F2161B" w:rsidRPr="00773509" w:rsidDel="00A776E0" w:rsidRDefault="00F2161B" w:rsidP="00B76743">
            <w:pPr>
              <w:snapToGrid w:val="0"/>
              <w:spacing w:before="60" w:after="60"/>
              <w:jc w:val="center"/>
              <w:rPr>
                <w:del w:id="3237" w:author="Raphael Malyankar" w:date="2023-03-21T22:39:00Z"/>
                <w:rFonts w:cs="Arial"/>
                <w:sz w:val="16"/>
                <w:szCs w:val="16"/>
              </w:rPr>
            </w:pPr>
            <w:del w:id="3238" w:author="Raphael Malyankar" w:date="2023-03-21T22:39:00Z">
              <w:r w:rsidRPr="00773509" w:rsidDel="00A776E0">
                <w:rPr>
                  <w:rFonts w:cs="Arial"/>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5361F415" w14:textId="7E22923C" w:rsidR="00F2161B" w:rsidRPr="00773509" w:rsidDel="00A776E0" w:rsidRDefault="00F2161B" w:rsidP="00B76743">
            <w:pPr>
              <w:snapToGrid w:val="0"/>
              <w:spacing w:before="60" w:after="60"/>
              <w:jc w:val="left"/>
              <w:rPr>
                <w:del w:id="3239" w:author="Raphael Malyankar" w:date="2023-03-21T22:39:00Z"/>
                <w:rFonts w:cs="Arial"/>
                <w:sz w:val="16"/>
                <w:szCs w:val="16"/>
              </w:rPr>
            </w:pPr>
            <w:del w:id="3240" w:author="Raphael Malyankar" w:date="2023-03-21T22:39:00Z">
              <w:r w:rsidRPr="00773509" w:rsidDel="00A776E0">
                <w:rPr>
                  <w:rFonts w:cs="Arial"/>
                  <w:sz w:val="16"/>
                  <w:szCs w:val="16"/>
                </w:rPr>
                <w:delText>S100_DataFormat</w:delText>
              </w:r>
            </w:del>
          </w:p>
        </w:tc>
        <w:tc>
          <w:tcPr>
            <w:tcW w:w="2835" w:type="dxa"/>
            <w:tcBorders>
              <w:top w:val="single" w:sz="4" w:space="0" w:color="000000"/>
              <w:left w:val="single" w:sz="4" w:space="0" w:color="000000"/>
              <w:bottom w:val="single" w:sz="4" w:space="0" w:color="000000"/>
              <w:right w:val="single" w:sz="4" w:space="0" w:color="000000"/>
            </w:tcBorders>
          </w:tcPr>
          <w:p w14:paraId="6FDDB5E6" w14:textId="0585577D" w:rsidR="00F2161B" w:rsidRPr="00773509" w:rsidDel="00A776E0" w:rsidRDefault="00F2161B" w:rsidP="00827AA5">
            <w:pPr>
              <w:snapToGrid w:val="0"/>
              <w:spacing w:before="60" w:after="60"/>
              <w:jc w:val="left"/>
              <w:rPr>
                <w:del w:id="3241" w:author="Raphael Malyankar" w:date="2023-03-21T22:39:00Z"/>
                <w:rFonts w:cs="Arial"/>
                <w:sz w:val="16"/>
                <w:szCs w:val="16"/>
              </w:rPr>
            </w:pPr>
            <w:del w:id="3242" w:author="Raphael Malyankar" w:date="2023-03-21T22:39:00Z">
              <w:r w:rsidRPr="00773509" w:rsidDel="00A776E0">
                <w:rPr>
                  <w:rFonts w:cs="Arial"/>
                  <w:sz w:val="16"/>
                  <w:szCs w:val="16"/>
                </w:rPr>
                <w:delText xml:space="preserve">Must be “undefined”. See </w:delText>
              </w:r>
              <w:r w:rsidR="00827AA5" w:rsidDel="00A776E0">
                <w:rPr>
                  <w:rFonts w:cs="Arial"/>
                  <w:sz w:val="16"/>
                  <w:szCs w:val="16"/>
                </w:rPr>
                <w:delText>c</w:delText>
              </w:r>
              <w:r w:rsidR="00FB6804" w:rsidRPr="00773509" w:rsidDel="00A776E0">
                <w:rPr>
                  <w:rFonts w:cs="Arial"/>
                  <w:sz w:val="16"/>
                  <w:szCs w:val="16"/>
                </w:rPr>
                <w:delText>lause 13.</w:delText>
              </w:r>
              <w:r w:rsidR="007D315F" w:rsidRPr="00773509" w:rsidDel="00A776E0">
                <w:rPr>
                  <w:rFonts w:cs="Arial"/>
                  <w:sz w:val="16"/>
                  <w:szCs w:val="16"/>
                </w:rPr>
                <w:delText>3.2.2</w:delText>
              </w:r>
            </w:del>
          </w:p>
        </w:tc>
      </w:tr>
      <w:tr w:rsidR="00F2161B" w:rsidRPr="00773509" w:rsidDel="00A776E0" w14:paraId="48112174" w14:textId="0C460296" w:rsidTr="00904C15">
        <w:trPr>
          <w:cantSplit/>
          <w:del w:id="3243"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24978E4F" w14:textId="463C40B6" w:rsidR="00F2161B" w:rsidRPr="00773509" w:rsidDel="00A776E0" w:rsidRDefault="003F2FBE" w:rsidP="00773DB2">
            <w:pPr>
              <w:snapToGrid w:val="0"/>
              <w:spacing w:before="60" w:after="60"/>
              <w:jc w:val="left"/>
              <w:rPr>
                <w:del w:id="3244" w:author="Raphael Malyankar" w:date="2023-03-21T22:39:00Z"/>
                <w:rFonts w:cs="Arial"/>
                <w:sz w:val="16"/>
                <w:szCs w:val="16"/>
              </w:rPr>
            </w:pPr>
            <w:del w:id="3245"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1058A52A" w14:textId="5014F2D8" w:rsidR="00F2161B" w:rsidRPr="00773509" w:rsidDel="00A776E0" w:rsidRDefault="00F2161B" w:rsidP="00B76743">
            <w:pPr>
              <w:snapToGrid w:val="0"/>
              <w:spacing w:before="60" w:after="60"/>
              <w:jc w:val="left"/>
              <w:rPr>
                <w:del w:id="3246" w:author="Raphael Malyankar" w:date="2023-03-21T22:39:00Z"/>
                <w:rFonts w:cs="Arial"/>
                <w:sz w:val="16"/>
                <w:szCs w:val="16"/>
              </w:rPr>
            </w:pPr>
            <w:del w:id="3247" w:author="Raphael Malyankar" w:date="2023-03-21T22:39:00Z">
              <w:r w:rsidRPr="00773509" w:rsidDel="00A776E0">
                <w:rPr>
                  <w:rFonts w:cs="Arial"/>
                  <w:sz w:val="16"/>
                  <w:szCs w:val="16"/>
                </w:rPr>
                <w:delText>dataTypeVersion</w:delText>
              </w:r>
            </w:del>
          </w:p>
        </w:tc>
        <w:tc>
          <w:tcPr>
            <w:tcW w:w="3402" w:type="dxa"/>
            <w:tcBorders>
              <w:top w:val="single" w:sz="4" w:space="0" w:color="000000"/>
              <w:left w:val="single" w:sz="4" w:space="0" w:color="000000"/>
              <w:bottom w:val="single" w:sz="4" w:space="0" w:color="000000"/>
              <w:right w:val="single" w:sz="4" w:space="0" w:color="000000"/>
            </w:tcBorders>
            <w:hideMark/>
          </w:tcPr>
          <w:p w14:paraId="33C4EEB9" w14:textId="1808AA52" w:rsidR="00F2161B" w:rsidRPr="00773509" w:rsidDel="00A776E0" w:rsidRDefault="00F2161B" w:rsidP="00B76743">
            <w:pPr>
              <w:snapToGrid w:val="0"/>
              <w:spacing w:before="60" w:after="60"/>
              <w:jc w:val="left"/>
              <w:rPr>
                <w:del w:id="3248" w:author="Raphael Malyankar" w:date="2023-03-21T22:39:00Z"/>
                <w:rFonts w:eastAsia="Times New Roman" w:cs="Arial"/>
                <w:sz w:val="16"/>
                <w:szCs w:val="16"/>
              </w:rPr>
            </w:pPr>
            <w:del w:id="3249" w:author="Raphael Malyankar" w:date="2023-03-21T22:39:00Z">
              <w:r w:rsidRPr="00773509" w:rsidDel="00A776E0">
                <w:rPr>
                  <w:rFonts w:eastAsia="Times New Roman" w:cs="Arial"/>
                  <w:sz w:val="16"/>
                  <w:szCs w:val="16"/>
                </w:rPr>
                <w:delText>The version number of the dataType.</w:delText>
              </w:r>
            </w:del>
          </w:p>
        </w:tc>
        <w:tc>
          <w:tcPr>
            <w:tcW w:w="709" w:type="dxa"/>
            <w:tcBorders>
              <w:top w:val="single" w:sz="4" w:space="0" w:color="000000"/>
              <w:left w:val="single" w:sz="4" w:space="0" w:color="000000"/>
              <w:bottom w:val="single" w:sz="4" w:space="0" w:color="000000"/>
              <w:right w:val="single" w:sz="4" w:space="0" w:color="000000"/>
            </w:tcBorders>
            <w:hideMark/>
          </w:tcPr>
          <w:p w14:paraId="2506EBB7" w14:textId="4313E4DC" w:rsidR="00F2161B" w:rsidRPr="00773509" w:rsidDel="00A776E0" w:rsidRDefault="00F2161B" w:rsidP="00B76743">
            <w:pPr>
              <w:snapToGrid w:val="0"/>
              <w:spacing w:before="60" w:after="60"/>
              <w:jc w:val="center"/>
              <w:rPr>
                <w:del w:id="3250" w:author="Raphael Malyankar" w:date="2023-03-21T22:39:00Z"/>
                <w:rFonts w:cs="Arial"/>
                <w:sz w:val="16"/>
                <w:szCs w:val="16"/>
              </w:rPr>
            </w:pPr>
            <w:del w:id="3251" w:author="Raphael Malyankar" w:date="2023-03-21T22:39:00Z">
              <w:r w:rsidRPr="00773509" w:rsidDel="00A776E0">
                <w:rPr>
                  <w:rFonts w:cs="Arial"/>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158D85AA" w14:textId="3B3D58BD" w:rsidR="00F2161B" w:rsidRPr="00773509" w:rsidDel="00A776E0" w:rsidRDefault="00F2161B" w:rsidP="00B76743">
            <w:pPr>
              <w:snapToGrid w:val="0"/>
              <w:spacing w:before="60" w:after="60"/>
              <w:jc w:val="left"/>
              <w:rPr>
                <w:del w:id="3252" w:author="Raphael Malyankar" w:date="2023-03-21T22:39:00Z"/>
                <w:rFonts w:cs="Arial"/>
                <w:sz w:val="16"/>
                <w:szCs w:val="16"/>
              </w:rPr>
            </w:pPr>
            <w:del w:id="3253" w:author="Raphael Malyankar" w:date="2023-03-21T22:39:00Z">
              <w:r w:rsidRPr="00773509" w:rsidDel="00A776E0">
                <w:rPr>
                  <w:rFonts w:cs="Arial"/>
                  <w:sz w:val="16"/>
                  <w:szCs w:val="16"/>
                </w:rPr>
                <w:delText>CharacterString</w:delText>
              </w:r>
            </w:del>
          </w:p>
        </w:tc>
        <w:tc>
          <w:tcPr>
            <w:tcW w:w="2835" w:type="dxa"/>
            <w:tcBorders>
              <w:top w:val="single" w:sz="4" w:space="0" w:color="000000"/>
              <w:left w:val="single" w:sz="4" w:space="0" w:color="000000"/>
              <w:bottom w:val="single" w:sz="4" w:space="0" w:color="000000"/>
              <w:right w:val="single" w:sz="4" w:space="0" w:color="000000"/>
            </w:tcBorders>
          </w:tcPr>
          <w:p w14:paraId="714D9319" w14:textId="3B822EB1" w:rsidR="00F2161B" w:rsidRPr="00773509" w:rsidDel="00A776E0" w:rsidRDefault="00F2161B" w:rsidP="00B76743">
            <w:pPr>
              <w:snapToGrid w:val="0"/>
              <w:spacing w:before="60" w:after="60"/>
              <w:jc w:val="left"/>
              <w:rPr>
                <w:del w:id="3254" w:author="Raphael Malyankar" w:date="2023-03-21T22:39:00Z"/>
                <w:rFonts w:cs="Arial"/>
                <w:sz w:val="16"/>
                <w:szCs w:val="16"/>
              </w:rPr>
            </w:pPr>
          </w:p>
        </w:tc>
      </w:tr>
      <w:tr w:rsidR="00F2161B" w:rsidRPr="00773509" w:rsidDel="00A776E0" w14:paraId="1E670FC6" w14:textId="16C3CE63" w:rsidTr="00904C15">
        <w:trPr>
          <w:cantSplit/>
          <w:del w:id="3255"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2A9895A3" w14:textId="02468DAE" w:rsidR="00F2161B" w:rsidRPr="00773509" w:rsidDel="00A776E0" w:rsidRDefault="003F2FBE" w:rsidP="00773DB2">
            <w:pPr>
              <w:snapToGrid w:val="0"/>
              <w:spacing w:before="60" w:after="60"/>
              <w:jc w:val="left"/>
              <w:rPr>
                <w:del w:id="3256" w:author="Raphael Malyankar" w:date="2023-03-21T22:39:00Z"/>
                <w:rFonts w:cs="Arial"/>
                <w:sz w:val="16"/>
                <w:szCs w:val="16"/>
              </w:rPr>
            </w:pPr>
            <w:del w:id="3257"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543D28A5" w14:textId="4CF94AC8" w:rsidR="00F2161B" w:rsidRPr="00773509" w:rsidDel="00A776E0" w:rsidRDefault="00F2161B" w:rsidP="00B76743">
            <w:pPr>
              <w:snapToGrid w:val="0"/>
              <w:spacing w:before="60" w:after="60"/>
              <w:jc w:val="left"/>
              <w:rPr>
                <w:del w:id="3258" w:author="Raphael Malyankar" w:date="2023-03-21T22:39:00Z"/>
                <w:rFonts w:cs="Arial"/>
                <w:sz w:val="16"/>
                <w:szCs w:val="16"/>
              </w:rPr>
            </w:pPr>
            <w:del w:id="3259" w:author="Raphael Malyankar" w:date="2023-03-21T22:39:00Z">
              <w:r w:rsidRPr="00773509" w:rsidDel="00A776E0">
                <w:rPr>
                  <w:rFonts w:cs="Arial"/>
                  <w:sz w:val="16"/>
                  <w:szCs w:val="16"/>
                </w:rPr>
                <w:delText>dataCoverage</w:delText>
              </w:r>
            </w:del>
          </w:p>
        </w:tc>
        <w:tc>
          <w:tcPr>
            <w:tcW w:w="3402" w:type="dxa"/>
            <w:tcBorders>
              <w:top w:val="single" w:sz="4" w:space="0" w:color="000000"/>
              <w:left w:val="single" w:sz="4" w:space="0" w:color="000000"/>
              <w:bottom w:val="single" w:sz="4" w:space="0" w:color="000000"/>
              <w:right w:val="single" w:sz="4" w:space="0" w:color="000000"/>
            </w:tcBorders>
            <w:hideMark/>
          </w:tcPr>
          <w:p w14:paraId="494D230C" w14:textId="08A701C0" w:rsidR="00F2161B" w:rsidRPr="00773509" w:rsidDel="00A776E0" w:rsidRDefault="00F2161B" w:rsidP="00B76743">
            <w:pPr>
              <w:snapToGrid w:val="0"/>
              <w:spacing w:before="60" w:after="60"/>
              <w:jc w:val="left"/>
              <w:rPr>
                <w:del w:id="3260" w:author="Raphael Malyankar" w:date="2023-03-21T22:39:00Z"/>
                <w:rFonts w:eastAsia="Times New Roman" w:cs="Arial"/>
                <w:sz w:val="16"/>
                <w:szCs w:val="16"/>
              </w:rPr>
            </w:pPr>
            <w:del w:id="3261" w:author="Raphael Malyankar" w:date="2023-03-21T22:39:00Z">
              <w:r w:rsidRPr="00773509" w:rsidDel="00A776E0">
                <w:rPr>
                  <w:rFonts w:eastAsia="Times New Roman" w:cs="Arial"/>
                  <w:sz w:val="16"/>
                  <w:szCs w:val="16"/>
                </w:rPr>
                <w:delText>Provides information about data coverages within the dataset</w:delText>
              </w:r>
            </w:del>
          </w:p>
        </w:tc>
        <w:tc>
          <w:tcPr>
            <w:tcW w:w="709" w:type="dxa"/>
            <w:tcBorders>
              <w:top w:val="single" w:sz="4" w:space="0" w:color="000000"/>
              <w:left w:val="single" w:sz="4" w:space="0" w:color="000000"/>
              <w:bottom w:val="single" w:sz="4" w:space="0" w:color="000000"/>
              <w:right w:val="single" w:sz="4" w:space="0" w:color="000000"/>
            </w:tcBorders>
            <w:hideMark/>
          </w:tcPr>
          <w:p w14:paraId="2F466CC9" w14:textId="3FD35274" w:rsidR="00F2161B" w:rsidRPr="00773509" w:rsidDel="00A776E0" w:rsidRDefault="003E7A49" w:rsidP="00B76743">
            <w:pPr>
              <w:snapToGrid w:val="0"/>
              <w:spacing w:before="60" w:after="60"/>
              <w:jc w:val="center"/>
              <w:rPr>
                <w:del w:id="3262" w:author="Raphael Malyankar" w:date="2023-03-21T22:39:00Z"/>
                <w:rFonts w:cs="Arial"/>
                <w:sz w:val="16"/>
                <w:szCs w:val="16"/>
              </w:rPr>
            </w:pPr>
            <w:del w:id="3263" w:author="Raphael Malyankar" w:date="2023-03-21T22:39:00Z">
              <w:r w:rsidRPr="00773509" w:rsidDel="00A776E0">
                <w:rPr>
                  <w:rFonts w:cs="Arial"/>
                  <w:sz w:val="16"/>
                  <w:szCs w:val="16"/>
                </w:rPr>
                <w:delText>0</w:delText>
              </w:r>
              <w:r w:rsidR="00F2161B" w:rsidRPr="00773509" w:rsidDel="00A776E0">
                <w:rPr>
                  <w:rFonts w:cs="Arial"/>
                  <w:sz w:val="16"/>
                  <w:szCs w:val="16"/>
                </w:rPr>
                <w:delText>..*</w:delText>
              </w:r>
            </w:del>
          </w:p>
        </w:tc>
        <w:tc>
          <w:tcPr>
            <w:tcW w:w="2693" w:type="dxa"/>
            <w:tcBorders>
              <w:top w:val="single" w:sz="4" w:space="0" w:color="000000"/>
              <w:left w:val="single" w:sz="4" w:space="0" w:color="000000"/>
              <w:bottom w:val="single" w:sz="4" w:space="0" w:color="000000"/>
              <w:right w:val="single" w:sz="4" w:space="0" w:color="000000"/>
            </w:tcBorders>
            <w:hideMark/>
          </w:tcPr>
          <w:p w14:paraId="3BC8244D" w14:textId="40E3BA2A" w:rsidR="00F2161B" w:rsidRPr="00773509" w:rsidDel="00A776E0" w:rsidRDefault="00F2161B" w:rsidP="00B76743">
            <w:pPr>
              <w:snapToGrid w:val="0"/>
              <w:spacing w:before="60" w:after="60"/>
              <w:jc w:val="left"/>
              <w:rPr>
                <w:del w:id="3264" w:author="Raphael Malyankar" w:date="2023-03-21T22:39:00Z"/>
                <w:rFonts w:cs="Arial"/>
                <w:sz w:val="16"/>
                <w:szCs w:val="16"/>
              </w:rPr>
            </w:pPr>
            <w:del w:id="3265" w:author="Raphael Malyankar" w:date="2023-03-21T22:39:00Z">
              <w:r w:rsidRPr="00773509" w:rsidDel="00A776E0">
                <w:rPr>
                  <w:rFonts w:cs="Arial"/>
                  <w:sz w:val="16"/>
                  <w:szCs w:val="16"/>
                </w:rPr>
                <w:delText>S100_DataCoverage</w:delText>
              </w:r>
            </w:del>
          </w:p>
        </w:tc>
        <w:tc>
          <w:tcPr>
            <w:tcW w:w="2835" w:type="dxa"/>
            <w:tcBorders>
              <w:top w:val="single" w:sz="4" w:space="0" w:color="000000"/>
              <w:left w:val="single" w:sz="4" w:space="0" w:color="000000"/>
              <w:bottom w:val="single" w:sz="4" w:space="0" w:color="000000"/>
              <w:right w:val="single" w:sz="4" w:space="0" w:color="000000"/>
            </w:tcBorders>
          </w:tcPr>
          <w:p w14:paraId="08256A2E" w14:textId="7235D89C" w:rsidR="00F2161B" w:rsidRPr="00773509" w:rsidDel="00A776E0" w:rsidRDefault="00596B6D" w:rsidP="00596B6D">
            <w:pPr>
              <w:snapToGrid w:val="0"/>
              <w:spacing w:before="60" w:after="60"/>
              <w:jc w:val="left"/>
              <w:rPr>
                <w:del w:id="3266" w:author="Raphael Malyankar" w:date="2023-03-21T22:39:00Z"/>
                <w:rFonts w:cs="Arial"/>
                <w:sz w:val="16"/>
                <w:szCs w:val="16"/>
              </w:rPr>
            </w:pPr>
            <w:del w:id="3267" w:author="Raphael Malyankar" w:date="2023-03-21T22:39:00Z">
              <w:r w:rsidRPr="00773509" w:rsidDel="00A776E0">
                <w:rPr>
                  <w:rFonts w:cs="Arial"/>
                  <w:sz w:val="16"/>
                  <w:szCs w:val="16"/>
                </w:rPr>
                <w:delText>I</w:delText>
              </w:r>
              <w:r w:rsidR="00F2161B" w:rsidRPr="00773509" w:rsidDel="00A776E0">
                <w:rPr>
                  <w:rFonts w:cs="Arial"/>
                  <w:sz w:val="16"/>
                  <w:szCs w:val="16"/>
                </w:rPr>
                <w:delText xml:space="preserve">nteroperability </w:delText>
              </w:r>
              <w:r w:rsidRPr="00773509" w:rsidDel="00A776E0">
                <w:rPr>
                  <w:rFonts w:cs="Arial"/>
                  <w:sz w:val="16"/>
                  <w:szCs w:val="16"/>
                </w:rPr>
                <w:delText>C</w:delText>
              </w:r>
              <w:r w:rsidR="00F2161B" w:rsidRPr="00773509" w:rsidDel="00A776E0">
                <w:rPr>
                  <w:rFonts w:cs="Arial"/>
                  <w:sz w:val="16"/>
                  <w:szCs w:val="16"/>
                </w:rPr>
                <w:delText>atalogues coverage is global</w:delText>
              </w:r>
            </w:del>
          </w:p>
        </w:tc>
      </w:tr>
      <w:tr w:rsidR="00F2161B" w:rsidRPr="00773509" w:rsidDel="00A776E0" w14:paraId="64B64BC2" w14:textId="57A5027B" w:rsidTr="00904C15">
        <w:trPr>
          <w:cantSplit/>
          <w:del w:id="3268"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435EEDD8" w14:textId="2D582BEE" w:rsidR="00F2161B" w:rsidRPr="00773509" w:rsidDel="00A776E0" w:rsidRDefault="003F2FBE" w:rsidP="00773DB2">
            <w:pPr>
              <w:snapToGrid w:val="0"/>
              <w:spacing w:before="60" w:after="60"/>
              <w:jc w:val="left"/>
              <w:rPr>
                <w:del w:id="3269" w:author="Raphael Malyankar" w:date="2023-03-21T22:39:00Z"/>
                <w:rFonts w:cs="Arial"/>
                <w:sz w:val="16"/>
                <w:szCs w:val="16"/>
              </w:rPr>
            </w:pPr>
            <w:del w:id="3270"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hideMark/>
          </w:tcPr>
          <w:p w14:paraId="72D4E715" w14:textId="71D6C5DB" w:rsidR="00F2161B" w:rsidRPr="00773509" w:rsidDel="00A776E0" w:rsidRDefault="00F2161B" w:rsidP="00B76743">
            <w:pPr>
              <w:snapToGrid w:val="0"/>
              <w:spacing w:before="60" w:after="60"/>
              <w:jc w:val="left"/>
              <w:rPr>
                <w:del w:id="3271" w:author="Raphael Malyankar" w:date="2023-03-21T22:39:00Z"/>
                <w:rFonts w:cs="Arial"/>
                <w:sz w:val="16"/>
                <w:szCs w:val="16"/>
              </w:rPr>
            </w:pPr>
            <w:del w:id="3272" w:author="Raphael Malyankar" w:date="2023-03-21T22:39:00Z">
              <w:r w:rsidRPr="00773509" w:rsidDel="00A776E0">
                <w:rPr>
                  <w:rFonts w:cs="Arial"/>
                  <w:sz w:val="16"/>
                  <w:szCs w:val="16"/>
                </w:rPr>
                <w:delText>comment</w:delText>
              </w:r>
            </w:del>
          </w:p>
        </w:tc>
        <w:tc>
          <w:tcPr>
            <w:tcW w:w="3402" w:type="dxa"/>
            <w:tcBorders>
              <w:top w:val="single" w:sz="4" w:space="0" w:color="000000"/>
              <w:left w:val="single" w:sz="4" w:space="0" w:color="000000"/>
              <w:bottom w:val="single" w:sz="4" w:space="0" w:color="000000"/>
              <w:right w:val="single" w:sz="4" w:space="0" w:color="000000"/>
            </w:tcBorders>
            <w:hideMark/>
          </w:tcPr>
          <w:p w14:paraId="6CB20DC2" w14:textId="73B4D54F" w:rsidR="00F2161B" w:rsidRPr="00773509" w:rsidDel="00A776E0" w:rsidRDefault="00596B6D" w:rsidP="00B76743">
            <w:pPr>
              <w:snapToGrid w:val="0"/>
              <w:spacing w:before="60" w:after="60"/>
              <w:jc w:val="left"/>
              <w:rPr>
                <w:del w:id="3273" w:author="Raphael Malyankar" w:date="2023-03-21T22:39:00Z"/>
                <w:rFonts w:cs="Arial"/>
                <w:sz w:val="16"/>
                <w:szCs w:val="16"/>
              </w:rPr>
            </w:pPr>
            <w:del w:id="3274" w:author="Raphael Malyankar" w:date="2023-03-21T22:39:00Z">
              <w:r w:rsidRPr="00773509" w:rsidDel="00A776E0">
                <w:rPr>
                  <w:rFonts w:cs="Arial"/>
                  <w:sz w:val="16"/>
                  <w:szCs w:val="16"/>
                </w:rPr>
                <w:delText>A</w:delText>
              </w:r>
              <w:r w:rsidR="00F2161B" w:rsidRPr="00773509" w:rsidDel="00A776E0">
                <w:rPr>
                  <w:rFonts w:cs="Arial"/>
                  <w:sz w:val="16"/>
                  <w:szCs w:val="16"/>
                </w:rPr>
                <w:delText>ny additional information</w:delText>
              </w:r>
            </w:del>
          </w:p>
        </w:tc>
        <w:tc>
          <w:tcPr>
            <w:tcW w:w="709" w:type="dxa"/>
            <w:tcBorders>
              <w:top w:val="single" w:sz="4" w:space="0" w:color="000000"/>
              <w:left w:val="single" w:sz="4" w:space="0" w:color="000000"/>
              <w:bottom w:val="single" w:sz="4" w:space="0" w:color="000000"/>
              <w:right w:val="single" w:sz="4" w:space="0" w:color="000000"/>
            </w:tcBorders>
            <w:hideMark/>
          </w:tcPr>
          <w:p w14:paraId="05C6B282" w14:textId="63C31DE0" w:rsidR="00F2161B" w:rsidRPr="00773509" w:rsidDel="00A776E0" w:rsidRDefault="00F2161B" w:rsidP="00B76743">
            <w:pPr>
              <w:snapToGrid w:val="0"/>
              <w:spacing w:before="60" w:after="60"/>
              <w:jc w:val="center"/>
              <w:rPr>
                <w:del w:id="3275" w:author="Raphael Malyankar" w:date="2023-03-21T22:39:00Z"/>
                <w:rFonts w:cs="Arial"/>
                <w:sz w:val="16"/>
                <w:szCs w:val="16"/>
              </w:rPr>
            </w:pPr>
            <w:del w:id="3276" w:author="Raphael Malyankar" w:date="2023-03-21T22:39:00Z">
              <w:r w:rsidRPr="00773509" w:rsidDel="00A776E0">
                <w:rPr>
                  <w:rFonts w:cs="Arial"/>
                  <w:sz w:val="16"/>
                  <w:szCs w:val="16"/>
                </w:rPr>
                <w:delText>0..1</w:delText>
              </w:r>
            </w:del>
          </w:p>
        </w:tc>
        <w:tc>
          <w:tcPr>
            <w:tcW w:w="2693" w:type="dxa"/>
            <w:tcBorders>
              <w:top w:val="single" w:sz="4" w:space="0" w:color="000000"/>
              <w:left w:val="single" w:sz="4" w:space="0" w:color="000000"/>
              <w:bottom w:val="single" w:sz="4" w:space="0" w:color="000000"/>
              <w:right w:val="single" w:sz="4" w:space="0" w:color="000000"/>
            </w:tcBorders>
            <w:hideMark/>
          </w:tcPr>
          <w:p w14:paraId="32BACF6A" w14:textId="66850493" w:rsidR="00F2161B" w:rsidRPr="00773509" w:rsidDel="00A776E0" w:rsidRDefault="00F2161B" w:rsidP="00B76743">
            <w:pPr>
              <w:snapToGrid w:val="0"/>
              <w:spacing w:before="60" w:after="60"/>
              <w:jc w:val="left"/>
              <w:rPr>
                <w:del w:id="3277" w:author="Raphael Malyankar" w:date="2023-03-21T22:39:00Z"/>
                <w:rFonts w:cs="Arial"/>
                <w:sz w:val="16"/>
                <w:szCs w:val="16"/>
              </w:rPr>
            </w:pPr>
            <w:del w:id="3278" w:author="Raphael Malyankar" w:date="2023-03-21T22:39:00Z">
              <w:r w:rsidRPr="00773509" w:rsidDel="00A776E0">
                <w:rPr>
                  <w:rFonts w:cs="Arial"/>
                  <w:sz w:val="16"/>
                  <w:szCs w:val="16"/>
                </w:rPr>
                <w:delText>CharacterString</w:delText>
              </w:r>
            </w:del>
          </w:p>
        </w:tc>
        <w:tc>
          <w:tcPr>
            <w:tcW w:w="2835" w:type="dxa"/>
            <w:tcBorders>
              <w:top w:val="single" w:sz="4" w:space="0" w:color="000000"/>
              <w:left w:val="single" w:sz="4" w:space="0" w:color="000000"/>
              <w:bottom w:val="single" w:sz="4" w:space="0" w:color="000000"/>
              <w:right w:val="single" w:sz="4" w:space="0" w:color="000000"/>
            </w:tcBorders>
          </w:tcPr>
          <w:p w14:paraId="43B3D319" w14:textId="180D7743" w:rsidR="00F2161B" w:rsidRPr="00773509" w:rsidDel="00A776E0" w:rsidRDefault="00F2161B" w:rsidP="00B76743">
            <w:pPr>
              <w:snapToGrid w:val="0"/>
              <w:spacing w:before="60" w:after="60"/>
              <w:jc w:val="left"/>
              <w:rPr>
                <w:del w:id="3279" w:author="Raphael Malyankar" w:date="2023-03-21T22:39:00Z"/>
                <w:rFonts w:cs="Arial"/>
                <w:sz w:val="16"/>
                <w:szCs w:val="16"/>
              </w:rPr>
            </w:pPr>
          </w:p>
        </w:tc>
      </w:tr>
      <w:tr w:rsidR="00F2161B" w:rsidRPr="00773509" w:rsidDel="00A776E0" w14:paraId="7D40AE15" w14:textId="7EFDA43C" w:rsidTr="00904C15">
        <w:trPr>
          <w:cantSplit/>
          <w:del w:id="3280"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02B5807D" w14:textId="3C7891DE" w:rsidR="00F2161B" w:rsidRPr="00773509" w:rsidDel="00A776E0" w:rsidRDefault="003F2FBE" w:rsidP="00773DB2">
            <w:pPr>
              <w:snapToGrid w:val="0"/>
              <w:spacing w:before="60" w:after="60"/>
              <w:jc w:val="left"/>
              <w:rPr>
                <w:del w:id="3281" w:author="Raphael Malyankar" w:date="2023-03-21T22:39:00Z"/>
                <w:sz w:val="16"/>
                <w:szCs w:val="16"/>
              </w:rPr>
            </w:pPr>
            <w:del w:id="3282"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3B482BFC" w14:textId="7FD1CEAA" w:rsidR="00F2161B" w:rsidRPr="00773509" w:rsidDel="00A776E0" w:rsidRDefault="00F2161B" w:rsidP="00B76743">
            <w:pPr>
              <w:snapToGrid w:val="0"/>
              <w:spacing w:before="60" w:after="60"/>
              <w:jc w:val="left"/>
              <w:rPr>
                <w:del w:id="3283" w:author="Raphael Malyankar" w:date="2023-03-21T22:39:00Z"/>
                <w:rFonts w:cs="Arial"/>
                <w:sz w:val="16"/>
                <w:szCs w:val="16"/>
              </w:rPr>
            </w:pPr>
            <w:del w:id="3284" w:author="Raphael Malyankar" w:date="2023-03-21T22:39:00Z">
              <w:r w:rsidRPr="00773509" w:rsidDel="00A776E0">
                <w:rPr>
                  <w:sz w:val="16"/>
                  <w:szCs w:val="16"/>
                </w:rPr>
                <w:delText>defaultLocale</w:delText>
              </w:r>
            </w:del>
          </w:p>
        </w:tc>
        <w:tc>
          <w:tcPr>
            <w:tcW w:w="3402" w:type="dxa"/>
            <w:tcBorders>
              <w:top w:val="single" w:sz="4" w:space="0" w:color="000000"/>
              <w:left w:val="single" w:sz="4" w:space="0" w:color="000000"/>
              <w:bottom w:val="single" w:sz="4" w:space="0" w:color="000000"/>
              <w:right w:val="single" w:sz="4" w:space="0" w:color="000000"/>
            </w:tcBorders>
          </w:tcPr>
          <w:p w14:paraId="5ACC4813" w14:textId="1B7F054D" w:rsidR="00F2161B" w:rsidRPr="00773509" w:rsidDel="00A776E0" w:rsidRDefault="00596B6D" w:rsidP="00827AA5">
            <w:pPr>
              <w:snapToGrid w:val="0"/>
              <w:spacing w:before="60" w:after="60"/>
              <w:jc w:val="left"/>
              <w:rPr>
                <w:del w:id="3285" w:author="Raphael Malyankar" w:date="2023-03-21T22:39:00Z"/>
                <w:rFonts w:cs="Arial"/>
                <w:sz w:val="16"/>
                <w:szCs w:val="16"/>
              </w:rPr>
            </w:pPr>
            <w:del w:id="3286" w:author="Raphael Malyankar" w:date="2023-03-21T22:39:00Z">
              <w:r w:rsidRPr="00773509" w:rsidDel="00A776E0">
                <w:rPr>
                  <w:sz w:val="16"/>
                  <w:szCs w:val="16"/>
                </w:rPr>
                <w:delText>D</w:delText>
              </w:r>
              <w:r w:rsidR="00F2161B" w:rsidRPr="00773509" w:rsidDel="00A776E0">
                <w:rPr>
                  <w:sz w:val="16"/>
                  <w:szCs w:val="16"/>
                </w:rPr>
                <w:delText xml:space="preserve">efault language and character set used in the </w:delText>
              </w:r>
              <w:r w:rsidR="00827AA5" w:rsidDel="00A776E0">
                <w:rPr>
                  <w:sz w:val="16"/>
                  <w:szCs w:val="16"/>
                </w:rPr>
                <w:delText>E</w:delText>
              </w:r>
              <w:r w:rsidR="00F2161B" w:rsidRPr="00773509" w:rsidDel="00A776E0">
                <w:rPr>
                  <w:sz w:val="16"/>
                  <w:szCs w:val="16"/>
                </w:rPr>
                <w:delText xml:space="preserve">xchange </w:delText>
              </w:r>
              <w:r w:rsidR="00827AA5" w:rsidDel="00A776E0">
                <w:rPr>
                  <w:sz w:val="16"/>
                  <w:szCs w:val="16"/>
                </w:rPr>
                <w:delText>C</w:delText>
              </w:r>
              <w:r w:rsidR="00F2161B" w:rsidRPr="00773509" w:rsidDel="00A776E0">
                <w:rPr>
                  <w:sz w:val="16"/>
                  <w:szCs w:val="16"/>
                </w:rPr>
                <w:delText>atalogue</w:delText>
              </w:r>
            </w:del>
          </w:p>
        </w:tc>
        <w:tc>
          <w:tcPr>
            <w:tcW w:w="709" w:type="dxa"/>
            <w:tcBorders>
              <w:top w:val="single" w:sz="4" w:space="0" w:color="000000"/>
              <w:left w:val="single" w:sz="4" w:space="0" w:color="000000"/>
              <w:bottom w:val="single" w:sz="4" w:space="0" w:color="000000"/>
              <w:right w:val="single" w:sz="4" w:space="0" w:color="000000"/>
            </w:tcBorders>
          </w:tcPr>
          <w:p w14:paraId="69F5DF76" w14:textId="23A2AC3F" w:rsidR="00F2161B" w:rsidRPr="00773509" w:rsidDel="00A776E0" w:rsidRDefault="00F2161B" w:rsidP="00B76743">
            <w:pPr>
              <w:snapToGrid w:val="0"/>
              <w:spacing w:before="60" w:after="60"/>
              <w:jc w:val="center"/>
              <w:rPr>
                <w:del w:id="3287" w:author="Raphael Malyankar" w:date="2023-03-21T22:39:00Z"/>
                <w:rFonts w:cs="Arial"/>
                <w:sz w:val="16"/>
                <w:szCs w:val="16"/>
              </w:rPr>
            </w:pPr>
            <w:del w:id="3288" w:author="Raphael Malyankar" w:date="2023-03-21T22:39:00Z">
              <w:r w:rsidRPr="00773509" w:rsidDel="00A776E0">
                <w:rPr>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tcPr>
          <w:p w14:paraId="188A948D" w14:textId="24E7CDCD" w:rsidR="00F2161B" w:rsidRPr="00773509" w:rsidDel="00A776E0" w:rsidRDefault="00F2161B" w:rsidP="00B76743">
            <w:pPr>
              <w:snapToGrid w:val="0"/>
              <w:spacing w:before="60" w:after="60"/>
              <w:jc w:val="left"/>
              <w:rPr>
                <w:del w:id="3289" w:author="Raphael Malyankar" w:date="2023-03-21T22:39:00Z"/>
                <w:rFonts w:cs="Arial"/>
                <w:sz w:val="16"/>
                <w:szCs w:val="16"/>
              </w:rPr>
            </w:pPr>
            <w:del w:id="3290" w:author="Raphael Malyankar" w:date="2023-03-21T22:39:00Z">
              <w:r w:rsidRPr="00773509" w:rsidDel="00A776E0">
                <w:rPr>
                  <w:sz w:val="16"/>
                  <w:szCs w:val="16"/>
                </w:rPr>
                <w:delText>PT_Locale</w:delText>
              </w:r>
            </w:del>
          </w:p>
        </w:tc>
        <w:tc>
          <w:tcPr>
            <w:tcW w:w="2835" w:type="dxa"/>
            <w:tcBorders>
              <w:top w:val="single" w:sz="4" w:space="0" w:color="000000"/>
              <w:left w:val="single" w:sz="4" w:space="0" w:color="000000"/>
              <w:bottom w:val="single" w:sz="4" w:space="0" w:color="000000"/>
              <w:right w:val="single" w:sz="4" w:space="0" w:color="000000"/>
            </w:tcBorders>
          </w:tcPr>
          <w:p w14:paraId="1771A12B" w14:textId="6BCEFE46" w:rsidR="00F2161B" w:rsidRPr="00773509" w:rsidDel="00A776E0" w:rsidRDefault="00F2161B" w:rsidP="00B76743">
            <w:pPr>
              <w:snapToGrid w:val="0"/>
              <w:spacing w:before="60" w:after="60"/>
              <w:jc w:val="left"/>
              <w:rPr>
                <w:del w:id="3291" w:author="Raphael Malyankar" w:date="2023-03-21T22:39:00Z"/>
                <w:rFonts w:cs="Arial"/>
                <w:sz w:val="16"/>
                <w:szCs w:val="16"/>
              </w:rPr>
            </w:pPr>
          </w:p>
        </w:tc>
      </w:tr>
      <w:tr w:rsidR="00F2161B" w:rsidRPr="00773509" w:rsidDel="00A776E0" w14:paraId="180BC4E4" w14:textId="6BC98DE4" w:rsidTr="00904C15">
        <w:trPr>
          <w:cantSplit/>
          <w:del w:id="3292"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41341D87" w14:textId="072070F6" w:rsidR="00F2161B" w:rsidRPr="00773509" w:rsidDel="00A776E0" w:rsidRDefault="003F2FBE" w:rsidP="00773DB2">
            <w:pPr>
              <w:snapToGrid w:val="0"/>
              <w:spacing w:before="60" w:after="60"/>
              <w:jc w:val="left"/>
              <w:rPr>
                <w:del w:id="3293" w:author="Raphael Malyankar" w:date="2023-03-21T22:39:00Z"/>
                <w:sz w:val="16"/>
                <w:szCs w:val="16"/>
              </w:rPr>
            </w:pPr>
            <w:del w:id="3294"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4AB6749F" w14:textId="717D1E3C" w:rsidR="00F2161B" w:rsidRPr="00773509" w:rsidDel="00A776E0" w:rsidRDefault="00F2161B" w:rsidP="00B76743">
            <w:pPr>
              <w:snapToGrid w:val="0"/>
              <w:spacing w:before="60" w:after="60"/>
              <w:jc w:val="left"/>
              <w:rPr>
                <w:del w:id="3295" w:author="Raphael Malyankar" w:date="2023-03-21T22:39:00Z"/>
                <w:rFonts w:cs="Arial"/>
                <w:sz w:val="16"/>
                <w:szCs w:val="16"/>
              </w:rPr>
            </w:pPr>
            <w:del w:id="3296" w:author="Raphael Malyankar" w:date="2023-03-21T22:39:00Z">
              <w:r w:rsidRPr="00773509" w:rsidDel="00A776E0">
                <w:rPr>
                  <w:sz w:val="16"/>
                  <w:szCs w:val="16"/>
                </w:rPr>
                <w:delText>otherLocale</w:delText>
              </w:r>
            </w:del>
          </w:p>
        </w:tc>
        <w:tc>
          <w:tcPr>
            <w:tcW w:w="3402" w:type="dxa"/>
            <w:tcBorders>
              <w:top w:val="single" w:sz="4" w:space="0" w:color="000000"/>
              <w:left w:val="single" w:sz="4" w:space="0" w:color="000000"/>
              <w:bottom w:val="single" w:sz="4" w:space="0" w:color="000000"/>
              <w:right w:val="single" w:sz="4" w:space="0" w:color="000000"/>
            </w:tcBorders>
          </w:tcPr>
          <w:p w14:paraId="54A4D07A" w14:textId="5D995DE5" w:rsidR="00F2161B" w:rsidRPr="00773509" w:rsidDel="00A776E0" w:rsidRDefault="00596B6D" w:rsidP="00827AA5">
            <w:pPr>
              <w:snapToGrid w:val="0"/>
              <w:spacing w:before="60" w:after="60"/>
              <w:jc w:val="left"/>
              <w:rPr>
                <w:del w:id="3297" w:author="Raphael Malyankar" w:date="2023-03-21T22:39:00Z"/>
                <w:rFonts w:cs="Arial"/>
                <w:sz w:val="16"/>
                <w:szCs w:val="16"/>
              </w:rPr>
            </w:pPr>
            <w:del w:id="3298" w:author="Raphael Malyankar" w:date="2023-03-21T22:39:00Z">
              <w:r w:rsidRPr="00773509" w:rsidDel="00A776E0">
                <w:rPr>
                  <w:sz w:val="16"/>
                  <w:szCs w:val="16"/>
                </w:rPr>
                <w:delText>O</w:delText>
              </w:r>
              <w:r w:rsidR="00F2161B" w:rsidRPr="00773509" w:rsidDel="00A776E0">
                <w:rPr>
                  <w:sz w:val="16"/>
                  <w:szCs w:val="16"/>
                </w:rPr>
                <w:delText xml:space="preserve">ther languages and character sets used in the </w:delText>
              </w:r>
              <w:r w:rsidR="00827AA5" w:rsidDel="00A776E0">
                <w:rPr>
                  <w:sz w:val="16"/>
                  <w:szCs w:val="16"/>
                </w:rPr>
                <w:delText>E</w:delText>
              </w:r>
              <w:r w:rsidR="00F2161B" w:rsidRPr="00773509" w:rsidDel="00A776E0">
                <w:rPr>
                  <w:sz w:val="16"/>
                  <w:szCs w:val="16"/>
                </w:rPr>
                <w:delText xml:space="preserve">xchange </w:delText>
              </w:r>
              <w:r w:rsidR="00827AA5" w:rsidDel="00A776E0">
                <w:rPr>
                  <w:sz w:val="16"/>
                  <w:szCs w:val="16"/>
                </w:rPr>
                <w:delText>C</w:delText>
              </w:r>
              <w:r w:rsidR="00F2161B" w:rsidRPr="00773509" w:rsidDel="00A776E0">
                <w:rPr>
                  <w:sz w:val="16"/>
                  <w:szCs w:val="16"/>
                </w:rPr>
                <w:delText>atalogue</w:delText>
              </w:r>
            </w:del>
          </w:p>
        </w:tc>
        <w:tc>
          <w:tcPr>
            <w:tcW w:w="709" w:type="dxa"/>
            <w:tcBorders>
              <w:top w:val="single" w:sz="4" w:space="0" w:color="000000"/>
              <w:left w:val="single" w:sz="4" w:space="0" w:color="000000"/>
              <w:bottom w:val="single" w:sz="4" w:space="0" w:color="000000"/>
              <w:right w:val="single" w:sz="4" w:space="0" w:color="000000"/>
            </w:tcBorders>
          </w:tcPr>
          <w:p w14:paraId="51DEB48E" w14:textId="1A2654B9" w:rsidR="00F2161B" w:rsidRPr="00773509" w:rsidDel="00A776E0" w:rsidRDefault="00F2161B" w:rsidP="00B76743">
            <w:pPr>
              <w:snapToGrid w:val="0"/>
              <w:spacing w:before="60" w:after="60"/>
              <w:jc w:val="center"/>
              <w:rPr>
                <w:del w:id="3299" w:author="Raphael Malyankar" w:date="2023-03-21T22:39:00Z"/>
                <w:rFonts w:cs="Arial"/>
                <w:sz w:val="16"/>
                <w:szCs w:val="16"/>
              </w:rPr>
            </w:pPr>
            <w:del w:id="3300" w:author="Raphael Malyankar" w:date="2023-03-21T22:39:00Z">
              <w:r w:rsidRPr="00773509" w:rsidDel="00A776E0">
                <w:rPr>
                  <w:sz w:val="16"/>
                  <w:szCs w:val="16"/>
                </w:rPr>
                <w:delText>0..*</w:delText>
              </w:r>
            </w:del>
          </w:p>
        </w:tc>
        <w:tc>
          <w:tcPr>
            <w:tcW w:w="2693" w:type="dxa"/>
            <w:tcBorders>
              <w:top w:val="single" w:sz="4" w:space="0" w:color="000000"/>
              <w:left w:val="single" w:sz="4" w:space="0" w:color="000000"/>
              <w:bottom w:val="single" w:sz="4" w:space="0" w:color="000000"/>
              <w:right w:val="single" w:sz="4" w:space="0" w:color="000000"/>
            </w:tcBorders>
          </w:tcPr>
          <w:p w14:paraId="67C19C6D" w14:textId="7878E110" w:rsidR="00F2161B" w:rsidRPr="00773509" w:rsidDel="00A776E0" w:rsidRDefault="00F2161B" w:rsidP="00B76743">
            <w:pPr>
              <w:snapToGrid w:val="0"/>
              <w:spacing w:before="60" w:after="60"/>
              <w:jc w:val="left"/>
              <w:rPr>
                <w:del w:id="3301" w:author="Raphael Malyankar" w:date="2023-03-21T22:39:00Z"/>
                <w:rFonts w:cs="Arial"/>
                <w:sz w:val="16"/>
                <w:szCs w:val="16"/>
              </w:rPr>
            </w:pPr>
            <w:del w:id="3302" w:author="Raphael Malyankar" w:date="2023-03-21T22:39:00Z">
              <w:r w:rsidRPr="00773509" w:rsidDel="00A776E0">
                <w:rPr>
                  <w:sz w:val="16"/>
                  <w:szCs w:val="16"/>
                </w:rPr>
                <w:delText>PT_Locale</w:delText>
              </w:r>
            </w:del>
          </w:p>
        </w:tc>
        <w:tc>
          <w:tcPr>
            <w:tcW w:w="2835" w:type="dxa"/>
            <w:tcBorders>
              <w:top w:val="single" w:sz="4" w:space="0" w:color="000000"/>
              <w:left w:val="single" w:sz="4" w:space="0" w:color="000000"/>
              <w:bottom w:val="single" w:sz="4" w:space="0" w:color="000000"/>
              <w:right w:val="single" w:sz="4" w:space="0" w:color="000000"/>
            </w:tcBorders>
          </w:tcPr>
          <w:p w14:paraId="099AF092" w14:textId="505F1C32" w:rsidR="00F2161B" w:rsidRPr="00773509" w:rsidDel="00A776E0" w:rsidRDefault="00F2161B" w:rsidP="00B76743">
            <w:pPr>
              <w:snapToGrid w:val="0"/>
              <w:spacing w:before="60" w:after="60"/>
              <w:jc w:val="left"/>
              <w:rPr>
                <w:del w:id="3303" w:author="Raphael Malyankar" w:date="2023-03-21T22:39:00Z"/>
                <w:rFonts w:cs="Arial"/>
                <w:sz w:val="16"/>
                <w:szCs w:val="16"/>
              </w:rPr>
            </w:pPr>
          </w:p>
        </w:tc>
      </w:tr>
      <w:tr w:rsidR="00F2161B" w:rsidRPr="00773509" w:rsidDel="00A776E0" w14:paraId="70D7F625" w14:textId="4924786A" w:rsidTr="00904C15">
        <w:trPr>
          <w:cantSplit/>
          <w:del w:id="3304"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2A53C13C" w14:textId="1B8F8861" w:rsidR="00F2161B" w:rsidRPr="00773509" w:rsidDel="00A776E0" w:rsidRDefault="003F2FBE" w:rsidP="00773DB2">
            <w:pPr>
              <w:snapToGrid w:val="0"/>
              <w:spacing w:before="60" w:after="60"/>
              <w:jc w:val="left"/>
              <w:rPr>
                <w:del w:id="3305" w:author="Raphael Malyankar" w:date="2023-03-21T22:39:00Z"/>
                <w:sz w:val="16"/>
                <w:szCs w:val="16"/>
              </w:rPr>
            </w:pPr>
            <w:del w:id="3306"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0FE779C7" w14:textId="14115B02" w:rsidR="00F2161B" w:rsidRPr="00773509" w:rsidDel="00A776E0" w:rsidRDefault="00F2161B" w:rsidP="00B76743">
            <w:pPr>
              <w:snapToGrid w:val="0"/>
              <w:spacing w:before="60" w:after="60"/>
              <w:jc w:val="left"/>
              <w:rPr>
                <w:del w:id="3307" w:author="Raphael Malyankar" w:date="2023-03-21T22:39:00Z"/>
                <w:rFonts w:cs="Arial"/>
                <w:sz w:val="16"/>
                <w:szCs w:val="16"/>
              </w:rPr>
            </w:pPr>
            <w:del w:id="3308" w:author="Raphael Malyankar" w:date="2023-03-21T22:39:00Z">
              <w:r w:rsidRPr="00773509" w:rsidDel="00A776E0">
                <w:rPr>
                  <w:sz w:val="16"/>
                  <w:szCs w:val="16"/>
                </w:rPr>
                <w:delText>metadataFileIdentifier</w:delText>
              </w:r>
            </w:del>
          </w:p>
        </w:tc>
        <w:tc>
          <w:tcPr>
            <w:tcW w:w="3402" w:type="dxa"/>
            <w:tcBorders>
              <w:top w:val="single" w:sz="4" w:space="0" w:color="000000"/>
              <w:left w:val="single" w:sz="4" w:space="0" w:color="000000"/>
              <w:bottom w:val="single" w:sz="4" w:space="0" w:color="000000"/>
              <w:right w:val="single" w:sz="4" w:space="0" w:color="000000"/>
            </w:tcBorders>
          </w:tcPr>
          <w:p w14:paraId="3E378D93" w14:textId="3DDC6A0B" w:rsidR="00F2161B" w:rsidRPr="00773509" w:rsidDel="00A776E0" w:rsidRDefault="00596B6D" w:rsidP="00B76743">
            <w:pPr>
              <w:snapToGrid w:val="0"/>
              <w:spacing w:before="60" w:after="60"/>
              <w:jc w:val="left"/>
              <w:rPr>
                <w:del w:id="3309" w:author="Raphael Malyankar" w:date="2023-03-21T22:39:00Z"/>
                <w:rFonts w:cs="Arial"/>
                <w:sz w:val="16"/>
                <w:szCs w:val="16"/>
              </w:rPr>
            </w:pPr>
            <w:del w:id="3310" w:author="Raphael Malyankar" w:date="2023-03-21T22:39:00Z">
              <w:r w:rsidRPr="00773509" w:rsidDel="00A776E0">
                <w:rPr>
                  <w:sz w:val="16"/>
                  <w:szCs w:val="16"/>
                </w:rPr>
                <w:delText>I</w:delText>
              </w:r>
              <w:r w:rsidR="00F2161B" w:rsidRPr="00773509" w:rsidDel="00A776E0">
                <w:rPr>
                  <w:sz w:val="16"/>
                  <w:szCs w:val="16"/>
                </w:rPr>
                <w:delText>dentifier for metadata file</w:delText>
              </w:r>
            </w:del>
          </w:p>
        </w:tc>
        <w:tc>
          <w:tcPr>
            <w:tcW w:w="709" w:type="dxa"/>
            <w:tcBorders>
              <w:top w:val="single" w:sz="4" w:space="0" w:color="000000"/>
              <w:left w:val="single" w:sz="4" w:space="0" w:color="000000"/>
              <w:bottom w:val="single" w:sz="4" w:space="0" w:color="000000"/>
              <w:right w:val="single" w:sz="4" w:space="0" w:color="000000"/>
            </w:tcBorders>
          </w:tcPr>
          <w:p w14:paraId="743F28C6" w14:textId="75C50121" w:rsidR="00F2161B" w:rsidRPr="00773509" w:rsidDel="00A776E0" w:rsidRDefault="00F2161B" w:rsidP="00B76743">
            <w:pPr>
              <w:snapToGrid w:val="0"/>
              <w:spacing w:before="60" w:after="60"/>
              <w:jc w:val="center"/>
              <w:rPr>
                <w:del w:id="3311" w:author="Raphael Malyankar" w:date="2023-03-21T22:39:00Z"/>
                <w:rFonts w:cs="Arial"/>
                <w:sz w:val="16"/>
                <w:szCs w:val="16"/>
              </w:rPr>
            </w:pPr>
            <w:del w:id="3312" w:author="Raphael Malyankar" w:date="2023-03-21T22:39:00Z">
              <w:r w:rsidRPr="00773509" w:rsidDel="00A776E0">
                <w:rPr>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tcPr>
          <w:p w14:paraId="360C351B" w14:textId="43E4317B" w:rsidR="00F2161B" w:rsidRPr="00773509" w:rsidDel="00A776E0" w:rsidRDefault="00F2161B" w:rsidP="00B76743">
            <w:pPr>
              <w:snapToGrid w:val="0"/>
              <w:spacing w:before="60" w:after="60"/>
              <w:jc w:val="left"/>
              <w:rPr>
                <w:del w:id="3313" w:author="Raphael Malyankar" w:date="2023-03-21T22:39:00Z"/>
                <w:rFonts w:cs="Arial"/>
                <w:sz w:val="16"/>
                <w:szCs w:val="16"/>
              </w:rPr>
            </w:pPr>
            <w:del w:id="3314" w:author="Raphael Malyankar" w:date="2023-03-21T22:39:00Z">
              <w:r w:rsidRPr="00773509" w:rsidDel="00A776E0">
                <w:rPr>
                  <w:sz w:val="16"/>
                  <w:szCs w:val="16"/>
                </w:rPr>
                <w:delText>CharacterString</w:delText>
              </w:r>
            </w:del>
          </w:p>
        </w:tc>
        <w:tc>
          <w:tcPr>
            <w:tcW w:w="2835" w:type="dxa"/>
            <w:tcBorders>
              <w:top w:val="single" w:sz="4" w:space="0" w:color="000000"/>
              <w:left w:val="single" w:sz="4" w:space="0" w:color="000000"/>
              <w:bottom w:val="single" w:sz="4" w:space="0" w:color="000000"/>
              <w:right w:val="single" w:sz="4" w:space="0" w:color="000000"/>
            </w:tcBorders>
          </w:tcPr>
          <w:p w14:paraId="0D5E2C58" w14:textId="7E922F10" w:rsidR="00F2161B" w:rsidRPr="00773509" w:rsidDel="00A776E0" w:rsidRDefault="00596B6D" w:rsidP="00B76743">
            <w:pPr>
              <w:snapToGrid w:val="0"/>
              <w:spacing w:before="60" w:after="60"/>
              <w:jc w:val="left"/>
              <w:rPr>
                <w:del w:id="3315" w:author="Raphael Malyankar" w:date="2023-03-21T22:39:00Z"/>
                <w:rFonts w:cs="Arial"/>
                <w:sz w:val="16"/>
                <w:szCs w:val="16"/>
              </w:rPr>
            </w:pPr>
            <w:del w:id="3316" w:author="Raphael Malyankar" w:date="2023-03-21T22:39:00Z">
              <w:r w:rsidRPr="00773509" w:rsidDel="00A776E0">
                <w:rPr>
                  <w:sz w:val="16"/>
                  <w:szCs w:val="16"/>
                </w:rPr>
                <w:delText>For example</w:delText>
              </w:r>
              <w:r w:rsidR="00F2161B" w:rsidRPr="00773509" w:rsidDel="00A776E0">
                <w:rPr>
                  <w:sz w:val="16"/>
                  <w:szCs w:val="16"/>
                </w:rPr>
                <w:delText>, for ISO 19115-3 metadata file</w:delText>
              </w:r>
            </w:del>
          </w:p>
        </w:tc>
      </w:tr>
      <w:tr w:rsidR="00F2161B" w:rsidRPr="004236B4" w:rsidDel="00A776E0" w14:paraId="567BC70B" w14:textId="59791352" w:rsidTr="00904C15">
        <w:trPr>
          <w:cantSplit/>
          <w:del w:id="3317"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3BCB961A" w14:textId="1C9B15C3" w:rsidR="00F2161B" w:rsidRPr="00773509" w:rsidDel="00A776E0" w:rsidRDefault="003F2FBE" w:rsidP="00773DB2">
            <w:pPr>
              <w:snapToGrid w:val="0"/>
              <w:spacing w:before="60" w:after="60"/>
              <w:jc w:val="left"/>
              <w:rPr>
                <w:del w:id="3318" w:author="Raphael Malyankar" w:date="2023-03-21T22:39:00Z"/>
                <w:sz w:val="16"/>
                <w:szCs w:val="16"/>
              </w:rPr>
            </w:pPr>
            <w:del w:id="3319"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53BEB56D" w14:textId="54914C37" w:rsidR="00F2161B" w:rsidRPr="00773509" w:rsidDel="00A776E0" w:rsidRDefault="00F2161B" w:rsidP="00B76743">
            <w:pPr>
              <w:snapToGrid w:val="0"/>
              <w:spacing w:before="60" w:after="60"/>
              <w:jc w:val="left"/>
              <w:rPr>
                <w:del w:id="3320" w:author="Raphael Malyankar" w:date="2023-03-21T22:39:00Z"/>
                <w:rFonts w:cs="Arial"/>
                <w:sz w:val="16"/>
                <w:szCs w:val="16"/>
              </w:rPr>
            </w:pPr>
            <w:del w:id="3321" w:author="Raphael Malyankar" w:date="2023-03-21T22:39:00Z">
              <w:r w:rsidRPr="00773509" w:rsidDel="00A776E0">
                <w:rPr>
                  <w:sz w:val="16"/>
                  <w:szCs w:val="16"/>
                </w:rPr>
                <w:delText>metadataPointOfContact</w:delText>
              </w:r>
            </w:del>
          </w:p>
        </w:tc>
        <w:tc>
          <w:tcPr>
            <w:tcW w:w="3402" w:type="dxa"/>
            <w:tcBorders>
              <w:top w:val="single" w:sz="4" w:space="0" w:color="000000"/>
              <w:left w:val="single" w:sz="4" w:space="0" w:color="000000"/>
              <w:bottom w:val="single" w:sz="4" w:space="0" w:color="000000"/>
              <w:right w:val="single" w:sz="4" w:space="0" w:color="000000"/>
            </w:tcBorders>
          </w:tcPr>
          <w:p w14:paraId="5642F95A" w14:textId="63DDAF80" w:rsidR="00F2161B" w:rsidRPr="00773509" w:rsidDel="00A776E0" w:rsidRDefault="00596B6D" w:rsidP="00B76743">
            <w:pPr>
              <w:snapToGrid w:val="0"/>
              <w:spacing w:before="60" w:after="60"/>
              <w:jc w:val="left"/>
              <w:rPr>
                <w:del w:id="3322" w:author="Raphael Malyankar" w:date="2023-03-21T22:39:00Z"/>
                <w:rFonts w:cs="Arial"/>
                <w:sz w:val="16"/>
                <w:szCs w:val="16"/>
              </w:rPr>
            </w:pPr>
            <w:del w:id="3323" w:author="Raphael Malyankar" w:date="2023-03-21T22:39:00Z">
              <w:r w:rsidRPr="00773509" w:rsidDel="00A776E0">
                <w:rPr>
                  <w:sz w:val="16"/>
                  <w:szCs w:val="16"/>
                </w:rPr>
                <w:delText>P</w:delText>
              </w:r>
              <w:r w:rsidR="00F2161B" w:rsidRPr="00773509" w:rsidDel="00A776E0">
                <w:rPr>
                  <w:sz w:val="16"/>
                  <w:szCs w:val="16"/>
                </w:rPr>
                <w:delText>oint of contact for metadata</w:delText>
              </w:r>
            </w:del>
          </w:p>
        </w:tc>
        <w:tc>
          <w:tcPr>
            <w:tcW w:w="709" w:type="dxa"/>
            <w:tcBorders>
              <w:top w:val="single" w:sz="4" w:space="0" w:color="000000"/>
              <w:left w:val="single" w:sz="4" w:space="0" w:color="000000"/>
              <w:bottom w:val="single" w:sz="4" w:space="0" w:color="000000"/>
              <w:right w:val="single" w:sz="4" w:space="0" w:color="000000"/>
            </w:tcBorders>
          </w:tcPr>
          <w:p w14:paraId="6264DAF8" w14:textId="60752D7E" w:rsidR="00F2161B" w:rsidRPr="00773509" w:rsidDel="00A776E0" w:rsidRDefault="00F2161B" w:rsidP="00B76743">
            <w:pPr>
              <w:snapToGrid w:val="0"/>
              <w:spacing w:before="60" w:after="60"/>
              <w:jc w:val="center"/>
              <w:rPr>
                <w:del w:id="3324" w:author="Raphael Malyankar" w:date="2023-03-21T22:39:00Z"/>
                <w:rFonts w:cs="Arial"/>
                <w:sz w:val="16"/>
                <w:szCs w:val="16"/>
              </w:rPr>
            </w:pPr>
            <w:del w:id="3325" w:author="Raphael Malyankar" w:date="2023-03-21T22:39:00Z">
              <w:r w:rsidRPr="00773509" w:rsidDel="00A776E0">
                <w:rPr>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tcPr>
          <w:p w14:paraId="2DFEEA49" w14:textId="7F867B99" w:rsidR="00F2161B" w:rsidRPr="006B6705" w:rsidDel="00A776E0" w:rsidRDefault="00F2161B" w:rsidP="00B76743">
            <w:pPr>
              <w:snapToGrid w:val="0"/>
              <w:spacing w:before="60" w:after="60"/>
              <w:jc w:val="left"/>
              <w:rPr>
                <w:del w:id="3326" w:author="Raphael Malyankar" w:date="2023-03-21T22:39:00Z"/>
                <w:sz w:val="16"/>
                <w:szCs w:val="16"/>
                <w:lang w:val="fr-FR"/>
              </w:rPr>
            </w:pPr>
            <w:del w:id="3327" w:author="Raphael Malyankar" w:date="2023-03-21T22:39:00Z">
              <w:r w:rsidRPr="006B6705" w:rsidDel="00A776E0">
                <w:rPr>
                  <w:sz w:val="16"/>
                  <w:szCs w:val="16"/>
                  <w:lang w:val="fr-FR"/>
                </w:rPr>
                <w:delText>CI_Responsibility&gt;CI_Individual or</w:delText>
              </w:r>
            </w:del>
          </w:p>
          <w:p w14:paraId="52313DCD" w14:textId="14398C36" w:rsidR="00F2161B" w:rsidRPr="006B6705" w:rsidDel="00A776E0" w:rsidRDefault="00F2161B" w:rsidP="00B76743">
            <w:pPr>
              <w:snapToGrid w:val="0"/>
              <w:spacing w:before="60" w:after="60"/>
              <w:jc w:val="left"/>
              <w:rPr>
                <w:del w:id="3328" w:author="Raphael Malyankar" w:date="2023-03-21T22:39:00Z"/>
                <w:rFonts w:cs="Arial"/>
                <w:sz w:val="16"/>
                <w:szCs w:val="16"/>
                <w:lang w:val="fr-FR"/>
              </w:rPr>
            </w:pPr>
            <w:del w:id="3329" w:author="Raphael Malyankar" w:date="2023-03-21T22:39:00Z">
              <w:r w:rsidRPr="006B6705" w:rsidDel="00A776E0">
                <w:rPr>
                  <w:sz w:val="16"/>
                  <w:szCs w:val="16"/>
                  <w:lang w:val="fr-FR"/>
                </w:rPr>
                <w:delText>CI_Responsibility&gt;CI_Organisation</w:delText>
              </w:r>
            </w:del>
          </w:p>
        </w:tc>
        <w:tc>
          <w:tcPr>
            <w:tcW w:w="2835" w:type="dxa"/>
            <w:tcBorders>
              <w:top w:val="single" w:sz="4" w:space="0" w:color="000000"/>
              <w:left w:val="single" w:sz="4" w:space="0" w:color="000000"/>
              <w:bottom w:val="single" w:sz="4" w:space="0" w:color="000000"/>
              <w:right w:val="single" w:sz="4" w:space="0" w:color="000000"/>
            </w:tcBorders>
          </w:tcPr>
          <w:p w14:paraId="461CB5EB" w14:textId="7EC4A84A" w:rsidR="00F2161B" w:rsidRPr="006B6705" w:rsidDel="00A776E0" w:rsidRDefault="00F2161B" w:rsidP="00B76743">
            <w:pPr>
              <w:snapToGrid w:val="0"/>
              <w:spacing w:before="60" w:after="60"/>
              <w:jc w:val="left"/>
              <w:rPr>
                <w:del w:id="3330" w:author="Raphael Malyankar" w:date="2023-03-21T22:39:00Z"/>
                <w:rFonts w:cs="Arial"/>
                <w:sz w:val="16"/>
                <w:szCs w:val="16"/>
                <w:lang w:val="fr-FR"/>
              </w:rPr>
            </w:pPr>
          </w:p>
        </w:tc>
      </w:tr>
      <w:tr w:rsidR="00F2161B" w:rsidRPr="00773509" w:rsidDel="00A776E0" w14:paraId="2D448FBE" w14:textId="3E972393" w:rsidTr="00904C15">
        <w:trPr>
          <w:cantSplit/>
          <w:del w:id="3331"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14664A7E" w14:textId="0022020F" w:rsidR="00F2161B" w:rsidRPr="00773509" w:rsidDel="00A776E0" w:rsidRDefault="003F2FBE" w:rsidP="00773DB2">
            <w:pPr>
              <w:snapToGrid w:val="0"/>
              <w:spacing w:before="60" w:after="60"/>
              <w:jc w:val="left"/>
              <w:rPr>
                <w:del w:id="3332" w:author="Raphael Malyankar" w:date="2023-03-21T22:39:00Z"/>
                <w:sz w:val="16"/>
                <w:szCs w:val="16"/>
              </w:rPr>
            </w:pPr>
            <w:del w:id="3333"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71E1AA83" w14:textId="5B6D1522" w:rsidR="00F2161B" w:rsidRPr="00773509" w:rsidDel="00A776E0" w:rsidRDefault="00F2161B" w:rsidP="00B76743">
            <w:pPr>
              <w:snapToGrid w:val="0"/>
              <w:spacing w:before="60" w:after="60"/>
              <w:jc w:val="left"/>
              <w:rPr>
                <w:del w:id="3334" w:author="Raphael Malyankar" w:date="2023-03-21T22:39:00Z"/>
                <w:rFonts w:cs="Arial"/>
                <w:sz w:val="16"/>
                <w:szCs w:val="16"/>
              </w:rPr>
            </w:pPr>
            <w:del w:id="3335" w:author="Raphael Malyankar" w:date="2023-03-21T22:39:00Z">
              <w:r w:rsidRPr="00773509" w:rsidDel="00A776E0">
                <w:rPr>
                  <w:sz w:val="16"/>
                  <w:szCs w:val="16"/>
                </w:rPr>
                <w:delText>metadataDateStamp</w:delText>
              </w:r>
            </w:del>
          </w:p>
        </w:tc>
        <w:tc>
          <w:tcPr>
            <w:tcW w:w="3402" w:type="dxa"/>
            <w:tcBorders>
              <w:top w:val="single" w:sz="4" w:space="0" w:color="000000"/>
              <w:left w:val="single" w:sz="4" w:space="0" w:color="000000"/>
              <w:bottom w:val="single" w:sz="4" w:space="0" w:color="000000"/>
              <w:right w:val="single" w:sz="4" w:space="0" w:color="000000"/>
            </w:tcBorders>
          </w:tcPr>
          <w:p w14:paraId="79575DF2" w14:textId="44D3629A" w:rsidR="00F2161B" w:rsidRPr="00773509" w:rsidDel="00A776E0" w:rsidRDefault="00596B6D" w:rsidP="00B76743">
            <w:pPr>
              <w:snapToGrid w:val="0"/>
              <w:spacing w:before="60" w:after="60"/>
              <w:jc w:val="left"/>
              <w:rPr>
                <w:del w:id="3336" w:author="Raphael Malyankar" w:date="2023-03-21T22:39:00Z"/>
                <w:rFonts w:cs="Arial"/>
                <w:sz w:val="16"/>
                <w:szCs w:val="16"/>
              </w:rPr>
            </w:pPr>
            <w:del w:id="3337" w:author="Raphael Malyankar" w:date="2023-03-21T22:39:00Z">
              <w:r w:rsidRPr="00773509" w:rsidDel="00A776E0">
                <w:rPr>
                  <w:sz w:val="16"/>
                  <w:szCs w:val="16"/>
                </w:rPr>
                <w:delText>D</w:delText>
              </w:r>
              <w:r w:rsidR="00F2161B" w:rsidRPr="00773509" w:rsidDel="00A776E0">
                <w:rPr>
                  <w:sz w:val="16"/>
                  <w:szCs w:val="16"/>
                </w:rPr>
                <w:delText>ate stamp for metadata</w:delText>
              </w:r>
            </w:del>
          </w:p>
        </w:tc>
        <w:tc>
          <w:tcPr>
            <w:tcW w:w="709" w:type="dxa"/>
            <w:tcBorders>
              <w:top w:val="single" w:sz="4" w:space="0" w:color="000000"/>
              <w:left w:val="single" w:sz="4" w:space="0" w:color="000000"/>
              <w:bottom w:val="single" w:sz="4" w:space="0" w:color="000000"/>
              <w:right w:val="single" w:sz="4" w:space="0" w:color="000000"/>
            </w:tcBorders>
          </w:tcPr>
          <w:p w14:paraId="27BBFE95" w14:textId="042AF686" w:rsidR="00F2161B" w:rsidRPr="00773509" w:rsidDel="00A776E0" w:rsidRDefault="00F2161B" w:rsidP="00B76743">
            <w:pPr>
              <w:snapToGrid w:val="0"/>
              <w:spacing w:before="60" w:after="60"/>
              <w:jc w:val="center"/>
              <w:rPr>
                <w:del w:id="3338" w:author="Raphael Malyankar" w:date="2023-03-21T22:39:00Z"/>
                <w:rFonts w:cs="Arial"/>
                <w:sz w:val="16"/>
                <w:szCs w:val="16"/>
              </w:rPr>
            </w:pPr>
            <w:del w:id="3339" w:author="Raphael Malyankar" w:date="2023-03-21T22:39:00Z">
              <w:r w:rsidRPr="00773509" w:rsidDel="00A776E0">
                <w:rPr>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tcPr>
          <w:p w14:paraId="722262BB" w14:textId="59443260" w:rsidR="00F2161B" w:rsidRPr="00773509" w:rsidDel="00A776E0" w:rsidRDefault="00F2161B" w:rsidP="00B76743">
            <w:pPr>
              <w:snapToGrid w:val="0"/>
              <w:spacing w:before="60" w:after="60"/>
              <w:jc w:val="left"/>
              <w:rPr>
                <w:del w:id="3340" w:author="Raphael Malyankar" w:date="2023-03-21T22:39:00Z"/>
                <w:rFonts w:cs="Arial"/>
                <w:sz w:val="16"/>
                <w:szCs w:val="16"/>
              </w:rPr>
            </w:pPr>
            <w:del w:id="3341" w:author="Raphael Malyankar" w:date="2023-03-21T22:39:00Z">
              <w:r w:rsidRPr="00773509" w:rsidDel="00A776E0">
                <w:rPr>
                  <w:sz w:val="16"/>
                  <w:szCs w:val="16"/>
                </w:rPr>
                <w:delText>Date</w:delText>
              </w:r>
            </w:del>
          </w:p>
        </w:tc>
        <w:tc>
          <w:tcPr>
            <w:tcW w:w="2835" w:type="dxa"/>
            <w:tcBorders>
              <w:top w:val="single" w:sz="4" w:space="0" w:color="000000"/>
              <w:left w:val="single" w:sz="4" w:space="0" w:color="000000"/>
              <w:bottom w:val="single" w:sz="4" w:space="0" w:color="000000"/>
              <w:right w:val="single" w:sz="4" w:space="0" w:color="000000"/>
            </w:tcBorders>
          </w:tcPr>
          <w:p w14:paraId="2C32A083" w14:textId="40BA1A7E" w:rsidR="00F2161B" w:rsidRPr="00773509" w:rsidDel="00A776E0" w:rsidRDefault="00F2161B" w:rsidP="00B76743">
            <w:pPr>
              <w:snapToGrid w:val="0"/>
              <w:spacing w:before="60" w:after="60"/>
              <w:jc w:val="left"/>
              <w:rPr>
                <w:del w:id="3342" w:author="Raphael Malyankar" w:date="2023-03-21T22:39:00Z"/>
                <w:rFonts w:cs="Arial"/>
                <w:sz w:val="16"/>
                <w:szCs w:val="16"/>
              </w:rPr>
            </w:pPr>
            <w:del w:id="3343" w:author="Raphael Malyankar" w:date="2023-03-21T22:39:00Z">
              <w:r w:rsidRPr="00773509" w:rsidDel="00A776E0">
                <w:rPr>
                  <w:sz w:val="16"/>
                  <w:szCs w:val="16"/>
                </w:rPr>
                <w:delText>May or may not be the issue date</w:delText>
              </w:r>
            </w:del>
          </w:p>
        </w:tc>
      </w:tr>
      <w:tr w:rsidR="00F2161B" w:rsidRPr="00773509" w:rsidDel="00A776E0" w14:paraId="21854582" w14:textId="36D6A26D" w:rsidTr="00904C15">
        <w:trPr>
          <w:cantSplit/>
          <w:del w:id="3344"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6488A4F4" w14:textId="777BD8CB" w:rsidR="00F2161B" w:rsidRPr="00773509" w:rsidDel="00A776E0" w:rsidRDefault="003F2FBE" w:rsidP="00773DB2">
            <w:pPr>
              <w:snapToGrid w:val="0"/>
              <w:spacing w:before="60" w:after="60"/>
              <w:jc w:val="left"/>
              <w:rPr>
                <w:del w:id="3345" w:author="Raphael Malyankar" w:date="2023-03-21T22:39:00Z"/>
                <w:sz w:val="16"/>
                <w:szCs w:val="16"/>
              </w:rPr>
            </w:pPr>
            <w:del w:id="3346" w:author="Raphael Malyankar" w:date="2023-03-21T22:39:00Z">
              <w:r w:rsidRPr="00773509" w:rsidDel="00A776E0">
                <w:rPr>
                  <w:rFonts w:cs="Arial"/>
                  <w:sz w:val="16"/>
                  <w:szCs w:val="16"/>
                </w:rPr>
                <w:delText>Attribute</w:delText>
              </w:r>
            </w:del>
          </w:p>
        </w:tc>
        <w:tc>
          <w:tcPr>
            <w:tcW w:w="2630" w:type="dxa"/>
            <w:tcBorders>
              <w:top w:val="single" w:sz="4" w:space="0" w:color="000000"/>
              <w:left w:val="single" w:sz="4" w:space="0" w:color="000000"/>
              <w:bottom w:val="single" w:sz="4" w:space="0" w:color="000000"/>
              <w:right w:val="single" w:sz="4" w:space="0" w:color="000000"/>
            </w:tcBorders>
          </w:tcPr>
          <w:p w14:paraId="0A697428" w14:textId="4F09FB94" w:rsidR="00F2161B" w:rsidRPr="00773509" w:rsidDel="00A776E0" w:rsidRDefault="00F2161B" w:rsidP="00B76743">
            <w:pPr>
              <w:snapToGrid w:val="0"/>
              <w:spacing w:before="60" w:after="60"/>
              <w:jc w:val="left"/>
              <w:rPr>
                <w:del w:id="3347" w:author="Raphael Malyankar" w:date="2023-03-21T22:39:00Z"/>
                <w:rFonts w:cs="Arial"/>
                <w:sz w:val="16"/>
                <w:szCs w:val="16"/>
              </w:rPr>
            </w:pPr>
            <w:del w:id="3348" w:author="Raphael Malyankar" w:date="2023-03-21T22:39:00Z">
              <w:r w:rsidRPr="00773509" w:rsidDel="00A776E0">
                <w:rPr>
                  <w:sz w:val="16"/>
                  <w:szCs w:val="16"/>
                </w:rPr>
                <w:delText>metadataLanguage</w:delText>
              </w:r>
            </w:del>
          </w:p>
        </w:tc>
        <w:tc>
          <w:tcPr>
            <w:tcW w:w="3402" w:type="dxa"/>
            <w:tcBorders>
              <w:top w:val="single" w:sz="4" w:space="0" w:color="000000"/>
              <w:left w:val="single" w:sz="4" w:space="0" w:color="000000"/>
              <w:bottom w:val="single" w:sz="4" w:space="0" w:color="000000"/>
              <w:right w:val="single" w:sz="4" w:space="0" w:color="000000"/>
            </w:tcBorders>
          </w:tcPr>
          <w:p w14:paraId="0A99CA79" w14:textId="534E7AFE" w:rsidR="00F2161B" w:rsidRPr="00773509" w:rsidDel="00A776E0" w:rsidRDefault="00596B6D" w:rsidP="00B76743">
            <w:pPr>
              <w:snapToGrid w:val="0"/>
              <w:spacing w:before="60" w:after="60"/>
              <w:jc w:val="left"/>
              <w:rPr>
                <w:del w:id="3349" w:author="Raphael Malyankar" w:date="2023-03-21T22:39:00Z"/>
                <w:rFonts w:cs="Arial"/>
                <w:sz w:val="16"/>
                <w:szCs w:val="16"/>
              </w:rPr>
            </w:pPr>
            <w:del w:id="3350" w:author="Raphael Malyankar" w:date="2023-03-21T22:39:00Z">
              <w:r w:rsidRPr="00773509" w:rsidDel="00A776E0">
                <w:rPr>
                  <w:sz w:val="16"/>
                  <w:szCs w:val="16"/>
                </w:rPr>
                <w:delText>L</w:delText>
              </w:r>
              <w:r w:rsidR="00F2161B" w:rsidRPr="00773509" w:rsidDel="00A776E0">
                <w:rPr>
                  <w:sz w:val="16"/>
                  <w:szCs w:val="16"/>
                </w:rPr>
                <w:delText>anguage(s) in which the metadata is provided</w:delText>
              </w:r>
            </w:del>
          </w:p>
        </w:tc>
        <w:tc>
          <w:tcPr>
            <w:tcW w:w="709" w:type="dxa"/>
            <w:tcBorders>
              <w:top w:val="single" w:sz="4" w:space="0" w:color="000000"/>
              <w:left w:val="single" w:sz="4" w:space="0" w:color="000000"/>
              <w:bottom w:val="single" w:sz="4" w:space="0" w:color="000000"/>
              <w:right w:val="single" w:sz="4" w:space="0" w:color="000000"/>
            </w:tcBorders>
          </w:tcPr>
          <w:p w14:paraId="48F93050" w14:textId="6D435071" w:rsidR="00F2161B" w:rsidRPr="00773509" w:rsidDel="00A776E0" w:rsidRDefault="00F2161B" w:rsidP="00B76743">
            <w:pPr>
              <w:snapToGrid w:val="0"/>
              <w:spacing w:before="60" w:after="60"/>
              <w:jc w:val="center"/>
              <w:rPr>
                <w:del w:id="3351" w:author="Raphael Malyankar" w:date="2023-03-21T22:39:00Z"/>
                <w:rFonts w:cs="Arial"/>
                <w:sz w:val="16"/>
                <w:szCs w:val="16"/>
              </w:rPr>
            </w:pPr>
            <w:del w:id="3352" w:author="Raphael Malyankar" w:date="2023-03-21T22:39:00Z">
              <w:r w:rsidRPr="00773509" w:rsidDel="00A776E0">
                <w:rPr>
                  <w:sz w:val="16"/>
                  <w:szCs w:val="16"/>
                </w:rPr>
                <w:delText>1..*</w:delText>
              </w:r>
            </w:del>
          </w:p>
        </w:tc>
        <w:tc>
          <w:tcPr>
            <w:tcW w:w="2693" w:type="dxa"/>
            <w:tcBorders>
              <w:top w:val="single" w:sz="4" w:space="0" w:color="000000"/>
              <w:left w:val="single" w:sz="4" w:space="0" w:color="000000"/>
              <w:bottom w:val="single" w:sz="4" w:space="0" w:color="000000"/>
              <w:right w:val="single" w:sz="4" w:space="0" w:color="000000"/>
            </w:tcBorders>
          </w:tcPr>
          <w:p w14:paraId="1ABF5B49" w14:textId="102C8B74" w:rsidR="00F2161B" w:rsidRPr="00773509" w:rsidDel="00A776E0" w:rsidRDefault="00F2161B" w:rsidP="00B76743">
            <w:pPr>
              <w:snapToGrid w:val="0"/>
              <w:spacing w:before="60" w:after="60"/>
              <w:jc w:val="left"/>
              <w:rPr>
                <w:del w:id="3353" w:author="Raphael Malyankar" w:date="2023-03-21T22:39:00Z"/>
                <w:rFonts w:cs="Arial"/>
                <w:sz w:val="16"/>
                <w:szCs w:val="16"/>
              </w:rPr>
            </w:pPr>
            <w:del w:id="3354" w:author="Raphael Malyankar" w:date="2023-03-21T22:39:00Z">
              <w:r w:rsidRPr="00773509" w:rsidDel="00A776E0">
                <w:rPr>
                  <w:sz w:val="16"/>
                  <w:szCs w:val="16"/>
                </w:rPr>
                <w:delText>CharacterString</w:delText>
              </w:r>
            </w:del>
          </w:p>
        </w:tc>
        <w:tc>
          <w:tcPr>
            <w:tcW w:w="2835" w:type="dxa"/>
            <w:tcBorders>
              <w:top w:val="single" w:sz="4" w:space="0" w:color="000000"/>
              <w:left w:val="single" w:sz="4" w:space="0" w:color="000000"/>
              <w:bottom w:val="single" w:sz="4" w:space="0" w:color="000000"/>
              <w:right w:val="single" w:sz="4" w:space="0" w:color="000000"/>
            </w:tcBorders>
          </w:tcPr>
          <w:p w14:paraId="3A1DBA6A" w14:textId="17EE94FE" w:rsidR="00F2161B" w:rsidRPr="00773509" w:rsidDel="00A776E0" w:rsidRDefault="00F2161B" w:rsidP="00B76743">
            <w:pPr>
              <w:snapToGrid w:val="0"/>
              <w:spacing w:before="60" w:after="60"/>
              <w:jc w:val="left"/>
              <w:rPr>
                <w:del w:id="3355" w:author="Raphael Malyankar" w:date="2023-03-21T22:39:00Z"/>
                <w:rFonts w:cs="Arial"/>
                <w:sz w:val="16"/>
                <w:szCs w:val="16"/>
              </w:rPr>
            </w:pPr>
          </w:p>
        </w:tc>
      </w:tr>
      <w:tr w:rsidR="003F2FBE" w:rsidRPr="00773509" w:rsidDel="00A776E0" w14:paraId="3482656C" w14:textId="174B2E27" w:rsidTr="00904C15">
        <w:trPr>
          <w:cantSplit/>
          <w:del w:id="3356" w:author="Raphael Malyankar" w:date="2023-03-21T22:39:00Z"/>
        </w:trPr>
        <w:tc>
          <w:tcPr>
            <w:tcW w:w="1055" w:type="dxa"/>
            <w:tcBorders>
              <w:top w:val="single" w:sz="4" w:space="0" w:color="000000"/>
              <w:left w:val="single" w:sz="4" w:space="0" w:color="000000"/>
              <w:bottom w:val="single" w:sz="4" w:space="0" w:color="000000"/>
              <w:right w:val="single" w:sz="4" w:space="0" w:color="000000"/>
            </w:tcBorders>
          </w:tcPr>
          <w:p w14:paraId="7061ECE2" w14:textId="28A923B4" w:rsidR="003F2FBE" w:rsidRPr="00773509" w:rsidDel="00A776E0" w:rsidRDefault="003F2FBE" w:rsidP="00773DB2">
            <w:pPr>
              <w:snapToGrid w:val="0"/>
              <w:spacing w:before="60" w:after="60"/>
              <w:jc w:val="left"/>
              <w:rPr>
                <w:del w:id="3357" w:author="Raphael Malyankar" w:date="2023-03-21T22:39:00Z"/>
                <w:rFonts w:cs="Arial"/>
                <w:sz w:val="16"/>
                <w:szCs w:val="16"/>
              </w:rPr>
            </w:pPr>
            <w:del w:id="3358" w:author="Raphael Malyankar" w:date="2023-03-21T22:39:00Z">
              <w:r w:rsidRPr="00773509" w:rsidDel="00A776E0">
                <w:rPr>
                  <w:rFonts w:cs="Arial"/>
                  <w:sz w:val="16"/>
                  <w:szCs w:val="16"/>
                </w:rPr>
                <w:delText>Role</w:delText>
              </w:r>
            </w:del>
          </w:p>
        </w:tc>
        <w:tc>
          <w:tcPr>
            <w:tcW w:w="2630" w:type="dxa"/>
            <w:tcBorders>
              <w:top w:val="single" w:sz="4" w:space="0" w:color="000000"/>
              <w:left w:val="single" w:sz="4" w:space="0" w:color="000000"/>
              <w:bottom w:val="single" w:sz="4" w:space="0" w:color="000000"/>
              <w:right w:val="single" w:sz="4" w:space="0" w:color="000000"/>
            </w:tcBorders>
          </w:tcPr>
          <w:p w14:paraId="77C97EA7" w14:textId="45C2E1CF" w:rsidR="003F2FBE" w:rsidRPr="00773509" w:rsidDel="00A776E0" w:rsidRDefault="003F2FBE" w:rsidP="00B76743">
            <w:pPr>
              <w:snapToGrid w:val="0"/>
              <w:spacing w:before="60" w:after="60"/>
              <w:jc w:val="left"/>
              <w:rPr>
                <w:del w:id="3359" w:author="Raphael Malyankar" w:date="2023-03-21T22:39:00Z"/>
                <w:sz w:val="16"/>
                <w:szCs w:val="16"/>
              </w:rPr>
            </w:pPr>
            <w:del w:id="3360" w:author="Raphael Malyankar" w:date="2023-03-21T22:39:00Z">
              <w:r w:rsidRPr="00773509" w:rsidDel="00A776E0">
                <w:rPr>
                  <w:sz w:val="16"/>
                  <w:szCs w:val="16"/>
                </w:rPr>
                <w:delText>--</w:delText>
              </w:r>
            </w:del>
          </w:p>
        </w:tc>
        <w:tc>
          <w:tcPr>
            <w:tcW w:w="3402" w:type="dxa"/>
            <w:tcBorders>
              <w:top w:val="single" w:sz="4" w:space="0" w:color="000000"/>
              <w:left w:val="single" w:sz="4" w:space="0" w:color="000000"/>
              <w:bottom w:val="single" w:sz="4" w:space="0" w:color="000000"/>
              <w:right w:val="single" w:sz="4" w:space="0" w:color="000000"/>
            </w:tcBorders>
          </w:tcPr>
          <w:p w14:paraId="080CC3E2" w14:textId="43BC0467" w:rsidR="003F2FBE" w:rsidRPr="00773509" w:rsidDel="00A776E0" w:rsidRDefault="003F2FBE" w:rsidP="00B76743">
            <w:pPr>
              <w:snapToGrid w:val="0"/>
              <w:spacing w:before="60" w:after="60"/>
              <w:jc w:val="left"/>
              <w:rPr>
                <w:del w:id="3361" w:author="Raphael Malyankar" w:date="2023-03-21T22:39:00Z"/>
                <w:sz w:val="16"/>
                <w:szCs w:val="16"/>
              </w:rPr>
            </w:pPr>
            <w:del w:id="3362" w:author="Raphael Malyankar" w:date="2023-03-21T22:39:00Z">
              <w:r w:rsidRPr="00773509" w:rsidDel="00A776E0">
                <w:rPr>
                  <w:sz w:val="16"/>
                  <w:szCs w:val="16"/>
                </w:rPr>
                <w:delText>Containment of, or reference to, discovery metadata for the support files referenced in the dataset</w:delText>
              </w:r>
            </w:del>
          </w:p>
        </w:tc>
        <w:tc>
          <w:tcPr>
            <w:tcW w:w="709" w:type="dxa"/>
            <w:tcBorders>
              <w:top w:val="single" w:sz="4" w:space="0" w:color="000000"/>
              <w:left w:val="single" w:sz="4" w:space="0" w:color="000000"/>
              <w:bottom w:val="single" w:sz="4" w:space="0" w:color="000000"/>
              <w:right w:val="single" w:sz="4" w:space="0" w:color="000000"/>
            </w:tcBorders>
          </w:tcPr>
          <w:p w14:paraId="6CC36846" w14:textId="234A41AE" w:rsidR="003F2FBE" w:rsidRPr="00773509" w:rsidDel="00A776E0" w:rsidRDefault="003F2FBE" w:rsidP="00B76743">
            <w:pPr>
              <w:snapToGrid w:val="0"/>
              <w:spacing w:before="60" w:after="60"/>
              <w:jc w:val="center"/>
              <w:rPr>
                <w:del w:id="3363" w:author="Raphael Malyankar" w:date="2023-03-21T22:39:00Z"/>
                <w:sz w:val="16"/>
                <w:szCs w:val="16"/>
              </w:rPr>
            </w:pPr>
            <w:del w:id="3364" w:author="Raphael Malyankar" w:date="2023-03-21T22:39:00Z">
              <w:r w:rsidRPr="00773509" w:rsidDel="00A776E0">
                <w:rPr>
                  <w:sz w:val="16"/>
                  <w:szCs w:val="16"/>
                </w:rPr>
                <w:delText>0..*</w:delText>
              </w:r>
            </w:del>
          </w:p>
        </w:tc>
        <w:tc>
          <w:tcPr>
            <w:tcW w:w="2693" w:type="dxa"/>
            <w:tcBorders>
              <w:top w:val="single" w:sz="4" w:space="0" w:color="000000"/>
              <w:left w:val="single" w:sz="4" w:space="0" w:color="000000"/>
              <w:bottom w:val="single" w:sz="4" w:space="0" w:color="000000"/>
              <w:right w:val="single" w:sz="4" w:space="0" w:color="000000"/>
            </w:tcBorders>
          </w:tcPr>
          <w:p w14:paraId="1F8447F5" w14:textId="453DAB4F" w:rsidR="003F2FBE" w:rsidRPr="00773509" w:rsidDel="00A776E0" w:rsidRDefault="003F2FBE" w:rsidP="00B76743">
            <w:pPr>
              <w:snapToGrid w:val="0"/>
              <w:spacing w:before="60" w:after="60"/>
              <w:jc w:val="left"/>
              <w:rPr>
                <w:del w:id="3365" w:author="Raphael Malyankar" w:date="2023-03-21T22:39:00Z"/>
                <w:sz w:val="16"/>
                <w:szCs w:val="16"/>
              </w:rPr>
            </w:pPr>
            <w:del w:id="3366" w:author="Raphael Malyankar" w:date="2023-03-21T22:39:00Z">
              <w:r w:rsidRPr="00773509" w:rsidDel="00A776E0">
                <w:rPr>
                  <w:sz w:val="16"/>
                  <w:szCs w:val="16"/>
                </w:rPr>
                <w:delText>Aggregation S100_SupportFileDiscoveryMetadata</w:delText>
              </w:r>
            </w:del>
          </w:p>
        </w:tc>
        <w:tc>
          <w:tcPr>
            <w:tcW w:w="2835" w:type="dxa"/>
            <w:tcBorders>
              <w:top w:val="single" w:sz="4" w:space="0" w:color="000000"/>
              <w:left w:val="single" w:sz="4" w:space="0" w:color="000000"/>
              <w:bottom w:val="single" w:sz="4" w:space="0" w:color="000000"/>
              <w:right w:val="single" w:sz="4" w:space="0" w:color="000000"/>
            </w:tcBorders>
          </w:tcPr>
          <w:p w14:paraId="30C945AA" w14:textId="69E1D23C" w:rsidR="003F2FBE" w:rsidRPr="00773509" w:rsidDel="00A776E0" w:rsidRDefault="003F2FBE" w:rsidP="00B76743">
            <w:pPr>
              <w:snapToGrid w:val="0"/>
              <w:spacing w:before="60" w:after="60"/>
              <w:jc w:val="left"/>
              <w:rPr>
                <w:del w:id="3367" w:author="Raphael Malyankar" w:date="2023-03-21T22:39:00Z"/>
                <w:rFonts w:cs="Arial"/>
                <w:sz w:val="16"/>
                <w:szCs w:val="16"/>
              </w:rPr>
            </w:pPr>
          </w:p>
        </w:tc>
      </w:tr>
    </w:tbl>
    <w:p w14:paraId="2A3C8F23" w14:textId="4BFB57BB" w:rsidR="006B090A" w:rsidRPr="00773509" w:rsidDel="00AA6EAE" w:rsidRDefault="006B090A" w:rsidP="00596B6D">
      <w:pPr>
        <w:spacing w:after="0"/>
        <w:rPr>
          <w:del w:id="3368" w:author="Raphael Malyankar" w:date="2023-05-12T18:08:00Z"/>
        </w:rPr>
      </w:pPr>
    </w:p>
    <w:p w14:paraId="6C403A2F" w14:textId="2B2E49EA" w:rsidR="00596B6D" w:rsidRPr="00773509" w:rsidDel="00AA6EAE" w:rsidRDefault="005A4FB8" w:rsidP="00ED079B">
      <w:pPr>
        <w:pStyle w:val="Heading4"/>
        <w:rPr>
          <w:del w:id="3369" w:author="Raphael Malyankar" w:date="2023-05-12T18:08:00Z"/>
        </w:rPr>
      </w:pPr>
      <w:del w:id="3370" w:author="Raphael Malyankar" w:date="2023-05-12T18:08:00Z">
        <w:r w:rsidRPr="00773509" w:rsidDel="00AA6EAE">
          <w:delText>S100_DataCoverage</w:delText>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3"/>
        <w:gridCol w:w="2684"/>
        <w:gridCol w:w="3577"/>
        <w:gridCol w:w="745"/>
        <w:gridCol w:w="2832"/>
        <w:gridCol w:w="2975"/>
      </w:tblGrid>
      <w:tr w:rsidR="00D67389" w:rsidRPr="003A3550" w:rsidDel="00AA6EAE" w14:paraId="75E536DC" w14:textId="27881A77" w:rsidTr="003A3550">
        <w:trPr>
          <w:trHeight w:val="277"/>
          <w:del w:id="3371" w:author="Raphael Malyankar" w:date="2023-05-12T18:08:00Z"/>
        </w:trPr>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A9B61A6" w14:textId="5BB43895" w:rsidR="00D67389" w:rsidRPr="003A3550" w:rsidDel="00AA6EAE" w:rsidRDefault="00D67389">
            <w:pPr>
              <w:snapToGrid w:val="0"/>
              <w:spacing w:before="60" w:after="60"/>
              <w:jc w:val="left"/>
              <w:rPr>
                <w:del w:id="3372" w:author="Raphael Malyankar" w:date="2023-05-12T18:08:00Z"/>
                <w:b/>
                <w:sz w:val="18"/>
                <w:szCs w:val="18"/>
                <w:lang w:eastAsia="ar-SA"/>
              </w:rPr>
            </w:pPr>
            <w:del w:id="3373" w:author="Raphael Malyankar" w:date="2023-05-12T18:08:00Z">
              <w:r w:rsidRPr="003A3550" w:rsidDel="00AA6EAE">
                <w:rPr>
                  <w:b/>
                  <w:sz w:val="18"/>
                  <w:szCs w:val="18"/>
                </w:rPr>
                <w:delText>Role Name</w:delText>
              </w:r>
            </w:del>
          </w:p>
        </w:tc>
        <w:tc>
          <w:tcPr>
            <w:tcW w:w="95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5FDFAAA" w14:textId="0587EC62" w:rsidR="00D67389" w:rsidRPr="003A3550" w:rsidDel="00AA6EAE" w:rsidRDefault="00D67389">
            <w:pPr>
              <w:snapToGrid w:val="0"/>
              <w:spacing w:before="60" w:after="60"/>
              <w:jc w:val="left"/>
              <w:rPr>
                <w:del w:id="3374" w:author="Raphael Malyankar" w:date="2023-05-12T18:08:00Z"/>
                <w:b/>
                <w:sz w:val="18"/>
                <w:szCs w:val="18"/>
              </w:rPr>
            </w:pPr>
            <w:del w:id="3375" w:author="Raphael Malyankar" w:date="2023-05-12T18:08:00Z">
              <w:r w:rsidRPr="003A3550" w:rsidDel="00AA6EAE">
                <w:rPr>
                  <w:b/>
                  <w:sz w:val="18"/>
                  <w:szCs w:val="18"/>
                </w:rPr>
                <w:delText>Name</w:delText>
              </w:r>
            </w:del>
          </w:p>
        </w:tc>
        <w:tc>
          <w:tcPr>
            <w:tcW w:w="12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863209" w14:textId="47BD8A0D" w:rsidR="00D67389" w:rsidRPr="003A3550" w:rsidDel="00AA6EAE" w:rsidRDefault="00D67389">
            <w:pPr>
              <w:snapToGrid w:val="0"/>
              <w:spacing w:before="60" w:after="60"/>
              <w:jc w:val="left"/>
              <w:rPr>
                <w:del w:id="3376" w:author="Raphael Malyankar" w:date="2023-05-12T18:08:00Z"/>
                <w:b/>
                <w:sz w:val="18"/>
                <w:szCs w:val="18"/>
              </w:rPr>
            </w:pPr>
            <w:del w:id="3377" w:author="Raphael Malyankar" w:date="2023-05-12T18:08:00Z">
              <w:r w:rsidRPr="003A3550" w:rsidDel="00AA6EAE">
                <w:rPr>
                  <w:b/>
                  <w:sz w:val="18"/>
                  <w:szCs w:val="18"/>
                </w:rPr>
                <w:delText>Description</w:delText>
              </w:r>
            </w:del>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3A5AC9" w14:textId="5C8BE451" w:rsidR="00D67389" w:rsidRPr="003A3550" w:rsidDel="00AA6EAE" w:rsidRDefault="00D67389">
            <w:pPr>
              <w:snapToGrid w:val="0"/>
              <w:spacing w:before="60" w:after="60"/>
              <w:jc w:val="center"/>
              <w:rPr>
                <w:del w:id="3378" w:author="Raphael Malyankar" w:date="2023-05-12T18:08:00Z"/>
                <w:b/>
                <w:sz w:val="18"/>
                <w:szCs w:val="18"/>
              </w:rPr>
            </w:pPr>
            <w:del w:id="3379" w:author="Raphael Malyankar" w:date="2023-05-12T18:08:00Z">
              <w:r w:rsidRPr="003A3550" w:rsidDel="00AA6EAE">
                <w:rPr>
                  <w:b/>
                  <w:sz w:val="18"/>
                  <w:szCs w:val="18"/>
                </w:rPr>
                <w:delText>Mult</w:delText>
              </w:r>
            </w:del>
          </w:p>
        </w:tc>
        <w:tc>
          <w:tcPr>
            <w:tcW w:w="10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7B9B0DA" w14:textId="37C8B985" w:rsidR="00D67389" w:rsidRPr="003A3550" w:rsidDel="00AA6EAE" w:rsidRDefault="00D67389">
            <w:pPr>
              <w:snapToGrid w:val="0"/>
              <w:spacing w:before="60" w:after="60"/>
              <w:jc w:val="left"/>
              <w:rPr>
                <w:del w:id="3380" w:author="Raphael Malyankar" w:date="2023-05-12T18:08:00Z"/>
                <w:b/>
                <w:sz w:val="18"/>
                <w:szCs w:val="18"/>
              </w:rPr>
            </w:pPr>
            <w:del w:id="3381" w:author="Raphael Malyankar" w:date="2023-05-12T18:08:00Z">
              <w:r w:rsidRPr="003A3550" w:rsidDel="00AA6EAE">
                <w:rPr>
                  <w:b/>
                  <w:sz w:val="18"/>
                  <w:szCs w:val="18"/>
                </w:rPr>
                <w:delText>Type</w:delText>
              </w:r>
            </w:del>
          </w:p>
        </w:tc>
        <w:tc>
          <w:tcPr>
            <w:tcW w:w="10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C28140" w14:textId="56E84411" w:rsidR="00D67389" w:rsidRPr="003A3550" w:rsidDel="00AA6EAE" w:rsidRDefault="00D67389">
            <w:pPr>
              <w:snapToGrid w:val="0"/>
              <w:spacing w:before="60" w:after="60"/>
              <w:jc w:val="left"/>
              <w:rPr>
                <w:del w:id="3382" w:author="Raphael Malyankar" w:date="2023-05-12T18:08:00Z"/>
                <w:b/>
                <w:sz w:val="18"/>
                <w:szCs w:val="18"/>
              </w:rPr>
            </w:pPr>
            <w:del w:id="3383" w:author="Raphael Malyankar" w:date="2023-05-12T18:08:00Z">
              <w:r w:rsidRPr="003A3550" w:rsidDel="00AA6EAE">
                <w:rPr>
                  <w:b/>
                  <w:sz w:val="18"/>
                  <w:szCs w:val="18"/>
                </w:rPr>
                <w:delText>Remarks</w:delText>
              </w:r>
            </w:del>
          </w:p>
        </w:tc>
      </w:tr>
      <w:tr w:rsidR="00D67389" w:rsidRPr="003A3550" w:rsidDel="00AA6EAE" w14:paraId="24FE1F80" w14:textId="7B29F77E" w:rsidTr="003A3550">
        <w:trPr>
          <w:trHeight w:val="305"/>
          <w:del w:id="3384" w:author="Raphael Malyankar" w:date="2023-05-12T18:08:00Z"/>
        </w:trPr>
        <w:tc>
          <w:tcPr>
            <w:tcW w:w="426" w:type="pct"/>
            <w:tcBorders>
              <w:top w:val="single" w:sz="4" w:space="0" w:color="000000"/>
              <w:left w:val="single" w:sz="4" w:space="0" w:color="000000"/>
              <w:bottom w:val="single" w:sz="4" w:space="0" w:color="000000"/>
              <w:right w:val="single" w:sz="4" w:space="0" w:color="000000"/>
            </w:tcBorders>
            <w:hideMark/>
          </w:tcPr>
          <w:p w14:paraId="7576821E" w14:textId="6D88695B" w:rsidR="00D67389" w:rsidRPr="003A3550" w:rsidDel="00AA6EAE" w:rsidRDefault="00D67389">
            <w:pPr>
              <w:snapToGrid w:val="0"/>
              <w:spacing w:before="60" w:after="60"/>
              <w:jc w:val="left"/>
              <w:rPr>
                <w:del w:id="3385" w:author="Raphael Malyankar" w:date="2023-05-12T18:08:00Z"/>
                <w:sz w:val="18"/>
                <w:szCs w:val="18"/>
              </w:rPr>
            </w:pPr>
            <w:del w:id="3386" w:author="Raphael Malyankar" w:date="2023-05-12T18:08:00Z">
              <w:r w:rsidRPr="003A3550" w:rsidDel="00AA6EAE">
                <w:rPr>
                  <w:sz w:val="18"/>
                  <w:szCs w:val="18"/>
                </w:rPr>
                <w:delText>Class</w:delText>
              </w:r>
            </w:del>
          </w:p>
        </w:tc>
        <w:tc>
          <w:tcPr>
            <w:tcW w:w="958" w:type="pct"/>
            <w:tcBorders>
              <w:top w:val="single" w:sz="4" w:space="0" w:color="000000"/>
              <w:left w:val="single" w:sz="4" w:space="0" w:color="000000"/>
              <w:bottom w:val="single" w:sz="4" w:space="0" w:color="000000"/>
              <w:right w:val="single" w:sz="4" w:space="0" w:color="000000"/>
            </w:tcBorders>
            <w:hideMark/>
          </w:tcPr>
          <w:p w14:paraId="5E6A9DD3" w14:textId="732E3453" w:rsidR="00D67389" w:rsidRPr="003A3550" w:rsidDel="00AA6EAE" w:rsidRDefault="00D67389">
            <w:pPr>
              <w:snapToGrid w:val="0"/>
              <w:spacing w:before="60" w:after="60"/>
              <w:jc w:val="left"/>
              <w:rPr>
                <w:del w:id="3387" w:author="Raphael Malyankar" w:date="2023-05-12T18:08:00Z"/>
                <w:sz w:val="18"/>
                <w:szCs w:val="18"/>
              </w:rPr>
            </w:pPr>
            <w:del w:id="3388" w:author="Raphael Malyankar" w:date="2023-05-12T18:08:00Z">
              <w:r w:rsidRPr="003A3550" w:rsidDel="00AA6EAE">
                <w:rPr>
                  <w:sz w:val="18"/>
                  <w:szCs w:val="18"/>
                </w:rPr>
                <w:delText>S100_DataCoverage</w:delText>
              </w:r>
            </w:del>
          </w:p>
        </w:tc>
        <w:tc>
          <w:tcPr>
            <w:tcW w:w="1277" w:type="pct"/>
            <w:tcBorders>
              <w:top w:val="single" w:sz="4" w:space="0" w:color="000000"/>
              <w:left w:val="single" w:sz="4" w:space="0" w:color="000000"/>
              <w:bottom w:val="single" w:sz="4" w:space="0" w:color="000000"/>
              <w:right w:val="single" w:sz="4" w:space="0" w:color="000000"/>
            </w:tcBorders>
          </w:tcPr>
          <w:p w14:paraId="3B359B44" w14:textId="01270791" w:rsidR="00D67389" w:rsidRPr="003A3550" w:rsidDel="00AA6EAE" w:rsidRDefault="00D67389" w:rsidP="00A776E0">
            <w:pPr>
              <w:snapToGrid w:val="0"/>
              <w:spacing w:before="60" w:after="60"/>
              <w:jc w:val="left"/>
              <w:rPr>
                <w:del w:id="3389" w:author="Raphael Malyankar" w:date="2023-05-12T18:08:00Z"/>
                <w:sz w:val="18"/>
                <w:szCs w:val="18"/>
              </w:rPr>
            </w:pPr>
          </w:p>
        </w:tc>
        <w:tc>
          <w:tcPr>
            <w:tcW w:w="266" w:type="pct"/>
            <w:tcBorders>
              <w:top w:val="single" w:sz="4" w:space="0" w:color="000000"/>
              <w:left w:val="single" w:sz="4" w:space="0" w:color="000000"/>
              <w:bottom w:val="single" w:sz="4" w:space="0" w:color="000000"/>
              <w:right w:val="single" w:sz="4" w:space="0" w:color="000000"/>
            </w:tcBorders>
            <w:hideMark/>
          </w:tcPr>
          <w:p w14:paraId="129263F6" w14:textId="015F59E0" w:rsidR="00D67389" w:rsidRPr="003A3550" w:rsidDel="00AA6EAE" w:rsidRDefault="00D67389">
            <w:pPr>
              <w:snapToGrid w:val="0"/>
              <w:spacing w:before="60" w:after="60"/>
              <w:jc w:val="center"/>
              <w:rPr>
                <w:del w:id="3390" w:author="Raphael Malyankar" w:date="2023-05-12T18:08:00Z"/>
                <w:sz w:val="18"/>
                <w:szCs w:val="18"/>
              </w:rPr>
            </w:pPr>
            <w:del w:id="3391" w:author="Raphael Malyankar" w:date="2023-05-12T18:08:00Z">
              <w:r w:rsidRPr="003A3550" w:rsidDel="00AA6EAE">
                <w:rPr>
                  <w:sz w:val="18"/>
                  <w:szCs w:val="18"/>
                </w:rPr>
                <w:delText>-</w:delText>
              </w:r>
            </w:del>
          </w:p>
        </w:tc>
        <w:tc>
          <w:tcPr>
            <w:tcW w:w="1011" w:type="pct"/>
            <w:tcBorders>
              <w:top w:val="single" w:sz="4" w:space="0" w:color="000000"/>
              <w:left w:val="single" w:sz="4" w:space="0" w:color="000000"/>
              <w:bottom w:val="single" w:sz="4" w:space="0" w:color="000000"/>
              <w:right w:val="single" w:sz="4" w:space="0" w:color="000000"/>
            </w:tcBorders>
            <w:hideMark/>
          </w:tcPr>
          <w:p w14:paraId="15118932" w14:textId="3724E333" w:rsidR="00D67389" w:rsidRPr="003A3550" w:rsidDel="00AA6EAE" w:rsidRDefault="00D67389">
            <w:pPr>
              <w:snapToGrid w:val="0"/>
              <w:spacing w:before="60" w:after="60"/>
              <w:jc w:val="left"/>
              <w:rPr>
                <w:del w:id="3392" w:author="Raphael Malyankar" w:date="2023-05-12T18:08:00Z"/>
                <w:sz w:val="18"/>
                <w:szCs w:val="18"/>
              </w:rPr>
            </w:pPr>
            <w:del w:id="3393" w:author="Raphael Malyankar" w:date="2023-05-12T18:08:00Z">
              <w:r w:rsidRPr="003A3550" w:rsidDel="00AA6EAE">
                <w:rPr>
                  <w:sz w:val="18"/>
                  <w:szCs w:val="18"/>
                </w:rPr>
                <w:delText>-</w:delText>
              </w:r>
            </w:del>
          </w:p>
        </w:tc>
        <w:tc>
          <w:tcPr>
            <w:tcW w:w="1064" w:type="pct"/>
            <w:tcBorders>
              <w:top w:val="single" w:sz="4" w:space="0" w:color="000000"/>
              <w:left w:val="single" w:sz="4" w:space="0" w:color="000000"/>
              <w:bottom w:val="single" w:sz="4" w:space="0" w:color="000000"/>
              <w:right w:val="single" w:sz="4" w:space="0" w:color="000000"/>
            </w:tcBorders>
            <w:hideMark/>
          </w:tcPr>
          <w:p w14:paraId="5CC8F8D0" w14:textId="7707A3F5" w:rsidR="00D67389" w:rsidRPr="00AA6EAE" w:rsidDel="00AA6EAE" w:rsidRDefault="00E06992">
            <w:pPr>
              <w:snapToGrid w:val="0"/>
              <w:spacing w:before="60" w:after="60"/>
              <w:jc w:val="left"/>
              <w:rPr>
                <w:del w:id="3394" w:author="Raphael Malyankar" w:date="2023-05-12T18:08:00Z"/>
                <w:b/>
                <w:bCs/>
                <w:sz w:val="18"/>
                <w:szCs w:val="18"/>
              </w:rPr>
            </w:pPr>
            <w:del w:id="3395" w:author="Raphael Malyankar" w:date="2023-03-21T22:42:00Z">
              <w:r w:rsidRPr="00AA6EAE" w:rsidDel="003A3550">
                <w:rPr>
                  <w:b/>
                  <w:bCs/>
                  <w:sz w:val="18"/>
                  <w:szCs w:val="18"/>
                </w:rPr>
                <w:delText>Attributes for maximum, minimum, and opti</w:delText>
              </w:r>
              <w:r w:rsidR="005A4FB8" w:rsidRPr="00AA6EAE" w:rsidDel="003A3550">
                <w:rPr>
                  <w:b/>
                  <w:bCs/>
                  <w:sz w:val="18"/>
                  <w:szCs w:val="18"/>
                </w:rPr>
                <w:delText>mum display scales are not used</w:delText>
              </w:r>
            </w:del>
          </w:p>
        </w:tc>
      </w:tr>
      <w:tr w:rsidR="00D67389" w:rsidRPr="003A3550" w:rsidDel="003A3550" w14:paraId="3984C200" w14:textId="59CFFF47" w:rsidTr="003A3550">
        <w:trPr>
          <w:trHeight w:val="277"/>
          <w:del w:id="3396" w:author="Raphael Malyankar" w:date="2023-03-21T22:40:00Z"/>
        </w:trPr>
        <w:tc>
          <w:tcPr>
            <w:tcW w:w="426" w:type="pct"/>
            <w:tcBorders>
              <w:top w:val="single" w:sz="4" w:space="0" w:color="000000"/>
              <w:left w:val="single" w:sz="4" w:space="0" w:color="000000"/>
              <w:bottom w:val="single" w:sz="4" w:space="0" w:color="000000"/>
              <w:right w:val="single" w:sz="4" w:space="0" w:color="000000"/>
            </w:tcBorders>
            <w:hideMark/>
          </w:tcPr>
          <w:p w14:paraId="440B4678" w14:textId="465C82CD" w:rsidR="00D67389" w:rsidRPr="003A3550" w:rsidDel="003A3550" w:rsidRDefault="00D67389">
            <w:pPr>
              <w:snapToGrid w:val="0"/>
              <w:spacing w:before="60" w:after="60"/>
              <w:jc w:val="left"/>
              <w:rPr>
                <w:del w:id="3397" w:author="Raphael Malyankar" w:date="2023-03-21T22:40:00Z"/>
                <w:sz w:val="18"/>
                <w:szCs w:val="18"/>
              </w:rPr>
            </w:pPr>
            <w:del w:id="3398" w:author="Raphael Malyankar" w:date="2023-03-21T22:40:00Z">
              <w:r w:rsidRPr="003A3550" w:rsidDel="003A3550">
                <w:rPr>
                  <w:sz w:val="18"/>
                  <w:szCs w:val="18"/>
                </w:rPr>
                <w:delText>Attribute</w:delText>
              </w:r>
            </w:del>
          </w:p>
        </w:tc>
        <w:tc>
          <w:tcPr>
            <w:tcW w:w="958" w:type="pct"/>
            <w:tcBorders>
              <w:top w:val="single" w:sz="4" w:space="0" w:color="000000"/>
              <w:left w:val="single" w:sz="4" w:space="0" w:color="000000"/>
              <w:bottom w:val="single" w:sz="4" w:space="0" w:color="000000"/>
              <w:right w:val="single" w:sz="4" w:space="0" w:color="000000"/>
            </w:tcBorders>
            <w:hideMark/>
          </w:tcPr>
          <w:p w14:paraId="7F9B42AE" w14:textId="78FE78B3" w:rsidR="00D67389" w:rsidRPr="003A3550" w:rsidDel="003A3550" w:rsidRDefault="00D67389">
            <w:pPr>
              <w:snapToGrid w:val="0"/>
              <w:spacing w:before="60" w:after="60"/>
              <w:jc w:val="left"/>
              <w:rPr>
                <w:del w:id="3399" w:author="Raphael Malyankar" w:date="2023-03-21T22:40:00Z"/>
                <w:sz w:val="18"/>
                <w:szCs w:val="18"/>
              </w:rPr>
            </w:pPr>
            <w:del w:id="3400" w:author="Raphael Malyankar" w:date="2023-03-21T22:40:00Z">
              <w:r w:rsidRPr="003A3550" w:rsidDel="003A3550">
                <w:rPr>
                  <w:sz w:val="18"/>
                  <w:szCs w:val="18"/>
                </w:rPr>
                <w:delText>ID</w:delText>
              </w:r>
            </w:del>
          </w:p>
        </w:tc>
        <w:tc>
          <w:tcPr>
            <w:tcW w:w="1277" w:type="pct"/>
            <w:tcBorders>
              <w:top w:val="single" w:sz="4" w:space="0" w:color="000000"/>
              <w:left w:val="single" w:sz="4" w:space="0" w:color="000000"/>
              <w:bottom w:val="single" w:sz="4" w:space="0" w:color="000000"/>
              <w:right w:val="single" w:sz="4" w:space="0" w:color="000000"/>
            </w:tcBorders>
            <w:hideMark/>
          </w:tcPr>
          <w:p w14:paraId="025A0C4B" w14:textId="45E7E357" w:rsidR="00D67389" w:rsidRPr="003A3550" w:rsidDel="003A3550" w:rsidRDefault="00D67389">
            <w:pPr>
              <w:snapToGrid w:val="0"/>
              <w:spacing w:before="60" w:after="60"/>
              <w:jc w:val="left"/>
              <w:rPr>
                <w:del w:id="3401" w:author="Raphael Malyankar" w:date="2023-03-21T22:40:00Z"/>
                <w:sz w:val="18"/>
                <w:szCs w:val="18"/>
              </w:rPr>
            </w:pPr>
            <w:del w:id="3402" w:author="Raphael Malyankar" w:date="2023-03-21T22:40:00Z">
              <w:r w:rsidRPr="003A3550" w:rsidDel="003A3550">
                <w:rPr>
                  <w:sz w:val="18"/>
                  <w:szCs w:val="18"/>
                </w:rPr>
                <w:delText>Uniquely identifies the coverage</w:delText>
              </w:r>
            </w:del>
          </w:p>
        </w:tc>
        <w:tc>
          <w:tcPr>
            <w:tcW w:w="266" w:type="pct"/>
            <w:tcBorders>
              <w:top w:val="single" w:sz="4" w:space="0" w:color="000000"/>
              <w:left w:val="single" w:sz="4" w:space="0" w:color="000000"/>
              <w:bottom w:val="single" w:sz="4" w:space="0" w:color="000000"/>
              <w:right w:val="single" w:sz="4" w:space="0" w:color="000000"/>
            </w:tcBorders>
            <w:hideMark/>
          </w:tcPr>
          <w:p w14:paraId="53964F1E" w14:textId="3C500B10" w:rsidR="00D67389" w:rsidRPr="003A3550" w:rsidDel="003A3550" w:rsidRDefault="00D67389">
            <w:pPr>
              <w:snapToGrid w:val="0"/>
              <w:spacing w:before="60" w:after="60"/>
              <w:jc w:val="center"/>
              <w:rPr>
                <w:del w:id="3403" w:author="Raphael Malyankar" w:date="2023-03-21T22:40:00Z"/>
                <w:sz w:val="18"/>
                <w:szCs w:val="18"/>
              </w:rPr>
            </w:pPr>
            <w:del w:id="3404" w:author="Raphael Malyankar" w:date="2023-03-21T22:40:00Z">
              <w:r w:rsidRPr="003A3550" w:rsidDel="003A3550">
                <w:rPr>
                  <w:sz w:val="18"/>
                  <w:szCs w:val="18"/>
                </w:rPr>
                <w:delText>1</w:delText>
              </w:r>
            </w:del>
          </w:p>
        </w:tc>
        <w:tc>
          <w:tcPr>
            <w:tcW w:w="1011" w:type="pct"/>
            <w:tcBorders>
              <w:top w:val="single" w:sz="4" w:space="0" w:color="000000"/>
              <w:left w:val="single" w:sz="4" w:space="0" w:color="000000"/>
              <w:bottom w:val="single" w:sz="4" w:space="0" w:color="000000"/>
              <w:right w:val="single" w:sz="4" w:space="0" w:color="000000"/>
            </w:tcBorders>
            <w:hideMark/>
          </w:tcPr>
          <w:p w14:paraId="486622BE" w14:textId="5A8E6383" w:rsidR="00D67389" w:rsidRPr="003A3550" w:rsidDel="003A3550" w:rsidRDefault="00D67389">
            <w:pPr>
              <w:snapToGrid w:val="0"/>
              <w:spacing w:before="60" w:after="60"/>
              <w:jc w:val="left"/>
              <w:rPr>
                <w:del w:id="3405" w:author="Raphael Malyankar" w:date="2023-03-21T22:40:00Z"/>
                <w:sz w:val="18"/>
                <w:szCs w:val="18"/>
              </w:rPr>
            </w:pPr>
            <w:del w:id="3406" w:author="Raphael Malyankar" w:date="2023-03-21T22:40:00Z">
              <w:r w:rsidRPr="003A3550" w:rsidDel="003A3550">
                <w:rPr>
                  <w:sz w:val="18"/>
                  <w:szCs w:val="18"/>
                </w:rPr>
                <w:delText>Integer</w:delText>
              </w:r>
            </w:del>
          </w:p>
        </w:tc>
        <w:tc>
          <w:tcPr>
            <w:tcW w:w="1064" w:type="pct"/>
            <w:tcBorders>
              <w:top w:val="single" w:sz="4" w:space="0" w:color="000000"/>
              <w:left w:val="single" w:sz="4" w:space="0" w:color="000000"/>
              <w:bottom w:val="single" w:sz="4" w:space="0" w:color="000000"/>
              <w:right w:val="single" w:sz="4" w:space="0" w:color="000000"/>
            </w:tcBorders>
            <w:hideMark/>
          </w:tcPr>
          <w:p w14:paraId="114FB2A3" w14:textId="5FB264C0" w:rsidR="00D67389" w:rsidRPr="003A3550" w:rsidDel="003A3550" w:rsidRDefault="00D67389">
            <w:pPr>
              <w:snapToGrid w:val="0"/>
              <w:spacing w:before="60" w:after="60"/>
              <w:jc w:val="left"/>
              <w:rPr>
                <w:del w:id="3407" w:author="Raphael Malyankar" w:date="2023-03-21T22:40:00Z"/>
                <w:sz w:val="18"/>
                <w:szCs w:val="18"/>
              </w:rPr>
            </w:pPr>
            <w:del w:id="3408" w:author="Raphael Malyankar" w:date="2023-03-21T22:40:00Z">
              <w:r w:rsidRPr="003A3550" w:rsidDel="003A3550">
                <w:rPr>
                  <w:sz w:val="18"/>
                  <w:szCs w:val="18"/>
                </w:rPr>
                <w:delText>-</w:delText>
              </w:r>
            </w:del>
          </w:p>
        </w:tc>
      </w:tr>
      <w:tr w:rsidR="00D67389" w:rsidRPr="003A3550" w:rsidDel="003A3550" w14:paraId="3AC711D9" w14:textId="26F07F91" w:rsidTr="003A3550">
        <w:trPr>
          <w:trHeight w:val="305"/>
          <w:del w:id="3409" w:author="Raphael Malyankar" w:date="2023-03-21T22:41:00Z"/>
        </w:trPr>
        <w:tc>
          <w:tcPr>
            <w:tcW w:w="426" w:type="pct"/>
            <w:tcBorders>
              <w:top w:val="single" w:sz="4" w:space="0" w:color="000000"/>
              <w:left w:val="single" w:sz="4" w:space="0" w:color="000000"/>
              <w:bottom w:val="single" w:sz="4" w:space="0" w:color="000000"/>
              <w:right w:val="single" w:sz="4" w:space="0" w:color="000000"/>
            </w:tcBorders>
            <w:hideMark/>
          </w:tcPr>
          <w:p w14:paraId="351348FA" w14:textId="27B17AE8" w:rsidR="00D67389" w:rsidRPr="003A3550" w:rsidDel="003A3550" w:rsidRDefault="00D67389">
            <w:pPr>
              <w:snapToGrid w:val="0"/>
              <w:spacing w:before="60" w:after="60"/>
              <w:jc w:val="left"/>
              <w:rPr>
                <w:del w:id="3410" w:author="Raphael Malyankar" w:date="2023-03-21T22:41:00Z"/>
                <w:sz w:val="18"/>
                <w:szCs w:val="18"/>
              </w:rPr>
            </w:pPr>
            <w:del w:id="3411" w:author="Raphael Malyankar" w:date="2023-03-21T22:41:00Z">
              <w:r w:rsidRPr="003A3550" w:rsidDel="003A3550">
                <w:rPr>
                  <w:sz w:val="18"/>
                  <w:szCs w:val="18"/>
                </w:rPr>
                <w:delText>Attribute</w:delText>
              </w:r>
            </w:del>
          </w:p>
        </w:tc>
        <w:tc>
          <w:tcPr>
            <w:tcW w:w="958" w:type="pct"/>
            <w:tcBorders>
              <w:top w:val="single" w:sz="4" w:space="0" w:color="000000"/>
              <w:left w:val="single" w:sz="4" w:space="0" w:color="000000"/>
              <w:bottom w:val="single" w:sz="4" w:space="0" w:color="000000"/>
              <w:right w:val="single" w:sz="4" w:space="0" w:color="000000"/>
            </w:tcBorders>
            <w:hideMark/>
          </w:tcPr>
          <w:p w14:paraId="3FE36388" w14:textId="441A287C" w:rsidR="00D67389" w:rsidRPr="003A3550" w:rsidDel="003A3550" w:rsidRDefault="00D67389">
            <w:pPr>
              <w:snapToGrid w:val="0"/>
              <w:spacing w:before="60" w:after="60"/>
              <w:jc w:val="left"/>
              <w:rPr>
                <w:del w:id="3412" w:author="Raphael Malyankar" w:date="2023-03-21T22:41:00Z"/>
                <w:sz w:val="18"/>
                <w:szCs w:val="18"/>
              </w:rPr>
            </w:pPr>
            <w:del w:id="3413" w:author="Raphael Malyankar" w:date="2023-03-21T22:41:00Z">
              <w:r w:rsidRPr="003A3550" w:rsidDel="003A3550">
                <w:rPr>
                  <w:sz w:val="18"/>
                  <w:szCs w:val="18"/>
                </w:rPr>
                <w:delText>boundingBox</w:delText>
              </w:r>
            </w:del>
          </w:p>
        </w:tc>
        <w:tc>
          <w:tcPr>
            <w:tcW w:w="1277" w:type="pct"/>
            <w:tcBorders>
              <w:top w:val="single" w:sz="4" w:space="0" w:color="000000"/>
              <w:left w:val="single" w:sz="4" w:space="0" w:color="000000"/>
              <w:bottom w:val="single" w:sz="4" w:space="0" w:color="000000"/>
              <w:right w:val="single" w:sz="4" w:space="0" w:color="000000"/>
            </w:tcBorders>
            <w:hideMark/>
          </w:tcPr>
          <w:p w14:paraId="116E218A" w14:textId="419761C6" w:rsidR="00D67389" w:rsidRPr="003A3550" w:rsidDel="003A3550" w:rsidRDefault="00D67389">
            <w:pPr>
              <w:snapToGrid w:val="0"/>
              <w:spacing w:before="60" w:after="60"/>
              <w:jc w:val="left"/>
              <w:rPr>
                <w:del w:id="3414" w:author="Raphael Malyankar" w:date="2023-03-21T22:41:00Z"/>
                <w:sz w:val="18"/>
                <w:szCs w:val="18"/>
              </w:rPr>
            </w:pPr>
            <w:del w:id="3415" w:author="Raphael Malyankar" w:date="2023-03-21T22:41:00Z">
              <w:r w:rsidRPr="003A3550" w:rsidDel="003A3550">
                <w:rPr>
                  <w:sz w:val="18"/>
                  <w:szCs w:val="18"/>
                </w:rPr>
                <w:delText>The extent of the dataset limits</w:delText>
              </w:r>
            </w:del>
          </w:p>
        </w:tc>
        <w:tc>
          <w:tcPr>
            <w:tcW w:w="266" w:type="pct"/>
            <w:tcBorders>
              <w:top w:val="single" w:sz="4" w:space="0" w:color="000000"/>
              <w:left w:val="single" w:sz="4" w:space="0" w:color="000000"/>
              <w:bottom w:val="single" w:sz="4" w:space="0" w:color="000000"/>
              <w:right w:val="single" w:sz="4" w:space="0" w:color="000000"/>
            </w:tcBorders>
            <w:hideMark/>
          </w:tcPr>
          <w:p w14:paraId="49096966" w14:textId="694BE2D3" w:rsidR="00D67389" w:rsidRPr="003A3550" w:rsidDel="003A3550" w:rsidRDefault="00D67389">
            <w:pPr>
              <w:snapToGrid w:val="0"/>
              <w:spacing w:before="60" w:after="60"/>
              <w:jc w:val="center"/>
              <w:rPr>
                <w:del w:id="3416" w:author="Raphael Malyankar" w:date="2023-03-21T22:41:00Z"/>
                <w:sz w:val="18"/>
                <w:szCs w:val="18"/>
              </w:rPr>
            </w:pPr>
            <w:del w:id="3417" w:author="Raphael Malyankar" w:date="2023-03-21T22:41:00Z">
              <w:r w:rsidRPr="003A3550" w:rsidDel="003A3550">
                <w:rPr>
                  <w:sz w:val="18"/>
                  <w:szCs w:val="18"/>
                </w:rPr>
                <w:delText>1</w:delText>
              </w:r>
            </w:del>
          </w:p>
        </w:tc>
        <w:tc>
          <w:tcPr>
            <w:tcW w:w="1011" w:type="pct"/>
            <w:tcBorders>
              <w:top w:val="single" w:sz="4" w:space="0" w:color="000000"/>
              <w:left w:val="single" w:sz="4" w:space="0" w:color="000000"/>
              <w:bottom w:val="single" w:sz="4" w:space="0" w:color="000000"/>
              <w:right w:val="single" w:sz="4" w:space="0" w:color="000000"/>
            </w:tcBorders>
            <w:hideMark/>
          </w:tcPr>
          <w:p w14:paraId="091D45B9" w14:textId="67F555DF" w:rsidR="00D67389" w:rsidRPr="003A3550" w:rsidDel="003A3550" w:rsidRDefault="00D67389">
            <w:pPr>
              <w:snapToGrid w:val="0"/>
              <w:spacing w:before="60" w:after="60"/>
              <w:jc w:val="left"/>
              <w:rPr>
                <w:del w:id="3418" w:author="Raphael Malyankar" w:date="2023-03-21T22:41:00Z"/>
                <w:sz w:val="18"/>
                <w:szCs w:val="18"/>
              </w:rPr>
            </w:pPr>
            <w:del w:id="3419" w:author="Raphael Malyankar" w:date="2023-03-21T22:41:00Z">
              <w:r w:rsidRPr="003A3550" w:rsidDel="003A3550">
                <w:rPr>
                  <w:sz w:val="18"/>
                  <w:szCs w:val="18"/>
                </w:rPr>
                <w:delText>EX_GeographicBoundingBox</w:delText>
              </w:r>
            </w:del>
          </w:p>
        </w:tc>
        <w:tc>
          <w:tcPr>
            <w:tcW w:w="1064" w:type="pct"/>
            <w:tcBorders>
              <w:top w:val="single" w:sz="4" w:space="0" w:color="000000"/>
              <w:left w:val="single" w:sz="4" w:space="0" w:color="000000"/>
              <w:bottom w:val="single" w:sz="4" w:space="0" w:color="000000"/>
              <w:right w:val="single" w:sz="4" w:space="0" w:color="000000"/>
            </w:tcBorders>
            <w:hideMark/>
          </w:tcPr>
          <w:p w14:paraId="4308919D" w14:textId="7DC5C3AB" w:rsidR="00D67389" w:rsidRPr="003A3550" w:rsidDel="003A3550" w:rsidRDefault="009641B5" w:rsidP="005A4FB8">
            <w:pPr>
              <w:snapToGrid w:val="0"/>
              <w:spacing w:before="60" w:after="60"/>
              <w:jc w:val="left"/>
              <w:rPr>
                <w:del w:id="3420" w:author="Raphael Malyankar" w:date="2023-03-21T22:41:00Z"/>
                <w:sz w:val="18"/>
                <w:szCs w:val="18"/>
              </w:rPr>
            </w:pPr>
            <w:del w:id="3421" w:author="Raphael Malyankar" w:date="2023-03-21T22:41:00Z">
              <w:r w:rsidRPr="003A3550" w:rsidDel="003A3550">
                <w:rPr>
                  <w:sz w:val="18"/>
                  <w:szCs w:val="18"/>
                </w:rPr>
                <w:delText xml:space="preserve">Set to global coverage for the initial implementation of </w:delText>
              </w:r>
              <w:r w:rsidR="005A4FB8" w:rsidRPr="003A3550" w:rsidDel="003A3550">
                <w:rPr>
                  <w:sz w:val="18"/>
                  <w:szCs w:val="18"/>
                </w:rPr>
                <w:delText>I</w:delText>
              </w:r>
              <w:r w:rsidRPr="003A3550" w:rsidDel="003A3550">
                <w:rPr>
                  <w:sz w:val="18"/>
                  <w:szCs w:val="18"/>
                </w:rPr>
                <w:delText xml:space="preserve">nteroperability </w:delText>
              </w:r>
              <w:r w:rsidR="005A4FB8" w:rsidRPr="003A3550" w:rsidDel="003A3550">
                <w:rPr>
                  <w:sz w:val="18"/>
                  <w:szCs w:val="18"/>
                </w:rPr>
                <w:delText>C</w:delText>
              </w:r>
              <w:r w:rsidRPr="003A3550" w:rsidDel="003A3550">
                <w:rPr>
                  <w:sz w:val="18"/>
                  <w:szCs w:val="18"/>
                </w:rPr>
                <w:delText>atalogues</w:delText>
              </w:r>
            </w:del>
          </w:p>
        </w:tc>
      </w:tr>
      <w:tr w:rsidR="00D67389" w:rsidRPr="003A3550" w:rsidDel="00AA6EAE" w14:paraId="4A2D83C4" w14:textId="43D0F3C5" w:rsidTr="003A3550">
        <w:trPr>
          <w:trHeight w:val="277"/>
          <w:del w:id="3422" w:author="Raphael Malyankar" w:date="2023-05-12T18:08:00Z"/>
        </w:trPr>
        <w:tc>
          <w:tcPr>
            <w:tcW w:w="426" w:type="pct"/>
            <w:tcBorders>
              <w:top w:val="single" w:sz="4" w:space="0" w:color="000000"/>
              <w:left w:val="single" w:sz="4" w:space="0" w:color="000000"/>
              <w:bottom w:val="single" w:sz="4" w:space="0" w:color="000000"/>
              <w:right w:val="single" w:sz="4" w:space="0" w:color="000000"/>
            </w:tcBorders>
            <w:hideMark/>
          </w:tcPr>
          <w:p w14:paraId="02047532" w14:textId="2B46DFE0" w:rsidR="00D67389" w:rsidRPr="003A3550" w:rsidDel="00AA6EAE" w:rsidRDefault="00D67389">
            <w:pPr>
              <w:snapToGrid w:val="0"/>
              <w:spacing w:before="60" w:after="60"/>
              <w:jc w:val="left"/>
              <w:rPr>
                <w:del w:id="3423" w:author="Raphael Malyankar" w:date="2023-05-12T18:08:00Z"/>
                <w:sz w:val="18"/>
                <w:szCs w:val="18"/>
              </w:rPr>
            </w:pPr>
            <w:del w:id="3424" w:author="Raphael Malyankar" w:date="2023-05-12T18:08:00Z">
              <w:r w:rsidRPr="003A3550" w:rsidDel="00AA6EAE">
                <w:rPr>
                  <w:sz w:val="18"/>
                  <w:szCs w:val="18"/>
                </w:rPr>
                <w:delText>Attribute</w:delText>
              </w:r>
            </w:del>
          </w:p>
        </w:tc>
        <w:tc>
          <w:tcPr>
            <w:tcW w:w="958" w:type="pct"/>
            <w:tcBorders>
              <w:top w:val="single" w:sz="4" w:space="0" w:color="000000"/>
              <w:left w:val="single" w:sz="4" w:space="0" w:color="000000"/>
              <w:bottom w:val="single" w:sz="4" w:space="0" w:color="000000"/>
              <w:right w:val="single" w:sz="4" w:space="0" w:color="000000"/>
            </w:tcBorders>
            <w:hideMark/>
          </w:tcPr>
          <w:p w14:paraId="0010BDF5" w14:textId="0D0226D2" w:rsidR="00D67389" w:rsidRPr="003A3550" w:rsidDel="00AA6EAE" w:rsidRDefault="00D67389">
            <w:pPr>
              <w:snapToGrid w:val="0"/>
              <w:spacing w:before="60" w:after="60"/>
              <w:jc w:val="left"/>
              <w:rPr>
                <w:del w:id="3425" w:author="Raphael Malyankar" w:date="2023-05-12T18:08:00Z"/>
                <w:sz w:val="18"/>
                <w:szCs w:val="18"/>
              </w:rPr>
            </w:pPr>
            <w:del w:id="3426" w:author="Raphael Malyankar" w:date="2023-05-12T18:08:00Z">
              <w:r w:rsidRPr="003A3550" w:rsidDel="00AA6EAE">
                <w:rPr>
                  <w:sz w:val="18"/>
                  <w:szCs w:val="18"/>
                </w:rPr>
                <w:delText>boundingPolygon</w:delText>
              </w:r>
            </w:del>
          </w:p>
        </w:tc>
        <w:tc>
          <w:tcPr>
            <w:tcW w:w="1277" w:type="pct"/>
            <w:tcBorders>
              <w:top w:val="single" w:sz="4" w:space="0" w:color="000000"/>
              <w:left w:val="single" w:sz="4" w:space="0" w:color="000000"/>
              <w:bottom w:val="single" w:sz="4" w:space="0" w:color="000000"/>
              <w:right w:val="single" w:sz="4" w:space="0" w:color="000000"/>
            </w:tcBorders>
            <w:hideMark/>
          </w:tcPr>
          <w:p w14:paraId="1D541BBA" w14:textId="2F1388DA" w:rsidR="00D67389" w:rsidRPr="003A3550" w:rsidDel="00AA6EAE" w:rsidRDefault="00D67389">
            <w:pPr>
              <w:snapToGrid w:val="0"/>
              <w:spacing w:before="60" w:after="60"/>
              <w:jc w:val="left"/>
              <w:rPr>
                <w:del w:id="3427" w:author="Raphael Malyankar" w:date="2023-05-12T18:08:00Z"/>
                <w:sz w:val="18"/>
                <w:szCs w:val="18"/>
              </w:rPr>
            </w:pPr>
            <w:del w:id="3428" w:author="Raphael Malyankar" w:date="2023-05-12T18:08:00Z">
              <w:r w:rsidRPr="003A3550" w:rsidDel="00AA6EAE">
                <w:rPr>
                  <w:sz w:val="18"/>
                  <w:szCs w:val="18"/>
                </w:rPr>
                <w:delText>A polygon which defines the actual data limit</w:delText>
              </w:r>
            </w:del>
          </w:p>
        </w:tc>
        <w:tc>
          <w:tcPr>
            <w:tcW w:w="266" w:type="pct"/>
            <w:tcBorders>
              <w:top w:val="single" w:sz="4" w:space="0" w:color="000000"/>
              <w:left w:val="single" w:sz="4" w:space="0" w:color="000000"/>
              <w:bottom w:val="single" w:sz="4" w:space="0" w:color="000000"/>
              <w:right w:val="single" w:sz="4" w:space="0" w:color="000000"/>
            </w:tcBorders>
            <w:hideMark/>
          </w:tcPr>
          <w:p w14:paraId="3EB87021" w14:textId="12F707C5" w:rsidR="00D67389" w:rsidRPr="003A3550" w:rsidDel="00AA6EAE" w:rsidRDefault="00D67389">
            <w:pPr>
              <w:snapToGrid w:val="0"/>
              <w:spacing w:before="60" w:after="60"/>
              <w:jc w:val="center"/>
              <w:rPr>
                <w:del w:id="3429" w:author="Raphael Malyankar" w:date="2023-05-12T18:08:00Z"/>
                <w:sz w:val="18"/>
                <w:szCs w:val="18"/>
              </w:rPr>
            </w:pPr>
            <w:del w:id="3430" w:author="Raphael Malyankar" w:date="2023-05-12T18:08:00Z">
              <w:r w:rsidRPr="003A3550" w:rsidDel="00AA6EAE">
                <w:rPr>
                  <w:sz w:val="18"/>
                  <w:szCs w:val="18"/>
                </w:rPr>
                <w:delText>1</w:delText>
              </w:r>
            </w:del>
            <w:del w:id="3431" w:author="Raphael Malyankar" w:date="2023-03-21T22:42:00Z">
              <w:r w:rsidRPr="003A3550" w:rsidDel="003A3550">
                <w:rPr>
                  <w:sz w:val="18"/>
                  <w:szCs w:val="18"/>
                </w:rPr>
                <w:delText>..</w:delText>
              </w:r>
            </w:del>
            <w:del w:id="3432" w:author="Raphael Malyankar" w:date="2023-03-21T22:41:00Z">
              <w:r w:rsidRPr="003A3550" w:rsidDel="003A3550">
                <w:rPr>
                  <w:sz w:val="18"/>
                  <w:szCs w:val="18"/>
                </w:rPr>
                <w:delText>*</w:delText>
              </w:r>
            </w:del>
          </w:p>
        </w:tc>
        <w:tc>
          <w:tcPr>
            <w:tcW w:w="1011" w:type="pct"/>
            <w:tcBorders>
              <w:top w:val="single" w:sz="4" w:space="0" w:color="000000"/>
              <w:left w:val="single" w:sz="4" w:space="0" w:color="000000"/>
              <w:bottom w:val="single" w:sz="4" w:space="0" w:color="000000"/>
              <w:right w:val="single" w:sz="4" w:space="0" w:color="000000"/>
            </w:tcBorders>
            <w:hideMark/>
          </w:tcPr>
          <w:p w14:paraId="44B26862" w14:textId="39821C9C" w:rsidR="00D67389" w:rsidRPr="003A3550" w:rsidDel="00AA6EAE" w:rsidRDefault="00D67389">
            <w:pPr>
              <w:snapToGrid w:val="0"/>
              <w:spacing w:before="60" w:after="60"/>
              <w:jc w:val="left"/>
              <w:rPr>
                <w:del w:id="3433" w:author="Raphael Malyankar" w:date="2023-05-12T18:08:00Z"/>
                <w:sz w:val="18"/>
                <w:szCs w:val="18"/>
              </w:rPr>
            </w:pPr>
            <w:del w:id="3434" w:author="Raphael Malyankar" w:date="2023-05-12T18:08:00Z">
              <w:r w:rsidRPr="003A3550" w:rsidDel="00AA6EAE">
                <w:rPr>
                  <w:sz w:val="18"/>
                  <w:szCs w:val="18"/>
                </w:rPr>
                <w:delText>EX_BoundingPolygon</w:delText>
              </w:r>
            </w:del>
          </w:p>
        </w:tc>
        <w:tc>
          <w:tcPr>
            <w:tcW w:w="1064" w:type="pct"/>
            <w:tcBorders>
              <w:top w:val="single" w:sz="4" w:space="0" w:color="000000"/>
              <w:left w:val="single" w:sz="4" w:space="0" w:color="000000"/>
              <w:bottom w:val="single" w:sz="4" w:space="0" w:color="000000"/>
              <w:right w:val="single" w:sz="4" w:space="0" w:color="000000"/>
            </w:tcBorders>
            <w:hideMark/>
          </w:tcPr>
          <w:p w14:paraId="0B5B5737" w14:textId="51C9BFD3" w:rsidR="00D67389" w:rsidRPr="003A3550" w:rsidDel="00AA6EAE" w:rsidRDefault="009641B5" w:rsidP="005A4FB8">
            <w:pPr>
              <w:snapToGrid w:val="0"/>
              <w:spacing w:before="60" w:after="60"/>
              <w:jc w:val="left"/>
              <w:rPr>
                <w:del w:id="3435" w:author="Raphael Malyankar" w:date="2023-05-12T18:08:00Z"/>
                <w:sz w:val="18"/>
                <w:szCs w:val="18"/>
              </w:rPr>
            </w:pPr>
            <w:del w:id="3436" w:author="Raphael Malyankar" w:date="2023-05-12T18:08:00Z">
              <w:r w:rsidRPr="003A3550" w:rsidDel="00AA6EAE">
                <w:rPr>
                  <w:sz w:val="18"/>
                  <w:szCs w:val="18"/>
                </w:rPr>
                <w:delText xml:space="preserve">Set to global coverage for the initial implementation of </w:delText>
              </w:r>
              <w:r w:rsidR="005A4FB8" w:rsidRPr="003A3550" w:rsidDel="00AA6EAE">
                <w:rPr>
                  <w:sz w:val="18"/>
                  <w:szCs w:val="18"/>
                </w:rPr>
                <w:delText>I</w:delText>
              </w:r>
              <w:r w:rsidRPr="003A3550" w:rsidDel="00AA6EAE">
                <w:rPr>
                  <w:sz w:val="18"/>
                  <w:szCs w:val="18"/>
                </w:rPr>
                <w:delText xml:space="preserve">nteroperability </w:delText>
              </w:r>
              <w:r w:rsidR="005A4FB8" w:rsidRPr="003A3550" w:rsidDel="00AA6EAE">
                <w:rPr>
                  <w:sz w:val="18"/>
                  <w:szCs w:val="18"/>
                </w:rPr>
                <w:delText>C</w:delText>
              </w:r>
              <w:r w:rsidRPr="003A3550" w:rsidDel="00AA6EAE">
                <w:rPr>
                  <w:sz w:val="18"/>
                  <w:szCs w:val="18"/>
                </w:rPr>
                <w:delText>atalogues</w:delText>
              </w:r>
            </w:del>
          </w:p>
        </w:tc>
      </w:tr>
    </w:tbl>
    <w:p w14:paraId="10CD02CD" w14:textId="20E5989E" w:rsidR="006B090A" w:rsidRDefault="006B090A">
      <w:pPr>
        <w:pStyle w:val="Heading3"/>
        <w:rPr>
          <w:ins w:id="3437" w:author="Raphael Malyankar" w:date="2023-05-12T00:33:00Z"/>
        </w:rPr>
        <w:pPrChange w:id="3438" w:author="Raphael Malyankar" w:date="2023-05-12T18:10:00Z">
          <w:pPr>
            <w:spacing w:after="0"/>
          </w:pPr>
        </w:pPrChange>
      </w:pPr>
      <w:ins w:id="3439" w:author="Raphael Malyankar" w:date="2023-05-12T00:33:00Z">
        <w:r>
          <w:t>S100_Purpose</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7"/>
        <w:gridCol w:w="2628"/>
        <w:gridCol w:w="3628"/>
        <w:gridCol w:w="759"/>
        <w:gridCol w:w="5754"/>
      </w:tblGrid>
      <w:tr w:rsidR="005C5A89" w:rsidRPr="00C8648C" w14:paraId="5CF81937" w14:textId="77777777" w:rsidTr="002F292D">
        <w:trPr>
          <w:cantSplit/>
          <w:trHeight w:val="277"/>
          <w:tblHeader/>
          <w:ins w:id="3440" w:author="Raphael Malyankar" w:date="2023-05-12T00:33:00Z"/>
        </w:trPr>
        <w:tc>
          <w:tcPr>
            <w:tcW w:w="442" w:type="pct"/>
            <w:shd w:val="clear" w:color="auto" w:fill="D9D9D9" w:themeFill="background1" w:themeFillShade="D9"/>
          </w:tcPr>
          <w:p w14:paraId="3A06FD8A" w14:textId="29C9637F" w:rsidR="005C5A89" w:rsidRPr="00C8648C" w:rsidRDefault="009D6835" w:rsidP="00415B46">
            <w:pPr>
              <w:snapToGrid w:val="0"/>
              <w:spacing w:before="60" w:after="60"/>
              <w:jc w:val="left"/>
              <w:rPr>
                <w:ins w:id="3441" w:author="Raphael Malyankar" w:date="2023-05-12T00:33:00Z"/>
                <w:b/>
                <w:sz w:val="18"/>
                <w:szCs w:val="18"/>
              </w:rPr>
            </w:pPr>
            <w:ins w:id="3442" w:author="Raphael Malyankar" w:date="2023-05-12T00:36:00Z">
              <w:r>
                <w:rPr>
                  <w:b/>
                  <w:sz w:val="18"/>
                  <w:szCs w:val="18"/>
                </w:rPr>
                <w:t>Item</w:t>
              </w:r>
            </w:ins>
          </w:p>
        </w:tc>
        <w:tc>
          <w:tcPr>
            <w:tcW w:w="938" w:type="pct"/>
            <w:shd w:val="clear" w:color="auto" w:fill="D9D9D9" w:themeFill="background1" w:themeFillShade="D9"/>
          </w:tcPr>
          <w:p w14:paraId="3939583F" w14:textId="77777777" w:rsidR="005C5A89" w:rsidRPr="00C8648C" w:rsidRDefault="005C5A89" w:rsidP="00415B46">
            <w:pPr>
              <w:snapToGrid w:val="0"/>
              <w:spacing w:before="60" w:after="60"/>
              <w:jc w:val="left"/>
              <w:rPr>
                <w:ins w:id="3443" w:author="Raphael Malyankar" w:date="2023-05-12T00:33:00Z"/>
                <w:b/>
                <w:sz w:val="18"/>
                <w:szCs w:val="18"/>
              </w:rPr>
            </w:pPr>
            <w:ins w:id="3444" w:author="Raphael Malyankar" w:date="2023-05-12T00:33:00Z">
              <w:r w:rsidRPr="00C8648C">
                <w:rPr>
                  <w:b/>
                  <w:sz w:val="18"/>
                  <w:szCs w:val="18"/>
                </w:rPr>
                <w:t>Name</w:t>
              </w:r>
            </w:ins>
          </w:p>
        </w:tc>
        <w:tc>
          <w:tcPr>
            <w:tcW w:w="1295" w:type="pct"/>
            <w:shd w:val="clear" w:color="auto" w:fill="D9D9D9" w:themeFill="background1" w:themeFillShade="D9"/>
          </w:tcPr>
          <w:p w14:paraId="67FB3CCE" w14:textId="77777777" w:rsidR="005C5A89" w:rsidRPr="00C8648C" w:rsidRDefault="005C5A89" w:rsidP="00415B46">
            <w:pPr>
              <w:snapToGrid w:val="0"/>
              <w:spacing w:before="60" w:after="60"/>
              <w:jc w:val="left"/>
              <w:rPr>
                <w:ins w:id="3445" w:author="Raphael Malyankar" w:date="2023-05-12T00:33:00Z"/>
                <w:b/>
                <w:sz w:val="18"/>
                <w:szCs w:val="18"/>
              </w:rPr>
            </w:pPr>
            <w:ins w:id="3446" w:author="Raphael Malyankar" w:date="2023-05-12T00:33:00Z">
              <w:r w:rsidRPr="00C8648C">
                <w:rPr>
                  <w:b/>
                  <w:sz w:val="18"/>
                  <w:szCs w:val="18"/>
                </w:rPr>
                <w:t>Description</w:t>
              </w:r>
            </w:ins>
          </w:p>
        </w:tc>
        <w:tc>
          <w:tcPr>
            <w:tcW w:w="271" w:type="pct"/>
            <w:shd w:val="clear" w:color="auto" w:fill="D9D9D9" w:themeFill="background1" w:themeFillShade="D9"/>
          </w:tcPr>
          <w:p w14:paraId="2C589576" w14:textId="77777777" w:rsidR="005C5A89" w:rsidRPr="00C8648C" w:rsidRDefault="005C5A89" w:rsidP="00415B46">
            <w:pPr>
              <w:snapToGrid w:val="0"/>
              <w:spacing w:before="60" w:after="60"/>
              <w:jc w:val="center"/>
              <w:rPr>
                <w:ins w:id="3447" w:author="Raphael Malyankar" w:date="2023-05-12T00:33:00Z"/>
                <w:b/>
                <w:sz w:val="18"/>
                <w:szCs w:val="18"/>
              </w:rPr>
            </w:pPr>
            <w:ins w:id="3448" w:author="Raphael Malyankar" w:date="2023-05-12T00:33:00Z">
              <w:r w:rsidRPr="00C8648C">
                <w:rPr>
                  <w:b/>
                  <w:sz w:val="18"/>
                  <w:szCs w:val="18"/>
                </w:rPr>
                <w:t>Code</w:t>
              </w:r>
            </w:ins>
          </w:p>
        </w:tc>
        <w:tc>
          <w:tcPr>
            <w:tcW w:w="2054" w:type="pct"/>
            <w:shd w:val="clear" w:color="auto" w:fill="D9D9D9" w:themeFill="background1" w:themeFillShade="D9"/>
          </w:tcPr>
          <w:p w14:paraId="5D6A958D" w14:textId="77777777" w:rsidR="005C5A89" w:rsidRPr="00C8648C" w:rsidRDefault="005C5A89" w:rsidP="00415B46">
            <w:pPr>
              <w:snapToGrid w:val="0"/>
              <w:spacing w:before="60" w:after="60"/>
              <w:jc w:val="left"/>
              <w:rPr>
                <w:ins w:id="3449" w:author="Raphael Malyankar" w:date="2023-05-12T00:33:00Z"/>
                <w:b/>
                <w:sz w:val="18"/>
                <w:szCs w:val="18"/>
              </w:rPr>
            </w:pPr>
            <w:ins w:id="3450" w:author="Raphael Malyankar" w:date="2023-05-12T00:33:00Z">
              <w:r w:rsidRPr="00C8648C">
                <w:rPr>
                  <w:b/>
                  <w:sz w:val="18"/>
                  <w:szCs w:val="18"/>
                </w:rPr>
                <w:t>Remarks</w:t>
              </w:r>
            </w:ins>
          </w:p>
        </w:tc>
      </w:tr>
      <w:tr w:rsidR="005C5A89" w:rsidRPr="00C8648C" w14:paraId="66163FF0" w14:textId="77777777" w:rsidTr="002F292D">
        <w:trPr>
          <w:cantSplit/>
          <w:trHeight w:val="305"/>
          <w:ins w:id="3451" w:author="Raphael Malyankar" w:date="2023-05-12T00:33:00Z"/>
        </w:trPr>
        <w:tc>
          <w:tcPr>
            <w:tcW w:w="442" w:type="pct"/>
          </w:tcPr>
          <w:p w14:paraId="34EC2866" w14:textId="77777777" w:rsidR="005C5A89" w:rsidRPr="00C8648C" w:rsidRDefault="005C5A89" w:rsidP="00415B46">
            <w:pPr>
              <w:snapToGrid w:val="0"/>
              <w:spacing w:before="60" w:after="60"/>
              <w:jc w:val="left"/>
              <w:rPr>
                <w:ins w:id="3452" w:author="Raphael Malyankar" w:date="2023-05-12T00:33:00Z"/>
                <w:sz w:val="18"/>
                <w:szCs w:val="18"/>
              </w:rPr>
            </w:pPr>
            <w:ins w:id="3453" w:author="Raphael Malyankar" w:date="2023-05-12T00:33:00Z">
              <w:r w:rsidRPr="00C8648C">
                <w:rPr>
                  <w:sz w:val="18"/>
                  <w:szCs w:val="18"/>
                </w:rPr>
                <w:t>Enumeration</w:t>
              </w:r>
            </w:ins>
          </w:p>
        </w:tc>
        <w:tc>
          <w:tcPr>
            <w:tcW w:w="938" w:type="pct"/>
          </w:tcPr>
          <w:p w14:paraId="62D6AD97" w14:textId="77777777" w:rsidR="005C5A89" w:rsidRPr="00C8648C" w:rsidRDefault="005C5A89" w:rsidP="00415B46">
            <w:pPr>
              <w:snapToGrid w:val="0"/>
              <w:spacing w:before="60" w:after="60"/>
              <w:jc w:val="left"/>
              <w:rPr>
                <w:ins w:id="3454" w:author="Raphael Malyankar" w:date="2023-05-12T00:33:00Z"/>
                <w:sz w:val="18"/>
                <w:szCs w:val="18"/>
              </w:rPr>
            </w:pPr>
            <w:ins w:id="3455" w:author="Raphael Malyankar" w:date="2023-05-12T00:33:00Z">
              <w:r w:rsidRPr="00C8648C">
                <w:rPr>
                  <w:sz w:val="18"/>
                  <w:szCs w:val="18"/>
                </w:rPr>
                <w:t>S100_Purpose</w:t>
              </w:r>
            </w:ins>
          </w:p>
        </w:tc>
        <w:tc>
          <w:tcPr>
            <w:tcW w:w="1295" w:type="pct"/>
          </w:tcPr>
          <w:p w14:paraId="60CE6035" w14:textId="77777777" w:rsidR="005C5A89" w:rsidRPr="00C8648C" w:rsidRDefault="005C5A89" w:rsidP="00415B46">
            <w:pPr>
              <w:snapToGrid w:val="0"/>
              <w:spacing w:before="60" w:after="60"/>
              <w:jc w:val="left"/>
              <w:rPr>
                <w:ins w:id="3456" w:author="Raphael Malyankar" w:date="2023-05-12T00:33:00Z"/>
                <w:sz w:val="18"/>
                <w:szCs w:val="18"/>
              </w:rPr>
            </w:pPr>
            <w:ins w:id="3457" w:author="Raphael Malyankar" w:date="2023-05-12T00:33:00Z">
              <w:r w:rsidRPr="00C8648C">
                <w:rPr>
                  <w:sz w:val="18"/>
                  <w:szCs w:val="18"/>
                </w:rPr>
                <w:t>The purpose of the dataset</w:t>
              </w:r>
            </w:ins>
          </w:p>
        </w:tc>
        <w:tc>
          <w:tcPr>
            <w:tcW w:w="271" w:type="pct"/>
          </w:tcPr>
          <w:p w14:paraId="684DAFBD" w14:textId="77777777" w:rsidR="005C5A89" w:rsidRPr="00C8648C" w:rsidRDefault="005C5A89" w:rsidP="00415B46">
            <w:pPr>
              <w:snapToGrid w:val="0"/>
              <w:spacing w:before="60" w:after="60"/>
              <w:jc w:val="center"/>
              <w:rPr>
                <w:ins w:id="3458" w:author="Raphael Malyankar" w:date="2023-05-12T00:33:00Z"/>
                <w:sz w:val="18"/>
                <w:szCs w:val="18"/>
              </w:rPr>
            </w:pPr>
            <w:ins w:id="3459" w:author="Raphael Malyankar" w:date="2023-05-12T00:33:00Z">
              <w:r w:rsidRPr="00C8648C">
                <w:rPr>
                  <w:sz w:val="18"/>
                  <w:szCs w:val="18"/>
                </w:rPr>
                <w:t>-</w:t>
              </w:r>
            </w:ins>
          </w:p>
        </w:tc>
        <w:tc>
          <w:tcPr>
            <w:tcW w:w="2054" w:type="pct"/>
          </w:tcPr>
          <w:p w14:paraId="075BC160" w14:textId="3D633F55" w:rsidR="005C5A89" w:rsidRPr="006D5E7C" w:rsidRDefault="005C5A89" w:rsidP="00415B46">
            <w:pPr>
              <w:spacing w:before="60" w:after="60"/>
              <w:jc w:val="left"/>
              <w:rPr>
                <w:ins w:id="3460" w:author="Raphael Malyankar" w:date="2023-05-12T00:33:00Z"/>
                <w:b/>
                <w:bCs/>
                <w:sz w:val="18"/>
                <w:szCs w:val="18"/>
              </w:rPr>
            </w:pPr>
            <w:ins w:id="3461" w:author="Raphael Malyankar" w:date="2023-05-12T00:33:00Z">
              <w:r w:rsidRPr="006D5E7C">
                <w:rPr>
                  <w:rFonts w:cs="Arial"/>
                  <w:b/>
                  <w:bCs/>
                  <w:color w:val="FF0000"/>
                  <w:sz w:val="18"/>
                  <w:szCs w:val="18"/>
                  <w:lang w:eastAsia="en-US"/>
                </w:rPr>
                <w:t>The value</w:t>
              </w:r>
            </w:ins>
            <w:ins w:id="3462" w:author="Raphael Malyankar" w:date="2023-05-15T14:31:00Z">
              <w:r w:rsidR="00E577BF">
                <w:rPr>
                  <w:rFonts w:cs="Arial"/>
                  <w:b/>
                  <w:bCs/>
                  <w:color w:val="FF0000"/>
                  <w:sz w:val="18"/>
                  <w:szCs w:val="18"/>
                  <w:lang w:eastAsia="en-US"/>
                </w:rPr>
                <w:t xml:space="preserve">s </w:t>
              </w:r>
              <w:r w:rsidR="00E577BF" w:rsidRPr="00E577BF">
                <w:rPr>
                  <w:rFonts w:cs="Arial"/>
                  <w:b/>
                  <w:bCs/>
                  <w:i/>
                  <w:iCs/>
                  <w:color w:val="FF0000"/>
                  <w:sz w:val="18"/>
                  <w:szCs w:val="18"/>
                  <w:lang w:eastAsia="en-US"/>
                  <w:rPrChange w:id="3463" w:author="Raphael Malyankar" w:date="2023-05-15T14:31:00Z">
                    <w:rPr>
                      <w:rFonts w:cs="Arial"/>
                      <w:b/>
                      <w:bCs/>
                      <w:color w:val="FF0000"/>
                      <w:sz w:val="18"/>
                      <w:szCs w:val="18"/>
                      <w:lang w:eastAsia="en-US"/>
                    </w:rPr>
                  </w:rPrChange>
                </w:rPr>
                <w:t>newDataset</w:t>
              </w:r>
            </w:ins>
            <w:ins w:id="3464" w:author="Raphael Malyankar" w:date="2023-05-15T14:36:00Z">
              <w:r w:rsidR="007802CC">
                <w:rPr>
                  <w:rFonts w:cs="Arial"/>
                  <w:b/>
                  <w:bCs/>
                  <w:i/>
                  <w:iCs/>
                  <w:color w:val="FF0000"/>
                  <w:sz w:val="18"/>
                  <w:szCs w:val="18"/>
                  <w:lang w:eastAsia="en-US"/>
                </w:rPr>
                <w:t xml:space="preserve">, </w:t>
              </w:r>
            </w:ins>
            <w:ins w:id="3465" w:author="Raphael Malyankar" w:date="2023-05-15T14:51:00Z">
              <w:r w:rsidR="000D1D8A">
                <w:rPr>
                  <w:rFonts w:cs="Arial"/>
                  <w:b/>
                  <w:bCs/>
                  <w:i/>
                  <w:iCs/>
                  <w:color w:val="FF0000"/>
                  <w:sz w:val="18"/>
                  <w:szCs w:val="18"/>
                  <w:lang w:eastAsia="en-US"/>
                </w:rPr>
                <w:t xml:space="preserve">reissue, </w:t>
              </w:r>
            </w:ins>
            <w:ins w:id="3466" w:author="Raphael Malyankar" w:date="2023-05-15T14:36:00Z">
              <w:r w:rsidR="007802CC">
                <w:rPr>
                  <w:rFonts w:cs="Arial"/>
                  <w:b/>
                  <w:bCs/>
                  <w:i/>
                  <w:iCs/>
                  <w:color w:val="FF0000"/>
                  <w:sz w:val="18"/>
                  <w:szCs w:val="18"/>
                  <w:lang w:eastAsia="en-US"/>
                </w:rPr>
                <w:t>update,</w:t>
              </w:r>
            </w:ins>
            <w:ins w:id="3467" w:author="Raphael Malyankar" w:date="2023-05-15T14:31:00Z">
              <w:r w:rsidR="00E577BF">
                <w:rPr>
                  <w:rFonts w:cs="Arial"/>
                  <w:b/>
                  <w:bCs/>
                  <w:color w:val="FF0000"/>
                  <w:sz w:val="18"/>
                  <w:szCs w:val="18"/>
                  <w:lang w:eastAsia="en-US"/>
                </w:rPr>
                <w:t xml:space="preserve"> </w:t>
              </w:r>
            </w:ins>
            <w:ins w:id="3468" w:author="Raphael Malyankar" w:date="2023-05-15T14:51:00Z">
              <w:r w:rsidR="000D1D8A">
                <w:rPr>
                  <w:rFonts w:cs="Arial"/>
                  <w:b/>
                  <w:bCs/>
                  <w:color w:val="FF0000"/>
                  <w:sz w:val="18"/>
                  <w:szCs w:val="18"/>
                  <w:lang w:eastAsia="en-US"/>
                </w:rPr>
                <w:t xml:space="preserve">and </w:t>
              </w:r>
            </w:ins>
            <w:ins w:id="3469" w:author="Raphael Malyankar" w:date="2023-05-12T00:33:00Z">
              <w:r w:rsidRPr="006D5E7C">
                <w:rPr>
                  <w:rFonts w:cs="Arial"/>
                  <w:b/>
                  <w:bCs/>
                  <w:i/>
                  <w:iCs/>
                  <w:color w:val="FF0000"/>
                  <w:sz w:val="18"/>
                  <w:szCs w:val="18"/>
                  <w:lang w:eastAsia="en-US"/>
                </w:rPr>
                <w:t>delta</w:t>
              </w:r>
              <w:r w:rsidRPr="006D5E7C">
                <w:rPr>
                  <w:rFonts w:cs="Arial"/>
                  <w:b/>
                  <w:bCs/>
                  <w:color w:val="FF0000"/>
                  <w:sz w:val="18"/>
                  <w:szCs w:val="18"/>
                  <w:lang w:eastAsia="en-US"/>
                </w:rPr>
                <w:t xml:space="preserve"> </w:t>
              </w:r>
            </w:ins>
            <w:ins w:id="3470" w:author="Raphael Malyankar" w:date="2023-05-15T14:32:00Z">
              <w:r w:rsidR="00E577BF">
                <w:rPr>
                  <w:rFonts w:cs="Arial"/>
                  <w:b/>
                  <w:bCs/>
                  <w:color w:val="FF0000"/>
                  <w:sz w:val="18"/>
                  <w:szCs w:val="18"/>
                  <w:lang w:eastAsia="en-US"/>
                </w:rPr>
                <w:t>are</w:t>
              </w:r>
            </w:ins>
            <w:ins w:id="3471" w:author="Raphael Malyankar" w:date="2023-05-12T00:33:00Z">
              <w:r w:rsidRPr="006D5E7C">
                <w:rPr>
                  <w:rFonts w:cs="Arial"/>
                  <w:b/>
                  <w:bCs/>
                  <w:color w:val="FF0000"/>
                  <w:sz w:val="18"/>
                  <w:szCs w:val="18"/>
                  <w:lang w:eastAsia="en-US"/>
                </w:rPr>
                <w:t xml:space="preserve"> not used.</w:t>
              </w:r>
            </w:ins>
          </w:p>
        </w:tc>
      </w:tr>
      <w:tr w:rsidR="005C5A89" w:rsidRPr="00C8648C" w14:paraId="009275C3" w14:textId="77777777" w:rsidTr="002F292D">
        <w:trPr>
          <w:cantSplit/>
          <w:trHeight w:val="277"/>
          <w:ins w:id="3472" w:author="Raphael Malyankar" w:date="2023-05-12T00:33:00Z"/>
        </w:trPr>
        <w:tc>
          <w:tcPr>
            <w:tcW w:w="442" w:type="pct"/>
          </w:tcPr>
          <w:p w14:paraId="73857C3C" w14:textId="77777777" w:rsidR="005C5A89" w:rsidRPr="00C8648C" w:rsidRDefault="005C5A89" w:rsidP="00415B46">
            <w:pPr>
              <w:snapToGrid w:val="0"/>
              <w:spacing w:before="60" w:after="60"/>
              <w:jc w:val="left"/>
              <w:rPr>
                <w:ins w:id="3473" w:author="Raphael Malyankar" w:date="2023-05-12T00:33:00Z"/>
                <w:sz w:val="18"/>
                <w:szCs w:val="18"/>
              </w:rPr>
            </w:pPr>
            <w:ins w:id="3474" w:author="Raphael Malyankar" w:date="2023-05-12T00:33:00Z">
              <w:r w:rsidRPr="00C8648C">
                <w:rPr>
                  <w:sz w:val="18"/>
                  <w:szCs w:val="18"/>
                </w:rPr>
                <w:t>Value</w:t>
              </w:r>
            </w:ins>
          </w:p>
        </w:tc>
        <w:tc>
          <w:tcPr>
            <w:tcW w:w="938" w:type="pct"/>
          </w:tcPr>
          <w:p w14:paraId="62FC10F7" w14:textId="77777777" w:rsidR="005C5A89" w:rsidRPr="00C8648C" w:rsidRDefault="005C5A89" w:rsidP="00415B46">
            <w:pPr>
              <w:snapToGrid w:val="0"/>
              <w:spacing w:before="60" w:after="60"/>
              <w:jc w:val="left"/>
              <w:rPr>
                <w:ins w:id="3475" w:author="Raphael Malyankar" w:date="2023-05-12T00:33:00Z"/>
                <w:sz w:val="18"/>
                <w:szCs w:val="18"/>
              </w:rPr>
            </w:pPr>
            <w:ins w:id="3476" w:author="Raphael Malyankar" w:date="2023-05-12T00:33:00Z">
              <w:r w:rsidRPr="00C8648C">
                <w:rPr>
                  <w:sz w:val="18"/>
                  <w:szCs w:val="18"/>
                </w:rPr>
                <w:t>newEdition</w:t>
              </w:r>
            </w:ins>
          </w:p>
        </w:tc>
        <w:tc>
          <w:tcPr>
            <w:tcW w:w="1295" w:type="pct"/>
          </w:tcPr>
          <w:p w14:paraId="7B23C7A4" w14:textId="77777777" w:rsidR="005C5A89" w:rsidRPr="00C8648C" w:rsidRDefault="005C5A89" w:rsidP="00415B46">
            <w:pPr>
              <w:snapToGrid w:val="0"/>
              <w:spacing w:before="60" w:after="60"/>
              <w:jc w:val="left"/>
              <w:rPr>
                <w:ins w:id="3477" w:author="Raphael Malyankar" w:date="2023-05-12T00:33:00Z"/>
                <w:sz w:val="18"/>
                <w:szCs w:val="18"/>
              </w:rPr>
            </w:pPr>
            <w:ins w:id="3478" w:author="Raphael Malyankar" w:date="2023-05-12T00:33:00Z">
              <w:r w:rsidRPr="00C8648C">
                <w:rPr>
                  <w:sz w:val="18"/>
                  <w:szCs w:val="18"/>
                </w:rPr>
                <w:t>New edition of the dataset or Catalogue</w:t>
              </w:r>
            </w:ins>
          </w:p>
        </w:tc>
        <w:tc>
          <w:tcPr>
            <w:tcW w:w="271" w:type="pct"/>
          </w:tcPr>
          <w:p w14:paraId="26AEDEB5" w14:textId="77777777" w:rsidR="005C5A89" w:rsidRPr="00C8648C" w:rsidRDefault="005C5A89" w:rsidP="00415B46">
            <w:pPr>
              <w:snapToGrid w:val="0"/>
              <w:spacing w:before="60" w:after="60"/>
              <w:jc w:val="center"/>
              <w:rPr>
                <w:ins w:id="3479" w:author="Raphael Malyankar" w:date="2023-05-12T00:33:00Z"/>
                <w:sz w:val="18"/>
                <w:szCs w:val="18"/>
              </w:rPr>
            </w:pPr>
            <w:ins w:id="3480" w:author="Raphael Malyankar" w:date="2023-05-12T00:33:00Z">
              <w:r w:rsidRPr="00C8648C">
                <w:rPr>
                  <w:sz w:val="18"/>
                  <w:szCs w:val="18"/>
                </w:rPr>
                <w:t>2</w:t>
              </w:r>
            </w:ins>
          </w:p>
        </w:tc>
        <w:tc>
          <w:tcPr>
            <w:tcW w:w="2054" w:type="pct"/>
          </w:tcPr>
          <w:p w14:paraId="1DA2909C" w14:textId="23CA4E2F" w:rsidR="007802CC" w:rsidRPr="00C8648C" w:rsidRDefault="005C5A89" w:rsidP="00415B46">
            <w:pPr>
              <w:snapToGrid w:val="0"/>
              <w:spacing w:before="60" w:after="60"/>
              <w:jc w:val="left"/>
              <w:rPr>
                <w:ins w:id="3481" w:author="Raphael Malyankar" w:date="2023-05-12T00:33:00Z"/>
                <w:sz w:val="18"/>
                <w:szCs w:val="18"/>
              </w:rPr>
            </w:pPr>
            <w:ins w:id="3482" w:author="Raphael Malyankar" w:date="2023-05-12T00:33:00Z">
              <w:r w:rsidRPr="00C8648C">
                <w:rPr>
                  <w:sz w:val="18"/>
                  <w:szCs w:val="18"/>
                </w:rPr>
                <w:t>Includes new information which has not been previously distributed by updates</w:t>
              </w:r>
            </w:ins>
            <w:ins w:id="3483" w:author="Raphael Malyankar" w:date="2023-05-15T14:32:00Z">
              <w:r w:rsidR="007802CC">
                <w:rPr>
                  <w:sz w:val="18"/>
                  <w:szCs w:val="18"/>
                </w:rPr>
                <w:t>.</w:t>
              </w:r>
            </w:ins>
          </w:p>
        </w:tc>
      </w:tr>
      <w:tr w:rsidR="005C5A89" w:rsidRPr="00C8648C" w14:paraId="08922398" w14:textId="77777777" w:rsidTr="002F292D">
        <w:trPr>
          <w:cantSplit/>
          <w:trHeight w:val="305"/>
          <w:ins w:id="3484" w:author="Raphael Malyankar" w:date="2023-05-12T00:33:00Z"/>
        </w:trPr>
        <w:tc>
          <w:tcPr>
            <w:tcW w:w="442" w:type="pct"/>
          </w:tcPr>
          <w:p w14:paraId="39444B59" w14:textId="77777777" w:rsidR="005C5A89" w:rsidRPr="00C8648C" w:rsidRDefault="005C5A89" w:rsidP="00415B46">
            <w:pPr>
              <w:snapToGrid w:val="0"/>
              <w:spacing w:before="60" w:after="60"/>
              <w:jc w:val="left"/>
              <w:rPr>
                <w:ins w:id="3485" w:author="Raphael Malyankar" w:date="2023-05-12T00:33:00Z"/>
                <w:sz w:val="18"/>
                <w:szCs w:val="18"/>
              </w:rPr>
            </w:pPr>
            <w:ins w:id="3486" w:author="Raphael Malyankar" w:date="2023-05-12T00:33:00Z">
              <w:r w:rsidRPr="00C8648C">
                <w:rPr>
                  <w:sz w:val="18"/>
                  <w:szCs w:val="18"/>
                </w:rPr>
                <w:t>Value</w:t>
              </w:r>
            </w:ins>
          </w:p>
        </w:tc>
        <w:tc>
          <w:tcPr>
            <w:tcW w:w="938" w:type="pct"/>
          </w:tcPr>
          <w:p w14:paraId="0C0B78EA" w14:textId="77777777" w:rsidR="005C5A89" w:rsidRPr="00C8648C" w:rsidRDefault="005C5A89" w:rsidP="00415B46">
            <w:pPr>
              <w:snapToGrid w:val="0"/>
              <w:spacing w:before="60" w:after="60"/>
              <w:jc w:val="left"/>
              <w:rPr>
                <w:ins w:id="3487" w:author="Raphael Malyankar" w:date="2023-05-12T00:33:00Z"/>
                <w:sz w:val="18"/>
                <w:szCs w:val="18"/>
              </w:rPr>
            </w:pPr>
            <w:ins w:id="3488" w:author="Raphael Malyankar" w:date="2023-05-12T00:33:00Z">
              <w:r w:rsidRPr="00C8648C">
                <w:rPr>
                  <w:sz w:val="18"/>
                  <w:szCs w:val="18"/>
                </w:rPr>
                <w:t>cancellation</w:t>
              </w:r>
            </w:ins>
          </w:p>
        </w:tc>
        <w:tc>
          <w:tcPr>
            <w:tcW w:w="1295" w:type="pct"/>
          </w:tcPr>
          <w:p w14:paraId="2F2A6BD8" w14:textId="77777777" w:rsidR="005C5A89" w:rsidRPr="00C8648C" w:rsidRDefault="005C5A89" w:rsidP="00415B46">
            <w:pPr>
              <w:snapToGrid w:val="0"/>
              <w:spacing w:before="60" w:after="60"/>
              <w:jc w:val="left"/>
              <w:rPr>
                <w:ins w:id="3489" w:author="Raphael Malyankar" w:date="2023-05-12T00:33:00Z"/>
                <w:sz w:val="18"/>
                <w:szCs w:val="18"/>
              </w:rPr>
            </w:pPr>
            <w:ins w:id="3490" w:author="Raphael Malyankar" w:date="2023-05-12T00:33:00Z">
              <w:r w:rsidRPr="00C8648C">
                <w:rPr>
                  <w:sz w:val="18"/>
                  <w:szCs w:val="18"/>
                </w:rPr>
                <w:t>Dataset or Catalogue that has been cancelled</w:t>
              </w:r>
            </w:ins>
          </w:p>
        </w:tc>
        <w:tc>
          <w:tcPr>
            <w:tcW w:w="271" w:type="pct"/>
          </w:tcPr>
          <w:p w14:paraId="09781836" w14:textId="77777777" w:rsidR="005C5A89" w:rsidRPr="00C8648C" w:rsidRDefault="005C5A89" w:rsidP="00415B46">
            <w:pPr>
              <w:snapToGrid w:val="0"/>
              <w:spacing w:before="60" w:after="60"/>
              <w:jc w:val="center"/>
              <w:rPr>
                <w:ins w:id="3491" w:author="Raphael Malyankar" w:date="2023-05-12T00:33:00Z"/>
                <w:sz w:val="18"/>
                <w:szCs w:val="18"/>
              </w:rPr>
            </w:pPr>
            <w:ins w:id="3492" w:author="Raphael Malyankar" w:date="2023-05-12T00:33:00Z">
              <w:r w:rsidRPr="00C8648C">
                <w:rPr>
                  <w:sz w:val="18"/>
                  <w:szCs w:val="18"/>
                </w:rPr>
                <w:t>5</w:t>
              </w:r>
            </w:ins>
          </w:p>
        </w:tc>
        <w:tc>
          <w:tcPr>
            <w:tcW w:w="2054" w:type="pct"/>
          </w:tcPr>
          <w:p w14:paraId="5F4581D1" w14:textId="77777777" w:rsidR="005C5A89" w:rsidRPr="00C8648C" w:rsidRDefault="005C5A89" w:rsidP="00415B46">
            <w:pPr>
              <w:snapToGrid w:val="0"/>
              <w:spacing w:before="60" w:after="60"/>
              <w:jc w:val="left"/>
              <w:rPr>
                <w:ins w:id="3493" w:author="Raphael Malyankar" w:date="2023-05-12T00:33:00Z"/>
                <w:sz w:val="18"/>
                <w:szCs w:val="18"/>
              </w:rPr>
            </w:pPr>
            <w:ins w:id="3494" w:author="Raphael Malyankar" w:date="2023-05-12T00:33:00Z">
              <w:r w:rsidRPr="00C8648C">
                <w:rPr>
                  <w:sz w:val="18"/>
                  <w:szCs w:val="18"/>
                </w:rPr>
                <w:t>Indicates the dataset or Catalogue should no longer be used and can be deleted</w:t>
              </w:r>
            </w:ins>
          </w:p>
        </w:tc>
      </w:tr>
    </w:tbl>
    <w:p w14:paraId="231CA683" w14:textId="5D3881B4" w:rsidR="006B090A" w:rsidRDefault="006B090A" w:rsidP="005A4FB8">
      <w:pPr>
        <w:spacing w:after="0"/>
        <w:rPr>
          <w:ins w:id="3495" w:author="Raphael Malyankar" w:date="2023-05-12T18:44:00Z"/>
        </w:rPr>
      </w:pPr>
    </w:p>
    <w:p w14:paraId="1358BED1" w14:textId="242B4C39" w:rsidR="001464A5" w:rsidRPr="00773509" w:rsidDel="002F292D" w:rsidRDefault="001464A5" w:rsidP="005A4FB8">
      <w:pPr>
        <w:spacing w:after="0"/>
        <w:rPr>
          <w:del w:id="3496" w:author="Raphael Malyankar" w:date="2023-05-12T18:52:00Z"/>
        </w:rPr>
      </w:pPr>
    </w:p>
    <w:p w14:paraId="0AD7F793" w14:textId="10FCED62" w:rsidR="005A4FB8" w:rsidRPr="00773509" w:rsidDel="00AA6EAE" w:rsidRDefault="005A4FB8" w:rsidP="00ED079B">
      <w:pPr>
        <w:pStyle w:val="Heading4"/>
        <w:rPr>
          <w:del w:id="3497" w:author="Raphael Malyankar" w:date="2023-05-12T18:08:00Z"/>
        </w:rPr>
      </w:pPr>
      <w:del w:id="3498" w:author="Raphael Malyankar" w:date="2023-05-12T18:08:00Z">
        <w:r w:rsidRPr="00773509" w:rsidDel="00AA6EAE">
          <w:delText>S100_DataFormat</w:delText>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3"/>
        <w:gridCol w:w="2684"/>
        <w:gridCol w:w="3874"/>
        <w:gridCol w:w="745"/>
        <w:gridCol w:w="5510"/>
      </w:tblGrid>
      <w:tr w:rsidR="005A4FB8" w:rsidRPr="00773509" w:rsidDel="00AA6EAE" w14:paraId="639ACF26" w14:textId="5EACB0B7" w:rsidTr="00F966DC">
        <w:trPr>
          <w:cantSplit/>
          <w:trHeight w:val="277"/>
          <w:del w:id="3499" w:author="Raphael Malyankar" w:date="2023-05-12T18:08:00Z"/>
        </w:trPr>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09C90DC" w14:textId="55F85E57" w:rsidR="005A4FB8" w:rsidRPr="00773509" w:rsidDel="00AA6EAE" w:rsidRDefault="005A4FB8">
            <w:pPr>
              <w:snapToGrid w:val="0"/>
              <w:spacing w:before="60" w:after="60"/>
              <w:jc w:val="left"/>
              <w:rPr>
                <w:del w:id="3500" w:author="Raphael Malyankar" w:date="2023-05-12T18:08:00Z"/>
                <w:b/>
                <w:sz w:val="16"/>
                <w:szCs w:val="16"/>
                <w:lang w:eastAsia="ar-SA"/>
              </w:rPr>
            </w:pPr>
            <w:del w:id="3501" w:author="Raphael Malyankar" w:date="2023-05-12T18:08:00Z">
              <w:r w:rsidRPr="00773509" w:rsidDel="00AA6EAE">
                <w:rPr>
                  <w:b/>
                  <w:sz w:val="16"/>
                  <w:szCs w:val="16"/>
                </w:rPr>
                <w:delText>Role Name</w:delText>
              </w:r>
            </w:del>
          </w:p>
        </w:tc>
        <w:tc>
          <w:tcPr>
            <w:tcW w:w="95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16E43B4" w14:textId="4AA4EBD4" w:rsidR="005A4FB8" w:rsidRPr="00773509" w:rsidDel="00AA6EAE" w:rsidRDefault="005A4FB8">
            <w:pPr>
              <w:snapToGrid w:val="0"/>
              <w:spacing w:before="60" w:after="60"/>
              <w:jc w:val="left"/>
              <w:rPr>
                <w:del w:id="3502" w:author="Raphael Malyankar" w:date="2023-05-12T18:08:00Z"/>
                <w:b/>
                <w:sz w:val="16"/>
                <w:szCs w:val="16"/>
              </w:rPr>
            </w:pPr>
            <w:del w:id="3503" w:author="Raphael Malyankar" w:date="2023-05-12T18:08:00Z">
              <w:r w:rsidRPr="00773509" w:rsidDel="00AA6EAE">
                <w:rPr>
                  <w:b/>
                  <w:sz w:val="16"/>
                  <w:szCs w:val="16"/>
                </w:rPr>
                <w:delText>Name</w:delText>
              </w:r>
            </w:del>
          </w:p>
        </w:tc>
        <w:tc>
          <w:tcPr>
            <w:tcW w:w="138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E282CED" w14:textId="4A851B3B" w:rsidR="005A4FB8" w:rsidRPr="00773509" w:rsidDel="00AA6EAE" w:rsidRDefault="005A4FB8">
            <w:pPr>
              <w:snapToGrid w:val="0"/>
              <w:spacing w:before="60" w:after="60"/>
              <w:jc w:val="left"/>
              <w:rPr>
                <w:del w:id="3504" w:author="Raphael Malyankar" w:date="2023-05-12T18:08:00Z"/>
                <w:b/>
                <w:sz w:val="16"/>
                <w:szCs w:val="16"/>
              </w:rPr>
            </w:pPr>
            <w:del w:id="3505" w:author="Raphael Malyankar" w:date="2023-05-12T18:08:00Z">
              <w:r w:rsidRPr="00773509" w:rsidDel="00AA6EAE">
                <w:rPr>
                  <w:b/>
                  <w:sz w:val="16"/>
                  <w:szCs w:val="16"/>
                </w:rPr>
                <w:delText>Description</w:delText>
              </w:r>
            </w:del>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6506674" w14:textId="1944F15C" w:rsidR="005A4FB8" w:rsidRPr="00773509" w:rsidDel="00AA6EAE" w:rsidRDefault="005A4FB8">
            <w:pPr>
              <w:snapToGrid w:val="0"/>
              <w:spacing w:before="60" w:after="60"/>
              <w:jc w:val="center"/>
              <w:rPr>
                <w:del w:id="3506" w:author="Raphael Malyankar" w:date="2023-05-12T18:08:00Z"/>
                <w:b/>
                <w:sz w:val="16"/>
                <w:szCs w:val="16"/>
              </w:rPr>
            </w:pPr>
            <w:del w:id="3507" w:author="Raphael Malyankar" w:date="2023-05-12T18:08:00Z">
              <w:r w:rsidRPr="00773509" w:rsidDel="00AA6EAE">
                <w:rPr>
                  <w:b/>
                  <w:sz w:val="16"/>
                  <w:szCs w:val="16"/>
                </w:rPr>
                <w:delText>Code</w:delText>
              </w:r>
            </w:del>
          </w:p>
        </w:tc>
        <w:tc>
          <w:tcPr>
            <w:tcW w:w="196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7506E0D" w14:textId="6FE27B9A" w:rsidR="005A4FB8" w:rsidRPr="00773509" w:rsidDel="00AA6EAE" w:rsidRDefault="005A4FB8">
            <w:pPr>
              <w:snapToGrid w:val="0"/>
              <w:spacing w:before="60" w:after="60"/>
              <w:jc w:val="left"/>
              <w:rPr>
                <w:del w:id="3508" w:author="Raphael Malyankar" w:date="2023-05-12T18:08:00Z"/>
                <w:b/>
                <w:sz w:val="16"/>
                <w:szCs w:val="16"/>
              </w:rPr>
            </w:pPr>
            <w:del w:id="3509" w:author="Raphael Malyankar" w:date="2023-05-12T18:08:00Z">
              <w:r w:rsidRPr="00773509" w:rsidDel="00AA6EAE">
                <w:rPr>
                  <w:b/>
                  <w:sz w:val="16"/>
                  <w:szCs w:val="16"/>
                </w:rPr>
                <w:delText>Remarks</w:delText>
              </w:r>
            </w:del>
          </w:p>
        </w:tc>
      </w:tr>
      <w:tr w:rsidR="005A4FB8" w:rsidRPr="00773509" w:rsidDel="00AA6EAE" w14:paraId="5D0ACE74" w14:textId="6504E8E4" w:rsidTr="00F966DC">
        <w:trPr>
          <w:cantSplit/>
          <w:trHeight w:val="305"/>
          <w:del w:id="3510" w:author="Raphael Malyankar" w:date="2023-05-12T18:08:00Z"/>
        </w:trPr>
        <w:tc>
          <w:tcPr>
            <w:tcW w:w="426" w:type="pct"/>
            <w:tcBorders>
              <w:top w:val="single" w:sz="4" w:space="0" w:color="000000"/>
              <w:left w:val="single" w:sz="4" w:space="0" w:color="000000"/>
              <w:bottom w:val="single" w:sz="4" w:space="0" w:color="000000"/>
              <w:right w:val="single" w:sz="4" w:space="0" w:color="000000"/>
            </w:tcBorders>
            <w:hideMark/>
          </w:tcPr>
          <w:p w14:paraId="4509CA55" w14:textId="173FF27B" w:rsidR="005A4FB8" w:rsidRPr="00773509" w:rsidDel="00AA6EAE" w:rsidRDefault="005A4FB8">
            <w:pPr>
              <w:snapToGrid w:val="0"/>
              <w:spacing w:before="60" w:after="60"/>
              <w:jc w:val="left"/>
              <w:rPr>
                <w:del w:id="3511" w:author="Raphael Malyankar" w:date="2023-05-12T18:08:00Z"/>
                <w:sz w:val="16"/>
                <w:szCs w:val="16"/>
              </w:rPr>
            </w:pPr>
            <w:del w:id="3512" w:author="Raphael Malyankar" w:date="2023-05-12T18:08:00Z">
              <w:r w:rsidRPr="00773509" w:rsidDel="00AA6EAE">
                <w:rPr>
                  <w:sz w:val="16"/>
                  <w:szCs w:val="16"/>
                </w:rPr>
                <w:delText>Enumeration</w:delText>
              </w:r>
            </w:del>
          </w:p>
        </w:tc>
        <w:tc>
          <w:tcPr>
            <w:tcW w:w="958" w:type="pct"/>
            <w:tcBorders>
              <w:top w:val="single" w:sz="4" w:space="0" w:color="000000"/>
              <w:left w:val="single" w:sz="4" w:space="0" w:color="000000"/>
              <w:bottom w:val="single" w:sz="4" w:space="0" w:color="000000"/>
              <w:right w:val="single" w:sz="4" w:space="0" w:color="000000"/>
            </w:tcBorders>
            <w:hideMark/>
          </w:tcPr>
          <w:p w14:paraId="23A3FD71" w14:textId="1A614627" w:rsidR="005A4FB8" w:rsidRPr="00773509" w:rsidDel="00AA6EAE" w:rsidRDefault="005A4FB8">
            <w:pPr>
              <w:snapToGrid w:val="0"/>
              <w:spacing w:before="60" w:after="60"/>
              <w:jc w:val="left"/>
              <w:rPr>
                <w:del w:id="3513" w:author="Raphael Malyankar" w:date="2023-05-12T18:08:00Z"/>
                <w:sz w:val="16"/>
                <w:szCs w:val="16"/>
              </w:rPr>
            </w:pPr>
            <w:del w:id="3514" w:author="Raphael Malyankar" w:date="2023-05-12T18:08:00Z">
              <w:r w:rsidRPr="00773509" w:rsidDel="00AA6EAE">
                <w:rPr>
                  <w:sz w:val="16"/>
                  <w:szCs w:val="16"/>
                </w:rPr>
                <w:delText>S100_DataFormat</w:delText>
              </w:r>
            </w:del>
          </w:p>
        </w:tc>
        <w:tc>
          <w:tcPr>
            <w:tcW w:w="1383" w:type="pct"/>
            <w:tcBorders>
              <w:top w:val="single" w:sz="4" w:space="0" w:color="000000"/>
              <w:left w:val="single" w:sz="4" w:space="0" w:color="000000"/>
              <w:bottom w:val="single" w:sz="4" w:space="0" w:color="000000"/>
              <w:right w:val="single" w:sz="4" w:space="0" w:color="000000"/>
            </w:tcBorders>
            <w:hideMark/>
          </w:tcPr>
          <w:p w14:paraId="653E945E" w14:textId="767493DD" w:rsidR="005A4FB8" w:rsidRPr="00773509" w:rsidDel="00AA6EAE" w:rsidRDefault="005A4FB8">
            <w:pPr>
              <w:snapToGrid w:val="0"/>
              <w:spacing w:before="60" w:after="60"/>
              <w:jc w:val="left"/>
              <w:rPr>
                <w:del w:id="3515" w:author="Raphael Malyankar" w:date="2023-05-12T18:08:00Z"/>
                <w:sz w:val="16"/>
                <w:szCs w:val="16"/>
              </w:rPr>
            </w:pPr>
            <w:del w:id="3516" w:author="Raphael Malyankar" w:date="2023-05-12T18:08:00Z">
              <w:r w:rsidRPr="00773509" w:rsidDel="00AA6EAE">
                <w:rPr>
                  <w:sz w:val="16"/>
                  <w:szCs w:val="16"/>
                </w:rPr>
                <w:delText>The encoding format</w:delText>
              </w:r>
            </w:del>
          </w:p>
        </w:tc>
        <w:tc>
          <w:tcPr>
            <w:tcW w:w="266" w:type="pct"/>
            <w:tcBorders>
              <w:top w:val="single" w:sz="4" w:space="0" w:color="000000"/>
              <w:left w:val="single" w:sz="4" w:space="0" w:color="000000"/>
              <w:bottom w:val="single" w:sz="4" w:space="0" w:color="000000"/>
              <w:right w:val="single" w:sz="4" w:space="0" w:color="000000"/>
            </w:tcBorders>
            <w:hideMark/>
          </w:tcPr>
          <w:p w14:paraId="2CCEBC75" w14:textId="115A6A0F" w:rsidR="005A4FB8" w:rsidRPr="00773509" w:rsidDel="00AA6EAE" w:rsidRDefault="005A4FB8">
            <w:pPr>
              <w:snapToGrid w:val="0"/>
              <w:spacing w:before="60" w:after="60"/>
              <w:jc w:val="center"/>
              <w:rPr>
                <w:del w:id="3517" w:author="Raphael Malyankar" w:date="2023-05-12T18:08:00Z"/>
                <w:sz w:val="16"/>
                <w:szCs w:val="16"/>
              </w:rPr>
            </w:pPr>
            <w:del w:id="3518" w:author="Raphael Malyankar" w:date="2023-05-12T18:08:00Z">
              <w:r w:rsidRPr="00773509" w:rsidDel="00AA6EAE">
                <w:rPr>
                  <w:sz w:val="16"/>
                  <w:szCs w:val="16"/>
                </w:rPr>
                <w:delText>-</w:delText>
              </w:r>
            </w:del>
          </w:p>
        </w:tc>
        <w:tc>
          <w:tcPr>
            <w:tcW w:w="1968" w:type="pct"/>
            <w:tcBorders>
              <w:top w:val="single" w:sz="4" w:space="0" w:color="000000"/>
              <w:left w:val="single" w:sz="4" w:space="0" w:color="000000"/>
              <w:bottom w:val="single" w:sz="4" w:space="0" w:color="000000"/>
              <w:right w:val="single" w:sz="4" w:space="0" w:color="000000"/>
            </w:tcBorders>
            <w:hideMark/>
          </w:tcPr>
          <w:p w14:paraId="06D9652B" w14:textId="1E19F627" w:rsidR="005A4FB8" w:rsidRPr="00AA6EAE" w:rsidDel="00AA6EAE" w:rsidRDefault="005A4FB8">
            <w:pPr>
              <w:snapToGrid w:val="0"/>
              <w:spacing w:before="60" w:after="60"/>
              <w:jc w:val="left"/>
              <w:rPr>
                <w:del w:id="3519" w:author="Raphael Malyankar" w:date="2023-05-12T18:08:00Z"/>
                <w:b/>
                <w:bCs/>
                <w:sz w:val="16"/>
                <w:szCs w:val="16"/>
              </w:rPr>
            </w:pPr>
            <w:del w:id="3520" w:author="Raphael Malyankar" w:date="2023-05-12T18:08:00Z">
              <w:r w:rsidRPr="00AA6EAE" w:rsidDel="00AA6EAE">
                <w:rPr>
                  <w:b/>
                  <w:bCs/>
                  <w:sz w:val="16"/>
                  <w:szCs w:val="16"/>
                </w:rPr>
                <w:delText>Only the “undefined” format is permitted</w:delText>
              </w:r>
            </w:del>
          </w:p>
        </w:tc>
      </w:tr>
      <w:tr w:rsidR="005A4FB8" w:rsidRPr="00773509" w:rsidDel="00AA6EAE" w14:paraId="281BF641" w14:textId="2AA857F4" w:rsidTr="00F966DC">
        <w:trPr>
          <w:cantSplit/>
          <w:trHeight w:val="305"/>
          <w:del w:id="3521" w:author="Raphael Malyankar" w:date="2023-05-12T18:08:00Z"/>
        </w:trPr>
        <w:tc>
          <w:tcPr>
            <w:tcW w:w="426" w:type="pct"/>
            <w:tcBorders>
              <w:top w:val="single" w:sz="4" w:space="0" w:color="000000"/>
              <w:left w:val="single" w:sz="4" w:space="0" w:color="000000"/>
              <w:bottom w:val="single" w:sz="4" w:space="0" w:color="000000"/>
              <w:right w:val="single" w:sz="4" w:space="0" w:color="000000"/>
            </w:tcBorders>
            <w:hideMark/>
          </w:tcPr>
          <w:p w14:paraId="570ABFEA" w14:textId="0389AD86" w:rsidR="005A4FB8" w:rsidRPr="00773509" w:rsidDel="00AA6EAE" w:rsidRDefault="005A4FB8">
            <w:pPr>
              <w:snapToGrid w:val="0"/>
              <w:spacing w:before="60" w:after="60"/>
              <w:jc w:val="left"/>
              <w:rPr>
                <w:del w:id="3522" w:author="Raphael Malyankar" w:date="2023-05-12T18:08:00Z"/>
                <w:sz w:val="16"/>
                <w:szCs w:val="16"/>
              </w:rPr>
            </w:pPr>
            <w:del w:id="3523" w:author="Raphael Malyankar" w:date="2023-05-12T18:08:00Z">
              <w:r w:rsidRPr="00773509" w:rsidDel="00AA6EAE">
                <w:rPr>
                  <w:sz w:val="16"/>
                  <w:szCs w:val="16"/>
                </w:rPr>
                <w:delText>Value</w:delText>
              </w:r>
            </w:del>
          </w:p>
        </w:tc>
        <w:tc>
          <w:tcPr>
            <w:tcW w:w="958" w:type="pct"/>
            <w:tcBorders>
              <w:top w:val="single" w:sz="4" w:space="0" w:color="000000"/>
              <w:left w:val="single" w:sz="4" w:space="0" w:color="000000"/>
              <w:bottom w:val="single" w:sz="4" w:space="0" w:color="000000"/>
              <w:right w:val="single" w:sz="4" w:space="0" w:color="000000"/>
            </w:tcBorders>
            <w:hideMark/>
          </w:tcPr>
          <w:p w14:paraId="52716A65" w14:textId="503007B7" w:rsidR="005A4FB8" w:rsidRPr="00773509" w:rsidDel="00AA6EAE" w:rsidRDefault="005A4FB8">
            <w:pPr>
              <w:snapToGrid w:val="0"/>
              <w:spacing w:before="60" w:after="60"/>
              <w:jc w:val="left"/>
              <w:rPr>
                <w:del w:id="3524" w:author="Raphael Malyankar" w:date="2023-05-12T18:08:00Z"/>
                <w:sz w:val="16"/>
                <w:szCs w:val="16"/>
              </w:rPr>
            </w:pPr>
            <w:del w:id="3525" w:author="Raphael Malyankar" w:date="2023-05-12T18:08:00Z">
              <w:r w:rsidRPr="00773509" w:rsidDel="00AA6EAE">
                <w:rPr>
                  <w:sz w:val="16"/>
                  <w:szCs w:val="16"/>
                </w:rPr>
                <w:delText>undefined</w:delText>
              </w:r>
            </w:del>
          </w:p>
        </w:tc>
        <w:tc>
          <w:tcPr>
            <w:tcW w:w="1383" w:type="pct"/>
            <w:tcBorders>
              <w:top w:val="single" w:sz="4" w:space="0" w:color="000000"/>
              <w:left w:val="single" w:sz="4" w:space="0" w:color="000000"/>
              <w:bottom w:val="single" w:sz="4" w:space="0" w:color="000000"/>
              <w:right w:val="single" w:sz="4" w:space="0" w:color="000000"/>
            </w:tcBorders>
            <w:hideMark/>
          </w:tcPr>
          <w:p w14:paraId="640B7E3B" w14:textId="785481B5" w:rsidR="005A4FB8" w:rsidRPr="00773509" w:rsidDel="00AA6EAE" w:rsidRDefault="005A4FB8" w:rsidP="005A4FB8">
            <w:pPr>
              <w:snapToGrid w:val="0"/>
              <w:spacing w:before="60" w:after="60"/>
              <w:jc w:val="left"/>
              <w:rPr>
                <w:del w:id="3526" w:author="Raphael Malyankar" w:date="2023-05-12T18:08:00Z"/>
                <w:sz w:val="16"/>
                <w:szCs w:val="16"/>
              </w:rPr>
            </w:pPr>
            <w:del w:id="3527" w:author="Raphael Malyankar" w:date="2023-05-12T18:08:00Z">
              <w:r w:rsidRPr="00773509" w:rsidDel="00AA6EAE">
                <w:rPr>
                  <w:sz w:val="16"/>
                  <w:szCs w:val="16"/>
                </w:rPr>
                <w:delText>The encoding is defined in the Product Specification</w:delText>
              </w:r>
            </w:del>
          </w:p>
        </w:tc>
        <w:tc>
          <w:tcPr>
            <w:tcW w:w="266" w:type="pct"/>
            <w:tcBorders>
              <w:top w:val="single" w:sz="4" w:space="0" w:color="000000"/>
              <w:left w:val="single" w:sz="4" w:space="0" w:color="000000"/>
              <w:bottom w:val="single" w:sz="4" w:space="0" w:color="000000"/>
              <w:right w:val="single" w:sz="4" w:space="0" w:color="000000"/>
            </w:tcBorders>
            <w:hideMark/>
          </w:tcPr>
          <w:p w14:paraId="27F67999" w14:textId="087F6591" w:rsidR="005A4FB8" w:rsidRPr="00773509" w:rsidDel="00AA6EAE" w:rsidRDefault="005A4FB8">
            <w:pPr>
              <w:snapToGrid w:val="0"/>
              <w:spacing w:before="60" w:after="60"/>
              <w:jc w:val="center"/>
              <w:rPr>
                <w:del w:id="3528" w:author="Raphael Malyankar" w:date="2023-05-12T18:08:00Z"/>
                <w:sz w:val="16"/>
                <w:szCs w:val="16"/>
              </w:rPr>
            </w:pPr>
            <w:del w:id="3529" w:author="Raphael Malyankar" w:date="2023-05-12T18:08:00Z">
              <w:r w:rsidRPr="00773509" w:rsidDel="00AA6EAE">
                <w:rPr>
                  <w:sz w:val="16"/>
                  <w:szCs w:val="16"/>
                </w:rPr>
                <w:delText>-</w:delText>
              </w:r>
            </w:del>
          </w:p>
        </w:tc>
        <w:tc>
          <w:tcPr>
            <w:tcW w:w="1968" w:type="pct"/>
            <w:tcBorders>
              <w:top w:val="single" w:sz="4" w:space="0" w:color="000000"/>
              <w:left w:val="single" w:sz="4" w:space="0" w:color="000000"/>
              <w:bottom w:val="single" w:sz="4" w:space="0" w:color="000000"/>
              <w:right w:val="single" w:sz="4" w:space="0" w:color="000000"/>
            </w:tcBorders>
            <w:hideMark/>
          </w:tcPr>
          <w:p w14:paraId="6227B372" w14:textId="284643EB" w:rsidR="005A4FB8" w:rsidRPr="00773509" w:rsidDel="00AA6EAE" w:rsidRDefault="005A4FB8" w:rsidP="005A4FB8">
            <w:pPr>
              <w:snapToGrid w:val="0"/>
              <w:spacing w:before="60" w:after="60"/>
              <w:jc w:val="left"/>
              <w:rPr>
                <w:del w:id="3530" w:author="Raphael Malyankar" w:date="2023-05-12T18:08:00Z"/>
                <w:sz w:val="16"/>
                <w:szCs w:val="16"/>
              </w:rPr>
            </w:pPr>
            <w:del w:id="3531" w:author="Raphael Malyankar" w:date="2023-05-12T18:08:00Z">
              <w:r w:rsidRPr="00773509" w:rsidDel="00AA6EAE">
                <w:rPr>
                  <w:sz w:val="16"/>
                  <w:szCs w:val="16"/>
                </w:rPr>
                <w:delText>Use this for Interoperability Catalogues</w:delText>
              </w:r>
            </w:del>
          </w:p>
        </w:tc>
      </w:tr>
    </w:tbl>
    <w:p w14:paraId="544A0C98" w14:textId="1742ED5B" w:rsidR="006B114A" w:rsidRPr="00773509" w:rsidDel="00AA6EAE" w:rsidRDefault="006B114A" w:rsidP="00136D81">
      <w:pPr>
        <w:spacing w:after="0"/>
        <w:rPr>
          <w:del w:id="3532" w:author="Raphael Malyankar" w:date="2023-05-12T18:08:00Z"/>
        </w:rPr>
      </w:pPr>
    </w:p>
    <w:p w14:paraId="426DD05C" w14:textId="2EBD4F21" w:rsidR="00136D81" w:rsidRPr="00773509" w:rsidRDefault="00136D81">
      <w:pPr>
        <w:pStyle w:val="Heading3"/>
        <w:pPrChange w:id="3533" w:author="Raphael Malyankar" w:date="2023-05-12T18:10:00Z">
          <w:pPr>
            <w:pStyle w:val="Heading4"/>
          </w:pPr>
        </w:pPrChange>
      </w:pPr>
      <w:r w:rsidRPr="00773509">
        <w:t>S100_ProductSpecification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3"/>
        <w:gridCol w:w="2684"/>
        <w:gridCol w:w="3577"/>
        <w:gridCol w:w="745"/>
        <w:gridCol w:w="2832"/>
        <w:gridCol w:w="2975"/>
      </w:tblGrid>
      <w:tr w:rsidR="00E622ED" w:rsidRPr="00E21A56" w14:paraId="75EAB64F" w14:textId="77777777" w:rsidTr="00CE1B8A">
        <w:trPr>
          <w:trHeight w:val="153"/>
        </w:trPr>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580A5A" w14:textId="77777777" w:rsidR="00E622ED" w:rsidRPr="00E21A56" w:rsidRDefault="00E622ED">
            <w:pPr>
              <w:snapToGrid w:val="0"/>
              <w:spacing w:before="60" w:after="60"/>
              <w:jc w:val="left"/>
              <w:rPr>
                <w:b/>
                <w:sz w:val="18"/>
                <w:szCs w:val="18"/>
                <w:lang w:eastAsia="ar-SA"/>
              </w:rPr>
            </w:pPr>
            <w:r w:rsidRPr="00E21A56">
              <w:rPr>
                <w:b/>
                <w:sz w:val="18"/>
                <w:szCs w:val="18"/>
              </w:rPr>
              <w:t>Role Name</w:t>
            </w:r>
          </w:p>
        </w:tc>
        <w:tc>
          <w:tcPr>
            <w:tcW w:w="95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E91FA8E" w14:textId="77777777" w:rsidR="00E622ED" w:rsidRPr="00E21A56" w:rsidRDefault="00E622ED">
            <w:pPr>
              <w:snapToGrid w:val="0"/>
              <w:spacing w:before="60" w:after="60"/>
              <w:jc w:val="left"/>
              <w:rPr>
                <w:b/>
                <w:sz w:val="18"/>
                <w:szCs w:val="18"/>
              </w:rPr>
            </w:pPr>
            <w:r w:rsidRPr="00E21A56">
              <w:rPr>
                <w:b/>
                <w:sz w:val="18"/>
                <w:szCs w:val="18"/>
              </w:rPr>
              <w:t>Name</w:t>
            </w:r>
          </w:p>
        </w:tc>
        <w:tc>
          <w:tcPr>
            <w:tcW w:w="12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1460DF4" w14:textId="77777777" w:rsidR="00E622ED" w:rsidRPr="00E21A56" w:rsidRDefault="00E622ED">
            <w:pPr>
              <w:snapToGrid w:val="0"/>
              <w:spacing w:before="60" w:after="60"/>
              <w:jc w:val="left"/>
              <w:rPr>
                <w:b/>
                <w:sz w:val="18"/>
                <w:szCs w:val="18"/>
              </w:rPr>
            </w:pPr>
            <w:r w:rsidRPr="00E21A56">
              <w:rPr>
                <w:b/>
                <w:sz w:val="18"/>
                <w:szCs w:val="18"/>
              </w:rPr>
              <w:t>Description</w:t>
            </w:r>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792007E" w14:textId="77777777" w:rsidR="00E622ED" w:rsidRPr="00E21A56" w:rsidRDefault="00E622ED">
            <w:pPr>
              <w:snapToGrid w:val="0"/>
              <w:spacing w:before="60" w:after="60"/>
              <w:jc w:val="center"/>
              <w:rPr>
                <w:b/>
                <w:sz w:val="18"/>
                <w:szCs w:val="18"/>
              </w:rPr>
            </w:pPr>
            <w:r w:rsidRPr="00E21A56">
              <w:rPr>
                <w:b/>
                <w:sz w:val="18"/>
                <w:szCs w:val="18"/>
              </w:rPr>
              <w:t>Mult</w:t>
            </w:r>
          </w:p>
        </w:tc>
        <w:tc>
          <w:tcPr>
            <w:tcW w:w="10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72993C0" w14:textId="77777777" w:rsidR="00E622ED" w:rsidRPr="00E21A56" w:rsidRDefault="00E622ED">
            <w:pPr>
              <w:snapToGrid w:val="0"/>
              <w:spacing w:before="60" w:after="60"/>
              <w:jc w:val="left"/>
              <w:rPr>
                <w:b/>
                <w:sz w:val="18"/>
                <w:szCs w:val="18"/>
              </w:rPr>
            </w:pPr>
            <w:r w:rsidRPr="00E21A56">
              <w:rPr>
                <w:b/>
                <w:sz w:val="18"/>
                <w:szCs w:val="18"/>
              </w:rPr>
              <w:t>Type</w:t>
            </w:r>
          </w:p>
        </w:tc>
        <w:tc>
          <w:tcPr>
            <w:tcW w:w="10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1160C81" w14:textId="77777777" w:rsidR="00E622ED" w:rsidRPr="00E21A56" w:rsidRDefault="00E622ED">
            <w:pPr>
              <w:snapToGrid w:val="0"/>
              <w:spacing w:before="60" w:after="60"/>
              <w:jc w:val="left"/>
              <w:rPr>
                <w:b/>
                <w:sz w:val="18"/>
                <w:szCs w:val="18"/>
              </w:rPr>
            </w:pPr>
            <w:r w:rsidRPr="00E21A56">
              <w:rPr>
                <w:b/>
                <w:sz w:val="18"/>
                <w:szCs w:val="18"/>
              </w:rPr>
              <w:t>Remarks</w:t>
            </w:r>
          </w:p>
        </w:tc>
      </w:tr>
      <w:tr w:rsidR="00E622ED" w:rsidRPr="00E21A56" w14:paraId="7E193E7A" w14:textId="77777777" w:rsidTr="00CE1B8A">
        <w:trPr>
          <w:trHeight w:val="490"/>
        </w:trPr>
        <w:tc>
          <w:tcPr>
            <w:tcW w:w="426" w:type="pct"/>
            <w:tcBorders>
              <w:top w:val="single" w:sz="4" w:space="0" w:color="000000"/>
              <w:left w:val="single" w:sz="4" w:space="0" w:color="000000"/>
              <w:bottom w:val="single" w:sz="4" w:space="0" w:color="000000"/>
              <w:right w:val="single" w:sz="4" w:space="0" w:color="000000"/>
            </w:tcBorders>
            <w:hideMark/>
          </w:tcPr>
          <w:p w14:paraId="4860E1DF" w14:textId="77777777" w:rsidR="00E622ED" w:rsidRPr="00E21A56" w:rsidRDefault="00E622ED">
            <w:pPr>
              <w:snapToGrid w:val="0"/>
              <w:spacing w:before="60" w:after="60"/>
              <w:jc w:val="left"/>
              <w:rPr>
                <w:sz w:val="18"/>
                <w:szCs w:val="18"/>
              </w:rPr>
            </w:pPr>
            <w:r w:rsidRPr="00E21A56">
              <w:rPr>
                <w:sz w:val="18"/>
                <w:szCs w:val="18"/>
              </w:rPr>
              <w:t>Class</w:t>
            </w:r>
          </w:p>
        </w:tc>
        <w:tc>
          <w:tcPr>
            <w:tcW w:w="958" w:type="pct"/>
            <w:tcBorders>
              <w:top w:val="single" w:sz="4" w:space="0" w:color="000000"/>
              <w:left w:val="single" w:sz="4" w:space="0" w:color="000000"/>
              <w:bottom w:val="single" w:sz="4" w:space="0" w:color="000000"/>
              <w:right w:val="single" w:sz="4" w:space="0" w:color="000000"/>
            </w:tcBorders>
            <w:hideMark/>
          </w:tcPr>
          <w:p w14:paraId="47C5F483" w14:textId="77777777" w:rsidR="00E622ED" w:rsidRPr="00E21A56" w:rsidRDefault="00E622ED">
            <w:pPr>
              <w:snapToGrid w:val="0"/>
              <w:spacing w:before="60" w:after="60"/>
              <w:jc w:val="left"/>
              <w:rPr>
                <w:sz w:val="18"/>
                <w:szCs w:val="18"/>
              </w:rPr>
            </w:pPr>
            <w:r w:rsidRPr="00E21A56">
              <w:rPr>
                <w:sz w:val="18"/>
                <w:szCs w:val="18"/>
              </w:rPr>
              <w:t>S100_ProductSpecification</w:t>
            </w:r>
          </w:p>
        </w:tc>
        <w:tc>
          <w:tcPr>
            <w:tcW w:w="1277" w:type="pct"/>
            <w:tcBorders>
              <w:top w:val="single" w:sz="4" w:space="0" w:color="000000"/>
              <w:left w:val="single" w:sz="4" w:space="0" w:color="000000"/>
              <w:bottom w:val="single" w:sz="4" w:space="0" w:color="000000"/>
              <w:right w:val="single" w:sz="4" w:space="0" w:color="000000"/>
            </w:tcBorders>
            <w:hideMark/>
          </w:tcPr>
          <w:p w14:paraId="104230E4" w14:textId="77777777" w:rsidR="00E622ED" w:rsidRPr="00E21A56" w:rsidRDefault="00E622ED">
            <w:pPr>
              <w:snapToGrid w:val="0"/>
              <w:spacing w:before="60" w:after="60"/>
              <w:jc w:val="left"/>
              <w:rPr>
                <w:sz w:val="18"/>
                <w:szCs w:val="18"/>
              </w:rPr>
            </w:pPr>
            <w:r w:rsidRPr="00E21A56">
              <w:rPr>
                <w:sz w:val="18"/>
                <w:szCs w:val="18"/>
              </w:rPr>
              <w:t>The Product Specification contains the information needed to build the specified product</w:t>
            </w:r>
          </w:p>
        </w:tc>
        <w:tc>
          <w:tcPr>
            <w:tcW w:w="266" w:type="pct"/>
            <w:tcBorders>
              <w:top w:val="single" w:sz="4" w:space="0" w:color="000000"/>
              <w:left w:val="single" w:sz="4" w:space="0" w:color="000000"/>
              <w:bottom w:val="single" w:sz="4" w:space="0" w:color="000000"/>
              <w:right w:val="single" w:sz="4" w:space="0" w:color="000000"/>
            </w:tcBorders>
            <w:hideMark/>
          </w:tcPr>
          <w:p w14:paraId="565A5280" w14:textId="77777777" w:rsidR="00E622ED" w:rsidRPr="00E21A56" w:rsidRDefault="00E622ED">
            <w:pPr>
              <w:snapToGrid w:val="0"/>
              <w:spacing w:before="60" w:after="60"/>
              <w:jc w:val="center"/>
              <w:rPr>
                <w:sz w:val="18"/>
                <w:szCs w:val="18"/>
              </w:rPr>
            </w:pPr>
            <w:r w:rsidRPr="00E21A56">
              <w:rPr>
                <w:sz w:val="18"/>
                <w:szCs w:val="18"/>
              </w:rPr>
              <w:t>-</w:t>
            </w:r>
          </w:p>
        </w:tc>
        <w:tc>
          <w:tcPr>
            <w:tcW w:w="1011" w:type="pct"/>
            <w:tcBorders>
              <w:top w:val="single" w:sz="4" w:space="0" w:color="000000"/>
              <w:left w:val="single" w:sz="4" w:space="0" w:color="000000"/>
              <w:bottom w:val="single" w:sz="4" w:space="0" w:color="000000"/>
              <w:right w:val="single" w:sz="4" w:space="0" w:color="000000"/>
            </w:tcBorders>
            <w:hideMark/>
          </w:tcPr>
          <w:p w14:paraId="621BD0C4" w14:textId="77777777" w:rsidR="00E622ED" w:rsidRPr="00E21A56" w:rsidRDefault="00E622ED">
            <w:pPr>
              <w:snapToGrid w:val="0"/>
              <w:spacing w:before="60" w:after="60"/>
              <w:jc w:val="left"/>
              <w:rPr>
                <w:sz w:val="18"/>
                <w:szCs w:val="18"/>
              </w:rPr>
            </w:pPr>
            <w:r w:rsidRPr="00E21A56">
              <w:rPr>
                <w:sz w:val="18"/>
                <w:szCs w:val="18"/>
              </w:rPr>
              <w:t>-</w:t>
            </w:r>
          </w:p>
        </w:tc>
        <w:tc>
          <w:tcPr>
            <w:tcW w:w="1062" w:type="pct"/>
            <w:tcBorders>
              <w:top w:val="single" w:sz="4" w:space="0" w:color="000000"/>
              <w:left w:val="single" w:sz="4" w:space="0" w:color="000000"/>
              <w:bottom w:val="single" w:sz="4" w:space="0" w:color="000000"/>
              <w:right w:val="single" w:sz="4" w:space="0" w:color="000000"/>
            </w:tcBorders>
            <w:hideMark/>
          </w:tcPr>
          <w:p w14:paraId="6024C7FE" w14:textId="03D779AB" w:rsidR="00E622ED" w:rsidRPr="00E21A56" w:rsidRDefault="00CE1B8A">
            <w:pPr>
              <w:snapToGrid w:val="0"/>
              <w:spacing w:before="60" w:after="60"/>
              <w:jc w:val="left"/>
              <w:rPr>
                <w:sz w:val="18"/>
                <w:szCs w:val="18"/>
              </w:rPr>
            </w:pPr>
            <w:ins w:id="3534" w:author="Raphael Malyankar" w:date="2023-05-12T18:24:00Z">
              <w:r w:rsidRPr="00E21A56">
                <w:rPr>
                  <w:sz w:val="18"/>
                  <w:szCs w:val="18"/>
                </w:rPr>
                <w:t xml:space="preserve">The S-100 attribute </w:t>
              </w:r>
              <w:r w:rsidRPr="002F292D">
                <w:rPr>
                  <w:b/>
                  <w:bCs/>
                  <w:sz w:val="18"/>
                  <w:szCs w:val="18"/>
                </w:rPr>
                <w:t>compliancycategory</w:t>
              </w:r>
              <w:r w:rsidRPr="00E21A56">
                <w:rPr>
                  <w:sz w:val="18"/>
                  <w:szCs w:val="18"/>
                </w:rPr>
                <w:t xml:space="preserve"> is not used. </w:t>
              </w:r>
            </w:ins>
            <w:del w:id="3535" w:author="Raphael Malyankar" w:date="2023-05-12T18:24:00Z">
              <w:r w:rsidR="00E622ED" w:rsidRPr="00E21A56" w:rsidDel="00CE1B8A">
                <w:rPr>
                  <w:sz w:val="18"/>
                  <w:szCs w:val="18"/>
                </w:rPr>
                <w:delText>-</w:delText>
              </w:r>
            </w:del>
          </w:p>
        </w:tc>
      </w:tr>
      <w:tr w:rsidR="00E622ED" w:rsidRPr="00E21A56" w14:paraId="228BCE90" w14:textId="77777777" w:rsidTr="00CE1B8A">
        <w:trPr>
          <w:trHeight w:val="321"/>
        </w:trPr>
        <w:tc>
          <w:tcPr>
            <w:tcW w:w="426" w:type="pct"/>
            <w:tcBorders>
              <w:top w:val="single" w:sz="4" w:space="0" w:color="000000"/>
              <w:left w:val="single" w:sz="4" w:space="0" w:color="000000"/>
              <w:bottom w:val="single" w:sz="4" w:space="0" w:color="000000"/>
              <w:right w:val="single" w:sz="4" w:space="0" w:color="000000"/>
            </w:tcBorders>
            <w:hideMark/>
          </w:tcPr>
          <w:p w14:paraId="297EBB0B" w14:textId="77777777" w:rsidR="00E622ED" w:rsidRPr="00E21A56" w:rsidRDefault="00E622ED">
            <w:pPr>
              <w:snapToGrid w:val="0"/>
              <w:spacing w:before="60" w:after="60"/>
              <w:jc w:val="left"/>
              <w:rPr>
                <w:sz w:val="18"/>
                <w:szCs w:val="18"/>
              </w:rPr>
            </w:pPr>
            <w:r w:rsidRPr="00E21A56">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7DDA5E0C" w14:textId="77777777" w:rsidR="00E622ED" w:rsidRPr="00E21A56" w:rsidRDefault="00E622ED">
            <w:pPr>
              <w:snapToGrid w:val="0"/>
              <w:spacing w:before="60" w:after="60"/>
              <w:jc w:val="left"/>
              <w:rPr>
                <w:sz w:val="18"/>
                <w:szCs w:val="18"/>
              </w:rPr>
            </w:pPr>
            <w:r w:rsidRPr="00E21A56">
              <w:rPr>
                <w:sz w:val="18"/>
                <w:szCs w:val="18"/>
              </w:rPr>
              <w:t>name</w:t>
            </w:r>
          </w:p>
        </w:tc>
        <w:tc>
          <w:tcPr>
            <w:tcW w:w="1277" w:type="pct"/>
            <w:tcBorders>
              <w:top w:val="single" w:sz="4" w:space="0" w:color="000000"/>
              <w:left w:val="single" w:sz="4" w:space="0" w:color="000000"/>
              <w:bottom w:val="single" w:sz="4" w:space="0" w:color="000000"/>
              <w:right w:val="single" w:sz="4" w:space="0" w:color="000000"/>
            </w:tcBorders>
            <w:hideMark/>
          </w:tcPr>
          <w:p w14:paraId="3D56F662" w14:textId="7EA0F056" w:rsidR="00E622ED" w:rsidRPr="00E21A56" w:rsidRDefault="00E622ED" w:rsidP="00136D81">
            <w:pPr>
              <w:snapToGrid w:val="0"/>
              <w:spacing w:before="60" w:after="60"/>
              <w:jc w:val="left"/>
              <w:rPr>
                <w:sz w:val="18"/>
                <w:szCs w:val="18"/>
              </w:rPr>
            </w:pPr>
            <w:r w:rsidRPr="00E21A56">
              <w:rPr>
                <w:sz w:val="18"/>
                <w:szCs w:val="18"/>
              </w:rPr>
              <w:t xml:space="preserve">The name of the </w:t>
            </w:r>
            <w:r w:rsidR="00136D81" w:rsidRPr="00E21A56">
              <w:rPr>
                <w:sz w:val="18"/>
                <w:szCs w:val="18"/>
              </w:rPr>
              <w:t>P</w:t>
            </w:r>
            <w:r w:rsidRPr="00E21A56">
              <w:rPr>
                <w:sz w:val="18"/>
                <w:szCs w:val="18"/>
              </w:rPr>
              <w:t xml:space="preserve">roduct </w:t>
            </w:r>
            <w:r w:rsidR="00136D81" w:rsidRPr="00E21A56">
              <w:rPr>
                <w:sz w:val="18"/>
                <w:szCs w:val="18"/>
              </w:rPr>
              <w:t>S</w:t>
            </w:r>
            <w:r w:rsidRPr="00E21A56">
              <w:rPr>
                <w:sz w:val="18"/>
                <w:szCs w:val="18"/>
              </w:rPr>
              <w:t>pecification used to create the datasets</w:t>
            </w:r>
          </w:p>
        </w:tc>
        <w:tc>
          <w:tcPr>
            <w:tcW w:w="266" w:type="pct"/>
            <w:tcBorders>
              <w:top w:val="single" w:sz="4" w:space="0" w:color="000000"/>
              <w:left w:val="single" w:sz="4" w:space="0" w:color="000000"/>
              <w:bottom w:val="single" w:sz="4" w:space="0" w:color="000000"/>
              <w:right w:val="single" w:sz="4" w:space="0" w:color="000000"/>
            </w:tcBorders>
            <w:hideMark/>
          </w:tcPr>
          <w:p w14:paraId="4C36E98A" w14:textId="194E717F" w:rsidR="00E622ED" w:rsidRPr="00E21A56" w:rsidRDefault="00461CC0">
            <w:pPr>
              <w:snapToGrid w:val="0"/>
              <w:spacing w:before="60" w:after="60"/>
              <w:jc w:val="center"/>
              <w:rPr>
                <w:sz w:val="18"/>
                <w:szCs w:val="18"/>
              </w:rPr>
            </w:pPr>
            <w:ins w:id="3536" w:author="Raphael Malyankar" w:date="2023-05-12T18:14:00Z">
              <w:r w:rsidRPr="00E21A56">
                <w:rPr>
                  <w:sz w:val="18"/>
                  <w:szCs w:val="18"/>
                </w:rPr>
                <w:t>0..</w:t>
              </w:r>
            </w:ins>
            <w:r w:rsidR="00E622ED" w:rsidRPr="00E21A56">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71AA2819" w14:textId="77777777" w:rsidR="00E622ED" w:rsidRPr="00E21A56" w:rsidRDefault="00E622ED">
            <w:pPr>
              <w:snapToGrid w:val="0"/>
              <w:spacing w:before="60" w:after="60"/>
              <w:jc w:val="left"/>
              <w:rPr>
                <w:sz w:val="18"/>
                <w:szCs w:val="18"/>
              </w:rPr>
            </w:pPr>
            <w:r w:rsidRPr="00E21A56">
              <w:rPr>
                <w:sz w:val="18"/>
                <w:szCs w:val="18"/>
              </w:rPr>
              <w:t>CharacterString</w:t>
            </w:r>
          </w:p>
        </w:tc>
        <w:tc>
          <w:tcPr>
            <w:tcW w:w="1062" w:type="pct"/>
            <w:tcBorders>
              <w:top w:val="single" w:sz="4" w:space="0" w:color="000000"/>
              <w:left w:val="single" w:sz="4" w:space="0" w:color="000000"/>
              <w:bottom w:val="single" w:sz="4" w:space="0" w:color="000000"/>
              <w:right w:val="single" w:sz="4" w:space="0" w:color="000000"/>
            </w:tcBorders>
          </w:tcPr>
          <w:p w14:paraId="030E1843" w14:textId="200DDB24" w:rsidR="00461CC0" w:rsidRPr="00E21A56" w:rsidRDefault="00461CC0" w:rsidP="00461CC0">
            <w:pPr>
              <w:snapToGrid w:val="0"/>
              <w:spacing w:before="60" w:after="60"/>
              <w:jc w:val="left"/>
              <w:rPr>
                <w:ins w:id="3537" w:author="Raphael Malyankar" w:date="2023-05-12T18:13:00Z"/>
                <w:sz w:val="18"/>
                <w:szCs w:val="18"/>
              </w:rPr>
            </w:pPr>
            <w:ins w:id="3538" w:author="Raphael Malyankar" w:date="2023-05-12T18:13:00Z">
              <w:r w:rsidRPr="00E21A56">
                <w:rPr>
                  <w:sz w:val="18"/>
                  <w:szCs w:val="18"/>
                </w:rPr>
                <w:t xml:space="preserve">The name in the GI Registry </w:t>
              </w:r>
            </w:ins>
            <w:ins w:id="3539" w:author="Raphael Malyankar" w:date="2023-05-12T18:19:00Z">
              <w:r w:rsidRPr="00E21A56">
                <w:rPr>
                  <w:sz w:val="18"/>
                  <w:szCs w:val="18"/>
                </w:rPr>
                <w:t>should</w:t>
              </w:r>
            </w:ins>
            <w:ins w:id="3540" w:author="Raphael Malyankar" w:date="2023-05-12T18:13:00Z">
              <w:r w:rsidRPr="00E21A56">
                <w:rPr>
                  <w:sz w:val="18"/>
                  <w:szCs w:val="18"/>
                </w:rPr>
                <w:t xml:space="preserve"> be</w:t>
              </w:r>
            </w:ins>
          </w:p>
          <w:p w14:paraId="32B42680" w14:textId="77777777" w:rsidR="00E622ED" w:rsidRPr="00E21A56" w:rsidRDefault="00461CC0" w:rsidP="00461CC0">
            <w:pPr>
              <w:snapToGrid w:val="0"/>
              <w:spacing w:before="60" w:after="60"/>
              <w:jc w:val="left"/>
              <w:rPr>
                <w:ins w:id="3541" w:author="Raphael Malyankar" w:date="2023-05-12T18:14:00Z"/>
                <w:sz w:val="18"/>
                <w:szCs w:val="18"/>
              </w:rPr>
            </w:pPr>
            <w:ins w:id="3542" w:author="Raphael Malyankar" w:date="2023-05-12T18:13:00Z">
              <w:r w:rsidRPr="00E21A56">
                <w:rPr>
                  <w:sz w:val="18"/>
                  <w:szCs w:val="18"/>
                </w:rPr>
                <w:t>used for this field</w:t>
              </w:r>
            </w:ins>
            <w:ins w:id="3543" w:author="Raphael Malyankar" w:date="2023-05-12T18:14:00Z">
              <w:r w:rsidRPr="00E21A56">
                <w:rPr>
                  <w:sz w:val="18"/>
                  <w:szCs w:val="18"/>
                </w:rPr>
                <w:t>.</w:t>
              </w:r>
            </w:ins>
            <w:del w:id="3544" w:author="Raphael Malyankar" w:date="2023-05-12T18:13:00Z">
              <w:r w:rsidR="005C4813" w:rsidRPr="00E21A56" w:rsidDel="00461CC0">
                <w:rPr>
                  <w:sz w:val="18"/>
                  <w:szCs w:val="18"/>
                </w:rPr>
                <w:delText>S-98</w:delText>
              </w:r>
            </w:del>
          </w:p>
          <w:p w14:paraId="27D14689" w14:textId="24ECBD34" w:rsidR="00461CC0" w:rsidRPr="002F292D" w:rsidRDefault="00461CC0" w:rsidP="00461CC0">
            <w:pPr>
              <w:snapToGrid w:val="0"/>
              <w:spacing w:before="60" w:after="60"/>
              <w:jc w:val="left"/>
              <w:rPr>
                <w:b/>
                <w:bCs/>
                <w:sz w:val="18"/>
                <w:szCs w:val="18"/>
              </w:rPr>
            </w:pPr>
            <w:ins w:id="3545" w:author="Raphael Malyankar" w:date="2023-05-12T18:14:00Z">
              <w:r w:rsidRPr="002F292D">
                <w:rPr>
                  <w:b/>
                  <w:bCs/>
                  <w:sz w:val="18"/>
                  <w:szCs w:val="18"/>
                </w:rPr>
                <w:t xml:space="preserve">For S-98 Ed. 1.1.0 this is </w:t>
              </w:r>
            </w:ins>
            <w:ins w:id="3546" w:author="Raphael Malyankar" w:date="2023-05-12T18:17:00Z">
              <w:r w:rsidRPr="002F292D">
                <w:rPr>
                  <w:b/>
                  <w:bCs/>
                  <w:sz w:val="18"/>
                  <w:szCs w:val="18"/>
                </w:rPr>
                <w:t>“Data Product Interoperability in S-100 Navigation Systems”</w:t>
              </w:r>
            </w:ins>
            <w:ins w:id="3547" w:author="Raphael Malyankar" w:date="2023-05-12T18:18:00Z">
              <w:r w:rsidRPr="002F292D">
                <w:rPr>
                  <w:b/>
                  <w:bCs/>
                  <w:sz w:val="18"/>
                  <w:szCs w:val="18"/>
                </w:rPr>
                <w:t xml:space="preserve"> (without quotes).</w:t>
              </w:r>
            </w:ins>
          </w:p>
        </w:tc>
      </w:tr>
      <w:tr w:rsidR="00E622ED" w:rsidRPr="00E21A56" w14:paraId="71E44E2B" w14:textId="77777777" w:rsidTr="00CE1B8A">
        <w:trPr>
          <w:trHeight w:val="337"/>
        </w:trPr>
        <w:tc>
          <w:tcPr>
            <w:tcW w:w="426" w:type="pct"/>
            <w:tcBorders>
              <w:top w:val="single" w:sz="4" w:space="0" w:color="000000"/>
              <w:left w:val="single" w:sz="4" w:space="0" w:color="000000"/>
              <w:bottom w:val="single" w:sz="4" w:space="0" w:color="000000"/>
              <w:right w:val="single" w:sz="4" w:space="0" w:color="000000"/>
            </w:tcBorders>
            <w:hideMark/>
          </w:tcPr>
          <w:p w14:paraId="68802727" w14:textId="77777777" w:rsidR="00E622ED" w:rsidRPr="00E21A56" w:rsidRDefault="00E622ED">
            <w:pPr>
              <w:snapToGrid w:val="0"/>
              <w:spacing w:before="60" w:after="60"/>
              <w:jc w:val="left"/>
              <w:rPr>
                <w:sz w:val="18"/>
                <w:szCs w:val="18"/>
              </w:rPr>
            </w:pPr>
            <w:r w:rsidRPr="00E21A56">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176AEFE4" w14:textId="77777777" w:rsidR="00E622ED" w:rsidRPr="00E21A56" w:rsidRDefault="00E622ED">
            <w:pPr>
              <w:snapToGrid w:val="0"/>
              <w:spacing w:before="60" w:after="60"/>
              <w:jc w:val="left"/>
              <w:rPr>
                <w:sz w:val="18"/>
                <w:szCs w:val="18"/>
              </w:rPr>
            </w:pPr>
            <w:r w:rsidRPr="00E21A56">
              <w:rPr>
                <w:sz w:val="18"/>
                <w:szCs w:val="18"/>
              </w:rPr>
              <w:t>version</w:t>
            </w:r>
          </w:p>
        </w:tc>
        <w:tc>
          <w:tcPr>
            <w:tcW w:w="1277" w:type="pct"/>
            <w:tcBorders>
              <w:top w:val="single" w:sz="4" w:space="0" w:color="000000"/>
              <w:left w:val="single" w:sz="4" w:space="0" w:color="000000"/>
              <w:bottom w:val="single" w:sz="4" w:space="0" w:color="000000"/>
              <w:right w:val="single" w:sz="4" w:space="0" w:color="000000"/>
            </w:tcBorders>
            <w:hideMark/>
          </w:tcPr>
          <w:p w14:paraId="7C81C6CE" w14:textId="42DEBFC7" w:rsidR="00E622ED" w:rsidRPr="00E21A56" w:rsidRDefault="00E622ED" w:rsidP="00136D81">
            <w:pPr>
              <w:snapToGrid w:val="0"/>
              <w:spacing w:before="60" w:after="60"/>
              <w:jc w:val="left"/>
              <w:rPr>
                <w:sz w:val="18"/>
                <w:szCs w:val="18"/>
              </w:rPr>
            </w:pPr>
            <w:r w:rsidRPr="00E21A56">
              <w:rPr>
                <w:sz w:val="18"/>
                <w:szCs w:val="18"/>
              </w:rPr>
              <w:t xml:space="preserve">The version number of the </w:t>
            </w:r>
            <w:r w:rsidR="00136D81" w:rsidRPr="00E21A56">
              <w:rPr>
                <w:sz w:val="18"/>
                <w:szCs w:val="18"/>
              </w:rPr>
              <w:t>P</w:t>
            </w:r>
            <w:r w:rsidRPr="00E21A56">
              <w:rPr>
                <w:sz w:val="18"/>
                <w:szCs w:val="18"/>
              </w:rPr>
              <w:t xml:space="preserve">roduct </w:t>
            </w:r>
            <w:r w:rsidR="00136D81" w:rsidRPr="00E21A56">
              <w:rPr>
                <w:sz w:val="18"/>
                <w:szCs w:val="18"/>
              </w:rPr>
              <w:t>S</w:t>
            </w:r>
            <w:r w:rsidRPr="00E21A56">
              <w:rPr>
                <w:sz w:val="18"/>
                <w:szCs w:val="18"/>
              </w:rPr>
              <w:t>pecification</w:t>
            </w:r>
          </w:p>
        </w:tc>
        <w:tc>
          <w:tcPr>
            <w:tcW w:w="266" w:type="pct"/>
            <w:tcBorders>
              <w:top w:val="single" w:sz="4" w:space="0" w:color="000000"/>
              <w:left w:val="single" w:sz="4" w:space="0" w:color="000000"/>
              <w:bottom w:val="single" w:sz="4" w:space="0" w:color="000000"/>
              <w:right w:val="single" w:sz="4" w:space="0" w:color="000000"/>
            </w:tcBorders>
            <w:hideMark/>
          </w:tcPr>
          <w:p w14:paraId="19B4C9E5" w14:textId="09BB5EBA" w:rsidR="00E622ED" w:rsidRPr="00E21A56" w:rsidRDefault="00E622ED">
            <w:pPr>
              <w:snapToGrid w:val="0"/>
              <w:spacing w:before="60" w:after="60"/>
              <w:jc w:val="center"/>
              <w:rPr>
                <w:b/>
                <w:bCs/>
                <w:sz w:val="18"/>
                <w:szCs w:val="18"/>
                <w:rPrChange w:id="3548" w:author="Raphael Malyankar" w:date="2023-05-12T18:21:00Z">
                  <w:rPr>
                    <w:sz w:val="16"/>
                    <w:szCs w:val="16"/>
                  </w:rPr>
                </w:rPrChange>
              </w:rPr>
            </w:pPr>
            <w:r w:rsidRPr="00E21A56">
              <w:rPr>
                <w:b/>
                <w:bCs/>
                <w:sz w:val="18"/>
                <w:szCs w:val="18"/>
                <w:rPrChange w:id="3549" w:author="Raphael Malyankar" w:date="2023-05-12T18:21:00Z">
                  <w:rPr>
                    <w:sz w:val="16"/>
                    <w:szCs w:val="16"/>
                  </w:rPr>
                </w:rPrChange>
              </w:rPr>
              <w:t>1</w:t>
            </w:r>
          </w:p>
        </w:tc>
        <w:tc>
          <w:tcPr>
            <w:tcW w:w="1011" w:type="pct"/>
            <w:tcBorders>
              <w:top w:val="single" w:sz="4" w:space="0" w:color="000000"/>
              <w:left w:val="single" w:sz="4" w:space="0" w:color="000000"/>
              <w:bottom w:val="single" w:sz="4" w:space="0" w:color="000000"/>
              <w:right w:val="single" w:sz="4" w:space="0" w:color="000000"/>
            </w:tcBorders>
            <w:hideMark/>
          </w:tcPr>
          <w:p w14:paraId="47B20FD0" w14:textId="77777777" w:rsidR="00E622ED" w:rsidRPr="00E21A56" w:rsidRDefault="00E622ED">
            <w:pPr>
              <w:snapToGrid w:val="0"/>
              <w:spacing w:before="60" w:after="60"/>
              <w:jc w:val="left"/>
              <w:rPr>
                <w:sz w:val="18"/>
                <w:szCs w:val="18"/>
              </w:rPr>
            </w:pPr>
            <w:r w:rsidRPr="00E21A56">
              <w:rPr>
                <w:sz w:val="18"/>
                <w:szCs w:val="18"/>
              </w:rPr>
              <w:t>CharacterString</w:t>
            </w:r>
          </w:p>
        </w:tc>
        <w:tc>
          <w:tcPr>
            <w:tcW w:w="1062" w:type="pct"/>
            <w:tcBorders>
              <w:top w:val="single" w:sz="4" w:space="0" w:color="000000"/>
              <w:left w:val="single" w:sz="4" w:space="0" w:color="000000"/>
              <w:bottom w:val="single" w:sz="4" w:space="0" w:color="000000"/>
              <w:right w:val="single" w:sz="4" w:space="0" w:color="000000"/>
            </w:tcBorders>
          </w:tcPr>
          <w:p w14:paraId="15156C31" w14:textId="0F9694E9" w:rsidR="00E622ED" w:rsidRPr="00E21A56" w:rsidRDefault="00CE1B8A">
            <w:pPr>
              <w:snapToGrid w:val="0"/>
              <w:spacing w:before="60" w:after="60"/>
              <w:jc w:val="left"/>
              <w:rPr>
                <w:sz w:val="18"/>
                <w:szCs w:val="18"/>
              </w:rPr>
            </w:pPr>
            <w:ins w:id="3550" w:author="Raphael Malyankar" w:date="2023-05-12T18:21:00Z">
              <w:r w:rsidRPr="00E21A56">
                <w:rPr>
                  <w:b/>
                  <w:bCs/>
                  <w:sz w:val="18"/>
                  <w:szCs w:val="18"/>
                  <w:rPrChange w:id="3551" w:author="Raphael Malyankar" w:date="2023-05-12T18:21:00Z">
                    <w:rPr>
                      <w:sz w:val="16"/>
                      <w:szCs w:val="16"/>
                    </w:rPr>
                  </w:rPrChange>
                </w:rPr>
                <w:t xml:space="preserve">Mandatory in S-98. </w:t>
              </w:r>
            </w:ins>
            <w:ins w:id="3552" w:author="Raphael Malyankar" w:date="2023-05-12T18:18:00Z">
              <w:r w:rsidR="00461CC0" w:rsidRPr="00E21A56">
                <w:rPr>
                  <w:sz w:val="18"/>
                  <w:szCs w:val="18"/>
                </w:rPr>
                <w:t>Use the version number from the GI Registry., e.g., “1.1.0” (without quotes).</w:t>
              </w:r>
            </w:ins>
          </w:p>
        </w:tc>
      </w:tr>
      <w:tr w:rsidR="00E622ED" w:rsidRPr="00E21A56" w14:paraId="37303A73" w14:textId="77777777" w:rsidTr="00CE1B8A">
        <w:trPr>
          <w:trHeight w:val="321"/>
        </w:trPr>
        <w:tc>
          <w:tcPr>
            <w:tcW w:w="426" w:type="pct"/>
            <w:tcBorders>
              <w:top w:val="single" w:sz="4" w:space="0" w:color="000000"/>
              <w:left w:val="single" w:sz="4" w:space="0" w:color="000000"/>
              <w:bottom w:val="single" w:sz="4" w:space="0" w:color="000000"/>
              <w:right w:val="single" w:sz="4" w:space="0" w:color="000000"/>
            </w:tcBorders>
            <w:hideMark/>
          </w:tcPr>
          <w:p w14:paraId="5E97B491" w14:textId="77777777" w:rsidR="00E622ED" w:rsidRPr="00E21A56" w:rsidRDefault="00E622ED">
            <w:pPr>
              <w:snapToGrid w:val="0"/>
              <w:spacing w:before="60" w:after="60"/>
              <w:jc w:val="left"/>
              <w:rPr>
                <w:sz w:val="18"/>
                <w:szCs w:val="18"/>
              </w:rPr>
            </w:pPr>
            <w:r w:rsidRPr="00E21A56">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7CF6FCB5" w14:textId="77777777" w:rsidR="00E622ED" w:rsidRPr="00E21A56" w:rsidRDefault="00E622ED">
            <w:pPr>
              <w:snapToGrid w:val="0"/>
              <w:spacing w:before="60" w:after="60"/>
              <w:jc w:val="left"/>
              <w:rPr>
                <w:sz w:val="18"/>
                <w:szCs w:val="18"/>
              </w:rPr>
            </w:pPr>
            <w:r w:rsidRPr="00E21A56">
              <w:rPr>
                <w:sz w:val="18"/>
                <w:szCs w:val="18"/>
              </w:rPr>
              <w:t>date</w:t>
            </w:r>
          </w:p>
        </w:tc>
        <w:tc>
          <w:tcPr>
            <w:tcW w:w="1277" w:type="pct"/>
            <w:tcBorders>
              <w:top w:val="single" w:sz="4" w:space="0" w:color="000000"/>
              <w:left w:val="single" w:sz="4" w:space="0" w:color="000000"/>
              <w:bottom w:val="single" w:sz="4" w:space="0" w:color="000000"/>
              <w:right w:val="single" w:sz="4" w:space="0" w:color="000000"/>
            </w:tcBorders>
            <w:hideMark/>
          </w:tcPr>
          <w:p w14:paraId="2A49AA62" w14:textId="6AF5125C" w:rsidR="00E622ED" w:rsidRPr="00E21A56" w:rsidRDefault="00E622ED" w:rsidP="00136D81">
            <w:pPr>
              <w:snapToGrid w:val="0"/>
              <w:spacing w:before="60" w:after="60"/>
              <w:jc w:val="left"/>
              <w:rPr>
                <w:sz w:val="18"/>
                <w:szCs w:val="18"/>
              </w:rPr>
            </w:pPr>
            <w:r w:rsidRPr="00E21A56">
              <w:rPr>
                <w:sz w:val="18"/>
                <w:szCs w:val="18"/>
              </w:rPr>
              <w:t xml:space="preserve">The version date of the </w:t>
            </w:r>
            <w:r w:rsidR="00136D81" w:rsidRPr="00E21A56">
              <w:rPr>
                <w:sz w:val="18"/>
                <w:szCs w:val="18"/>
              </w:rPr>
              <w:t>P</w:t>
            </w:r>
            <w:r w:rsidRPr="00E21A56">
              <w:rPr>
                <w:sz w:val="18"/>
                <w:szCs w:val="18"/>
              </w:rPr>
              <w:t xml:space="preserve">roduct </w:t>
            </w:r>
            <w:r w:rsidR="00136D81" w:rsidRPr="00E21A56">
              <w:rPr>
                <w:sz w:val="18"/>
                <w:szCs w:val="18"/>
              </w:rPr>
              <w:t>S</w:t>
            </w:r>
            <w:r w:rsidRPr="00E21A56">
              <w:rPr>
                <w:sz w:val="18"/>
                <w:szCs w:val="18"/>
              </w:rPr>
              <w:t>pecification</w:t>
            </w:r>
          </w:p>
        </w:tc>
        <w:tc>
          <w:tcPr>
            <w:tcW w:w="266" w:type="pct"/>
            <w:tcBorders>
              <w:top w:val="single" w:sz="4" w:space="0" w:color="000000"/>
              <w:left w:val="single" w:sz="4" w:space="0" w:color="000000"/>
              <w:bottom w:val="single" w:sz="4" w:space="0" w:color="000000"/>
              <w:right w:val="single" w:sz="4" w:space="0" w:color="000000"/>
            </w:tcBorders>
            <w:hideMark/>
          </w:tcPr>
          <w:p w14:paraId="671A4A8A" w14:textId="70F291D9" w:rsidR="00E622ED" w:rsidRPr="00E21A56" w:rsidRDefault="00461CC0">
            <w:pPr>
              <w:snapToGrid w:val="0"/>
              <w:spacing w:before="60" w:after="60"/>
              <w:jc w:val="center"/>
              <w:rPr>
                <w:sz w:val="18"/>
                <w:szCs w:val="18"/>
              </w:rPr>
            </w:pPr>
            <w:ins w:id="3553" w:author="Raphael Malyankar" w:date="2023-05-12T18:19:00Z">
              <w:r w:rsidRPr="00E21A56">
                <w:rPr>
                  <w:sz w:val="18"/>
                  <w:szCs w:val="18"/>
                </w:rPr>
                <w:t>0..</w:t>
              </w:r>
            </w:ins>
            <w:r w:rsidR="00E622ED" w:rsidRPr="00E21A56">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76AA8146" w14:textId="77777777" w:rsidR="00E622ED" w:rsidRPr="00E21A56" w:rsidRDefault="00E622ED">
            <w:pPr>
              <w:snapToGrid w:val="0"/>
              <w:spacing w:before="60" w:after="60"/>
              <w:jc w:val="left"/>
              <w:rPr>
                <w:sz w:val="18"/>
                <w:szCs w:val="18"/>
              </w:rPr>
            </w:pPr>
            <w:r w:rsidRPr="00E21A56">
              <w:rPr>
                <w:sz w:val="18"/>
                <w:szCs w:val="18"/>
              </w:rPr>
              <w:t>Date</w:t>
            </w:r>
          </w:p>
        </w:tc>
        <w:tc>
          <w:tcPr>
            <w:tcW w:w="1062" w:type="pct"/>
            <w:tcBorders>
              <w:top w:val="single" w:sz="4" w:space="0" w:color="000000"/>
              <w:left w:val="single" w:sz="4" w:space="0" w:color="000000"/>
              <w:bottom w:val="single" w:sz="4" w:space="0" w:color="000000"/>
              <w:right w:val="single" w:sz="4" w:space="0" w:color="000000"/>
            </w:tcBorders>
          </w:tcPr>
          <w:p w14:paraId="062E3EEA" w14:textId="65D88CE7" w:rsidR="00E622ED" w:rsidRPr="00E21A56" w:rsidRDefault="00E622ED">
            <w:pPr>
              <w:snapToGrid w:val="0"/>
              <w:spacing w:before="60" w:after="60"/>
              <w:jc w:val="left"/>
              <w:rPr>
                <w:sz w:val="18"/>
                <w:szCs w:val="18"/>
              </w:rPr>
            </w:pPr>
          </w:p>
        </w:tc>
      </w:tr>
      <w:tr w:rsidR="00CE1B8A" w:rsidRPr="00E21A56" w14:paraId="4A1F55A8" w14:textId="77777777" w:rsidTr="00CE1B8A">
        <w:trPr>
          <w:trHeight w:val="321"/>
          <w:ins w:id="3554" w:author="Raphael Malyankar" w:date="2023-05-12T18:22:00Z"/>
        </w:trPr>
        <w:tc>
          <w:tcPr>
            <w:tcW w:w="426" w:type="pct"/>
            <w:tcBorders>
              <w:top w:val="single" w:sz="4" w:space="0" w:color="000000"/>
              <w:left w:val="single" w:sz="4" w:space="0" w:color="000000"/>
              <w:bottom w:val="single" w:sz="4" w:space="0" w:color="000000"/>
              <w:right w:val="single" w:sz="4" w:space="0" w:color="000000"/>
            </w:tcBorders>
          </w:tcPr>
          <w:p w14:paraId="4FD2B23C" w14:textId="13DED952" w:rsidR="00CE1B8A" w:rsidRPr="00E21A56" w:rsidRDefault="00CE1B8A" w:rsidP="00CE1B8A">
            <w:pPr>
              <w:snapToGrid w:val="0"/>
              <w:spacing w:before="60" w:after="60"/>
              <w:jc w:val="left"/>
              <w:rPr>
                <w:ins w:id="3555" w:author="Raphael Malyankar" w:date="2023-05-12T18:22:00Z"/>
                <w:sz w:val="18"/>
                <w:szCs w:val="18"/>
              </w:rPr>
            </w:pPr>
            <w:ins w:id="3556" w:author="Raphael Malyankar" w:date="2023-05-12T18:22:00Z">
              <w:r w:rsidRPr="00E21A56">
                <w:rPr>
                  <w:rFonts w:cs="Arial"/>
                  <w:sz w:val="18"/>
                  <w:szCs w:val="18"/>
                </w:rPr>
                <w:t>Attribute</w:t>
              </w:r>
            </w:ins>
          </w:p>
        </w:tc>
        <w:tc>
          <w:tcPr>
            <w:tcW w:w="958" w:type="pct"/>
            <w:tcBorders>
              <w:top w:val="single" w:sz="4" w:space="0" w:color="000000"/>
              <w:left w:val="single" w:sz="4" w:space="0" w:color="000000"/>
              <w:bottom w:val="single" w:sz="4" w:space="0" w:color="000000"/>
              <w:right w:val="single" w:sz="4" w:space="0" w:color="000000"/>
            </w:tcBorders>
          </w:tcPr>
          <w:p w14:paraId="610C8E13" w14:textId="6743CA2C" w:rsidR="00CE1B8A" w:rsidRPr="00E21A56" w:rsidRDefault="00CE1B8A" w:rsidP="00CE1B8A">
            <w:pPr>
              <w:snapToGrid w:val="0"/>
              <w:spacing w:before="60" w:after="60"/>
              <w:jc w:val="left"/>
              <w:rPr>
                <w:ins w:id="3557" w:author="Raphael Malyankar" w:date="2023-05-12T18:22:00Z"/>
                <w:sz w:val="18"/>
                <w:szCs w:val="18"/>
              </w:rPr>
            </w:pPr>
            <w:ins w:id="3558" w:author="Raphael Malyankar" w:date="2023-05-12T18:22:00Z">
              <w:r w:rsidRPr="00E21A56">
                <w:rPr>
                  <w:rFonts w:cs="Arial"/>
                  <w:sz w:val="18"/>
                  <w:szCs w:val="18"/>
                </w:rPr>
                <w:t>productIdentifier</w:t>
              </w:r>
            </w:ins>
          </w:p>
        </w:tc>
        <w:tc>
          <w:tcPr>
            <w:tcW w:w="1277" w:type="pct"/>
            <w:tcBorders>
              <w:top w:val="single" w:sz="4" w:space="0" w:color="000000"/>
              <w:left w:val="single" w:sz="4" w:space="0" w:color="000000"/>
              <w:bottom w:val="single" w:sz="4" w:space="0" w:color="000000"/>
              <w:right w:val="single" w:sz="4" w:space="0" w:color="000000"/>
            </w:tcBorders>
          </w:tcPr>
          <w:p w14:paraId="39B35D6C" w14:textId="2EAFDA58" w:rsidR="00CE1B8A" w:rsidRPr="00E21A56" w:rsidRDefault="00CE1B8A" w:rsidP="00CE1B8A">
            <w:pPr>
              <w:snapToGrid w:val="0"/>
              <w:spacing w:before="60" w:after="60"/>
              <w:jc w:val="left"/>
              <w:rPr>
                <w:ins w:id="3559" w:author="Raphael Malyankar" w:date="2023-05-12T18:22:00Z"/>
                <w:sz w:val="18"/>
                <w:szCs w:val="18"/>
              </w:rPr>
            </w:pPr>
            <w:ins w:id="3560" w:author="Raphael Malyankar" w:date="2023-05-12T18:22:00Z">
              <w:r w:rsidRPr="00E21A56">
                <w:rPr>
                  <w:rFonts w:cs="Arial"/>
                  <w:sz w:val="18"/>
                  <w:szCs w:val="18"/>
                </w:rPr>
                <w:t>Machine readable unique identifier of a product type</w:t>
              </w:r>
            </w:ins>
          </w:p>
        </w:tc>
        <w:tc>
          <w:tcPr>
            <w:tcW w:w="266" w:type="pct"/>
            <w:tcBorders>
              <w:top w:val="single" w:sz="4" w:space="0" w:color="000000"/>
              <w:left w:val="single" w:sz="4" w:space="0" w:color="000000"/>
              <w:bottom w:val="single" w:sz="4" w:space="0" w:color="000000"/>
              <w:right w:val="single" w:sz="4" w:space="0" w:color="000000"/>
            </w:tcBorders>
          </w:tcPr>
          <w:p w14:paraId="3113CF01" w14:textId="2B582C13" w:rsidR="00CE1B8A" w:rsidRPr="00E21A56" w:rsidRDefault="00CE1B8A" w:rsidP="00CE1B8A">
            <w:pPr>
              <w:snapToGrid w:val="0"/>
              <w:spacing w:before="60" w:after="60"/>
              <w:jc w:val="center"/>
              <w:rPr>
                <w:ins w:id="3561" w:author="Raphael Malyankar" w:date="2023-05-12T18:22:00Z"/>
                <w:sz w:val="18"/>
                <w:szCs w:val="18"/>
              </w:rPr>
            </w:pPr>
            <w:ins w:id="3562" w:author="Raphael Malyankar" w:date="2023-05-12T18:22:00Z">
              <w:r w:rsidRPr="00E21A56">
                <w:rPr>
                  <w:rFonts w:cs="Arial"/>
                  <w:sz w:val="18"/>
                  <w:szCs w:val="18"/>
                </w:rPr>
                <w:t>1</w:t>
              </w:r>
            </w:ins>
          </w:p>
        </w:tc>
        <w:tc>
          <w:tcPr>
            <w:tcW w:w="1011" w:type="pct"/>
            <w:tcBorders>
              <w:top w:val="single" w:sz="4" w:space="0" w:color="000000"/>
              <w:left w:val="single" w:sz="4" w:space="0" w:color="000000"/>
              <w:bottom w:val="single" w:sz="4" w:space="0" w:color="000000"/>
              <w:right w:val="single" w:sz="4" w:space="0" w:color="000000"/>
            </w:tcBorders>
          </w:tcPr>
          <w:p w14:paraId="709FA107" w14:textId="77777777" w:rsidR="00CE1B8A" w:rsidRPr="00E21A56" w:rsidRDefault="00CE1B8A" w:rsidP="00CE1B8A">
            <w:pPr>
              <w:snapToGrid w:val="0"/>
              <w:spacing w:before="60" w:after="60"/>
              <w:jc w:val="left"/>
              <w:rPr>
                <w:ins w:id="3563" w:author="Raphael Malyankar" w:date="2023-05-12T18:22:00Z"/>
                <w:rFonts w:cs="Arial"/>
                <w:sz w:val="18"/>
                <w:szCs w:val="18"/>
              </w:rPr>
            </w:pPr>
            <w:ins w:id="3564" w:author="Raphael Malyankar" w:date="2023-05-12T18:22:00Z">
              <w:r w:rsidRPr="00E21A56">
                <w:rPr>
                  <w:rFonts w:cs="Arial"/>
                  <w:sz w:val="18"/>
                  <w:szCs w:val="18"/>
                </w:rPr>
                <w:t>CharacterString</w:t>
              </w:r>
            </w:ins>
          </w:p>
          <w:p w14:paraId="5FF919E0" w14:textId="36F1785D" w:rsidR="00CE1B8A" w:rsidRPr="00E21A56" w:rsidRDefault="00CE1B8A" w:rsidP="00CE1B8A">
            <w:pPr>
              <w:snapToGrid w:val="0"/>
              <w:spacing w:before="60" w:after="60"/>
              <w:jc w:val="left"/>
              <w:rPr>
                <w:ins w:id="3565" w:author="Raphael Malyankar" w:date="2023-05-12T18:22:00Z"/>
                <w:sz w:val="18"/>
                <w:szCs w:val="18"/>
              </w:rPr>
            </w:pPr>
            <w:ins w:id="3566" w:author="Raphael Malyankar" w:date="2023-05-12T18:22:00Z">
              <w:r w:rsidRPr="00E21A56">
                <w:rPr>
                  <w:rFonts w:cs="Arial"/>
                  <w:sz w:val="18"/>
                  <w:szCs w:val="18"/>
                </w:rPr>
                <w:t xml:space="preserve">(Restricted to Product ID values from the IHO Product Specification Register, in the </w:t>
              </w:r>
              <w:r w:rsidRPr="00E21A56">
                <w:rPr>
                  <w:rFonts w:cs="Arial"/>
                  <w:sz w:val="18"/>
                  <w:szCs w:val="18"/>
                </w:rPr>
                <w:lastRenderedPageBreak/>
                <w:t>IHO Geospatial Information (GI) Registry)</w:t>
              </w:r>
            </w:ins>
          </w:p>
        </w:tc>
        <w:tc>
          <w:tcPr>
            <w:tcW w:w="1062" w:type="pct"/>
            <w:tcBorders>
              <w:top w:val="single" w:sz="4" w:space="0" w:color="000000"/>
              <w:left w:val="single" w:sz="4" w:space="0" w:color="000000"/>
              <w:bottom w:val="single" w:sz="4" w:space="0" w:color="000000"/>
              <w:right w:val="single" w:sz="4" w:space="0" w:color="000000"/>
            </w:tcBorders>
          </w:tcPr>
          <w:p w14:paraId="72628F46" w14:textId="3CAE638A" w:rsidR="00CE1B8A" w:rsidRPr="00E21A56" w:rsidRDefault="00CE1B8A" w:rsidP="00CE1B8A">
            <w:pPr>
              <w:snapToGrid w:val="0"/>
              <w:spacing w:before="60" w:after="60"/>
              <w:jc w:val="left"/>
              <w:rPr>
                <w:ins w:id="3567" w:author="Raphael Malyankar" w:date="2023-05-12T18:22:00Z"/>
                <w:sz w:val="18"/>
                <w:szCs w:val="18"/>
              </w:rPr>
            </w:pPr>
            <w:ins w:id="3568" w:author="Raphael Malyankar" w:date="2023-05-12T18:22:00Z">
              <w:r w:rsidRPr="00E21A56">
                <w:rPr>
                  <w:rFonts w:cs="Arial"/>
                  <w:bCs/>
                  <w:sz w:val="18"/>
                  <w:szCs w:val="18"/>
                </w:rPr>
                <w:lastRenderedPageBreak/>
                <w:t>“S-</w:t>
              </w:r>
            </w:ins>
            <w:ins w:id="3569" w:author="Raphael Malyankar" w:date="2023-05-12T18:23:00Z">
              <w:r w:rsidRPr="00E21A56">
                <w:rPr>
                  <w:rFonts w:cs="Arial"/>
                  <w:bCs/>
                  <w:sz w:val="18"/>
                  <w:szCs w:val="18"/>
                </w:rPr>
                <w:t>98</w:t>
              </w:r>
            </w:ins>
            <w:ins w:id="3570" w:author="Raphael Malyankar" w:date="2023-05-12T18:22:00Z">
              <w:r w:rsidRPr="00E21A56">
                <w:rPr>
                  <w:rFonts w:cs="Arial"/>
                  <w:bCs/>
                  <w:sz w:val="18"/>
                  <w:szCs w:val="18"/>
                </w:rPr>
                <w:t>” (without quotes)</w:t>
              </w:r>
            </w:ins>
          </w:p>
        </w:tc>
      </w:tr>
      <w:tr w:rsidR="00E622ED" w:rsidRPr="00E21A56" w14:paraId="22C8000A" w14:textId="77777777" w:rsidTr="00CE1B8A">
        <w:trPr>
          <w:trHeight w:val="321"/>
        </w:trPr>
        <w:tc>
          <w:tcPr>
            <w:tcW w:w="426" w:type="pct"/>
            <w:tcBorders>
              <w:top w:val="single" w:sz="4" w:space="0" w:color="000000"/>
              <w:left w:val="single" w:sz="4" w:space="0" w:color="000000"/>
              <w:bottom w:val="single" w:sz="4" w:space="0" w:color="000000"/>
              <w:right w:val="single" w:sz="4" w:space="0" w:color="000000"/>
            </w:tcBorders>
            <w:hideMark/>
          </w:tcPr>
          <w:p w14:paraId="503F2465" w14:textId="77777777" w:rsidR="00E622ED" w:rsidRPr="00E21A56" w:rsidRDefault="00E622ED">
            <w:pPr>
              <w:snapToGrid w:val="0"/>
              <w:spacing w:before="60" w:after="60"/>
              <w:jc w:val="left"/>
              <w:rPr>
                <w:sz w:val="18"/>
                <w:szCs w:val="18"/>
              </w:rPr>
            </w:pPr>
            <w:r w:rsidRPr="00E21A56">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21640FA2" w14:textId="77777777" w:rsidR="00E622ED" w:rsidRPr="00E21A56" w:rsidRDefault="00E622ED">
            <w:pPr>
              <w:snapToGrid w:val="0"/>
              <w:spacing w:before="60" w:after="60"/>
              <w:jc w:val="left"/>
              <w:rPr>
                <w:sz w:val="18"/>
                <w:szCs w:val="18"/>
              </w:rPr>
            </w:pPr>
            <w:r w:rsidRPr="00E21A56">
              <w:rPr>
                <w:sz w:val="18"/>
                <w:szCs w:val="18"/>
              </w:rPr>
              <w:t>number</w:t>
            </w:r>
          </w:p>
        </w:tc>
        <w:tc>
          <w:tcPr>
            <w:tcW w:w="1277" w:type="pct"/>
            <w:tcBorders>
              <w:top w:val="single" w:sz="4" w:space="0" w:color="000000"/>
              <w:left w:val="single" w:sz="4" w:space="0" w:color="000000"/>
              <w:bottom w:val="single" w:sz="4" w:space="0" w:color="000000"/>
              <w:right w:val="single" w:sz="4" w:space="0" w:color="000000"/>
            </w:tcBorders>
            <w:hideMark/>
          </w:tcPr>
          <w:p w14:paraId="16B884A2" w14:textId="030BC193" w:rsidR="00E622ED" w:rsidRPr="00E21A56" w:rsidRDefault="00E622ED" w:rsidP="00136D81">
            <w:pPr>
              <w:snapToGrid w:val="0"/>
              <w:spacing w:before="60" w:after="60"/>
              <w:jc w:val="left"/>
              <w:rPr>
                <w:sz w:val="18"/>
                <w:szCs w:val="18"/>
              </w:rPr>
            </w:pPr>
            <w:r w:rsidRPr="00E21A56">
              <w:rPr>
                <w:sz w:val="18"/>
                <w:szCs w:val="18"/>
              </w:rPr>
              <w:t xml:space="preserve">The number </w:t>
            </w:r>
            <w:del w:id="3571" w:author="Raphael Malyankar" w:date="2023-05-12T18:23:00Z">
              <w:r w:rsidRPr="00E21A56" w:rsidDel="00CE1B8A">
                <w:rPr>
                  <w:sz w:val="18"/>
                  <w:szCs w:val="18"/>
                </w:rPr>
                <w:delText xml:space="preserve">(registry index) </w:delText>
              </w:r>
            </w:del>
            <w:r w:rsidRPr="00E21A56">
              <w:rPr>
                <w:sz w:val="18"/>
                <w:szCs w:val="18"/>
              </w:rPr>
              <w:t xml:space="preserve">used to lookup the product in the </w:t>
            </w:r>
            <w:r w:rsidR="00136D81" w:rsidRPr="00E21A56">
              <w:rPr>
                <w:sz w:val="18"/>
                <w:szCs w:val="18"/>
              </w:rPr>
              <w:t>P</w:t>
            </w:r>
            <w:r w:rsidRPr="00E21A56">
              <w:rPr>
                <w:sz w:val="18"/>
                <w:szCs w:val="18"/>
              </w:rPr>
              <w:t xml:space="preserve">roduct </w:t>
            </w:r>
            <w:r w:rsidR="00136D81" w:rsidRPr="00E21A56">
              <w:rPr>
                <w:sz w:val="18"/>
                <w:szCs w:val="18"/>
              </w:rPr>
              <w:t>S</w:t>
            </w:r>
            <w:r w:rsidRPr="00E21A56">
              <w:rPr>
                <w:sz w:val="18"/>
                <w:szCs w:val="18"/>
              </w:rPr>
              <w:t xml:space="preserve">pecification </w:t>
            </w:r>
            <w:r w:rsidR="00136D81" w:rsidRPr="00E21A56">
              <w:rPr>
                <w:sz w:val="18"/>
                <w:szCs w:val="18"/>
              </w:rPr>
              <w:t xml:space="preserve">Register of the IHO </w:t>
            </w:r>
            <w:r w:rsidRPr="00E21A56">
              <w:rPr>
                <w:sz w:val="18"/>
                <w:szCs w:val="18"/>
              </w:rPr>
              <w:t xml:space="preserve">GI </w:t>
            </w:r>
            <w:r w:rsidR="00136D81" w:rsidRPr="00E21A56">
              <w:rPr>
                <w:sz w:val="18"/>
                <w:szCs w:val="18"/>
              </w:rPr>
              <w:t>R</w:t>
            </w:r>
            <w:r w:rsidRPr="00E21A56">
              <w:rPr>
                <w:sz w:val="18"/>
                <w:szCs w:val="18"/>
              </w:rPr>
              <w:t>egistry</w:t>
            </w:r>
          </w:p>
        </w:tc>
        <w:tc>
          <w:tcPr>
            <w:tcW w:w="266" w:type="pct"/>
            <w:tcBorders>
              <w:top w:val="single" w:sz="4" w:space="0" w:color="000000"/>
              <w:left w:val="single" w:sz="4" w:space="0" w:color="000000"/>
              <w:bottom w:val="single" w:sz="4" w:space="0" w:color="000000"/>
              <w:right w:val="single" w:sz="4" w:space="0" w:color="000000"/>
            </w:tcBorders>
            <w:hideMark/>
          </w:tcPr>
          <w:p w14:paraId="3FC4F8F8" w14:textId="77777777" w:rsidR="00E622ED" w:rsidRPr="00E21A56" w:rsidRDefault="00E622ED">
            <w:pPr>
              <w:snapToGrid w:val="0"/>
              <w:spacing w:before="60" w:after="60"/>
              <w:jc w:val="center"/>
              <w:rPr>
                <w:sz w:val="18"/>
                <w:szCs w:val="18"/>
              </w:rPr>
            </w:pPr>
            <w:r w:rsidRPr="00E21A56">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02900BD4" w14:textId="77777777" w:rsidR="00E622ED" w:rsidRPr="00E21A56" w:rsidRDefault="00E622ED">
            <w:pPr>
              <w:snapToGrid w:val="0"/>
              <w:spacing w:before="60" w:after="60"/>
              <w:jc w:val="left"/>
              <w:rPr>
                <w:sz w:val="18"/>
                <w:szCs w:val="18"/>
              </w:rPr>
            </w:pPr>
            <w:r w:rsidRPr="00E21A56">
              <w:rPr>
                <w:sz w:val="18"/>
                <w:szCs w:val="18"/>
              </w:rPr>
              <w:t>Integer</w:t>
            </w:r>
          </w:p>
        </w:tc>
        <w:tc>
          <w:tcPr>
            <w:tcW w:w="1062" w:type="pct"/>
            <w:tcBorders>
              <w:top w:val="single" w:sz="4" w:space="0" w:color="000000"/>
              <w:left w:val="single" w:sz="4" w:space="0" w:color="000000"/>
              <w:bottom w:val="single" w:sz="4" w:space="0" w:color="000000"/>
              <w:right w:val="single" w:sz="4" w:space="0" w:color="000000"/>
            </w:tcBorders>
            <w:hideMark/>
          </w:tcPr>
          <w:p w14:paraId="6B226D4C" w14:textId="09F54920" w:rsidR="00E622ED" w:rsidRPr="00E21A56" w:rsidRDefault="00CE1B8A" w:rsidP="00CE1B8A">
            <w:pPr>
              <w:snapToGrid w:val="0"/>
              <w:spacing w:before="60" w:after="60"/>
              <w:jc w:val="left"/>
              <w:rPr>
                <w:sz w:val="18"/>
                <w:szCs w:val="18"/>
              </w:rPr>
            </w:pPr>
            <w:ins w:id="3572" w:author="Raphael Malyankar" w:date="2023-05-12T18:23:00Z">
              <w:r w:rsidRPr="00E21A56">
                <w:rPr>
                  <w:sz w:val="18"/>
                  <w:szCs w:val="18"/>
                </w:rPr>
                <w:t>For IHO Product Specifications these</w:t>
              </w:r>
            </w:ins>
            <w:ins w:id="3573" w:author="Raphael Malyankar" w:date="2023-05-12T18:26:00Z">
              <w:r w:rsidR="00103B1B" w:rsidRPr="00E21A56">
                <w:rPr>
                  <w:sz w:val="18"/>
                  <w:szCs w:val="18"/>
                </w:rPr>
                <w:t xml:space="preserve"> </w:t>
              </w:r>
            </w:ins>
            <w:ins w:id="3574" w:author="Raphael Malyankar" w:date="2023-05-12T18:23:00Z">
              <w:r w:rsidRPr="00E21A56">
                <w:rPr>
                  <w:sz w:val="18"/>
                  <w:szCs w:val="18"/>
                </w:rPr>
                <w:t>should be taken from the IHO Product</w:t>
              </w:r>
            </w:ins>
            <w:ins w:id="3575" w:author="Raphael Malyankar" w:date="2023-05-12T18:26:00Z">
              <w:r w:rsidR="00103B1B" w:rsidRPr="00E21A56">
                <w:rPr>
                  <w:sz w:val="18"/>
                  <w:szCs w:val="18"/>
                </w:rPr>
                <w:t xml:space="preserve"> </w:t>
              </w:r>
            </w:ins>
            <w:ins w:id="3576" w:author="Raphael Malyankar" w:date="2023-05-12T18:23:00Z">
              <w:r w:rsidRPr="00E21A56">
                <w:rPr>
                  <w:sz w:val="18"/>
                  <w:szCs w:val="18"/>
                </w:rPr>
                <w:t>Specification Register in the IHO</w:t>
              </w:r>
            </w:ins>
            <w:ins w:id="3577" w:author="Raphael Malyankar" w:date="2023-05-12T18:26:00Z">
              <w:r w:rsidR="00103B1B" w:rsidRPr="00E21A56">
                <w:rPr>
                  <w:sz w:val="18"/>
                  <w:szCs w:val="18"/>
                </w:rPr>
                <w:t xml:space="preserve"> </w:t>
              </w:r>
            </w:ins>
            <w:ins w:id="3578" w:author="Raphael Malyankar" w:date="2023-05-12T18:23:00Z">
              <w:r w:rsidRPr="00E21A56">
                <w:rPr>
                  <w:sz w:val="18"/>
                  <w:szCs w:val="18"/>
                </w:rPr>
                <w:t>Geospatial Information (GI) Registry</w:t>
              </w:r>
            </w:ins>
            <w:del w:id="3579" w:author="Raphael Malyankar" w:date="2023-05-12T18:23:00Z">
              <w:r w:rsidR="00E622ED" w:rsidRPr="00E21A56" w:rsidDel="00CE1B8A">
                <w:rPr>
                  <w:sz w:val="18"/>
                  <w:szCs w:val="18"/>
                </w:rPr>
                <w:delText>From the Product Specification Register, in the IHO Geospatial Information</w:delText>
              </w:r>
              <w:r w:rsidR="00136D81" w:rsidRPr="00E21A56" w:rsidDel="00CE1B8A">
                <w:rPr>
                  <w:sz w:val="18"/>
                  <w:szCs w:val="18"/>
                </w:rPr>
                <w:delText xml:space="preserve"> (GI)</w:delText>
              </w:r>
              <w:r w:rsidR="00E622ED" w:rsidRPr="00E21A56" w:rsidDel="00CE1B8A">
                <w:rPr>
                  <w:sz w:val="18"/>
                  <w:szCs w:val="18"/>
                </w:rPr>
                <w:delText xml:space="preserve"> Regist</w:delText>
              </w:r>
              <w:r w:rsidR="00136D81" w:rsidRPr="00E21A56" w:rsidDel="00CE1B8A">
                <w:rPr>
                  <w:sz w:val="18"/>
                  <w:szCs w:val="18"/>
                </w:rPr>
                <w:delText>ry</w:delText>
              </w:r>
            </w:del>
          </w:p>
        </w:tc>
      </w:tr>
    </w:tbl>
    <w:p w14:paraId="6B0279C6" w14:textId="6D251788" w:rsidR="006B114A" w:rsidRPr="00773509" w:rsidRDefault="006B114A" w:rsidP="00136D81">
      <w:pPr>
        <w:spacing w:after="0"/>
      </w:pPr>
    </w:p>
    <w:p w14:paraId="2C17FBAD" w14:textId="77777777" w:rsidR="002F292D" w:rsidRDefault="002F292D" w:rsidP="002F292D">
      <w:pPr>
        <w:pStyle w:val="Heading3"/>
        <w:rPr>
          <w:ins w:id="3580" w:author="Raphael Malyankar" w:date="2023-05-12T18:52:00Z"/>
        </w:rPr>
      </w:pPr>
      <w:bookmarkStart w:id="3581" w:name="_Toc100669661"/>
      <w:ins w:id="3582" w:author="Raphael Malyankar" w:date="2023-05-12T18:52:00Z">
        <w:r>
          <w:t>S100_ProtectionScheme</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3035"/>
        <w:gridCol w:w="3455"/>
        <w:gridCol w:w="797"/>
        <w:gridCol w:w="5482"/>
      </w:tblGrid>
      <w:tr w:rsidR="002F292D" w:rsidRPr="002C5733" w14:paraId="13140BE1" w14:textId="77777777" w:rsidTr="00E577BF">
        <w:trPr>
          <w:cantSplit/>
          <w:ins w:id="3583" w:author="Raphael Malyankar" w:date="2023-05-12T18:52:00Z"/>
        </w:trPr>
        <w:tc>
          <w:tcPr>
            <w:tcW w:w="411" w:type="pct"/>
            <w:shd w:val="clear" w:color="auto" w:fill="D9D9D9" w:themeFill="background1" w:themeFillShade="D9"/>
            <w:tcMar>
              <w:top w:w="0" w:type="dxa"/>
              <w:bottom w:w="0" w:type="dxa"/>
            </w:tcMar>
            <w:vAlign w:val="center"/>
          </w:tcPr>
          <w:p w14:paraId="2F1EF4F0" w14:textId="77777777" w:rsidR="002F292D" w:rsidRPr="002C5733" w:rsidRDefault="002F292D" w:rsidP="00E577BF">
            <w:pPr>
              <w:suppressAutoHyphens/>
              <w:snapToGrid w:val="0"/>
              <w:spacing w:before="60" w:after="60"/>
              <w:rPr>
                <w:ins w:id="3584" w:author="Raphael Malyankar" w:date="2023-05-12T18:52:00Z"/>
                <w:b/>
                <w:sz w:val="18"/>
                <w:szCs w:val="18"/>
                <w:lang w:eastAsia="ar-SA"/>
              </w:rPr>
            </w:pPr>
            <w:ins w:id="3585" w:author="Raphael Malyankar" w:date="2023-05-12T18:52:00Z">
              <w:r w:rsidRPr="002C5733">
                <w:rPr>
                  <w:b/>
                  <w:sz w:val="18"/>
                  <w:szCs w:val="18"/>
                  <w:lang w:eastAsia="ar-SA"/>
                </w:rPr>
                <w:t>Role Name</w:t>
              </w:r>
            </w:ins>
          </w:p>
        </w:tc>
        <w:tc>
          <w:tcPr>
            <w:tcW w:w="1091" w:type="pct"/>
            <w:shd w:val="clear" w:color="auto" w:fill="D9D9D9" w:themeFill="background1" w:themeFillShade="D9"/>
            <w:tcMar>
              <w:top w:w="0" w:type="dxa"/>
              <w:bottom w:w="0" w:type="dxa"/>
            </w:tcMar>
            <w:vAlign w:val="center"/>
          </w:tcPr>
          <w:p w14:paraId="51A773E7" w14:textId="77777777" w:rsidR="002F292D" w:rsidRPr="002C5733" w:rsidRDefault="002F292D" w:rsidP="00E577BF">
            <w:pPr>
              <w:suppressAutoHyphens/>
              <w:snapToGrid w:val="0"/>
              <w:spacing w:before="60" w:after="60"/>
              <w:rPr>
                <w:ins w:id="3586" w:author="Raphael Malyankar" w:date="2023-05-12T18:52:00Z"/>
                <w:b/>
                <w:sz w:val="18"/>
                <w:szCs w:val="18"/>
                <w:lang w:eastAsia="ar-SA"/>
              </w:rPr>
            </w:pPr>
            <w:ins w:id="3587" w:author="Raphael Malyankar" w:date="2023-05-12T18:52:00Z">
              <w:r w:rsidRPr="002C5733">
                <w:rPr>
                  <w:b/>
                  <w:sz w:val="18"/>
                  <w:szCs w:val="18"/>
                  <w:lang w:eastAsia="ar-SA"/>
                </w:rPr>
                <w:t>Name</w:t>
              </w:r>
            </w:ins>
          </w:p>
        </w:tc>
        <w:tc>
          <w:tcPr>
            <w:tcW w:w="1241" w:type="pct"/>
            <w:shd w:val="clear" w:color="auto" w:fill="D9D9D9" w:themeFill="background1" w:themeFillShade="D9"/>
            <w:tcMar>
              <w:top w:w="0" w:type="dxa"/>
              <w:bottom w:w="0" w:type="dxa"/>
            </w:tcMar>
            <w:vAlign w:val="center"/>
          </w:tcPr>
          <w:p w14:paraId="20164128" w14:textId="77777777" w:rsidR="002F292D" w:rsidRPr="002C5733" w:rsidRDefault="002F292D" w:rsidP="00E577BF">
            <w:pPr>
              <w:suppressAutoHyphens/>
              <w:snapToGrid w:val="0"/>
              <w:spacing w:before="60" w:after="60"/>
              <w:rPr>
                <w:ins w:id="3588" w:author="Raphael Malyankar" w:date="2023-05-12T18:52:00Z"/>
                <w:b/>
                <w:sz w:val="18"/>
                <w:szCs w:val="18"/>
                <w:lang w:eastAsia="ar-SA"/>
              </w:rPr>
            </w:pPr>
            <w:ins w:id="3589" w:author="Raphael Malyankar" w:date="2023-05-12T18:52:00Z">
              <w:r w:rsidRPr="002C5733">
                <w:rPr>
                  <w:b/>
                  <w:sz w:val="18"/>
                  <w:szCs w:val="18"/>
                  <w:lang w:eastAsia="ar-SA"/>
                </w:rPr>
                <w:t>Description</w:t>
              </w:r>
            </w:ins>
          </w:p>
        </w:tc>
        <w:tc>
          <w:tcPr>
            <w:tcW w:w="292" w:type="pct"/>
            <w:shd w:val="clear" w:color="auto" w:fill="D9D9D9" w:themeFill="background1" w:themeFillShade="D9"/>
          </w:tcPr>
          <w:p w14:paraId="10CE6603" w14:textId="77777777" w:rsidR="002F292D" w:rsidRPr="002C5733" w:rsidRDefault="002F292D" w:rsidP="00E577BF">
            <w:pPr>
              <w:suppressAutoHyphens/>
              <w:snapToGrid w:val="0"/>
              <w:spacing w:before="60" w:after="60"/>
              <w:jc w:val="center"/>
              <w:rPr>
                <w:ins w:id="3590" w:author="Raphael Malyankar" w:date="2023-05-12T18:52:00Z"/>
                <w:b/>
                <w:sz w:val="18"/>
                <w:szCs w:val="18"/>
                <w:lang w:eastAsia="ar-SA"/>
              </w:rPr>
            </w:pPr>
            <w:ins w:id="3591" w:author="Raphael Malyankar" w:date="2023-05-12T18:52:00Z">
              <w:r w:rsidRPr="002C5733">
                <w:rPr>
                  <w:b/>
                  <w:sz w:val="18"/>
                  <w:szCs w:val="18"/>
                </w:rPr>
                <w:t>Code</w:t>
              </w:r>
            </w:ins>
          </w:p>
        </w:tc>
        <w:tc>
          <w:tcPr>
            <w:tcW w:w="1964" w:type="pct"/>
            <w:shd w:val="clear" w:color="auto" w:fill="D9D9D9" w:themeFill="background1" w:themeFillShade="D9"/>
            <w:tcMar>
              <w:top w:w="0" w:type="dxa"/>
              <w:bottom w:w="0" w:type="dxa"/>
            </w:tcMar>
            <w:vAlign w:val="center"/>
          </w:tcPr>
          <w:p w14:paraId="592C49B2" w14:textId="77777777" w:rsidR="002F292D" w:rsidRPr="002C5733" w:rsidRDefault="002F292D" w:rsidP="00E577BF">
            <w:pPr>
              <w:suppressAutoHyphens/>
              <w:snapToGrid w:val="0"/>
              <w:spacing w:before="60" w:after="60"/>
              <w:rPr>
                <w:ins w:id="3592" w:author="Raphael Malyankar" w:date="2023-05-12T18:52:00Z"/>
                <w:b/>
                <w:sz w:val="18"/>
                <w:szCs w:val="18"/>
                <w:lang w:eastAsia="ar-SA"/>
              </w:rPr>
            </w:pPr>
            <w:ins w:id="3593" w:author="Raphael Malyankar" w:date="2023-05-12T18:52:00Z">
              <w:r w:rsidRPr="002C5733">
                <w:rPr>
                  <w:b/>
                  <w:sz w:val="18"/>
                  <w:szCs w:val="18"/>
                  <w:lang w:eastAsia="ar-SA"/>
                </w:rPr>
                <w:t>Remarks</w:t>
              </w:r>
            </w:ins>
          </w:p>
        </w:tc>
      </w:tr>
      <w:tr w:rsidR="002F292D" w:rsidRPr="002C5733" w14:paraId="3E0194EC" w14:textId="77777777" w:rsidTr="00E577BF">
        <w:trPr>
          <w:cantSplit/>
          <w:ins w:id="3594" w:author="Raphael Malyankar" w:date="2023-05-12T18:52:00Z"/>
        </w:trPr>
        <w:tc>
          <w:tcPr>
            <w:tcW w:w="411" w:type="pct"/>
            <w:tcMar>
              <w:top w:w="0" w:type="dxa"/>
              <w:bottom w:w="0" w:type="dxa"/>
            </w:tcMar>
          </w:tcPr>
          <w:p w14:paraId="031884E4" w14:textId="77777777" w:rsidR="002F292D" w:rsidRPr="002C5733" w:rsidRDefault="002F292D" w:rsidP="00E577BF">
            <w:pPr>
              <w:suppressAutoHyphens/>
              <w:snapToGrid w:val="0"/>
              <w:spacing w:before="60" w:after="60"/>
              <w:rPr>
                <w:ins w:id="3595" w:author="Raphael Malyankar" w:date="2023-05-12T18:52:00Z"/>
                <w:sz w:val="18"/>
                <w:szCs w:val="18"/>
                <w:lang w:eastAsia="ar-SA"/>
              </w:rPr>
            </w:pPr>
            <w:ins w:id="3596" w:author="Raphael Malyankar" w:date="2023-05-12T18:52:00Z">
              <w:r w:rsidRPr="002C5733">
                <w:rPr>
                  <w:sz w:val="18"/>
                  <w:szCs w:val="18"/>
                </w:rPr>
                <w:t>Enumeration</w:t>
              </w:r>
            </w:ins>
          </w:p>
        </w:tc>
        <w:tc>
          <w:tcPr>
            <w:tcW w:w="1091" w:type="pct"/>
            <w:tcMar>
              <w:top w:w="0" w:type="dxa"/>
              <w:bottom w:w="0" w:type="dxa"/>
            </w:tcMar>
          </w:tcPr>
          <w:p w14:paraId="5EAEE39C" w14:textId="77777777" w:rsidR="002F292D" w:rsidRPr="002C5733" w:rsidRDefault="002F292D" w:rsidP="00E577BF">
            <w:pPr>
              <w:suppressAutoHyphens/>
              <w:snapToGrid w:val="0"/>
              <w:spacing w:before="60" w:after="60"/>
              <w:rPr>
                <w:ins w:id="3597" w:author="Raphael Malyankar" w:date="2023-05-12T18:52:00Z"/>
                <w:sz w:val="18"/>
                <w:szCs w:val="18"/>
                <w:lang w:eastAsia="ar-SA"/>
              </w:rPr>
            </w:pPr>
            <w:ins w:id="3598" w:author="Raphael Malyankar" w:date="2023-05-12T18:52:00Z">
              <w:r w:rsidRPr="002C5733">
                <w:rPr>
                  <w:sz w:val="18"/>
                  <w:szCs w:val="18"/>
                </w:rPr>
                <w:t>S100_ProtectionScheme</w:t>
              </w:r>
            </w:ins>
          </w:p>
        </w:tc>
        <w:tc>
          <w:tcPr>
            <w:tcW w:w="1241" w:type="pct"/>
            <w:tcMar>
              <w:top w:w="0" w:type="dxa"/>
              <w:bottom w:w="0" w:type="dxa"/>
            </w:tcMar>
          </w:tcPr>
          <w:p w14:paraId="765ECE22" w14:textId="77777777" w:rsidR="002F292D" w:rsidRPr="002C5733" w:rsidRDefault="002F292D" w:rsidP="00E577BF">
            <w:pPr>
              <w:suppressAutoHyphens/>
              <w:snapToGrid w:val="0"/>
              <w:spacing w:before="60" w:after="60"/>
              <w:jc w:val="left"/>
              <w:rPr>
                <w:ins w:id="3599" w:author="Raphael Malyankar" w:date="2023-05-12T18:52:00Z"/>
                <w:sz w:val="18"/>
                <w:szCs w:val="18"/>
                <w:lang w:eastAsia="ar-SA"/>
              </w:rPr>
            </w:pPr>
            <w:ins w:id="3600" w:author="Raphael Malyankar" w:date="2023-05-12T18:52:00Z">
              <w:r w:rsidRPr="002C5733">
                <w:rPr>
                  <w:sz w:val="18"/>
                  <w:szCs w:val="18"/>
                </w:rPr>
                <w:t>Data protection schemes</w:t>
              </w:r>
            </w:ins>
          </w:p>
        </w:tc>
        <w:tc>
          <w:tcPr>
            <w:tcW w:w="292" w:type="pct"/>
          </w:tcPr>
          <w:p w14:paraId="2E16E5DD" w14:textId="77777777" w:rsidR="002F292D" w:rsidRPr="002C5733" w:rsidRDefault="002F292D" w:rsidP="00E577BF">
            <w:pPr>
              <w:suppressAutoHyphens/>
              <w:snapToGrid w:val="0"/>
              <w:spacing w:before="60" w:after="60"/>
              <w:jc w:val="center"/>
              <w:rPr>
                <w:ins w:id="3601" w:author="Raphael Malyankar" w:date="2023-05-12T18:52:00Z"/>
                <w:sz w:val="18"/>
                <w:szCs w:val="18"/>
              </w:rPr>
            </w:pPr>
            <w:ins w:id="3602" w:author="Raphael Malyankar" w:date="2023-05-12T18:52:00Z">
              <w:r w:rsidRPr="002C5733">
                <w:rPr>
                  <w:sz w:val="18"/>
                  <w:szCs w:val="18"/>
                </w:rPr>
                <w:t>-</w:t>
              </w:r>
            </w:ins>
          </w:p>
        </w:tc>
        <w:tc>
          <w:tcPr>
            <w:tcW w:w="1964" w:type="pct"/>
            <w:tcMar>
              <w:top w:w="0" w:type="dxa"/>
              <w:bottom w:w="0" w:type="dxa"/>
            </w:tcMar>
          </w:tcPr>
          <w:p w14:paraId="3F7D1E56" w14:textId="77777777" w:rsidR="002F292D" w:rsidRPr="002C5733" w:rsidRDefault="002F292D" w:rsidP="00E577BF">
            <w:pPr>
              <w:suppressAutoHyphens/>
              <w:snapToGrid w:val="0"/>
              <w:spacing w:before="60" w:after="60"/>
              <w:rPr>
                <w:ins w:id="3603" w:author="Raphael Malyankar" w:date="2023-05-12T18:52:00Z"/>
                <w:sz w:val="18"/>
                <w:szCs w:val="18"/>
                <w:lang w:eastAsia="ar-SA"/>
              </w:rPr>
            </w:pPr>
            <w:ins w:id="3604" w:author="Raphael Malyankar" w:date="2023-05-12T18:52:00Z">
              <w:r w:rsidRPr="002C5733">
                <w:rPr>
                  <w:sz w:val="18"/>
                  <w:szCs w:val="18"/>
                </w:rPr>
                <w:t>-</w:t>
              </w:r>
            </w:ins>
          </w:p>
        </w:tc>
      </w:tr>
      <w:tr w:rsidR="002F292D" w:rsidRPr="002C5733" w14:paraId="2614281B" w14:textId="77777777" w:rsidTr="00E577BF">
        <w:trPr>
          <w:cantSplit/>
          <w:ins w:id="3605" w:author="Raphael Malyankar" w:date="2023-05-12T18:52:00Z"/>
        </w:trPr>
        <w:tc>
          <w:tcPr>
            <w:tcW w:w="411" w:type="pct"/>
            <w:tcMar>
              <w:top w:w="0" w:type="dxa"/>
              <w:bottom w:w="0" w:type="dxa"/>
            </w:tcMar>
          </w:tcPr>
          <w:p w14:paraId="5DBAE6BE" w14:textId="77777777" w:rsidR="002F292D" w:rsidRPr="002C5733" w:rsidRDefault="002F292D" w:rsidP="00E577BF">
            <w:pPr>
              <w:suppressAutoHyphens/>
              <w:snapToGrid w:val="0"/>
              <w:spacing w:before="60" w:after="60"/>
              <w:rPr>
                <w:ins w:id="3606" w:author="Raphael Malyankar" w:date="2023-05-12T18:52:00Z"/>
                <w:sz w:val="18"/>
                <w:szCs w:val="18"/>
                <w:lang w:eastAsia="ar-SA"/>
              </w:rPr>
            </w:pPr>
            <w:ins w:id="3607" w:author="Raphael Malyankar" w:date="2023-05-12T18:52:00Z">
              <w:r w:rsidRPr="002C5733">
                <w:rPr>
                  <w:sz w:val="18"/>
                  <w:szCs w:val="18"/>
                </w:rPr>
                <w:t>Value</w:t>
              </w:r>
            </w:ins>
          </w:p>
        </w:tc>
        <w:tc>
          <w:tcPr>
            <w:tcW w:w="1091" w:type="pct"/>
            <w:tcMar>
              <w:top w:w="0" w:type="dxa"/>
              <w:bottom w:w="0" w:type="dxa"/>
            </w:tcMar>
          </w:tcPr>
          <w:p w14:paraId="6632EC06" w14:textId="77777777" w:rsidR="002F292D" w:rsidRPr="002C5733" w:rsidRDefault="002F292D" w:rsidP="00E577BF">
            <w:pPr>
              <w:suppressAutoHyphens/>
              <w:snapToGrid w:val="0"/>
              <w:spacing w:before="60" w:after="60"/>
              <w:rPr>
                <w:ins w:id="3608" w:author="Raphael Malyankar" w:date="2023-05-12T18:52:00Z"/>
                <w:sz w:val="18"/>
                <w:szCs w:val="18"/>
                <w:lang w:eastAsia="ar-SA"/>
              </w:rPr>
            </w:pPr>
            <w:ins w:id="3609" w:author="Raphael Malyankar" w:date="2023-05-12T18:52:00Z">
              <w:r w:rsidRPr="002C5733">
                <w:rPr>
                  <w:sz w:val="18"/>
                  <w:szCs w:val="18"/>
                </w:rPr>
                <w:t>S100p15</w:t>
              </w:r>
            </w:ins>
          </w:p>
        </w:tc>
        <w:tc>
          <w:tcPr>
            <w:tcW w:w="1241" w:type="pct"/>
            <w:tcMar>
              <w:top w:w="0" w:type="dxa"/>
              <w:bottom w:w="0" w:type="dxa"/>
            </w:tcMar>
          </w:tcPr>
          <w:p w14:paraId="4A959CB0" w14:textId="77777777" w:rsidR="002F292D" w:rsidRPr="002C5733" w:rsidRDefault="002F292D" w:rsidP="00E577BF">
            <w:pPr>
              <w:suppressAutoHyphens/>
              <w:snapToGrid w:val="0"/>
              <w:spacing w:before="60" w:after="60"/>
              <w:jc w:val="left"/>
              <w:rPr>
                <w:ins w:id="3610" w:author="Raphael Malyankar" w:date="2023-05-12T18:52:00Z"/>
                <w:sz w:val="18"/>
                <w:szCs w:val="18"/>
                <w:lang w:val="fr-MC" w:eastAsia="ar-SA"/>
              </w:rPr>
            </w:pPr>
            <w:ins w:id="3611" w:author="Raphael Malyankar" w:date="2023-05-12T18:52:00Z">
              <w:r w:rsidRPr="002C5733">
                <w:rPr>
                  <w:sz w:val="18"/>
                  <w:szCs w:val="18"/>
                </w:rPr>
                <w:t>IHO S-100 Part 15</w:t>
              </w:r>
            </w:ins>
          </w:p>
        </w:tc>
        <w:tc>
          <w:tcPr>
            <w:tcW w:w="292" w:type="pct"/>
          </w:tcPr>
          <w:p w14:paraId="68A8E51A" w14:textId="77777777" w:rsidR="002F292D" w:rsidRPr="002C5733" w:rsidDel="007A5525" w:rsidRDefault="002F292D" w:rsidP="00E577BF">
            <w:pPr>
              <w:suppressAutoHyphens/>
              <w:snapToGrid w:val="0"/>
              <w:spacing w:before="60" w:after="60"/>
              <w:jc w:val="center"/>
              <w:rPr>
                <w:ins w:id="3612" w:author="Raphael Malyankar" w:date="2023-05-12T18:52:00Z"/>
                <w:sz w:val="18"/>
                <w:szCs w:val="18"/>
              </w:rPr>
            </w:pPr>
            <w:ins w:id="3613" w:author="Raphael Malyankar" w:date="2023-05-12T18:52:00Z">
              <w:r w:rsidRPr="002C5733">
                <w:rPr>
                  <w:sz w:val="18"/>
                  <w:szCs w:val="18"/>
                </w:rPr>
                <w:t>-</w:t>
              </w:r>
            </w:ins>
          </w:p>
        </w:tc>
        <w:tc>
          <w:tcPr>
            <w:tcW w:w="1964" w:type="pct"/>
            <w:tcMar>
              <w:top w:w="0" w:type="dxa"/>
              <w:bottom w:w="0" w:type="dxa"/>
            </w:tcMar>
          </w:tcPr>
          <w:p w14:paraId="3269F621" w14:textId="77777777" w:rsidR="002F292D" w:rsidRPr="002C5733" w:rsidRDefault="002F292D" w:rsidP="00E577BF">
            <w:pPr>
              <w:suppressAutoHyphens/>
              <w:snapToGrid w:val="0"/>
              <w:spacing w:before="60" w:after="60"/>
              <w:rPr>
                <w:ins w:id="3614" w:author="Raphael Malyankar" w:date="2023-05-12T18:52:00Z"/>
                <w:sz w:val="18"/>
                <w:szCs w:val="18"/>
                <w:lang w:eastAsia="ar-SA"/>
              </w:rPr>
            </w:pPr>
            <w:ins w:id="3615" w:author="Raphael Malyankar" w:date="2023-05-12T18:52:00Z">
              <w:r w:rsidRPr="002C5733">
                <w:rPr>
                  <w:sz w:val="18"/>
                  <w:szCs w:val="18"/>
                </w:rPr>
                <w:t>See S-100 Part 15</w:t>
              </w:r>
            </w:ins>
          </w:p>
        </w:tc>
      </w:tr>
    </w:tbl>
    <w:p w14:paraId="6E535EA9" w14:textId="77777777" w:rsidR="002F292D" w:rsidRPr="00773509" w:rsidRDefault="002F292D" w:rsidP="002F292D">
      <w:pPr>
        <w:spacing w:after="0"/>
        <w:rPr>
          <w:ins w:id="3616" w:author="Raphael Malyankar" w:date="2023-05-12T18:52:00Z"/>
        </w:rPr>
      </w:pPr>
    </w:p>
    <w:p w14:paraId="3D2A1807" w14:textId="14439326" w:rsidR="00136D81" w:rsidRPr="00773509" w:rsidRDefault="00136D81" w:rsidP="00136D81">
      <w:pPr>
        <w:pStyle w:val="Heading3"/>
      </w:pPr>
      <w:r w:rsidRPr="00773509">
        <w:t>S100_SupportFileDiscoveryMetadata</w:t>
      </w:r>
      <w:bookmarkEnd w:id="358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8"/>
        <w:gridCol w:w="3199"/>
        <w:gridCol w:w="2297"/>
        <w:gridCol w:w="812"/>
        <w:gridCol w:w="2972"/>
        <w:gridCol w:w="3838"/>
      </w:tblGrid>
      <w:tr w:rsidR="002A35FA" w:rsidRPr="00B14C92" w14:paraId="6892BF29" w14:textId="77777777" w:rsidTr="002A35FA">
        <w:trPr>
          <w:trHeight w:val="176"/>
        </w:trPr>
        <w:tc>
          <w:tcPr>
            <w:tcW w:w="31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9B2CD59" w14:textId="77777777" w:rsidR="00E622ED" w:rsidRPr="00B14C92" w:rsidRDefault="00E622ED">
            <w:pPr>
              <w:snapToGrid w:val="0"/>
              <w:spacing w:before="60" w:after="60"/>
              <w:jc w:val="left"/>
              <w:rPr>
                <w:b/>
                <w:sz w:val="18"/>
                <w:szCs w:val="18"/>
                <w:lang w:eastAsia="ar-SA"/>
              </w:rPr>
            </w:pPr>
            <w:r w:rsidRPr="00B14C92">
              <w:rPr>
                <w:b/>
                <w:sz w:val="18"/>
                <w:szCs w:val="18"/>
              </w:rPr>
              <w:t>Role Name</w:t>
            </w:r>
          </w:p>
        </w:tc>
        <w:tc>
          <w:tcPr>
            <w:tcW w:w="114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7CBC0E" w14:textId="77777777" w:rsidR="00E622ED" w:rsidRPr="00B14C92" w:rsidRDefault="00E622ED">
            <w:pPr>
              <w:snapToGrid w:val="0"/>
              <w:spacing w:before="60" w:after="60"/>
              <w:jc w:val="left"/>
              <w:rPr>
                <w:b/>
                <w:sz w:val="18"/>
                <w:szCs w:val="18"/>
              </w:rPr>
            </w:pPr>
            <w:r w:rsidRPr="00B14C92">
              <w:rPr>
                <w:b/>
                <w:sz w:val="18"/>
                <w:szCs w:val="18"/>
              </w:rPr>
              <w:t>Name</w:t>
            </w:r>
          </w:p>
        </w:tc>
        <w:tc>
          <w:tcPr>
            <w:tcW w:w="8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472E11" w14:textId="77777777" w:rsidR="00E622ED" w:rsidRPr="00B14C92" w:rsidRDefault="00E622ED">
            <w:pPr>
              <w:snapToGrid w:val="0"/>
              <w:spacing w:before="60" w:after="60"/>
              <w:jc w:val="left"/>
              <w:rPr>
                <w:b/>
                <w:sz w:val="18"/>
                <w:szCs w:val="18"/>
              </w:rPr>
            </w:pPr>
            <w:r w:rsidRPr="00B14C92">
              <w:rPr>
                <w:b/>
                <w:sz w:val="18"/>
                <w:szCs w:val="18"/>
              </w:rPr>
              <w:t>Description</w:t>
            </w:r>
          </w:p>
        </w:tc>
        <w:tc>
          <w:tcPr>
            <w:tcW w:w="29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BF18DE" w14:textId="77777777" w:rsidR="00E622ED" w:rsidRPr="00B14C92" w:rsidRDefault="00E622ED">
            <w:pPr>
              <w:snapToGrid w:val="0"/>
              <w:spacing w:before="60" w:after="60"/>
              <w:jc w:val="center"/>
              <w:rPr>
                <w:b/>
                <w:sz w:val="18"/>
                <w:szCs w:val="18"/>
              </w:rPr>
            </w:pPr>
            <w:r w:rsidRPr="00B14C92">
              <w:rPr>
                <w:b/>
                <w:sz w:val="18"/>
                <w:szCs w:val="18"/>
              </w:rPr>
              <w:t>Mult</w:t>
            </w:r>
          </w:p>
        </w:tc>
        <w:tc>
          <w:tcPr>
            <w:tcW w:w="106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229DC8F" w14:textId="77777777" w:rsidR="00E622ED" w:rsidRPr="00B14C92" w:rsidRDefault="00E622ED">
            <w:pPr>
              <w:snapToGrid w:val="0"/>
              <w:spacing w:before="60" w:after="60"/>
              <w:jc w:val="left"/>
              <w:rPr>
                <w:b/>
                <w:sz w:val="18"/>
                <w:szCs w:val="18"/>
              </w:rPr>
            </w:pPr>
            <w:r w:rsidRPr="00B14C92">
              <w:rPr>
                <w:b/>
                <w:sz w:val="18"/>
                <w:szCs w:val="18"/>
              </w:rPr>
              <w:t>Type</w:t>
            </w:r>
          </w:p>
        </w:tc>
        <w:tc>
          <w:tcPr>
            <w:tcW w:w="137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FF209B" w14:textId="77777777" w:rsidR="00E622ED" w:rsidRPr="00B14C92" w:rsidRDefault="00E622ED">
            <w:pPr>
              <w:snapToGrid w:val="0"/>
              <w:spacing w:before="60" w:after="60"/>
              <w:jc w:val="left"/>
              <w:rPr>
                <w:b/>
                <w:sz w:val="18"/>
                <w:szCs w:val="18"/>
              </w:rPr>
            </w:pPr>
            <w:r w:rsidRPr="00B14C92">
              <w:rPr>
                <w:b/>
                <w:sz w:val="18"/>
                <w:szCs w:val="18"/>
              </w:rPr>
              <w:t>Remarks</w:t>
            </w:r>
          </w:p>
        </w:tc>
      </w:tr>
      <w:tr w:rsidR="002A35FA" w:rsidRPr="00B14C92" w14:paraId="7693DA16"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60BC7477" w14:textId="77777777" w:rsidR="00E622ED" w:rsidRPr="00B14C92" w:rsidRDefault="00E622ED">
            <w:pPr>
              <w:snapToGrid w:val="0"/>
              <w:spacing w:before="60" w:after="60"/>
              <w:jc w:val="left"/>
              <w:rPr>
                <w:sz w:val="18"/>
                <w:szCs w:val="18"/>
              </w:rPr>
            </w:pPr>
            <w:r w:rsidRPr="00B14C92">
              <w:rPr>
                <w:sz w:val="18"/>
                <w:szCs w:val="18"/>
              </w:rPr>
              <w:t>Class</w:t>
            </w:r>
          </w:p>
        </w:tc>
        <w:tc>
          <w:tcPr>
            <w:tcW w:w="1142" w:type="pct"/>
            <w:tcBorders>
              <w:top w:val="single" w:sz="4" w:space="0" w:color="000000"/>
              <w:left w:val="single" w:sz="4" w:space="0" w:color="000000"/>
              <w:bottom w:val="single" w:sz="4" w:space="0" w:color="000000"/>
              <w:right w:val="single" w:sz="4" w:space="0" w:color="000000"/>
            </w:tcBorders>
            <w:hideMark/>
          </w:tcPr>
          <w:p w14:paraId="38CCDAA3" w14:textId="2628AE85" w:rsidR="00E622ED" w:rsidRPr="00B14C92" w:rsidRDefault="00E622ED">
            <w:pPr>
              <w:snapToGrid w:val="0"/>
              <w:spacing w:before="60" w:after="60"/>
              <w:jc w:val="left"/>
              <w:rPr>
                <w:sz w:val="18"/>
                <w:szCs w:val="18"/>
              </w:rPr>
            </w:pPr>
            <w:r w:rsidRPr="00B14C92">
              <w:rPr>
                <w:sz w:val="18"/>
                <w:szCs w:val="18"/>
              </w:rPr>
              <w:t>S100_SupportFileDiscoveryMetadata</w:t>
            </w:r>
          </w:p>
        </w:tc>
        <w:tc>
          <w:tcPr>
            <w:tcW w:w="820" w:type="pct"/>
            <w:tcBorders>
              <w:top w:val="single" w:sz="4" w:space="0" w:color="000000"/>
              <w:left w:val="single" w:sz="4" w:space="0" w:color="000000"/>
              <w:bottom w:val="single" w:sz="4" w:space="0" w:color="000000"/>
              <w:right w:val="single" w:sz="4" w:space="0" w:color="000000"/>
            </w:tcBorders>
            <w:hideMark/>
          </w:tcPr>
          <w:p w14:paraId="25EC7E27" w14:textId="41D528A3" w:rsidR="00E622ED" w:rsidRPr="00B14C92" w:rsidRDefault="00E622ED" w:rsidP="00E10658">
            <w:pPr>
              <w:snapToGrid w:val="0"/>
              <w:spacing w:before="60" w:after="60"/>
              <w:jc w:val="left"/>
              <w:rPr>
                <w:sz w:val="18"/>
                <w:szCs w:val="18"/>
              </w:rPr>
            </w:pPr>
            <w:r w:rsidRPr="00B14C92">
              <w:rPr>
                <w:sz w:val="18"/>
                <w:szCs w:val="18"/>
              </w:rPr>
              <w:t xml:space="preserve">Metadata about the individual support files in the </w:t>
            </w:r>
            <w:r w:rsidR="00E10658" w:rsidRPr="00B14C92">
              <w:rPr>
                <w:sz w:val="18"/>
                <w:szCs w:val="18"/>
              </w:rPr>
              <w:t>E</w:t>
            </w:r>
            <w:r w:rsidRPr="00B14C92">
              <w:rPr>
                <w:sz w:val="18"/>
                <w:szCs w:val="18"/>
              </w:rPr>
              <w:t xml:space="preserve">xchange </w:t>
            </w:r>
            <w:r w:rsidR="00E10658" w:rsidRPr="00B14C92">
              <w:rPr>
                <w:sz w:val="18"/>
                <w:szCs w:val="18"/>
              </w:rPr>
              <w:t>C</w:t>
            </w:r>
            <w:r w:rsidRPr="00B14C92">
              <w:rPr>
                <w:sz w:val="18"/>
                <w:szCs w:val="18"/>
              </w:rPr>
              <w:t>atalogue</w:t>
            </w:r>
          </w:p>
        </w:tc>
        <w:tc>
          <w:tcPr>
            <w:tcW w:w="290" w:type="pct"/>
            <w:tcBorders>
              <w:top w:val="single" w:sz="4" w:space="0" w:color="000000"/>
              <w:left w:val="single" w:sz="4" w:space="0" w:color="000000"/>
              <w:bottom w:val="single" w:sz="4" w:space="0" w:color="000000"/>
              <w:right w:val="single" w:sz="4" w:space="0" w:color="000000"/>
            </w:tcBorders>
            <w:hideMark/>
          </w:tcPr>
          <w:p w14:paraId="7CB056F6" w14:textId="77777777" w:rsidR="00E622ED" w:rsidRPr="00B14C92" w:rsidRDefault="00E622ED">
            <w:pPr>
              <w:snapToGrid w:val="0"/>
              <w:spacing w:before="60" w:after="60"/>
              <w:jc w:val="center"/>
              <w:rPr>
                <w:sz w:val="18"/>
                <w:szCs w:val="18"/>
              </w:rPr>
            </w:pPr>
            <w:r w:rsidRPr="00B14C92">
              <w:rPr>
                <w:sz w:val="18"/>
                <w:szCs w:val="18"/>
              </w:rPr>
              <w:t>-</w:t>
            </w:r>
          </w:p>
        </w:tc>
        <w:tc>
          <w:tcPr>
            <w:tcW w:w="1061" w:type="pct"/>
            <w:tcBorders>
              <w:top w:val="single" w:sz="4" w:space="0" w:color="000000"/>
              <w:left w:val="single" w:sz="4" w:space="0" w:color="000000"/>
              <w:bottom w:val="single" w:sz="4" w:space="0" w:color="000000"/>
              <w:right w:val="single" w:sz="4" w:space="0" w:color="000000"/>
            </w:tcBorders>
            <w:hideMark/>
          </w:tcPr>
          <w:p w14:paraId="14050F6F" w14:textId="77777777" w:rsidR="00E622ED" w:rsidRPr="00B14C92" w:rsidRDefault="00E622ED">
            <w:pPr>
              <w:snapToGrid w:val="0"/>
              <w:spacing w:before="60" w:after="60"/>
              <w:jc w:val="left"/>
              <w:rPr>
                <w:sz w:val="18"/>
                <w:szCs w:val="18"/>
              </w:rPr>
            </w:pPr>
            <w:r w:rsidRPr="00B14C92">
              <w:rPr>
                <w:sz w:val="18"/>
                <w:szCs w:val="18"/>
              </w:rPr>
              <w:t>-</w:t>
            </w:r>
          </w:p>
        </w:tc>
        <w:tc>
          <w:tcPr>
            <w:tcW w:w="1370" w:type="pct"/>
            <w:tcBorders>
              <w:top w:val="single" w:sz="4" w:space="0" w:color="000000"/>
              <w:left w:val="single" w:sz="4" w:space="0" w:color="000000"/>
              <w:bottom w:val="single" w:sz="4" w:space="0" w:color="000000"/>
              <w:right w:val="single" w:sz="4" w:space="0" w:color="000000"/>
            </w:tcBorders>
            <w:hideMark/>
          </w:tcPr>
          <w:p w14:paraId="212DD6BD" w14:textId="77777777" w:rsidR="00E622ED" w:rsidRPr="00B14C92" w:rsidRDefault="00E622ED">
            <w:pPr>
              <w:snapToGrid w:val="0"/>
              <w:spacing w:before="60" w:after="60"/>
              <w:jc w:val="left"/>
              <w:rPr>
                <w:sz w:val="18"/>
                <w:szCs w:val="18"/>
              </w:rPr>
            </w:pPr>
            <w:r w:rsidRPr="00B14C92">
              <w:rPr>
                <w:sz w:val="18"/>
                <w:szCs w:val="18"/>
              </w:rPr>
              <w:t>-</w:t>
            </w:r>
          </w:p>
        </w:tc>
      </w:tr>
      <w:tr w:rsidR="002A35FA" w:rsidRPr="00B14C92" w14:paraId="0B6D3EA8"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21227E7F"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435B9565" w14:textId="77777777" w:rsidR="00E622ED" w:rsidRPr="00B14C92" w:rsidRDefault="00E622ED">
            <w:pPr>
              <w:snapToGrid w:val="0"/>
              <w:spacing w:before="60" w:after="60"/>
              <w:jc w:val="left"/>
              <w:rPr>
                <w:sz w:val="18"/>
                <w:szCs w:val="18"/>
              </w:rPr>
            </w:pPr>
            <w:r w:rsidRPr="00B14C92">
              <w:rPr>
                <w:sz w:val="18"/>
                <w:szCs w:val="18"/>
              </w:rPr>
              <w:t>fileName</w:t>
            </w:r>
          </w:p>
        </w:tc>
        <w:tc>
          <w:tcPr>
            <w:tcW w:w="820" w:type="pct"/>
            <w:tcBorders>
              <w:top w:val="single" w:sz="4" w:space="0" w:color="000000"/>
              <w:left w:val="single" w:sz="4" w:space="0" w:color="000000"/>
              <w:bottom w:val="single" w:sz="4" w:space="0" w:color="000000"/>
              <w:right w:val="single" w:sz="4" w:space="0" w:color="000000"/>
            </w:tcBorders>
            <w:hideMark/>
          </w:tcPr>
          <w:p w14:paraId="2B7F1391" w14:textId="77777777" w:rsidR="00E622ED" w:rsidRPr="00B14C92" w:rsidRDefault="00E622ED">
            <w:pPr>
              <w:snapToGrid w:val="0"/>
              <w:spacing w:before="60" w:after="60"/>
              <w:jc w:val="left"/>
              <w:rPr>
                <w:sz w:val="18"/>
                <w:szCs w:val="18"/>
              </w:rPr>
            </w:pPr>
            <w:r w:rsidRPr="00B14C92">
              <w:rPr>
                <w:sz w:val="18"/>
                <w:szCs w:val="18"/>
              </w:rPr>
              <w:t>Name of the support file</w:t>
            </w:r>
          </w:p>
        </w:tc>
        <w:tc>
          <w:tcPr>
            <w:tcW w:w="290" w:type="pct"/>
            <w:tcBorders>
              <w:top w:val="single" w:sz="4" w:space="0" w:color="000000"/>
              <w:left w:val="single" w:sz="4" w:space="0" w:color="000000"/>
              <w:bottom w:val="single" w:sz="4" w:space="0" w:color="000000"/>
              <w:right w:val="single" w:sz="4" w:space="0" w:color="000000"/>
            </w:tcBorders>
            <w:hideMark/>
          </w:tcPr>
          <w:p w14:paraId="451E6D47" w14:textId="77777777"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3B532133" w14:textId="3C86600C" w:rsidR="00E622ED" w:rsidRPr="00B14C92" w:rsidRDefault="00E622ED">
            <w:pPr>
              <w:snapToGrid w:val="0"/>
              <w:spacing w:before="60" w:after="60"/>
              <w:jc w:val="left"/>
              <w:rPr>
                <w:sz w:val="18"/>
                <w:szCs w:val="18"/>
              </w:rPr>
            </w:pPr>
            <w:del w:id="3617" w:author="Raphael Malyankar" w:date="2023-05-15T15:20:00Z">
              <w:r w:rsidRPr="00B14C92" w:rsidDel="00F8300C">
                <w:rPr>
                  <w:sz w:val="18"/>
                  <w:szCs w:val="18"/>
                </w:rPr>
                <w:delText>CharacterString</w:delText>
              </w:r>
            </w:del>
            <w:ins w:id="3618" w:author="Raphael Malyankar" w:date="2023-05-15T15:20:00Z">
              <w:r w:rsidR="00F8300C">
                <w:rPr>
                  <w:sz w:val="18"/>
                  <w:szCs w:val="18"/>
                </w:rPr>
                <w:t>URI</w:t>
              </w:r>
            </w:ins>
          </w:p>
        </w:tc>
        <w:tc>
          <w:tcPr>
            <w:tcW w:w="1370" w:type="pct"/>
            <w:tcBorders>
              <w:top w:val="single" w:sz="4" w:space="0" w:color="000000"/>
              <w:left w:val="single" w:sz="4" w:space="0" w:color="000000"/>
              <w:bottom w:val="single" w:sz="4" w:space="0" w:color="000000"/>
              <w:right w:val="single" w:sz="4" w:space="0" w:color="000000"/>
            </w:tcBorders>
          </w:tcPr>
          <w:p w14:paraId="7F2D6449" w14:textId="4129212C" w:rsidR="00E622ED" w:rsidRPr="00B14C92" w:rsidRDefault="00F8300C">
            <w:pPr>
              <w:snapToGrid w:val="0"/>
              <w:spacing w:before="60" w:after="60"/>
              <w:jc w:val="left"/>
              <w:rPr>
                <w:sz w:val="18"/>
                <w:szCs w:val="18"/>
              </w:rPr>
            </w:pPr>
            <w:ins w:id="3619" w:author="Raphael Malyankar" w:date="2023-05-15T15:20:00Z">
              <w:r w:rsidRPr="00F8300C">
                <w:rPr>
                  <w:sz w:val="18"/>
                  <w:szCs w:val="18"/>
                </w:rPr>
                <w:t>See Part1, clause 1-4.6</w:t>
              </w:r>
            </w:ins>
          </w:p>
        </w:tc>
      </w:tr>
      <w:tr w:rsidR="002A35FA" w:rsidRPr="00B14C92" w:rsidDel="00F8300C" w14:paraId="4AB73468" w14:textId="77777777" w:rsidTr="002A35FA">
        <w:trPr>
          <w:cantSplit/>
          <w:del w:id="3620" w:author="Raphael Malyankar" w:date="2023-05-15T15:19:00Z"/>
        </w:trPr>
        <w:tc>
          <w:tcPr>
            <w:tcW w:w="317" w:type="pct"/>
            <w:tcBorders>
              <w:top w:val="single" w:sz="4" w:space="0" w:color="000000"/>
              <w:left w:val="single" w:sz="4" w:space="0" w:color="000000"/>
              <w:bottom w:val="single" w:sz="4" w:space="0" w:color="000000"/>
              <w:right w:val="single" w:sz="4" w:space="0" w:color="000000"/>
            </w:tcBorders>
            <w:hideMark/>
          </w:tcPr>
          <w:p w14:paraId="79096980" w14:textId="687B6D29" w:rsidR="00E622ED" w:rsidRPr="00B14C92" w:rsidDel="00F8300C" w:rsidRDefault="00E622ED">
            <w:pPr>
              <w:snapToGrid w:val="0"/>
              <w:spacing w:before="60" w:after="60"/>
              <w:jc w:val="left"/>
              <w:rPr>
                <w:del w:id="3621" w:author="Raphael Malyankar" w:date="2023-05-15T15:19:00Z"/>
                <w:sz w:val="18"/>
                <w:szCs w:val="18"/>
              </w:rPr>
            </w:pPr>
            <w:del w:id="3622" w:author="Raphael Malyankar" w:date="2023-05-15T15:19:00Z">
              <w:r w:rsidRPr="00B14C92" w:rsidDel="00F8300C">
                <w:rPr>
                  <w:sz w:val="18"/>
                  <w:szCs w:val="18"/>
                </w:rPr>
                <w:delText>Attribute</w:delText>
              </w:r>
            </w:del>
          </w:p>
        </w:tc>
        <w:tc>
          <w:tcPr>
            <w:tcW w:w="1142" w:type="pct"/>
            <w:tcBorders>
              <w:top w:val="single" w:sz="4" w:space="0" w:color="000000"/>
              <w:left w:val="single" w:sz="4" w:space="0" w:color="000000"/>
              <w:bottom w:val="single" w:sz="4" w:space="0" w:color="000000"/>
              <w:right w:val="single" w:sz="4" w:space="0" w:color="000000"/>
            </w:tcBorders>
            <w:hideMark/>
          </w:tcPr>
          <w:p w14:paraId="792155B9" w14:textId="3F3E8C4C" w:rsidR="00E622ED" w:rsidRPr="00B14C92" w:rsidDel="00F8300C" w:rsidRDefault="00E622ED">
            <w:pPr>
              <w:snapToGrid w:val="0"/>
              <w:spacing w:before="60" w:after="60"/>
              <w:jc w:val="left"/>
              <w:rPr>
                <w:del w:id="3623" w:author="Raphael Malyankar" w:date="2023-05-15T15:19:00Z"/>
                <w:sz w:val="18"/>
                <w:szCs w:val="18"/>
              </w:rPr>
            </w:pPr>
            <w:del w:id="3624" w:author="Raphael Malyankar" w:date="2023-05-15T15:19:00Z">
              <w:r w:rsidRPr="00B14C92" w:rsidDel="00F8300C">
                <w:rPr>
                  <w:sz w:val="18"/>
                  <w:szCs w:val="18"/>
                </w:rPr>
                <w:delText>fileLocation</w:delText>
              </w:r>
            </w:del>
          </w:p>
        </w:tc>
        <w:tc>
          <w:tcPr>
            <w:tcW w:w="820" w:type="pct"/>
            <w:tcBorders>
              <w:top w:val="single" w:sz="4" w:space="0" w:color="000000"/>
              <w:left w:val="single" w:sz="4" w:space="0" w:color="000000"/>
              <w:bottom w:val="single" w:sz="4" w:space="0" w:color="000000"/>
              <w:right w:val="single" w:sz="4" w:space="0" w:color="000000"/>
            </w:tcBorders>
            <w:hideMark/>
          </w:tcPr>
          <w:p w14:paraId="0EE28EB9" w14:textId="63B2D64A" w:rsidR="00E622ED" w:rsidRPr="00B14C92" w:rsidDel="00F8300C" w:rsidRDefault="00E622ED" w:rsidP="00E10658">
            <w:pPr>
              <w:snapToGrid w:val="0"/>
              <w:spacing w:before="60" w:after="60"/>
              <w:jc w:val="left"/>
              <w:rPr>
                <w:del w:id="3625" w:author="Raphael Malyankar" w:date="2023-05-15T15:19:00Z"/>
                <w:sz w:val="18"/>
                <w:szCs w:val="18"/>
              </w:rPr>
            </w:pPr>
            <w:del w:id="3626" w:author="Raphael Malyankar" w:date="2023-05-15T15:19:00Z">
              <w:r w:rsidRPr="00B14C92" w:rsidDel="00F8300C">
                <w:rPr>
                  <w:sz w:val="18"/>
                  <w:szCs w:val="18"/>
                </w:rPr>
                <w:delText xml:space="preserve">Full location from the </w:delText>
              </w:r>
              <w:r w:rsidR="00E10658" w:rsidRPr="00B14C92" w:rsidDel="00F8300C">
                <w:rPr>
                  <w:sz w:val="18"/>
                  <w:szCs w:val="18"/>
                </w:rPr>
                <w:delText>E</w:delText>
              </w:r>
              <w:r w:rsidRPr="00B14C92" w:rsidDel="00F8300C">
                <w:rPr>
                  <w:sz w:val="18"/>
                  <w:szCs w:val="18"/>
                </w:rPr>
                <w:delText xml:space="preserve">xchange </w:delText>
              </w:r>
              <w:r w:rsidR="00E10658" w:rsidRPr="00B14C92" w:rsidDel="00F8300C">
                <w:rPr>
                  <w:sz w:val="18"/>
                  <w:szCs w:val="18"/>
                </w:rPr>
                <w:delText>S</w:delText>
              </w:r>
              <w:r w:rsidRPr="00B14C92" w:rsidDel="00F8300C">
                <w:rPr>
                  <w:sz w:val="18"/>
                  <w:szCs w:val="18"/>
                </w:rPr>
                <w:delText>et root directory</w:delText>
              </w:r>
            </w:del>
          </w:p>
        </w:tc>
        <w:tc>
          <w:tcPr>
            <w:tcW w:w="290" w:type="pct"/>
            <w:tcBorders>
              <w:top w:val="single" w:sz="4" w:space="0" w:color="000000"/>
              <w:left w:val="single" w:sz="4" w:space="0" w:color="000000"/>
              <w:bottom w:val="single" w:sz="4" w:space="0" w:color="000000"/>
              <w:right w:val="single" w:sz="4" w:space="0" w:color="000000"/>
            </w:tcBorders>
            <w:hideMark/>
          </w:tcPr>
          <w:p w14:paraId="248A1411" w14:textId="7DF3520F" w:rsidR="00E622ED" w:rsidRPr="00B14C92" w:rsidDel="00F8300C" w:rsidRDefault="00E622ED">
            <w:pPr>
              <w:snapToGrid w:val="0"/>
              <w:spacing w:before="60" w:after="60"/>
              <w:jc w:val="center"/>
              <w:rPr>
                <w:del w:id="3627" w:author="Raphael Malyankar" w:date="2023-05-15T15:19:00Z"/>
                <w:sz w:val="18"/>
                <w:szCs w:val="18"/>
              </w:rPr>
            </w:pPr>
            <w:del w:id="3628" w:author="Raphael Malyankar" w:date="2023-05-15T15:19:00Z">
              <w:r w:rsidRPr="00B14C92" w:rsidDel="00F8300C">
                <w:rPr>
                  <w:sz w:val="18"/>
                  <w:szCs w:val="18"/>
                </w:rPr>
                <w:delText>1</w:delText>
              </w:r>
            </w:del>
          </w:p>
        </w:tc>
        <w:tc>
          <w:tcPr>
            <w:tcW w:w="1061" w:type="pct"/>
            <w:tcBorders>
              <w:top w:val="single" w:sz="4" w:space="0" w:color="000000"/>
              <w:left w:val="single" w:sz="4" w:space="0" w:color="000000"/>
              <w:bottom w:val="single" w:sz="4" w:space="0" w:color="000000"/>
              <w:right w:val="single" w:sz="4" w:space="0" w:color="000000"/>
            </w:tcBorders>
            <w:hideMark/>
          </w:tcPr>
          <w:p w14:paraId="6030A73E" w14:textId="693496B0" w:rsidR="00E622ED" w:rsidRPr="00B14C92" w:rsidDel="00F8300C" w:rsidRDefault="00E622ED">
            <w:pPr>
              <w:snapToGrid w:val="0"/>
              <w:spacing w:before="60" w:after="60"/>
              <w:jc w:val="left"/>
              <w:rPr>
                <w:del w:id="3629" w:author="Raphael Malyankar" w:date="2023-05-15T15:19:00Z"/>
                <w:sz w:val="18"/>
                <w:szCs w:val="18"/>
              </w:rPr>
            </w:pPr>
            <w:del w:id="3630" w:author="Raphael Malyankar" w:date="2023-05-15T15:19:00Z">
              <w:r w:rsidRPr="00B14C92" w:rsidDel="00F8300C">
                <w:rPr>
                  <w:sz w:val="18"/>
                  <w:szCs w:val="18"/>
                </w:rPr>
                <w:delText>CharacterString</w:delText>
              </w:r>
            </w:del>
          </w:p>
        </w:tc>
        <w:tc>
          <w:tcPr>
            <w:tcW w:w="1370" w:type="pct"/>
            <w:tcBorders>
              <w:top w:val="single" w:sz="4" w:space="0" w:color="000000"/>
              <w:left w:val="single" w:sz="4" w:space="0" w:color="000000"/>
              <w:bottom w:val="single" w:sz="4" w:space="0" w:color="000000"/>
              <w:right w:val="single" w:sz="4" w:space="0" w:color="000000"/>
            </w:tcBorders>
            <w:hideMark/>
          </w:tcPr>
          <w:p w14:paraId="458CD1E9" w14:textId="4EFA034B" w:rsidR="00E622ED" w:rsidRPr="00B14C92" w:rsidDel="00F8300C" w:rsidRDefault="00E622ED" w:rsidP="00E10658">
            <w:pPr>
              <w:snapToGrid w:val="0"/>
              <w:spacing w:before="60" w:after="60"/>
              <w:jc w:val="left"/>
              <w:rPr>
                <w:del w:id="3631" w:author="Raphael Malyankar" w:date="2023-05-15T15:19:00Z"/>
                <w:sz w:val="18"/>
                <w:szCs w:val="18"/>
              </w:rPr>
            </w:pPr>
            <w:del w:id="3632" w:author="Raphael Malyankar" w:date="2023-05-15T15:19:00Z">
              <w:r w:rsidRPr="00B14C92" w:rsidDel="00F8300C">
                <w:rPr>
                  <w:sz w:val="18"/>
                  <w:szCs w:val="18"/>
                </w:rPr>
                <w:delText xml:space="preserve">Path relative to the root </w:delText>
              </w:r>
              <w:r w:rsidR="00E10658" w:rsidRPr="00B14C92" w:rsidDel="00F8300C">
                <w:rPr>
                  <w:sz w:val="18"/>
                  <w:szCs w:val="18"/>
                </w:rPr>
                <w:delText xml:space="preserve">directory of the Exchange Set. </w:delText>
              </w:r>
              <w:r w:rsidRPr="00B14C92" w:rsidDel="00F8300C">
                <w:rPr>
                  <w:sz w:val="18"/>
                  <w:szCs w:val="18"/>
                </w:rPr>
                <w:delText xml:space="preserve">The location of the file after the </w:delText>
              </w:r>
              <w:r w:rsidR="00E10658" w:rsidRPr="00B14C92" w:rsidDel="00F8300C">
                <w:rPr>
                  <w:sz w:val="18"/>
                  <w:szCs w:val="18"/>
                </w:rPr>
                <w:delText>E</w:delText>
              </w:r>
              <w:r w:rsidRPr="00B14C92" w:rsidDel="00F8300C">
                <w:rPr>
                  <w:sz w:val="18"/>
                  <w:szCs w:val="18"/>
                </w:rPr>
                <w:delText xml:space="preserve">xchange </w:delText>
              </w:r>
              <w:r w:rsidR="00E10658" w:rsidRPr="00B14C92" w:rsidDel="00F8300C">
                <w:rPr>
                  <w:sz w:val="18"/>
                  <w:szCs w:val="18"/>
                </w:rPr>
                <w:delText>S</w:delText>
              </w:r>
              <w:r w:rsidRPr="00B14C92" w:rsidDel="00F8300C">
                <w:rPr>
                  <w:sz w:val="18"/>
                  <w:szCs w:val="18"/>
                </w:rPr>
                <w:delText>et is unpacked into directory &lt;EXCH_ROOT&gt; will be &lt;EXCH_ROOT&gt;/&lt;file</w:delText>
              </w:r>
              <w:r w:rsidR="004E16A1" w:rsidRPr="00B14C92" w:rsidDel="00F8300C">
                <w:rPr>
                  <w:sz w:val="18"/>
                  <w:szCs w:val="18"/>
                </w:rPr>
                <w:delText>Location</w:delText>
              </w:r>
              <w:r w:rsidRPr="00B14C92" w:rsidDel="00F8300C">
                <w:rPr>
                  <w:sz w:val="18"/>
                  <w:szCs w:val="18"/>
                </w:rPr>
                <w:delText>&gt;/&lt;filename&gt;</w:delText>
              </w:r>
            </w:del>
          </w:p>
        </w:tc>
      </w:tr>
      <w:tr w:rsidR="002A35FA" w:rsidRPr="00B14C92" w14:paraId="113B2B0B"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1338162E"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69B7974F" w14:textId="27213023" w:rsidR="00E622ED" w:rsidRPr="00B14C92" w:rsidRDefault="00150B4E">
            <w:pPr>
              <w:snapToGrid w:val="0"/>
              <w:spacing w:before="60" w:after="60"/>
              <w:jc w:val="left"/>
              <w:rPr>
                <w:sz w:val="18"/>
                <w:szCs w:val="18"/>
              </w:rPr>
            </w:pPr>
            <w:ins w:id="3633" w:author="Raphael Malyankar" w:date="2023-05-15T21:29:00Z">
              <w:r w:rsidRPr="00150B4E">
                <w:rPr>
                  <w:sz w:val="18"/>
                  <w:szCs w:val="18"/>
                </w:rPr>
                <w:t>revisionStatus</w:t>
              </w:r>
            </w:ins>
            <w:del w:id="3634" w:author="Raphael Malyankar" w:date="2023-05-15T21:29:00Z">
              <w:r w:rsidR="00E622ED" w:rsidRPr="00B14C92" w:rsidDel="00150B4E">
                <w:rPr>
                  <w:sz w:val="18"/>
                  <w:szCs w:val="18"/>
                </w:rPr>
                <w:delText>purpose</w:delText>
              </w:r>
            </w:del>
          </w:p>
        </w:tc>
        <w:tc>
          <w:tcPr>
            <w:tcW w:w="820" w:type="pct"/>
            <w:tcBorders>
              <w:top w:val="single" w:sz="4" w:space="0" w:color="000000"/>
              <w:left w:val="single" w:sz="4" w:space="0" w:color="000000"/>
              <w:bottom w:val="single" w:sz="4" w:space="0" w:color="000000"/>
              <w:right w:val="single" w:sz="4" w:space="0" w:color="000000"/>
            </w:tcBorders>
            <w:hideMark/>
          </w:tcPr>
          <w:p w14:paraId="43349F2B" w14:textId="77777777" w:rsidR="00E622ED" w:rsidRPr="00B14C92" w:rsidRDefault="00E622ED">
            <w:pPr>
              <w:snapToGrid w:val="0"/>
              <w:spacing w:before="60" w:after="60"/>
              <w:jc w:val="left"/>
              <w:rPr>
                <w:sz w:val="18"/>
                <w:szCs w:val="18"/>
              </w:rPr>
            </w:pPr>
            <w:r w:rsidRPr="00B14C92">
              <w:rPr>
                <w:sz w:val="18"/>
                <w:szCs w:val="18"/>
              </w:rPr>
              <w:t xml:space="preserve">The purpose for which the dataset has been issued </w:t>
            </w:r>
          </w:p>
        </w:tc>
        <w:tc>
          <w:tcPr>
            <w:tcW w:w="290" w:type="pct"/>
            <w:tcBorders>
              <w:top w:val="single" w:sz="4" w:space="0" w:color="000000"/>
              <w:left w:val="single" w:sz="4" w:space="0" w:color="000000"/>
              <w:bottom w:val="single" w:sz="4" w:space="0" w:color="000000"/>
              <w:right w:val="single" w:sz="4" w:space="0" w:color="000000"/>
            </w:tcBorders>
            <w:hideMark/>
          </w:tcPr>
          <w:p w14:paraId="54CB1CEC" w14:textId="77777777"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0F215D95" w14:textId="01C5079C" w:rsidR="00E622ED" w:rsidRPr="00B14C92" w:rsidRDefault="00E622ED">
            <w:pPr>
              <w:snapToGrid w:val="0"/>
              <w:spacing w:before="60" w:after="60"/>
              <w:jc w:val="left"/>
              <w:rPr>
                <w:sz w:val="18"/>
                <w:szCs w:val="18"/>
              </w:rPr>
            </w:pPr>
            <w:r w:rsidRPr="00B14C92">
              <w:rPr>
                <w:sz w:val="18"/>
                <w:szCs w:val="18"/>
              </w:rPr>
              <w:t>S100_</w:t>
            </w:r>
            <w:del w:id="3635" w:author="Raphael Malyankar" w:date="2023-05-15T21:28:00Z">
              <w:r w:rsidRPr="00B14C92" w:rsidDel="00150B4E">
                <w:rPr>
                  <w:sz w:val="18"/>
                  <w:szCs w:val="18"/>
                </w:rPr>
                <w:delText>SupportFilePurpose</w:delText>
              </w:r>
            </w:del>
            <w:ins w:id="3636" w:author="Raphael Malyankar" w:date="2023-05-15T21:28:00Z">
              <w:r w:rsidR="00150B4E" w:rsidRPr="00B14C92">
                <w:rPr>
                  <w:sz w:val="18"/>
                  <w:szCs w:val="18"/>
                </w:rPr>
                <w:t>SupportFile</w:t>
              </w:r>
              <w:r w:rsidR="00150B4E">
                <w:rPr>
                  <w:sz w:val="18"/>
                  <w:szCs w:val="18"/>
                </w:rPr>
                <w:t>RevisionStatus</w:t>
              </w:r>
            </w:ins>
          </w:p>
        </w:tc>
        <w:tc>
          <w:tcPr>
            <w:tcW w:w="1370" w:type="pct"/>
            <w:tcBorders>
              <w:top w:val="single" w:sz="4" w:space="0" w:color="000000"/>
              <w:left w:val="single" w:sz="4" w:space="0" w:color="000000"/>
              <w:bottom w:val="single" w:sz="4" w:space="0" w:color="000000"/>
              <w:right w:val="single" w:sz="4" w:space="0" w:color="000000"/>
            </w:tcBorders>
            <w:hideMark/>
          </w:tcPr>
          <w:p w14:paraId="0E0FDA6C" w14:textId="4A785472" w:rsidR="00E622ED" w:rsidRPr="00B14C92" w:rsidRDefault="00E622ED">
            <w:pPr>
              <w:snapToGrid w:val="0"/>
              <w:spacing w:before="60" w:after="60"/>
              <w:jc w:val="left"/>
              <w:rPr>
                <w:sz w:val="18"/>
                <w:szCs w:val="18"/>
              </w:rPr>
            </w:pPr>
            <w:r w:rsidRPr="00B14C92">
              <w:rPr>
                <w:sz w:val="18"/>
                <w:szCs w:val="18"/>
              </w:rPr>
              <w:t xml:space="preserve">For example new, </w:t>
            </w:r>
            <w:del w:id="3637" w:author="Raphael Malyankar" w:date="2023-05-15T15:21:00Z">
              <w:r w:rsidRPr="00B14C92" w:rsidDel="00F8300C">
                <w:rPr>
                  <w:sz w:val="18"/>
                  <w:szCs w:val="18"/>
                </w:rPr>
                <w:delText>re</w:delText>
              </w:r>
              <w:r w:rsidR="00773DB2" w:rsidRPr="00B14C92" w:rsidDel="00F8300C">
                <w:rPr>
                  <w:sz w:val="18"/>
                  <w:szCs w:val="18"/>
                </w:rPr>
                <w:delText>-issue, new edition, update</w:delText>
              </w:r>
            </w:del>
            <w:ins w:id="3638" w:author="Raphael Malyankar" w:date="2023-05-15T15:21:00Z">
              <w:r w:rsidR="00F8300C">
                <w:rPr>
                  <w:sz w:val="18"/>
                  <w:szCs w:val="18"/>
                </w:rPr>
                <w:t>replacement,</w:t>
              </w:r>
            </w:ins>
            <w:r w:rsidR="00773DB2" w:rsidRPr="00B14C92">
              <w:rPr>
                <w:sz w:val="18"/>
                <w:szCs w:val="18"/>
              </w:rPr>
              <w:t xml:space="preserve"> etc</w:t>
            </w:r>
            <w:ins w:id="3639" w:author="Raphael Malyankar" w:date="2023-05-15T15:21:00Z">
              <w:r w:rsidR="00F8300C">
                <w:rPr>
                  <w:sz w:val="18"/>
                  <w:szCs w:val="18"/>
                </w:rPr>
                <w:t>.</w:t>
              </w:r>
            </w:ins>
          </w:p>
        </w:tc>
      </w:tr>
      <w:tr w:rsidR="002A35FA" w:rsidRPr="00B14C92" w14:paraId="606C556B"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25EEF540"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5B437130" w14:textId="77777777" w:rsidR="00E622ED" w:rsidRPr="00B14C92" w:rsidRDefault="00E622ED">
            <w:pPr>
              <w:snapToGrid w:val="0"/>
              <w:spacing w:before="60" w:after="60"/>
              <w:jc w:val="left"/>
              <w:rPr>
                <w:sz w:val="18"/>
                <w:szCs w:val="18"/>
              </w:rPr>
            </w:pPr>
            <w:r w:rsidRPr="00B14C92">
              <w:rPr>
                <w:sz w:val="18"/>
                <w:szCs w:val="18"/>
              </w:rPr>
              <w:t>editionNumber</w:t>
            </w:r>
          </w:p>
        </w:tc>
        <w:tc>
          <w:tcPr>
            <w:tcW w:w="820" w:type="pct"/>
            <w:tcBorders>
              <w:top w:val="single" w:sz="4" w:space="0" w:color="000000"/>
              <w:left w:val="single" w:sz="4" w:space="0" w:color="000000"/>
              <w:bottom w:val="single" w:sz="4" w:space="0" w:color="000000"/>
              <w:right w:val="single" w:sz="4" w:space="0" w:color="000000"/>
            </w:tcBorders>
            <w:hideMark/>
          </w:tcPr>
          <w:p w14:paraId="455A2F94" w14:textId="23CE564D" w:rsidR="00E622ED" w:rsidRPr="00B14C92" w:rsidRDefault="00E622ED" w:rsidP="00E10658">
            <w:pPr>
              <w:snapToGrid w:val="0"/>
              <w:spacing w:before="60" w:after="60"/>
              <w:jc w:val="left"/>
              <w:rPr>
                <w:sz w:val="18"/>
                <w:szCs w:val="18"/>
              </w:rPr>
            </w:pPr>
            <w:r w:rsidRPr="00B14C92">
              <w:rPr>
                <w:sz w:val="18"/>
                <w:szCs w:val="18"/>
              </w:rPr>
              <w:t xml:space="preserve">The </w:t>
            </w:r>
            <w:r w:rsidR="00E10658" w:rsidRPr="00B14C92">
              <w:rPr>
                <w:sz w:val="18"/>
                <w:szCs w:val="18"/>
              </w:rPr>
              <w:t>E</w:t>
            </w:r>
            <w:r w:rsidRPr="00B14C92">
              <w:rPr>
                <w:sz w:val="18"/>
                <w:szCs w:val="18"/>
              </w:rPr>
              <w:t>dition number of the dataset</w:t>
            </w:r>
          </w:p>
        </w:tc>
        <w:tc>
          <w:tcPr>
            <w:tcW w:w="290" w:type="pct"/>
            <w:tcBorders>
              <w:top w:val="single" w:sz="4" w:space="0" w:color="000000"/>
              <w:left w:val="single" w:sz="4" w:space="0" w:color="000000"/>
              <w:bottom w:val="single" w:sz="4" w:space="0" w:color="000000"/>
              <w:right w:val="single" w:sz="4" w:space="0" w:color="000000"/>
            </w:tcBorders>
            <w:hideMark/>
          </w:tcPr>
          <w:p w14:paraId="2FE0253F" w14:textId="77777777"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4501AB9E" w14:textId="77777777" w:rsidR="00E622ED" w:rsidRPr="00B14C92" w:rsidRDefault="00E622ED">
            <w:pPr>
              <w:snapToGrid w:val="0"/>
              <w:spacing w:before="60" w:after="60"/>
              <w:jc w:val="left"/>
              <w:rPr>
                <w:sz w:val="18"/>
                <w:szCs w:val="18"/>
              </w:rPr>
            </w:pPr>
            <w:r w:rsidRPr="00B14C92">
              <w:rPr>
                <w:sz w:val="18"/>
                <w:szCs w:val="18"/>
              </w:rPr>
              <w:t>CharacterString</w:t>
            </w:r>
          </w:p>
        </w:tc>
        <w:tc>
          <w:tcPr>
            <w:tcW w:w="1370" w:type="pct"/>
            <w:tcBorders>
              <w:top w:val="single" w:sz="4" w:space="0" w:color="000000"/>
              <w:left w:val="single" w:sz="4" w:space="0" w:color="000000"/>
              <w:bottom w:val="single" w:sz="4" w:space="0" w:color="000000"/>
              <w:right w:val="single" w:sz="4" w:space="0" w:color="000000"/>
            </w:tcBorders>
            <w:hideMark/>
          </w:tcPr>
          <w:p w14:paraId="6C219C0B" w14:textId="139C5957" w:rsidR="00150B4E" w:rsidRPr="00B14C92" w:rsidRDefault="00E622ED" w:rsidP="00E10658">
            <w:pPr>
              <w:snapToGrid w:val="0"/>
              <w:spacing w:before="60" w:after="60"/>
              <w:jc w:val="left"/>
              <w:rPr>
                <w:rFonts w:eastAsia="Times New Roman"/>
                <w:sz w:val="18"/>
                <w:szCs w:val="18"/>
              </w:rPr>
            </w:pPr>
            <w:r w:rsidRPr="00B14C92">
              <w:rPr>
                <w:rFonts w:eastAsia="Times New Roman"/>
                <w:sz w:val="18"/>
                <w:szCs w:val="18"/>
              </w:rPr>
              <w:t xml:space="preserve">When a data set is initially created, the </w:t>
            </w:r>
            <w:r w:rsidR="00E10658" w:rsidRPr="00B14C92">
              <w:rPr>
                <w:rFonts w:eastAsia="Times New Roman"/>
                <w:sz w:val="18"/>
                <w:szCs w:val="18"/>
              </w:rPr>
              <w:t>E</w:t>
            </w:r>
            <w:r w:rsidRPr="00B14C92">
              <w:rPr>
                <w:rFonts w:eastAsia="Times New Roman"/>
                <w:sz w:val="18"/>
                <w:szCs w:val="18"/>
              </w:rPr>
              <w:t xml:space="preserve">dition number 1 is assigned to it. The </w:t>
            </w:r>
            <w:r w:rsidR="00E10658" w:rsidRPr="00B14C92">
              <w:rPr>
                <w:rFonts w:eastAsia="Times New Roman"/>
                <w:sz w:val="18"/>
                <w:szCs w:val="18"/>
              </w:rPr>
              <w:t>E</w:t>
            </w:r>
            <w:r w:rsidRPr="00B14C92">
              <w:rPr>
                <w:rFonts w:eastAsia="Times New Roman"/>
                <w:sz w:val="18"/>
                <w:szCs w:val="18"/>
              </w:rPr>
              <w:t>dition number is incr</w:t>
            </w:r>
            <w:r w:rsidR="00773DB2" w:rsidRPr="00B14C92">
              <w:rPr>
                <w:rFonts w:eastAsia="Times New Roman"/>
                <w:sz w:val="18"/>
                <w:szCs w:val="18"/>
              </w:rPr>
              <w:t xml:space="preserve">eased by 1 at each </w:t>
            </w:r>
            <w:r w:rsidR="00E10658" w:rsidRPr="00B14C92">
              <w:rPr>
                <w:rFonts w:eastAsia="Times New Roman"/>
                <w:sz w:val="18"/>
                <w:szCs w:val="18"/>
              </w:rPr>
              <w:t>N</w:t>
            </w:r>
            <w:r w:rsidR="00773DB2" w:rsidRPr="00B14C92">
              <w:rPr>
                <w:rFonts w:eastAsia="Times New Roman"/>
                <w:sz w:val="18"/>
                <w:szCs w:val="18"/>
              </w:rPr>
              <w:t xml:space="preserve">ew </w:t>
            </w:r>
            <w:r w:rsidR="00E10658" w:rsidRPr="00B14C92">
              <w:rPr>
                <w:rFonts w:eastAsia="Times New Roman"/>
                <w:sz w:val="18"/>
                <w:szCs w:val="18"/>
              </w:rPr>
              <w:t>E</w:t>
            </w:r>
            <w:r w:rsidR="00773DB2" w:rsidRPr="00B14C92">
              <w:rPr>
                <w:rFonts w:eastAsia="Times New Roman"/>
                <w:sz w:val="18"/>
                <w:szCs w:val="18"/>
              </w:rPr>
              <w:t>dition</w:t>
            </w:r>
          </w:p>
        </w:tc>
      </w:tr>
      <w:tr w:rsidR="002A35FA" w:rsidRPr="00B14C92" w14:paraId="067C3498"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3715DACA"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5C7746F5" w14:textId="77777777" w:rsidR="00E622ED" w:rsidRPr="00B14C92" w:rsidRDefault="00E622ED">
            <w:pPr>
              <w:snapToGrid w:val="0"/>
              <w:spacing w:before="60" w:after="60"/>
              <w:jc w:val="left"/>
              <w:rPr>
                <w:sz w:val="18"/>
                <w:szCs w:val="18"/>
              </w:rPr>
            </w:pPr>
            <w:r w:rsidRPr="00B14C92">
              <w:rPr>
                <w:sz w:val="18"/>
                <w:szCs w:val="18"/>
              </w:rPr>
              <w:t>issueDate</w:t>
            </w:r>
          </w:p>
        </w:tc>
        <w:tc>
          <w:tcPr>
            <w:tcW w:w="820" w:type="pct"/>
            <w:tcBorders>
              <w:top w:val="single" w:sz="4" w:space="0" w:color="000000"/>
              <w:left w:val="single" w:sz="4" w:space="0" w:color="000000"/>
              <w:bottom w:val="single" w:sz="4" w:space="0" w:color="000000"/>
              <w:right w:val="single" w:sz="4" w:space="0" w:color="000000"/>
            </w:tcBorders>
            <w:hideMark/>
          </w:tcPr>
          <w:p w14:paraId="66E9FB18" w14:textId="77777777" w:rsidR="00E622ED" w:rsidRPr="00B14C92" w:rsidRDefault="00E622ED">
            <w:pPr>
              <w:snapToGrid w:val="0"/>
              <w:spacing w:before="60" w:after="60"/>
              <w:jc w:val="left"/>
              <w:rPr>
                <w:sz w:val="18"/>
                <w:szCs w:val="18"/>
              </w:rPr>
            </w:pPr>
            <w:r w:rsidRPr="00B14C92">
              <w:rPr>
                <w:sz w:val="18"/>
                <w:szCs w:val="18"/>
              </w:rPr>
              <w:t>Date on which the data was made available by the data producer</w:t>
            </w:r>
          </w:p>
        </w:tc>
        <w:tc>
          <w:tcPr>
            <w:tcW w:w="290" w:type="pct"/>
            <w:tcBorders>
              <w:top w:val="single" w:sz="4" w:space="0" w:color="000000"/>
              <w:left w:val="single" w:sz="4" w:space="0" w:color="000000"/>
              <w:bottom w:val="single" w:sz="4" w:space="0" w:color="000000"/>
              <w:right w:val="single" w:sz="4" w:space="0" w:color="000000"/>
            </w:tcBorders>
            <w:hideMark/>
          </w:tcPr>
          <w:p w14:paraId="3952BC9C" w14:textId="77777777" w:rsidR="00E622ED" w:rsidRPr="00F8300C" w:rsidRDefault="00E622ED">
            <w:pPr>
              <w:snapToGrid w:val="0"/>
              <w:spacing w:before="60" w:after="60"/>
              <w:jc w:val="center"/>
              <w:rPr>
                <w:b/>
                <w:bCs/>
                <w:sz w:val="18"/>
                <w:szCs w:val="18"/>
                <w:rPrChange w:id="3640" w:author="Raphael Malyankar" w:date="2023-05-15T15:22:00Z">
                  <w:rPr>
                    <w:sz w:val="18"/>
                    <w:szCs w:val="18"/>
                  </w:rPr>
                </w:rPrChange>
              </w:rPr>
            </w:pPr>
            <w:r w:rsidRPr="00F8300C">
              <w:rPr>
                <w:b/>
                <w:bCs/>
                <w:sz w:val="18"/>
                <w:szCs w:val="18"/>
                <w:rPrChange w:id="3641" w:author="Raphael Malyankar" w:date="2023-05-15T15:22:00Z">
                  <w:rPr>
                    <w:sz w:val="18"/>
                    <w:szCs w:val="18"/>
                  </w:rPr>
                </w:rPrChange>
              </w:rPr>
              <w:t>1</w:t>
            </w:r>
          </w:p>
        </w:tc>
        <w:tc>
          <w:tcPr>
            <w:tcW w:w="1061" w:type="pct"/>
            <w:tcBorders>
              <w:top w:val="single" w:sz="4" w:space="0" w:color="000000"/>
              <w:left w:val="single" w:sz="4" w:space="0" w:color="000000"/>
              <w:bottom w:val="single" w:sz="4" w:space="0" w:color="000000"/>
              <w:right w:val="single" w:sz="4" w:space="0" w:color="000000"/>
            </w:tcBorders>
            <w:hideMark/>
          </w:tcPr>
          <w:p w14:paraId="361A6DEF" w14:textId="77777777" w:rsidR="00E622ED" w:rsidRPr="00B14C92" w:rsidRDefault="00E622ED">
            <w:pPr>
              <w:snapToGrid w:val="0"/>
              <w:spacing w:before="60" w:after="60"/>
              <w:jc w:val="left"/>
              <w:rPr>
                <w:sz w:val="18"/>
                <w:szCs w:val="18"/>
              </w:rPr>
            </w:pPr>
            <w:r w:rsidRPr="00B14C92">
              <w:rPr>
                <w:sz w:val="18"/>
                <w:szCs w:val="18"/>
              </w:rPr>
              <w:t>Date</w:t>
            </w:r>
          </w:p>
        </w:tc>
        <w:tc>
          <w:tcPr>
            <w:tcW w:w="1370" w:type="pct"/>
            <w:tcBorders>
              <w:top w:val="single" w:sz="4" w:space="0" w:color="000000"/>
              <w:left w:val="single" w:sz="4" w:space="0" w:color="000000"/>
              <w:bottom w:val="single" w:sz="4" w:space="0" w:color="000000"/>
              <w:right w:val="single" w:sz="4" w:space="0" w:color="000000"/>
            </w:tcBorders>
          </w:tcPr>
          <w:p w14:paraId="2EF84BAF" w14:textId="2FCD0A2F" w:rsidR="00E622ED" w:rsidRPr="00F8300C" w:rsidRDefault="00F8300C">
            <w:pPr>
              <w:snapToGrid w:val="0"/>
              <w:spacing w:before="60" w:after="60"/>
              <w:jc w:val="left"/>
              <w:rPr>
                <w:b/>
                <w:bCs/>
                <w:sz w:val="18"/>
                <w:szCs w:val="18"/>
                <w:rPrChange w:id="3642" w:author="Raphael Malyankar" w:date="2023-05-15T15:23:00Z">
                  <w:rPr>
                    <w:sz w:val="18"/>
                    <w:szCs w:val="18"/>
                  </w:rPr>
                </w:rPrChange>
              </w:rPr>
            </w:pPr>
            <w:ins w:id="3643" w:author="Raphael Malyankar" w:date="2023-05-15T15:22:00Z">
              <w:r w:rsidRPr="00F8300C">
                <w:rPr>
                  <w:b/>
                  <w:bCs/>
                  <w:sz w:val="18"/>
                  <w:szCs w:val="18"/>
                  <w:rPrChange w:id="3644" w:author="Raphael Malyankar" w:date="2023-05-15T15:23:00Z">
                    <w:rPr>
                      <w:sz w:val="18"/>
                      <w:szCs w:val="18"/>
                    </w:rPr>
                  </w:rPrChange>
                </w:rPr>
                <w:t>Mandatory in S-</w:t>
              </w:r>
            </w:ins>
            <w:ins w:id="3645" w:author="Raphael Malyankar" w:date="2023-05-15T15:23:00Z">
              <w:r w:rsidRPr="00F8300C">
                <w:rPr>
                  <w:b/>
                  <w:bCs/>
                  <w:sz w:val="18"/>
                  <w:szCs w:val="18"/>
                  <w:rPrChange w:id="3646" w:author="Raphael Malyankar" w:date="2023-05-15T15:23:00Z">
                    <w:rPr>
                      <w:sz w:val="18"/>
                      <w:szCs w:val="18"/>
                    </w:rPr>
                  </w:rPrChange>
                </w:rPr>
                <w:t>98</w:t>
              </w:r>
            </w:ins>
          </w:p>
        </w:tc>
      </w:tr>
      <w:tr w:rsidR="002A35FA" w:rsidRPr="00B14C92" w14:paraId="3C32CEB5"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65FA71A6"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53E6E39E" w14:textId="01BBE1B0" w:rsidR="00E622ED" w:rsidRPr="00B14C92" w:rsidRDefault="00092412">
            <w:pPr>
              <w:snapToGrid w:val="0"/>
              <w:spacing w:before="60" w:after="60"/>
              <w:jc w:val="left"/>
              <w:rPr>
                <w:sz w:val="18"/>
                <w:szCs w:val="18"/>
              </w:rPr>
            </w:pPr>
            <w:r w:rsidRPr="00B14C92">
              <w:rPr>
                <w:sz w:val="18"/>
                <w:szCs w:val="18"/>
              </w:rPr>
              <w:t>supportFile</w:t>
            </w:r>
            <w:r w:rsidR="00E622ED" w:rsidRPr="00B14C92">
              <w:rPr>
                <w:sz w:val="18"/>
                <w:szCs w:val="18"/>
              </w:rPr>
              <w:t>Specification</w:t>
            </w:r>
          </w:p>
        </w:tc>
        <w:tc>
          <w:tcPr>
            <w:tcW w:w="820" w:type="pct"/>
            <w:tcBorders>
              <w:top w:val="single" w:sz="4" w:space="0" w:color="000000"/>
              <w:left w:val="single" w:sz="4" w:space="0" w:color="000000"/>
              <w:bottom w:val="single" w:sz="4" w:space="0" w:color="000000"/>
              <w:right w:val="single" w:sz="4" w:space="0" w:color="000000"/>
            </w:tcBorders>
            <w:hideMark/>
          </w:tcPr>
          <w:p w14:paraId="5BB6F6F8" w14:textId="1FCDC759" w:rsidR="00E622ED" w:rsidRPr="00B14C92" w:rsidRDefault="00E622ED">
            <w:pPr>
              <w:snapToGrid w:val="0"/>
              <w:spacing w:before="60" w:after="60"/>
              <w:jc w:val="left"/>
              <w:rPr>
                <w:sz w:val="18"/>
                <w:szCs w:val="18"/>
              </w:rPr>
            </w:pPr>
            <w:r w:rsidRPr="00B14C92">
              <w:rPr>
                <w:sz w:val="18"/>
                <w:szCs w:val="18"/>
              </w:rPr>
              <w:t>The specification used to create this file</w:t>
            </w:r>
          </w:p>
        </w:tc>
        <w:tc>
          <w:tcPr>
            <w:tcW w:w="290" w:type="pct"/>
            <w:tcBorders>
              <w:top w:val="single" w:sz="4" w:space="0" w:color="000000"/>
              <w:left w:val="single" w:sz="4" w:space="0" w:color="000000"/>
              <w:bottom w:val="single" w:sz="4" w:space="0" w:color="000000"/>
              <w:right w:val="single" w:sz="4" w:space="0" w:color="000000"/>
            </w:tcBorders>
            <w:hideMark/>
          </w:tcPr>
          <w:p w14:paraId="152D6861" w14:textId="77777777"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0A0A1461" w14:textId="346573D5" w:rsidR="00E622ED" w:rsidRPr="00B14C92" w:rsidRDefault="00E622ED">
            <w:pPr>
              <w:snapToGrid w:val="0"/>
              <w:spacing w:before="60" w:after="60"/>
              <w:jc w:val="left"/>
              <w:rPr>
                <w:sz w:val="18"/>
                <w:szCs w:val="18"/>
              </w:rPr>
            </w:pPr>
            <w:r w:rsidRPr="00B14C92">
              <w:rPr>
                <w:sz w:val="18"/>
                <w:szCs w:val="18"/>
              </w:rPr>
              <w:t>S100_</w:t>
            </w:r>
            <w:r w:rsidR="003A7FDE" w:rsidRPr="00B14C92">
              <w:rPr>
                <w:sz w:val="18"/>
                <w:szCs w:val="18"/>
              </w:rPr>
              <w:t>SupportFile</w:t>
            </w:r>
            <w:r w:rsidRPr="00B14C92">
              <w:rPr>
                <w:sz w:val="18"/>
                <w:szCs w:val="18"/>
              </w:rPr>
              <w:t>Specification</w:t>
            </w:r>
          </w:p>
        </w:tc>
        <w:tc>
          <w:tcPr>
            <w:tcW w:w="1370" w:type="pct"/>
            <w:tcBorders>
              <w:top w:val="single" w:sz="4" w:space="0" w:color="000000"/>
              <w:left w:val="single" w:sz="4" w:space="0" w:color="000000"/>
              <w:bottom w:val="single" w:sz="4" w:space="0" w:color="000000"/>
              <w:right w:val="single" w:sz="4" w:space="0" w:color="000000"/>
            </w:tcBorders>
          </w:tcPr>
          <w:p w14:paraId="3FBC7720" w14:textId="77777777" w:rsidR="00E622ED" w:rsidRPr="00B14C92" w:rsidRDefault="00E622ED">
            <w:pPr>
              <w:snapToGrid w:val="0"/>
              <w:spacing w:before="60" w:after="60"/>
              <w:jc w:val="left"/>
              <w:rPr>
                <w:rFonts w:cs="Arial"/>
                <w:sz w:val="18"/>
                <w:szCs w:val="18"/>
              </w:rPr>
            </w:pPr>
          </w:p>
        </w:tc>
      </w:tr>
      <w:tr w:rsidR="002A35FA" w:rsidRPr="00B14C92" w14:paraId="4A5E3964"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0430C58E" w14:textId="77777777" w:rsidR="00E622ED" w:rsidRPr="00B14C92" w:rsidRDefault="00E622ED">
            <w:pPr>
              <w:snapToGrid w:val="0"/>
              <w:spacing w:before="60" w:after="60"/>
              <w:jc w:val="left"/>
              <w:rPr>
                <w:sz w:val="18"/>
                <w:szCs w:val="18"/>
              </w:rPr>
            </w:pPr>
            <w:r w:rsidRPr="00B14C92">
              <w:rPr>
                <w:sz w:val="18"/>
                <w:szCs w:val="18"/>
              </w:rPr>
              <w:lastRenderedPageBreak/>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5E179D38" w14:textId="77777777" w:rsidR="00E622ED" w:rsidRPr="00B14C92" w:rsidRDefault="00E622ED">
            <w:pPr>
              <w:snapToGrid w:val="0"/>
              <w:spacing w:before="60" w:after="60"/>
              <w:jc w:val="left"/>
              <w:rPr>
                <w:sz w:val="18"/>
                <w:szCs w:val="18"/>
              </w:rPr>
            </w:pPr>
            <w:r w:rsidRPr="00B14C92">
              <w:rPr>
                <w:sz w:val="18"/>
                <w:szCs w:val="18"/>
              </w:rPr>
              <w:t>dataType</w:t>
            </w:r>
          </w:p>
        </w:tc>
        <w:tc>
          <w:tcPr>
            <w:tcW w:w="820" w:type="pct"/>
            <w:tcBorders>
              <w:top w:val="single" w:sz="4" w:space="0" w:color="000000"/>
              <w:left w:val="single" w:sz="4" w:space="0" w:color="000000"/>
              <w:bottom w:val="single" w:sz="4" w:space="0" w:color="000000"/>
              <w:right w:val="single" w:sz="4" w:space="0" w:color="000000"/>
            </w:tcBorders>
            <w:hideMark/>
          </w:tcPr>
          <w:p w14:paraId="4AF755DE" w14:textId="77777777" w:rsidR="00E622ED" w:rsidRPr="00B14C92" w:rsidRDefault="00E622ED">
            <w:pPr>
              <w:snapToGrid w:val="0"/>
              <w:spacing w:before="60" w:after="60"/>
              <w:jc w:val="left"/>
              <w:rPr>
                <w:sz w:val="18"/>
                <w:szCs w:val="18"/>
              </w:rPr>
            </w:pPr>
            <w:r w:rsidRPr="00B14C92">
              <w:rPr>
                <w:sz w:val="18"/>
                <w:szCs w:val="18"/>
              </w:rPr>
              <w:t>The format of the support file</w:t>
            </w:r>
          </w:p>
        </w:tc>
        <w:tc>
          <w:tcPr>
            <w:tcW w:w="290" w:type="pct"/>
            <w:tcBorders>
              <w:top w:val="single" w:sz="4" w:space="0" w:color="000000"/>
              <w:left w:val="single" w:sz="4" w:space="0" w:color="000000"/>
              <w:bottom w:val="single" w:sz="4" w:space="0" w:color="000000"/>
              <w:right w:val="single" w:sz="4" w:space="0" w:color="000000"/>
            </w:tcBorders>
            <w:hideMark/>
          </w:tcPr>
          <w:p w14:paraId="0DA60E67" w14:textId="77777777"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36833659" w14:textId="77777777" w:rsidR="00E622ED" w:rsidRPr="00B14C92" w:rsidRDefault="00E622ED">
            <w:pPr>
              <w:snapToGrid w:val="0"/>
              <w:spacing w:before="60" w:after="60"/>
              <w:jc w:val="left"/>
              <w:rPr>
                <w:sz w:val="18"/>
                <w:szCs w:val="18"/>
              </w:rPr>
            </w:pPr>
            <w:r w:rsidRPr="00B14C92">
              <w:rPr>
                <w:sz w:val="18"/>
                <w:szCs w:val="18"/>
              </w:rPr>
              <w:t>S100_SupportFileFormat</w:t>
            </w:r>
          </w:p>
        </w:tc>
        <w:tc>
          <w:tcPr>
            <w:tcW w:w="1370" w:type="pct"/>
            <w:tcBorders>
              <w:top w:val="single" w:sz="4" w:space="0" w:color="000000"/>
              <w:left w:val="single" w:sz="4" w:space="0" w:color="000000"/>
              <w:bottom w:val="single" w:sz="4" w:space="0" w:color="000000"/>
              <w:right w:val="single" w:sz="4" w:space="0" w:color="000000"/>
            </w:tcBorders>
          </w:tcPr>
          <w:p w14:paraId="62C8BF42" w14:textId="77777777" w:rsidR="00E622ED" w:rsidRPr="00B14C92" w:rsidRDefault="00E622ED">
            <w:pPr>
              <w:snapToGrid w:val="0"/>
              <w:spacing w:before="60" w:after="60"/>
              <w:jc w:val="left"/>
              <w:rPr>
                <w:rFonts w:cs="Arial"/>
                <w:sz w:val="18"/>
                <w:szCs w:val="18"/>
              </w:rPr>
            </w:pPr>
          </w:p>
        </w:tc>
      </w:tr>
      <w:tr w:rsidR="002A35FA" w:rsidRPr="00B14C92" w14:paraId="0D5EEC68"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1BCC992E"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131D4A1D" w14:textId="77777777" w:rsidR="00E622ED" w:rsidRPr="00B14C92" w:rsidRDefault="00E622ED">
            <w:pPr>
              <w:snapToGrid w:val="0"/>
              <w:spacing w:before="60" w:after="60"/>
              <w:jc w:val="left"/>
              <w:rPr>
                <w:sz w:val="18"/>
                <w:szCs w:val="18"/>
              </w:rPr>
            </w:pPr>
            <w:r w:rsidRPr="00B14C92">
              <w:rPr>
                <w:sz w:val="18"/>
                <w:szCs w:val="18"/>
              </w:rPr>
              <w:t>otherDataTypeDescription</w:t>
            </w:r>
          </w:p>
        </w:tc>
        <w:tc>
          <w:tcPr>
            <w:tcW w:w="820" w:type="pct"/>
            <w:tcBorders>
              <w:top w:val="single" w:sz="4" w:space="0" w:color="000000"/>
              <w:left w:val="single" w:sz="4" w:space="0" w:color="000000"/>
              <w:bottom w:val="single" w:sz="4" w:space="0" w:color="000000"/>
              <w:right w:val="single" w:sz="4" w:space="0" w:color="000000"/>
            </w:tcBorders>
            <w:hideMark/>
          </w:tcPr>
          <w:p w14:paraId="65B0EA30" w14:textId="77777777" w:rsidR="00E622ED" w:rsidRPr="00B14C92" w:rsidRDefault="00E622ED">
            <w:pPr>
              <w:snapToGrid w:val="0"/>
              <w:spacing w:before="60" w:after="60"/>
              <w:jc w:val="left"/>
              <w:rPr>
                <w:sz w:val="18"/>
                <w:szCs w:val="18"/>
              </w:rPr>
            </w:pPr>
            <w:r w:rsidRPr="00B14C92">
              <w:rPr>
                <w:sz w:val="18"/>
                <w:szCs w:val="18"/>
              </w:rPr>
              <w:t>Support file format other than those listed</w:t>
            </w:r>
          </w:p>
        </w:tc>
        <w:tc>
          <w:tcPr>
            <w:tcW w:w="290" w:type="pct"/>
            <w:tcBorders>
              <w:top w:val="single" w:sz="4" w:space="0" w:color="000000"/>
              <w:left w:val="single" w:sz="4" w:space="0" w:color="000000"/>
              <w:bottom w:val="single" w:sz="4" w:space="0" w:color="000000"/>
              <w:right w:val="single" w:sz="4" w:space="0" w:color="000000"/>
            </w:tcBorders>
            <w:hideMark/>
          </w:tcPr>
          <w:p w14:paraId="4F15215B" w14:textId="77777777" w:rsidR="00E622ED" w:rsidRPr="00B14C92" w:rsidRDefault="00E622ED">
            <w:pPr>
              <w:snapToGrid w:val="0"/>
              <w:spacing w:before="60" w:after="60"/>
              <w:jc w:val="center"/>
              <w:rPr>
                <w:sz w:val="18"/>
                <w:szCs w:val="18"/>
              </w:rPr>
            </w:pPr>
            <w:r w:rsidRPr="00B14C92">
              <w:rPr>
                <w:sz w:val="18"/>
                <w:szCs w:val="18"/>
              </w:rPr>
              <w:t>0..1</w:t>
            </w:r>
          </w:p>
        </w:tc>
        <w:tc>
          <w:tcPr>
            <w:tcW w:w="1061" w:type="pct"/>
            <w:tcBorders>
              <w:top w:val="single" w:sz="4" w:space="0" w:color="000000"/>
              <w:left w:val="single" w:sz="4" w:space="0" w:color="000000"/>
              <w:bottom w:val="single" w:sz="4" w:space="0" w:color="000000"/>
              <w:right w:val="single" w:sz="4" w:space="0" w:color="000000"/>
            </w:tcBorders>
            <w:hideMark/>
          </w:tcPr>
          <w:p w14:paraId="78AD8BCD" w14:textId="77777777" w:rsidR="00E622ED" w:rsidRPr="00B14C92" w:rsidRDefault="00E622ED">
            <w:pPr>
              <w:snapToGrid w:val="0"/>
              <w:spacing w:before="60" w:after="60"/>
              <w:jc w:val="left"/>
              <w:rPr>
                <w:sz w:val="18"/>
                <w:szCs w:val="18"/>
              </w:rPr>
            </w:pPr>
            <w:r w:rsidRPr="00B14C92">
              <w:rPr>
                <w:sz w:val="18"/>
                <w:szCs w:val="18"/>
              </w:rPr>
              <w:t>CharacterString</w:t>
            </w:r>
          </w:p>
        </w:tc>
        <w:tc>
          <w:tcPr>
            <w:tcW w:w="1370" w:type="pct"/>
            <w:tcBorders>
              <w:top w:val="single" w:sz="4" w:space="0" w:color="000000"/>
              <w:left w:val="single" w:sz="4" w:space="0" w:color="000000"/>
              <w:bottom w:val="single" w:sz="4" w:space="0" w:color="000000"/>
              <w:right w:val="single" w:sz="4" w:space="0" w:color="000000"/>
            </w:tcBorders>
          </w:tcPr>
          <w:p w14:paraId="34D93F52" w14:textId="77777777" w:rsidR="00E622ED" w:rsidRPr="00B14C92" w:rsidRDefault="00E622ED">
            <w:pPr>
              <w:snapToGrid w:val="0"/>
              <w:spacing w:before="60" w:after="60"/>
              <w:jc w:val="left"/>
              <w:rPr>
                <w:rFonts w:cs="Arial"/>
                <w:sz w:val="18"/>
                <w:szCs w:val="18"/>
              </w:rPr>
            </w:pPr>
          </w:p>
        </w:tc>
      </w:tr>
      <w:tr w:rsidR="002A35FA" w:rsidRPr="00B14C92" w:rsidDel="00F8300C" w14:paraId="1E42AFDC" w14:textId="77777777" w:rsidTr="002A35FA">
        <w:trPr>
          <w:cantSplit/>
          <w:del w:id="3647" w:author="Raphael Malyankar" w:date="2023-05-15T15:23:00Z"/>
        </w:trPr>
        <w:tc>
          <w:tcPr>
            <w:tcW w:w="317" w:type="pct"/>
            <w:tcBorders>
              <w:top w:val="single" w:sz="4" w:space="0" w:color="000000"/>
              <w:left w:val="single" w:sz="4" w:space="0" w:color="000000"/>
              <w:bottom w:val="single" w:sz="4" w:space="0" w:color="000000"/>
              <w:right w:val="single" w:sz="4" w:space="0" w:color="000000"/>
            </w:tcBorders>
            <w:hideMark/>
          </w:tcPr>
          <w:p w14:paraId="0DA00D6D" w14:textId="2D67A567" w:rsidR="00E622ED" w:rsidRPr="00B14C92" w:rsidDel="00F8300C" w:rsidRDefault="00E622ED">
            <w:pPr>
              <w:snapToGrid w:val="0"/>
              <w:spacing w:before="60" w:after="60"/>
              <w:jc w:val="left"/>
              <w:rPr>
                <w:del w:id="3648" w:author="Raphael Malyankar" w:date="2023-05-15T15:23:00Z"/>
                <w:sz w:val="18"/>
                <w:szCs w:val="18"/>
              </w:rPr>
            </w:pPr>
            <w:del w:id="3649" w:author="Raphael Malyankar" w:date="2023-05-15T15:23:00Z">
              <w:r w:rsidRPr="00B14C92" w:rsidDel="00F8300C">
                <w:rPr>
                  <w:sz w:val="18"/>
                  <w:szCs w:val="18"/>
                </w:rPr>
                <w:delText>Attribute</w:delText>
              </w:r>
            </w:del>
          </w:p>
        </w:tc>
        <w:tc>
          <w:tcPr>
            <w:tcW w:w="1142" w:type="pct"/>
            <w:tcBorders>
              <w:top w:val="single" w:sz="4" w:space="0" w:color="000000"/>
              <w:left w:val="single" w:sz="4" w:space="0" w:color="000000"/>
              <w:bottom w:val="single" w:sz="4" w:space="0" w:color="000000"/>
              <w:right w:val="single" w:sz="4" w:space="0" w:color="000000"/>
            </w:tcBorders>
            <w:hideMark/>
          </w:tcPr>
          <w:p w14:paraId="502FD88D" w14:textId="6AE9843A" w:rsidR="00E622ED" w:rsidRPr="00B14C92" w:rsidDel="00F8300C" w:rsidRDefault="00E622ED">
            <w:pPr>
              <w:snapToGrid w:val="0"/>
              <w:spacing w:before="60" w:after="60"/>
              <w:jc w:val="left"/>
              <w:rPr>
                <w:del w:id="3650" w:author="Raphael Malyankar" w:date="2023-05-15T15:23:00Z"/>
                <w:sz w:val="18"/>
                <w:szCs w:val="18"/>
              </w:rPr>
            </w:pPr>
            <w:del w:id="3651" w:author="Raphael Malyankar" w:date="2023-05-15T15:23:00Z">
              <w:r w:rsidRPr="00B14C92" w:rsidDel="00F8300C">
                <w:rPr>
                  <w:sz w:val="18"/>
                  <w:szCs w:val="18"/>
                </w:rPr>
                <w:delText>dataTypeVersion</w:delText>
              </w:r>
            </w:del>
          </w:p>
        </w:tc>
        <w:tc>
          <w:tcPr>
            <w:tcW w:w="820" w:type="pct"/>
            <w:tcBorders>
              <w:top w:val="single" w:sz="4" w:space="0" w:color="000000"/>
              <w:left w:val="single" w:sz="4" w:space="0" w:color="000000"/>
              <w:bottom w:val="single" w:sz="4" w:space="0" w:color="000000"/>
              <w:right w:val="single" w:sz="4" w:space="0" w:color="000000"/>
            </w:tcBorders>
            <w:hideMark/>
          </w:tcPr>
          <w:p w14:paraId="56937DC6" w14:textId="7C7E9205" w:rsidR="00E622ED" w:rsidRPr="00B14C92" w:rsidDel="00F8300C" w:rsidRDefault="00E622ED">
            <w:pPr>
              <w:snapToGrid w:val="0"/>
              <w:spacing w:before="60" w:after="60"/>
              <w:jc w:val="left"/>
              <w:rPr>
                <w:del w:id="3652" w:author="Raphael Malyankar" w:date="2023-05-15T15:23:00Z"/>
                <w:sz w:val="18"/>
                <w:szCs w:val="18"/>
              </w:rPr>
            </w:pPr>
            <w:del w:id="3653" w:author="Raphael Malyankar" w:date="2023-05-15T15:23:00Z">
              <w:r w:rsidRPr="00B14C92" w:rsidDel="00F8300C">
                <w:rPr>
                  <w:sz w:val="18"/>
                  <w:szCs w:val="18"/>
                </w:rPr>
                <w:delText>The version number of the dataType.</w:delText>
              </w:r>
            </w:del>
          </w:p>
        </w:tc>
        <w:tc>
          <w:tcPr>
            <w:tcW w:w="290" w:type="pct"/>
            <w:tcBorders>
              <w:top w:val="single" w:sz="4" w:space="0" w:color="000000"/>
              <w:left w:val="single" w:sz="4" w:space="0" w:color="000000"/>
              <w:bottom w:val="single" w:sz="4" w:space="0" w:color="000000"/>
              <w:right w:val="single" w:sz="4" w:space="0" w:color="000000"/>
            </w:tcBorders>
            <w:hideMark/>
          </w:tcPr>
          <w:p w14:paraId="734D0BFD" w14:textId="18AE53E1" w:rsidR="00E622ED" w:rsidRPr="00B14C92" w:rsidDel="00F8300C" w:rsidRDefault="00E622ED">
            <w:pPr>
              <w:snapToGrid w:val="0"/>
              <w:spacing w:before="60" w:after="60"/>
              <w:jc w:val="center"/>
              <w:rPr>
                <w:del w:id="3654" w:author="Raphael Malyankar" w:date="2023-05-15T15:23:00Z"/>
                <w:rFonts w:cs="Arial"/>
                <w:sz w:val="18"/>
                <w:szCs w:val="18"/>
              </w:rPr>
            </w:pPr>
            <w:del w:id="3655" w:author="Raphael Malyankar" w:date="2023-05-15T15:23:00Z">
              <w:r w:rsidRPr="00B14C92" w:rsidDel="00F8300C">
                <w:rPr>
                  <w:rFonts w:cs="Arial"/>
                  <w:sz w:val="18"/>
                  <w:szCs w:val="18"/>
                </w:rPr>
                <w:delText>1</w:delText>
              </w:r>
            </w:del>
          </w:p>
        </w:tc>
        <w:tc>
          <w:tcPr>
            <w:tcW w:w="1061" w:type="pct"/>
            <w:tcBorders>
              <w:top w:val="single" w:sz="4" w:space="0" w:color="000000"/>
              <w:left w:val="single" w:sz="4" w:space="0" w:color="000000"/>
              <w:bottom w:val="single" w:sz="4" w:space="0" w:color="000000"/>
              <w:right w:val="single" w:sz="4" w:space="0" w:color="000000"/>
            </w:tcBorders>
            <w:hideMark/>
          </w:tcPr>
          <w:p w14:paraId="6DD1DACC" w14:textId="61C32516" w:rsidR="00E622ED" w:rsidRPr="00B14C92" w:rsidDel="00F8300C" w:rsidRDefault="00E622ED">
            <w:pPr>
              <w:snapToGrid w:val="0"/>
              <w:spacing w:before="60" w:after="60"/>
              <w:jc w:val="left"/>
              <w:rPr>
                <w:del w:id="3656" w:author="Raphael Malyankar" w:date="2023-05-15T15:23:00Z"/>
                <w:sz w:val="18"/>
                <w:szCs w:val="18"/>
              </w:rPr>
            </w:pPr>
            <w:del w:id="3657" w:author="Raphael Malyankar" w:date="2023-05-15T15:23:00Z">
              <w:r w:rsidRPr="00B14C92" w:rsidDel="00F8300C">
                <w:rPr>
                  <w:sz w:val="18"/>
                  <w:szCs w:val="18"/>
                </w:rPr>
                <w:delText>CharacterString</w:delText>
              </w:r>
            </w:del>
          </w:p>
        </w:tc>
        <w:tc>
          <w:tcPr>
            <w:tcW w:w="1370" w:type="pct"/>
            <w:tcBorders>
              <w:top w:val="single" w:sz="4" w:space="0" w:color="000000"/>
              <w:left w:val="single" w:sz="4" w:space="0" w:color="000000"/>
              <w:bottom w:val="single" w:sz="4" w:space="0" w:color="000000"/>
              <w:right w:val="single" w:sz="4" w:space="0" w:color="000000"/>
            </w:tcBorders>
          </w:tcPr>
          <w:p w14:paraId="26C3C7E9" w14:textId="1672B9C0" w:rsidR="00E622ED" w:rsidRPr="00B14C92" w:rsidDel="00F8300C" w:rsidRDefault="00E622ED">
            <w:pPr>
              <w:snapToGrid w:val="0"/>
              <w:spacing w:before="60" w:after="60"/>
              <w:jc w:val="left"/>
              <w:rPr>
                <w:del w:id="3658" w:author="Raphael Malyankar" w:date="2023-05-15T15:23:00Z"/>
                <w:rFonts w:cs="Arial"/>
                <w:sz w:val="18"/>
                <w:szCs w:val="18"/>
              </w:rPr>
            </w:pPr>
          </w:p>
        </w:tc>
      </w:tr>
      <w:tr w:rsidR="002A35FA" w:rsidRPr="00B14C92" w14:paraId="1A287FFD"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025F7A50"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23E404CA" w14:textId="77777777" w:rsidR="00E622ED" w:rsidRPr="00B14C92" w:rsidRDefault="00E622ED">
            <w:pPr>
              <w:snapToGrid w:val="0"/>
              <w:spacing w:before="60" w:after="60"/>
              <w:jc w:val="left"/>
              <w:rPr>
                <w:sz w:val="18"/>
                <w:szCs w:val="18"/>
              </w:rPr>
            </w:pPr>
            <w:r w:rsidRPr="00B14C92">
              <w:rPr>
                <w:sz w:val="18"/>
                <w:szCs w:val="18"/>
              </w:rPr>
              <w:t>comment</w:t>
            </w:r>
          </w:p>
        </w:tc>
        <w:tc>
          <w:tcPr>
            <w:tcW w:w="820" w:type="pct"/>
            <w:tcBorders>
              <w:top w:val="single" w:sz="4" w:space="0" w:color="000000"/>
              <w:left w:val="single" w:sz="4" w:space="0" w:color="000000"/>
              <w:bottom w:val="single" w:sz="4" w:space="0" w:color="000000"/>
              <w:right w:val="single" w:sz="4" w:space="0" w:color="000000"/>
            </w:tcBorders>
          </w:tcPr>
          <w:p w14:paraId="7D9875EC" w14:textId="6C9163D7" w:rsidR="00E622ED" w:rsidRPr="00B14C92" w:rsidRDefault="00F8300C">
            <w:pPr>
              <w:autoSpaceDE w:val="0"/>
              <w:snapToGrid w:val="0"/>
              <w:spacing w:before="60" w:after="60"/>
              <w:jc w:val="left"/>
              <w:rPr>
                <w:rFonts w:cs="Arial"/>
                <w:sz w:val="18"/>
                <w:szCs w:val="18"/>
              </w:rPr>
            </w:pPr>
            <w:ins w:id="3659" w:author="Raphael Malyankar" w:date="2023-05-15T15:24:00Z">
              <w:r>
                <w:rPr>
                  <w:rFonts w:cs="Arial"/>
                  <w:sz w:val="18"/>
                  <w:szCs w:val="18"/>
                </w:rPr>
                <w:t>Optional comment</w:t>
              </w:r>
            </w:ins>
          </w:p>
        </w:tc>
        <w:tc>
          <w:tcPr>
            <w:tcW w:w="290" w:type="pct"/>
            <w:tcBorders>
              <w:top w:val="single" w:sz="4" w:space="0" w:color="000000"/>
              <w:left w:val="single" w:sz="4" w:space="0" w:color="000000"/>
              <w:bottom w:val="single" w:sz="4" w:space="0" w:color="000000"/>
              <w:right w:val="single" w:sz="4" w:space="0" w:color="000000"/>
            </w:tcBorders>
            <w:hideMark/>
          </w:tcPr>
          <w:p w14:paraId="5CF0ECF2" w14:textId="77777777" w:rsidR="00E622ED" w:rsidRPr="00B14C92" w:rsidRDefault="00E622ED">
            <w:pPr>
              <w:snapToGrid w:val="0"/>
              <w:spacing w:before="60" w:after="60"/>
              <w:jc w:val="center"/>
              <w:rPr>
                <w:sz w:val="18"/>
                <w:szCs w:val="18"/>
              </w:rPr>
            </w:pPr>
            <w:r w:rsidRPr="00B14C92">
              <w:rPr>
                <w:sz w:val="18"/>
                <w:szCs w:val="18"/>
              </w:rPr>
              <w:t>0..1</w:t>
            </w:r>
          </w:p>
        </w:tc>
        <w:tc>
          <w:tcPr>
            <w:tcW w:w="1061" w:type="pct"/>
            <w:tcBorders>
              <w:top w:val="single" w:sz="4" w:space="0" w:color="000000"/>
              <w:left w:val="single" w:sz="4" w:space="0" w:color="000000"/>
              <w:bottom w:val="single" w:sz="4" w:space="0" w:color="000000"/>
              <w:right w:val="single" w:sz="4" w:space="0" w:color="000000"/>
            </w:tcBorders>
            <w:hideMark/>
          </w:tcPr>
          <w:p w14:paraId="21BEF6D4" w14:textId="77777777" w:rsidR="00E622ED" w:rsidRPr="00B14C92" w:rsidRDefault="00E622ED">
            <w:pPr>
              <w:snapToGrid w:val="0"/>
              <w:spacing w:before="60" w:after="60"/>
              <w:jc w:val="left"/>
              <w:rPr>
                <w:sz w:val="18"/>
                <w:szCs w:val="18"/>
              </w:rPr>
            </w:pPr>
            <w:r w:rsidRPr="00B14C92">
              <w:rPr>
                <w:sz w:val="18"/>
                <w:szCs w:val="18"/>
              </w:rPr>
              <w:t>CharacterString</w:t>
            </w:r>
          </w:p>
        </w:tc>
        <w:tc>
          <w:tcPr>
            <w:tcW w:w="1370" w:type="pct"/>
            <w:tcBorders>
              <w:top w:val="single" w:sz="4" w:space="0" w:color="000000"/>
              <w:left w:val="single" w:sz="4" w:space="0" w:color="000000"/>
              <w:bottom w:val="single" w:sz="4" w:space="0" w:color="000000"/>
              <w:right w:val="single" w:sz="4" w:space="0" w:color="000000"/>
            </w:tcBorders>
          </w:tcPr>
          <w:p w14:paraId="360FE09C" w14:textId="77777777" w:rsidR="00E622ED" w:rsidRPr="00B14C92" w:rsidRDefault="00E622ED">
            <w:pPr>
              <w:snapToGrid w:val="0"/>
              <w:spacing w:before="60" w:after="60"/>
              <w:jc w:val="left"/>
              <w:rPr>
                <w:rFonts w:cs="Arial"/>
                <w:sz w:val="18"/>
                <w:szCs w:val="18"/>
              </w:rPr>
            </w:pPr>
          </w:p>
        </w:tc>
      </w:tr>
      <w:tr w:rsidR="002A35FA" w:rsidRPr="00B14C92" w14:paraId="0343D516" w14:textId="77777777" w:rsidTr="002A35FA">
        <w:trPr>
          <w:cantSplit/>
          <w:ins w:id="3660" w:author="Raphael Malyankar" w:date="2023-05-15T15:24:00Z"/>
        </w:trPr>
        <w:tc>
          <w:tcPr>
            <w:tcW w:w="317" w:type="pct"/>
            <w:tcBorders>
              <w:top w:val="single" w:sz="4" w:space="0" w:color="000000"/>
              <w:left w:val="single" w:sz="4" w:space="0" w:color="000000"/>
              <w:bottom w:val="single" w:sz="4" w:space="0" w:color="000000"/>
              <w:right w:val="single" w:sz="4" w:space="0" w:color="000000"/>
            </w:tcBorders>
          </w:tcPr>
          <w:p w14:paraId="08C1D401" w14:textId="757228E4" w:rsidR="00F8300C" w:rsidRPr="00B14C92" w:rsidRDefault="00F8300C">
            <w:pPr>
              <w:snapToGrid w:val="0"/>
              <w:spacing w:before="60" w:after="60"/>
              <w:jc w:val="left"/>
              <w:rPr>
                <w:ins w:id="3661" w:author="Raphael Malyankar" w:date="2023-05-15T15:24:00Z"/>
                <w:sz w:val="18"/>
                <w:szCs w:val="18"/>
              </w:rPr>
            </w:pPr>
            <w:ins w:id="3662" w:author="Raphael Malyankar" w:date="2023-05-15T15:24:00Z">
              <w:r>
                <w:rPr>
                  <w:sz w:val="18"/>
                  <w:szCs w:val="18"/>
                </w:rPr>
                <w:t>Attribute</w:t>
              </w:r>
            </w:ins>
          </w:p>
        </w:tc>
        <w:tc>
          <w:tcPr>
            <w:tcW w:w="1142" w:type="pct"/>
            <w:tcBorders>
              <w:top w:val="single" w:sz="4" w:space="0" w:color="000000"/>
              <w:left w:val="single" w:sz="4" w:space="0" w:color="000000"/>
              <w:bottom w:val="single" w:sz="4" w:space="0" w:color="000000"/>
              <w:right w:val="single" w:sz="4" w:space="0" w:color="000000"/>
            </w:tcBorders>
          </w:tcPr>
          <w:p w14:paraId="0EEEE676" w14:textId="020AB26A" w:rsidR="00F8300C" w:rsidRPr="00B14C92" w:rsidRDefault="00F8300C">
            <w:pPr>
              <w:snapToGrid w:val="0"/>
              <w:spacing w:before="60" w:after="60"/>
              <w:jc w:val="left"/>
              <w:rPr>
                <w:ins w:id="3663" w:author="Raphael Malyankar" w:date="2023-05-15T15:24:00Z"/>
                <w:sz w:val="18"/>
                <w:szCs w:val="18"/>
              </w:rPr>
            </w:pPr>
            <w:ins w:id="3664" w:author="Raphael Malyankar" w:date="2023-05-15T15:24:00Z">
              <w:r>
                <w:rPr>
                  <w:sz w:val="18"/>
                  <w:szCs w:val="18"/>
                </w:rPr>
                <w:t>compressionFlag</w:t>
              </w:r>
            </w:ins>
          </w:p>
        </w:tc>
        <w:tc>
          <w:tcPr>
            <w:tcW w:w="820" w:type="pct"/>
            <w:tcBorders>
              <w:top w:val="single" w:sz="4" w:space="0" w:color="000000"/>
              <w:left w:val="single" w:sz="4" w:space="0" w:color="000000"/>
              <w:bottom w:val="single" w:sz="4" w:space="0" w:color="000000"/>
              <w:right w:val="single" w:sz="4" w:space="0" w:color="000000"/>
            </w:tcBorders>
          </w:tcPr>
          <w:p w14:paraId="7E0BE3E7" w14:textId="49932C37" w:rsidR="00F8300C" w:rsidRPr="00B14C92" w:rsidRDefault="00F8300C">
            <w:pPr>
              <w:autoSpaceDE w:val="0"/>
              <w:snapToGrid w:val="0"/>
              <w:spacing w:before="60" w:after="60"/>
              <w:jc w:val="left"/>
              <w:rPr>
                <w:ins w:id="3665" w:author="Raphael Malyankar" w:date="2023-05-15T15:24:00Z"/>
                <w:rFonts w:cs="Arial"/>
                <w:sz w:val="18"/>
                <w:szCs w:val="18"/>
              </w:rPr>
            </w:pPr>
            <w:ins w:id="3666" w:author="Raphael Malyankar" w:date="2023-05-15T15:24:00Z">
              <w:r>
                <w:rPr>
                  <w:rFonts w:cs="Arial"/>
                  <w:sz w:val="18"/>
                  <w:szCs w:val="18"/>
                </w:rPr>
                <w:t>Indicates if the resource is compressed</w:t>
              </w:r>
            </w:ins>
          </w:p>
        </w:tc>
        <w:tc>
          <w:tcPr>
            <w:tcW w:w="290" w:type="pct"/>
            <w:tcBorders>
              <w:top w:val="single" w:sz="4" w:space="0" w:color="000000"/>
              <w:left w:val="single" w:sz="4" w:space="0" w:color="000000"/>
              <w:bottom w:val="single" w:sz="4" w:space="0" w:color="000000"/>
              <w:right w:val="single" w:sz="4" w:space="0" w:color="000000"/>
            </w:tcBorders>
          </w:tcPr>
          <w:p w14:paraId="2933071C" w14:textId="659378E8" w:rsidR="00F8300C" w:rsidRPr="00B14C92" w:rsidRDefault="00F8300C">
            <w:pPr>
              <w:snapToGrid w:val="0"/>
              <w:spacing w:before="60" w:after="60"/>
              <w:jc w:val="center"/>
              <w:rPr>
                <w:ins w:id="3667" w:author="Raphael Malyankar" w:date="2023-05-15T15:24:00Z"/>
                <w:sz w:val="18"/>
                <w:szCs w:val="18"/>
              </w:rPr>
            </w:pPr>
            <w:ins w:id="3668" w:author="Raphael Malyankar" w:date="2023-05-15T15:24:00Z">
              <w:r>
                <w:rPr>
                  <w:sz w:val="18"/>
                  <w:szCs w:val="18"/>
                </w:rPr>
                <w:t>1</w:t>
              </w:r>
            </w:ins>
          </w:p>
        </w:tc>
        <w:tc>
          <w:tcPr>
            <w:tcW w:w="1061" w:type="pct"/>
            <w:tcBorders>
              <w:top w:val="single" w:sz="4" w:space="0" w:color="000000"/>
              <w:left w:val="single" w:sz="4" w:space="0" w:color="000000"/>
              <w:bottom w:val="single" w:sz="4" w:space="0" w:color="000000"/>
              <w:right w:val="single" w:sz="4" w:space="0" w:color="000000"/>
            </w:tcBorders>
          </w:tcPr>
          <w:p w14:paraId="25A4901F" w14:textId="5995626C" w:rsidR="00F8300C" w:rsidRPr="00B14C92" w:rsidRDefault="00A2389B">
            <w:pPr>
              <w:snapToGrid w:val="0"/>
              <w:spacing w:before="60" w:after="60"/>
              <w:jc w:val="left"/>
              <w:rPr>
                <w:ins w:id="3669" w:author="Raphael Malyankar" w:date="2023-05-15T15:24:00Z"/>
                <w:sz w:val="18"/>
                <w:szCs w:val="18"/>
              </w:rPr>
            </w:pPr>
            <w:ins w:id="3670" w:author="Raphael Malyankar" w:date="2023-05-15T15:25:00Z">
              <w:r>
                <w:rPr>
                  <w:sz w:val="18"/>
                  <w:szCs w:val="18"/>
                </w:rPr>
                <w:t>Boolean</w:t>
              </w:r>
            </w:ins>
          </w:p>
        </w:tc>
        <w:tc>
          <w:tcPr>
            <w:tcW w:w="1370" w:type="pct"/>
            <w:tcBorders>
              <w:top w:val="single" w:sz="4" w:space="0" w:color="000000"/>
              <w:left w:val="single" w:sz="4" w:space="0" w:color="000000"/>
              <w:bottom w:val="single" w:sz="4" w:space="0" w:color="000000"/>
              <w:right w:val="single" w:sz="4" w:space="0" w:color="000000"/>
            </w:tcBorders>
          </w:tcPr>
          <w:p w14:paraId="12004B40" w14:textId="317936F7" w:rsidR="00F8300C" w:rsidRPr="00F8300C" w:rsidRDefault="00F8300C" w:rsidP="00F8300C">
            <w:pPr>
              <w:snapToGrid w:val="0"/>
              <w:spacing w:before="60" w:after="60"/>
              <w:jc w:val="left"/>
              <w:rPr>
                <w:ins w:id="3671" w:author="Raphael Malyankar" w:date="2023-05-15T15:25:00Z"/>
                <w:rFonts w:cs="Arial"/>
                <w:sz w:val="18"/>
                <w:szCs w:val="18"/>
              </w:rPr>
            </w:pPr>
            <w:ins w:id="3672" w:author="Raphael Malyankar" w:date="2023-05-15T15:25:00Z">
              <w:r w:rsidRPr="00F8300C">
                <w:rPr>
                  <w:rFonts w:cs="Arial"/>
                  <w:i/>
                  <w:iCs/>
                  <w:sz w:val="18"/>
                  <w:szCs w:val="18"/>
                </w:rPr>
                <w:t>True</w:t>
              </w:r>
              <w:r w:rsidRPr="00F8300C">
                <w:rPr>
                  <w:rFonts w:cs="Arial"/>
                  <w:sz w:val="18"/>
                  <w:szCs w:val="18"/>
                </w:rPr>
                <w:t xml:space="preserve"> indicates a compressed</w:t>
              </w:r>
              <w:r>
                <w:rPr>
                  <w:rFonts w:cs="Arial"/>
                  <w:sz w:val="18"/>
                  <w:szCs w:val="18"/>
                </w:rPr>
                <w:t xml:space="preserve"> </w:t>
              </w:r>
              <w:r w:rsidRPr="00F8300C">
                <w:rPr>
                  <w:rFonts w:cs="Arial"/>
                  <w:sz w:val="18"/>
                  <w:szCs w:val="18"/>
                </w:rPr>
                <w:t>resource</w:t>
              </w:r>
            </w:ins>
          </w:p>
          <w:p w14:paraId="3539ABA9" w14:textId="53CE5305" w:rsidR="00F8300C" w:rsidRPr="00B14C92" w:rsidRDefault="00F8300C" w:rsidP="00F8300C">
            <w:pPr>
              <w:snapToGrid w:val="0"/>
              <w:spacing w:before="60" w:after="60"/>
              <w:jc w:val="left"/>
              <w:rPr>
                <w:ins w:id="3673" w:author="Raphael Malyankar" w:date="2023-05-15T15:24:00Z"/>
                <w:rFonts w:cs="Arial"/>
                <w:sz w:val="18"/>
                <w:szCs w:val="18"/>
              </w:rPr>
            </w:pPr>
            <w:ins w:id="3674" w:author="Raphael Malyankar" w:date="2023-05-15T15:25:00Z">
              <w:r w:rsidRPr="00F8300C">
                <w:rPr>
                  <w:rFonts w:cs="Arial"/>
                  <w:i/>
                  <w:iCs/>
                  <w:sz w:val="18"/>
                  <w:szCs w:val="18"/>
                </w:rPr>
                <w:t>False</w:t>
              </w:r>
              <w:r w:rsidRPr="00F8300C">
                <w:rPr>
                  <w:rFonts w:cs="Arial"/>
                  <w:sz w:val="18"/>
                  <w:szCs w:val="18"/>
                </w:rPr>
                <w:t xml:space="preserve"> indicates an uncompressed</w:t>
              </w:r>
              <w:r>
                <w:rPr>
                  <w:rFonts w:cs="Arial"/>
                  <w:sz w:val="18"/>
                  <w:szCs w:val="18"/>
                </w:rPr>
                <w:t xml:space="preserve"> </w:t>
              </w:r>
              <w:r w:rsidRPr="00F8300C">
                <w:rPr>
                  <w:rFonts w:cs="Arial"/>
                  <w:sz w:val="18"/>
                  <w:szCs w:val="18"/>
                </w:rPr>
                <w:t>resource</w:t>
              </w:r>
            </w:ins>
          </w:p>
        </w:tc>
      </w:tr>
      <w:tr w:rsidR="002A35FA" w:rsidRPr="00B14C92" w14:paraId="79ED9110"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1EC2D30C"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33272770" w14:textId="77777777" w:rsidR="00E622ED" w:rsidRPr="00B14C92" w:rsidRDefault="00E622ED">
            <w:pPr>
              <w:snapToGrid w:val="0"/>
              <w:spacing w:before="60" w:after="60"/>
              <w:jc w:val="left"/>
              <w:rPr>
                <w:sz w:val="18"/>
                <w:szCs w:val="18"/>
              </w:rPr>
            </w:pPr>
            <w:r w:rsidRPr="00B14C92">
              <w:rPr>
                <w:sz w:val="18"/>
                <w:szCs w:val="18"/>
              </w:rPr>
              <w:t>digitalSignatureReference</w:t>
            </w:r>
          </w:p>
        </w:tc>
        <w:tc>
          <w:tcPr>
            <w:tcW w:w="820" w:type="pct"/>
            <w:tcBorders>
              <w:top w:val="single" w:sz="4" w:space="0" w:color="000000"/>
              <w:left w:val="single" w:sz="4" w:space="0" w:color="000000"/>
              <w:bottom w:val="single" w:sz="4" w:space="0" w:color="000000"/>
              <w:right w:val="single" w:sz="4" w:space="0" w:color="000000"/>
            </w:tcBorders>
            <w:hideMark/>
          </w:tcPr>
          <w:p w14:paraId="0020B062" w14:textId="28C47917" w:rsidR="00E622ED" w:rsidRPr="00B14C92" w:rsidRDefault="00E622ED" w:rsidP="00E10658">
            <w:pPr>
              <w:snapToGrid w:val="0"/>
              <w:spacing w:before="60" w:after="60"/>
              <w:jc w:val="left"/>
              <w:rPr>
                <w:sz w:val="18"/>
                <w:szCs w:val="18"/>
              </w:rPr>
            </w:pPr>
            <w:r w:rsidRPr="00B14C92">
              <w:rPr>
                <w:sz w:val="18"/>
                <w:szCs w:val="18"/>
              </w:rPr>
              <w:t xml:space="preserve">Digital </w:t>
            </w:r>
            <w:r w:rsidR="00E10658" w:rsidRPr="00B14C92">
              <w:rPr>
                <w:sz w:val="18"/>
                <w:szCs w:val="18"/>
              </w:rPr>
              <w:t>s</w:t>
            </w:r>
            <w:r w:rsidRPr="00B14C92">
              <w:rPr>
                <w:sz w:val="18"/>
                <w:szCs w:val="18"/>
              </w:rPr>
              <w:t>ignature of the file</w:t>
            </w:r>
          </w:p>
        </w:tc>
        <w:tc>
          <w:tcPr>
            <w:tcW w:w="290" w:type="pct"/>
            <w:tcBorders>
              <w:top w:val="single" w:sz="4" w:space="0" w:color="000000"/>
              <w:left w:val="single" w:sz="4" w:space="0" w:color="000000"/>
              <w:bottom w:val="single" w:sz="4" w:space="0" w:color="000000"/>
              <w:right w:val="single" w:sz="4" w:space="0" w:color="000000"/>
            </w:tcBorders>
            <w:hideMark/>
          </w:tcPr>
          <w:p w14:paraId="011B5807" w14:textId="77777777" w:rsidR="00E622ED" w:rsidRPr="00B14C92" w:rsidRDefault="00E622ED">
            <w:pPr>
              <w:snapToGrid w:val="0"/>
              <w:spacing w:before="60" w:after="60"/>
              <w:jc w:val="center"/>
              <w:rPr>
                <w:sz w:val="18"/>
                <w:szCs w:val="18"/>
              </w:rPr>
            </w:pPr>
            <w:del w:id="3675" w:author="Raphael Malyankar" w:date="2023-05-15T15:26:00Z">
              <w:r w:rsidRPr="00B14C92" w:rsidDel="00A2389B">
                <w:rPr>
                  <w:sz w:val="18"/>
                  <w:szCs w:val="18"/>
                </w:rPr>
                <w:delText>0..</w:delText>
              </w:r>
            </w:del>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110CAF68" w14:textId="6385761A" w:rsidR="00E622ED" w:rsidRPr="00B14C92" w:rsidRDefault="00E622ED">
            <w:pPr>
              <w:snapToGrid w:val="0"/>
              <w:spacing w:before="60" w:after="60"/>
              <w:jc w:val="left"/>
              <w:rPr>
                <w:sz w:val="18"/>
                <w:szCs w:val="18"/>
              </w:rPr>
            </w:pPr>
            <w:del w:id="3676" w:author="Raphael Malyankar" w:date="2023-05-15T15:26:00Z">
              <w:r w:rsidRPr="00B14C92" w:rsidDel="00A2389B">
                <w:rPr>
                  <w:sz w:val="18"/>
                  <w:szCs w:val="18"/>
                </w:rPr>
                <w:delText>CharacterString</w:delText>
              </w:r>
            </w:del>
            <w:ins w:id="3677" w:author="Raphael Malyankar" w:date="2023-05-15T15:26:00Z">
              <w:r w:rsidR="00A2389B">
                <w:rPr>
                  <w:sz w:val="18"/>
                  <w:szCs w:val="18"/>
                </w:rPr>
                <w:t>S100_DigitalSignatureReference (</w:t>
              </w:r>
            </w:ins>
            <w:r w:rsidR="002A35FA">
              <w:rPr>
                <w:sz w:val="18"/>
                <w:szCs w:val="18"/>
              </w:rPr>
              <w:t>s</w:t>
            </w:r>
            <w:ins w:id="3678" w:author="Raphael Malyankar" w:date="2023-05-15T15:26:00Z">
              <w:r w:rsidR="00A2389B">
                <w:rPr>
                  <w:sz w:val="18"/>
                  <w:szCs w:val="18"/>
                </w:rPr>
                <w:t xml:space="preserve">ee </w:t>
              </w:r>
            </w:ins>
            <w:ins w:id="3679" w:author="Raphael Malyankar" w:date="2023-05-15T15:27:00Z">
              <w:r w:rsidR="00A2389B">
                <w:rPr>
                  <w:sz w:val="18"/>
                  <w:szCs w:val="18"/>
                </w:rPr>
                <w:t>Part 15)</w:t>
              </w:r>
            </w:ins>
          </w:p>
        </w:tc>
        <w:tc>
          <w:tcPr>
            <w:tcW w:w="1370" w:type="pct"/>
            <w:tcBorders>
              <w:top w:val="single" w:sz="4" w:space="0" w:color="000000"/>
              <w:left w:val="single" w:sz="4" w:space="0" w:color="000000"/>
              <w:bottom w:val="single" w:sz="4" w:space="0" w:color="000000"/>
              <w:right w:val="single" w:sz="4" w:space="0" w:color="000000"/>
            </w:tcBorders>
            <w:hideMark/>
          </w:tcPr>
          <w:p w14:paraId="2EB1E6BC" w14:textId="77777777" w:rsidR="00E622ED" w:rsidRPr="00B14C92" w:rsidRDefault="00E622ED">
            <w:pPr>
              <w:snapToGrid w:val="0"/>
              <w:spacing w:before="60" w:after="60"/>
              <w:jc w:val="left"/>
              <w:rPr>
                <w:rFonts w:cs="Arial"/>
                <w:sz w:val="18"/>
                <w:szCs w:val="18"/>
              </w:rPr>
            </w:pPr>
            <w:r w:rsidRPr="00B14C92">
              <w:rPr>
                <w:rFonts w:cs="Arial"/>
                <w:sz w:val="18"/>
                <w:szCs w:val="18"/>
              </w:rPr>
              <w:t>Reference to the appropriate digital signature algorithm</w:t>
            </w:r>
          </w:p>
        </w:tc>
      </w:tr>
      <w:tr w:rsidR="002A35FA" w:rsidRPr="00B14C92" w14:paraId="3F5E3CA9"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29E2F9B1"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0391BDEB" w14:textId="77777777" w:rsidR="00E622ED" w:rsidRPr="00B14C92" w:rsidRDefault="00E622ED">
            <w:pPr>
              <w:snapToGrid w:val="0"/>
              <w:spacing w:before="60" w:after="60"/>
              <w:jc w:val="left"/>
              <w:rPr>
                <w:sz w:val="18"/>
                <w:szCs w:val="18"/>
              </w:rPr>
            </w:pPr>
            <w:r w:rsidRPr="00B14C92">
              <w:rPr>
                <w:sz w:val="18"/>
                <w:szCs w:val="18"/>
              </w:rPr>
              <w:t>digitalSignatureValue</w:t>
            </w:r>
          </w:p>
        </w:tc>
        <w:tc>
          <w:tcPr>
            <w:tcW w:w="820" w:type="pct"/>
            <w:tcBorders>
              <w:top w:val="single" w:sz="4" w:space="0" w:color="000000"/>
              <w:left w:val="single" w:sz="4" w:space="0" w:color="000000"/>
              <w:bottom w:val="single" w:sz="4" w:space="0" w:color="000000"/>
              <w:right w:val="single" w:sz="4" w:space="0" w:color="000000"/>
            </w:tcBorders>
            <w:hideMark/>
          </w:tcPr>
          <w:p w14:paraId="092F7FD8" w14:textId="77777777" w:rsidR="00E622ED" w:rsidRPr="00B14C92" w:rsidRDefault="00E622ED">
            <w:pPr>
              <w:snapToGrid w:val="0"/>
              <w:spacing w:before="60" w:after="60"/>
              <w:jc w:val="left"/>
              <w:rPr>
                <w:sz w:val="18"/>
                <w:szCs w:val="18"/>
              </w:rPr>
            </w:pPr>
            <w:r w:rsidRPr="00B14C92">
              <w:rPr>
                <w:sz w:val="18"/>
                <w:szCs w:val="18"/>
              </w:rPr>
              <w:t>Value derived from the digital signature</w:t>
            </w:r>
          </w:p>
        </w:tc>
        <w:tc>
          <w:tcPr>
            <w:tcW w:w="290" w:type="pct"/>
            <w:tcBorders>
              <w:top w:val="single" w:sz="4" w:space="0" w:color="000000"/>
              <w:left w:val="single" w:sz="4" w:space="0" w:color="000000"/>
              <w:bottom w:val="single" w:sz="4" w:space="0" w:color="000000"/>
              <w:right w:val="single" w:sz="4" w:space="0" w:color="000000"/>
            </w:tcBorders>
            <w:hideMark/>
          </w:tcPr>
          <w:p w14:paraId="7E484008" w14:textId="7B7F19CC" w:rsidR="00E622ED" w:rsidRPr="00B14C92" w:rsidRDefault="00E622ED">
            <w:pPr>
              <w:snapToGrid w:val="0"/>
              <w:spacing w:before="60" w:after="60"/>
              <w:jc w:val="center"/>
              <w:rPr>
                <w:sz w:val="18"/>
                <w:szCs w:val="18"/>
              </w:rPr>
            </w:pPr>
            <w:del w:id="3680" w:author="Raphael Malyankar" w:date="2023-05-15T15:26:00Z">
              <w:r w:rsidRPr="00B14C92" w:rsidDel="00A2389B">
                <w:rPr>
                  <w:sz w:val="18"/>
                  <w:szCs w:val="18"/>
                </w:rPr>
                <w:delText>0..</w:delText>
              </w:r>
            </w:del>
            <w:r w:rsidRPr="00B14C92">
              <w:rPr>
                <w:sz w:val="18"/>
                <w:szCs w:val="18"/>
              </w:rPr>
              <w:t>1</w:t>
            </w:r>
            <w:ins w:id="3681" w:author="Raphael Malyankar" w:date="2023-05-15T15:26:00Z">
              <w:r w:rsidR="00A2389B">
                <w:rPr>
                  <w:sz w:val="18"/>
                  <w:szCs w:val="18"/>
                </w:rPr>
                <w:t>..*</w:t>
              </w:r>
            </w:ins>
          </w:p>
        </w:tc>
        <w:tc>
          <w:tcPr>
            <w:tcW w:w="1061" w:type="pct"/>
            <w:tcBorders>
              <w:top w:val="single" w:sz="4" w:space="0" w:color="000000"/>
              <w:left w:val="single" w:sz="4" w:space="0" w:color="000000"/>
              <w:bottom w:val="single" w:sz="4" w:space="0" w:color="000000"/>
              <w:right w:val="single" w:sz="4" w:space="0" w:color="000000"/>
            </w:tcBorders>
            <w:hideMark/>
          </w:tcPr>
          <w:p w14:paraId="34CD6672" w14:textId="6CD3DDAE" w:rsidR="00E622ED" w:rsidRPr="00B14C92" w:rsidRDefault="00E622ED">
            <w:pPr>
              <w:snapToGrid w:val="0"/>
              <w:spacing w:before="60" w:after="60"/>
              <w:jc w:val="left"/>
              <w:rPr>
                <w:sz w:val="18"/>
                <w:szCs w:val="18"/>
              </w:rPr>
            </w:pPr>
            <w:r w:rsidRPr="00B14C92">
              <w:rPr>
                <w:sz w:val="18"/>
                <w:szCs w:val="18"/>
              </w:rPr>
              <w:t>S100_DigitalSignatureValue</w:t>
            </w:r>
            <w:ins w:id="3682" w:author="Raphael Malyankar" w:date="2023-05-15T15:27:00Z">
              <w:r w:rsidR="00A2389B">
                <w:rPr>
                  <w:sz w:val="18"/>
                  <w:szCs w:val="18"/>
                </w:rPr>
                <w:t xml:space="preserve"> (see Part 15)</w:t>
              </w:r>
            </w:ins>
          </w:p>
        </w:tc>
        <w:tc>
          <w:tcPr>
            <w:tcW w:w="1370" w:type="pct"/>
            <w:tcBorders>
              <w:top w:val="single" w:sz="4" w:space="0" w:color="000000"/>
              <w:left w:val="single" w:sz="4" w:space="0" w:color="000000"/>
              <w:bottom w:val="single" w:sz="4" w:space="0" w:color="000000"/>
              <w:right w:val="single" w:sz="4" w:space="0" w:color="000000"/>
            </w:tcBorders>
            <w:hideMark/>
          </w:tcPr>
          <w:p w14:paraId="46E000D9" w14:textId="77777777" w:rsidR="00E622ED" w:rsidRPr="00B14C92" w:rsidRDefault="00E622ED">
            <w:pPr>
              <w:snapToGrid w:val="0"/>
              <w:spacing w:before="60" w:after="60"/>
              <w:jc w:val="left"/>
              <w:rPr>
                <w:rFonts w:cs="Arial"/>
                <w:sz w:val="18"/>
                <w:szCs w:val="18"/>
              </w:rPr>
            </w:pPr>
            <w:r w:rsidRPr="00B14C92">
              <w:rPr>
                <w:rFonts w:cs="Arial"/>
                <w:sz w:val="18"/>
                <w:szCs w:val="18"/>
              </w:rPr>
              <w:t>The value resulting from application of digitalSignatureReference.</w:t>
            </w:r>
          </w:p>
          <w:p w14:paraId="1A8D7215" w14:textId="68841EAB" w:rsidR="00E622ED" w:rsidRPr="00B14C92" w:rsidRDefault="00E622ED">
            <w:pPr>
              <w:snapToGrid w:val="0"/>
              <w:spacing w:before="60" w:after="60"/>
              <w:jc w:val="left"/>
              <w:rPr>
                <w:rFonts w:cs="Arial"/>
                <w:sz w:val="18"/>
                <w:szCs w:val="18"/>
              </w:rPr>
            </w:pPr>
            <w:r w:rsidRPr="00B14C92">
              <w:rPr>
                <w:rFonts w:cs="Arial"/>
                <w:sz w:val="18"/>
                <w:szCs w:val="18"/>
              </w:rPr>
              <w:t>Implemented as the digital signature format specified in</w:t>
            </w:r>
            <w:r w:rsidR="00773DB2" w:rsidRPr="00B14C92">
              <w:rPr>
                <w:rFonts w:cs="Arial"/>
                <w:sz w:val="18"/>
                <w:szCs w:val="18"/>
              </w:rPr>
              <w:t xml:space="preserve"> </w:t>
            </w:r>
            <w:r w:rsidR="001766F7" w:rsidRPr="00B14C92">
              <w:rPr>
                <w:rFonts w:cs="Arial"/>
                <w:sz w:val="18"/>
                <w:szCs w:val="18"/>
              </w:rPr>
              <w:t xml:space="preserve">S-100 </w:t>
            </w:r>
            <w:r w:rsidR="00773DB2" w:rsidRPr="00B14C92">
              <w:rPr>
                <w:rFonts w:cs="Arial"/>
                <w:sz w:val="18"/>
                <w:szCs w:val="18"/>
              </w:rPr>
              <w:t>Part 15</w:t>
            </w:r>
          </w:p>
        </w:tc>
      </w:tr>
      <w:tr w:rsidR="002A35FA" w:rsidRPr="00B14C92" w14:paraId="4C9CEC3C"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1D49FF9B" w14:textId="77777777" w:rsidR="00E622ED" w:rsidRPr="00B14C92" w:rsidRDefault="00E622ED" w:rsidP="00773DB2">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3ADF997A" w14:textId="77777777" w:rsidR="00E622ED" w:rsidRPr="00B14C92" w:rsidRDefault="00E622ED" w:rsidP="00773DB2">
            <w:pPr>
              <w:snapToGrid w:val="0"/>
              <w:spacing w:before="60" w:after="60"/>
              <w:jc w:val="left"/>
              <w:rPr>
                <w:sz w:val="18"/>
                <w:szCs w:val="18"/>
              </w:rPr>
            </w:pPr>
            <w:r w:rsidRPr="00B14C92">
              <w:rPr>
                <w:sz w:val="18"/>
                <w:szCs w:val="18"/>
              </w:rPr>
              <w:t>defaultLocale</w:t>
            </w:r>
          </w:p>
        </w:tc>
        <w:tc>
          <w:tcPr>
            <w:tcW w:w="820" w:type="pct"/>
            <w:tcBorders>
              <w:top w:val="single" w:sz="4" w:space="0" w:color="000000"/>
              <w:left w:val="single" w:sz="4" w:space="0" w:color="000000"/>
              <w:bottom w:val="single" w:sz="4" w:space="0" w:color="000000"/>
              <w:right w:val="single" w:sz="4" w:space="0" w:color="000000"/>
            </w:tcBorders>
            <w:hideMark/>
          </w:tcPr>
          <w:p w14:paraId="2F0FB1B1" w14:textId="6BB81DA5" w:rsidR="00E622ED" w:rsidRPr="00B14C92" w:rsidRDefault="00773DB2" w:rsidP="00773DB2">
            <w:pPr>
              <w:snapToGrid w:val="0"/>
              <w:spacing w:before="60" w:after="60"/>
              <w:jc w:val="left"/>
              <w:rPr>
                <w:sz w:val="18"/>
                <w:szCs w:val="18"/>
              </w:rPr>
            </w:pPr>
            <w:r w:rsidRPr="00B14C92">
              <w:rPr>
                <w:sz w:val="18"/>
                <w:szCs w:val="18"/>
              </w:rPr>
              <w:t>D</w:t>
            </w:r>
            <w:r w:rsidR="00E622ED" w:rsidRPr="00B14C92">
              <w:rPr>
                <w:sz w:val="18"/>
                <w:szCs w:val="18"/>
              </w:rPr>
              <w:t>efault language and character set used in the exchange catalogue</w:t>
            </w:r>
          </w:p>
        </w:tc>
        <w:tc>
          <w:tcPr>
            <w:tcW w:w="290" w:type="pct"/>
            <w:tcBorders>
              <w:top w:val="single" w:sz="4" w:space="0" w:color="000000"/>
              <w:left w:val="single" w:sz="4" w:space="0" w:color="000000"/>
              <w:bottom w:val="single" w:sz="4" w:space="0" w:color="000000"/>
              <w:right w:val="single" w:sz="4" w:space="0" w:color="000000"/>
            </w:tcBorders>
            <w:hideMark/>
          </w:tcPr>
          <w:p w14:paraId="08209B03" w14:textId="77777777" w:rsidR="00E622ED" w:rsidRPr="00B14C92" w:rsidRDefault="00E622ED" w:rsidP="00773DB2">
            <w:pPr>
              <w:snapToGrid w:val="0"/>
              <w:spacing w:before="60" w:after="60"/>
              <w:jc w:val="center"/>
              <w:rPr>
                <w:sz w:val="18"/>
                <w:szCs w:val="18"/>
              </w:rPr>
            </w:pPr>
            <w:r w:rsidRPr="00B14C92">
              <w:rPr>
                <w:sz w:val="18"/>
                <w:szCs w:val="18"/>
              </w:rPr>
              <w:t>0..1</w:t>
            </w:r>
          </w:p>
        </w:tc>
        <w:tc>
          <w:tcPr>
            <w:tcW w:w="1061" w:type="pct"/>
            <w:tcBorders>
              <w:top w:val="single" w:sz="4" w:space="0" w:color="000000"/>
              <w:left w:val="single" w:sz="4" w:space="0" w:color="000000"/>
              <w:bottom w:val="single" w:sz="4" w:space="0" w:color="000000"/>
              <w:right w:val="single" w:sz="4" w:space="0" w:color="000000"/>
            </w:tcBorders>
            <w:hideMark/>
          </w:tcPr>
          <w:p w14:paraId="65E76F0B" w14:textId="77777777" w:rsidR="00E622ED" w:rsidRPr="00B14C92" w:rsidRDefault="00E622ED" w:rsidP="00773DB2">
            <w:pPr>
              <w:snapToGrid w:val="0"/>
              <w:spacing w:before="60" w:after="60"/>
              <w:jc w:val="left"/>
              <w:rPr>
                <w:sz w:val="18"/>
                <w:szCs w:val="18"/>
              </w:rPr>
            </w:pPr>
            <w:r w:rsidRPr="00B14C92">
              <w:rPr>
                <w:sz w:val="18"/>
                <w:szCs w:val="18"/>
              </w:rPr>
              <w:t>PT_Locale</w:t>
            </w:r>
          </w:p>
        </w:tc>
        <w:tc>
          <w:tcPr>
            <w:tcW w:w="1370" w:type="pct"/>
            <w:tcBorders>
              <w:top w:val="single" w:sz="4" w:space="0" w:color="000000"/>
              <w:left w:val="single" w:sz="4" w:space="0" w:color="000000"/>
              <w:bottom w:val="single" w:sz="4" w:space="0" w:color="000000"/>
              <w:right w:val="single" w:sz="4" w:space="0" w:color="000000"/>
            </w:tcBorders>
            <w:hideMark/>
          </w:tcPr>
          <w:p w14:paraId="7A9BF899" w14:textId="77777777" w:rsidR="00E622ED" w:rsidRPr="00B14C92" w:rsidRDefault="00E622ED" w:rsidP="00773DB2">
            <w:pPr>
              <w:snapToGrid w:val="0"/>
              <w:spacing w:before="60" w:after="60"/>
              <w:jc w:val="left"/>
              <w:rPr>
                <w:rFonts w:cs="Arial"/>
                <w:sz w:val="18"/>
                <w:szCs w:val="18"/>
              </w:rPr>
            </w:pPr>
            <w:r w:rsidRPr="00B14C92">
              <w:rPr>
                <w:rFonts w:cs="Arial"/>
                <w:sz w:val="18"/>
                <w:szCs w:val="18"/>
              </w:rPr>
              <w:t>A support file is expected to use only one locale, because other files can be created for other languages</w:t>
            </w:r>
          </w:p>
        </w:tc>
      </w:tr>
      <w:tr w:rsidR="002A35FA" w:rsidRPr="00B14C92" w14:paraId="6FCF06A7" w14:textId="77777777" w:rsidTr="002A35FA">
        <w:trPr>
          <w:cantSplit/>
          <w:ins w:id="3683" w:author="Raphael Malyankar" w:date="2023-05-15T15:28:00Z"/>
        </w:trPr>
        <w:tc>
          <w:tcPr>
            <w:tcW w:w="317" w:type="pct"/>
            <w:tcBorders>
              <w:top w:val="single" w:sz="4" w:space="0" w:color="000000"/>
              <w:left w:val="single" w:sz="4" w:space="0" w:color="000000"/>
              <w:bottom w:val="single" w:sz="4" w:space="0" w:color="000000"/>
              <w:right w:val="single" w:sz="4" w:space="0" w:color="000000"/>
            </w:tcBorders>
          </w:tcPr>
          <w:p w14:paraId="3DECA216" w14:textId="3C9462BF" w:rsidR="00A2389B" w:rsidRPr="00B14C92" w:rsidRDefault="00A2389B" w:rsidP="00A2389B">
            <w:pPr>
              <w:snapToGrid w:val="0"/>
              <w:spacing w:before="60" w:after="60"/>
              <w:jc w:val="left"/>
              <w:rPr>
                <w:ins w:id="3684" w:author="Raphael Malyankar" w:date="2023-05-15T15:28:00Z"/>
                <w:sz w:val="18"/>
                <w:szCs w:val="18"/>
              </w:rPr>
            </w:pPr>
            <w:ins w:id="3685" w:author="Raphael Malyankar" w:date="2023-05-15T15:28:00Z">
              <w:r w:rsidRPr="009D6884">
                <w:rPr>
                  <w:rFonts w:cs="Arial"/>
                  <w:sz w:val="18"/>
                  <w:szCs w:val="18"/>
                </w:rPr>
                <w:t>Attribute</w:t>
              </w:r>
            </w:ins>
          </w:p>
        </w:tc>
        <w:tc>
          <w:tcPr>
            <w:tcW w:w="1142" w:type="pct"/>
            <w:tcBorders>
              <w:top w:val="single" w:sz="4" w:space="0" w:color="000000"/>
              <w:left w:val="single" w:sz="4" w:space="0" w:color="000000"/>
              <w:bottom w:val="single" w:sz="4" w:space="0" w:color="000000"/>
              <w:right w:val="single" w:sz="4" w:space="0" w:color="000000"/>
            </w:tcBorders>
          </w:tcPr>
          <w:p w14:paraId="3A12E947" w14:textId="239CFCC0" w:rsidR="00A2389B" w:rsidRPr="00B14C92" w:rsidRDefault="00A2389B" w:rsidP="00A2389B">
            <w:pPr>
              <w:snapToGrid w:val="0"/>
              <w:spacing w:before="60" w:after="60"/>
              <w:jc w:val="left"/>
              <w:rPr>
                <w:ins w:id="3686" w:author="Raphael Malyankar" w:date="2023-05-15T15:28:00Z"/>
                <w:sz w:val="18"/>
                <w:szCs w:val="18"/>
              </w:rPr>
            </w:pPr>
            <w:ins w:id="3687" w:author="Raphael Malyankar" w:date="2023-05-15T15:28:00Z">
              <w:r w:rsidRPr="009D6884">
                <w:rPr>
                  <w:rFonts w:cs="Arial"/>
                  <w:sz w:val="18"/>
                  <w:szCs w:val="18"/>
                </w:rPr>
                <w:t>supportedResource</w:t>
              </w:r>
            </w:ins>
          </w:p>
        </w:tc>
        <w:tc>
          <w:tcPr>
            <w:tcW w:w="820" w:type="pct"/>
            <w:tcBorders>
              <w:top w:val="single" w:sz="4" w:space="0" w:color="000000"/>
              <w:left w:val="single" w:sz="4" w:space="0" w:color="000000"/>
              <w:bottom w:val="single" w:sz="4" w:space="0" w:color="000000"/>
              <w:right w:val="single" w:sz="4" w:space="0" w:color="000000"/>
            </w:tcBorders>
          </w:tcPr>
          <w:p w14:paraId="028C26FB" w14:textId="5899108A" w:rsidR="00A2389B" w:rsidRPr="00B14C92" w:rsidRDefault="00A2389B" w:rsidP="00A2389B">
            <w:pPr>
              <w:snapToGrid w:val="0"/>
              <w:spacing w:before="60" w:after="60"/>
              <w:jc w:val="left"/>
              <w:rPr>
                <w:ins w:id="3688" w:author="Raphael Malyankar" w:date="2023-05-15T15:28:00Z"/>
                <w:sz w:val="18"/>
                <w:szCs w:val="18"/>
              </w:rPr>
            </w:pPr>
            <w:ins w:id="3689" w:author="Raphael Malyankar" w:date="2023-05-15T15:28:00Z">
              <w:r w:rsidRPr="009D6884">
                <w:rPr>
                  <w:rFonts w:cs="Arial"/>
                  <w:sz w:val="18"/>
                  <w:szCs w:val="18"/>
                </w:rPr>
                <w:t>Identifier of the resource supported by this support file</w:t>
              </w:r>
            </w:ins>
          </w:p>
        </w:tc>
        <w:tc>
          <w:tcPr>
            <w:tcW w:w="290" w:type="pct"/>
            <w:tcBorders>
              <w:top w:val="single" w:sz="4" w:space="0" w:color="000000"/>
              <w:left w:val="single" w:sz="4" w:space="0" w:color="000000"/>
              <w:bottom w:val="single" w:sz="4" w:space="0" w:color="000000"/>
              <w:right w:val="single" w:sz="4" w:space="0" w:color="000000"/>
            </w:tcBorders>
          </w:tcPr>
          <w:p w14:paraId="55C02B06" w14:textId="031C6038" w:rsidR="00A2389B" w:rsidRPr="00B14C92" w:rsidRDefault="00A2389B" w:rsidP="00A2389B">
            <w:pPr>
              <w:snapToGrid w:val="0"/>
              <w:spacing w:before="60" w:after="60"/>
              <w:jc w:val="center"/>
              <w:rPr>
                <w:ins w:id="3690" w:author="Raphael Malyankar" w:date="2023-05-15T15:28:00Z"/>
                <w:sz w:val="18"/>
                <w:szCs w:val="18"/>
              </w:rPr>
            </w:pPr>
            <w:ins w:id="3691" w:author="Raphael Malyankar" w:date="2023-05-15T15:28:00Z">
              <w:r w:rsidRPr="009D6884">
                <w:rPr>
                  <w:rFonts w:cs="Arial"/>
                  <w:sz w:val="18"/>
                  <w:szCs w:val="18"/>
                </w:rPr>
                <w:t>0..*</w:t>
              </w:r>
            </w:ins>
          </w:p>
        </w:tc>
        <w:tc>
          <w:tcPr>
            <w:tcW w:w="1061" w:type="pct"/>
            <w:tcBorders>
              <w:top w:val="single" w:sz="4" w:space="0" w:color="000000"/>
              <w:left w:val="single" w:sz="4" w:space="0" w:color="000000"/>
              <w:bottom w:val="single" w:sz="4" w:space="0" w:color="000000"/>
              <w:right w:val="single" w:sz="4" w:space="0" w:color="000000"/>
            </w:tcBorders>
          </w:tcPr>
          <w:p w14:paraId="483F55BB" w14:textId="72A3EEE6" w:rsidR="00A2389B" w:rsidRPr="00B14C92" w:rsidRDefault="00A2389B" w:rsidP="00A2389B">
            <w:pPr>
              <w:snapToGrid w:val="0"/>
              <w:spacing w:before="60" w:after="60"/>
              <w:jc w:val="left"/>
              <w:rPr>
                <w:ins w:id="3692" w:author="Raphael Malyankar" w:date="2023-05-15T15:28:00Z"/>
                <w:sz w:val="18"/>
                <w:szCs w:val="18"/>
              </w:rPr>
            </w:pPr>
            <w:ins w:id="3693" w:author="Raphael Malyankar" w:date="2023-05-15T15:28:00Z">
              <w:r w:rsidRPr="009D6884">
                <w:rPr>
                  <w:rFonts w:cs="Arial"/>
                  <w:sz w:val="18"/>
                  <w:szCs w:val="18"/>
                </w:rPr>
                <w:t>CharacterString</w:t>
              </w:r>
            </w:ins>
          </w:p>
        </w:tc>
        <w:tc>
          <w:tcPr>
            <w:tcW w:w="1370" w:type="pct"/>
            <w:tcBorders>
              <w:top w:val="single" w:sz="4" w:space="0" w:color="000000"/>
              <w:left w:val="single" w:sz="4" w:space="0" w:color="000000"/>
              <w:bottom w:val="single" w:sz="4" w:space="0" w:color="000000"/>
              <w:right w:val="single" w:sz="4" w:space="0" w:color="000000"/>
            </w:tcBorders>
          </w:tcPr>
          <w:p w14:paraId="1610F45B" w14:textId="77777777" w:rsidR="00A2389B" w:rsidRDefault="00A2389B" w:rsidP="00A2389B">
            <w:pPr>
              <w:snapToGrid w:val="0"/>
              <w:spacing w:after="60"/>
              <w:jc w:val="left"/>
              <w:rPr>
                <w:ins w:id="3694" w:author="Raphael Malyankar" w:date="2023-05-15T15:28:00Z"/>
                <w:rFonts w:cs="Arial"/>
                <w:sz w:val="18"/>
                <w:szCs w:val="18"/>
              </w:rPr>
            </w:pPr>
            <w:ins w:id="3695" w:author="Raphael Malyankar" w:date="2023-05-15T15:28:00Z">
              <w:r w:rsidRPr="009D6884">
                <w:rPr>
                  <w:rFonts w:cs="Arial"/>
                  <w:sz w:val="18"/>
                  <w:szCs w:val="18"/>
                </w:rPr>
                <w:t xml:space="preserve">Conventions for identifiers are still to be developed </w:t>
              </w:r>
              <w:r>
                <w:rPr>
                  <w:rFonts w:cs="Arial"/>
                  <w:sz w:val="18"/>
                  <w:szCs w:val="18"/>
                </w:rPr>
                <w:t>in S-100.</w:t>
              </w:r>
            </w:ins>
          </w:p>
          <w:p w14:paraId="40C8BB87" w14:textId="357A8889" w:rsidR="00A2389B" w:rsidRPr="00B14C92" w:rsidRDefault="00A2389B" w:rsidP="00A2389B">
            <w:pPr>
              <w:snapToGrid w:val="0"/>
              <w:spacing w:before="60" w:after="60"/>
              <w:jc w:val="left"/>
              <w:rPr>
                <w:ins w:id="3696" w:author="Raphael Malyankar" w:date="2023-05-15T15:28:00Z"/>
                <w:rFonts w:cs="Arial"/>
                <w:sz w:val="18"/>
                <w:szCs w:val="18"/>
              </w:rPr>
            </w:pPr>
            <w:ins w:id="3697" w:author="Raphael Malyankar" w:date="2023-05-15T15:28:00Z">
              <w:r>
                <w:rPr>
                  <w:rFonts w:cs="Arial"/>
                  <w:sz w:val="18"/>
                  <w:szCs w:val="18"/>
                </w:rPr>
                <w:t xml:space="preserve">In the interim, S-98 will use the name of the interoperability catalogue file. </w:t>
              </w:r>
            </w:ins>
          </w:p>
        </w:tc>
      </w:tr>
      <w:tr w:rsidR="002A35FA" w:rsidRPr="00B14C92" w14:paraId="100F0246" w14:textId="77777777" w:rsidTr="002A35FA">
        <w:trPr>
          <w:cantSplit/>
          <w:ins w:id="3698" w:author="Raphael Malyankar" w:date="2023-05-15T15:28:00Z"/>
        </w:trPr>
        <w:tc>
          <w:tcPr>
            <w:tcW w:w="317" w:type="pct"/>
            <w:tcBorders>
              <w:top w:val="single" w:sz="4" w:space="0" w:color="000000"/>
              <w:left w:val="single" w:sz="4" w:space="0" w:color="000000"/>
              <w:bottom w:val="single" w:sz="4" w:space="0" w:color="000000"/>
              <w:right w:val="single" w:sz="4" w:space="0" w:color="000000"/>
            </w:tcBorders>
          </w:tcPr>
          <w:p w14:paraId="2ED0D4C8" w14:textId="420C52DF" w:rsidR="00A2389B" w:rsidRPr="00B14C92" w:rsidRDefault="00A2389B" w:rsidP="00A2389B">
            <w:pPr>
              <w:snapToGrid w:val="0"/>
              <w:spacing w:before="60" w:after="60"/>
              <w:jc w:val="left"/>
              <w:rPr>
                <w:ins w:id="3699" w:author="Raphael Malyankar" w:date="2023-05-15T15:28:00Z"/>
                <w:sz w:val="18"/>
                <w:szCs w:val="18"/>
              </w:rPr>
            </w:pPr>
            <w:ins w:id="3700" w:author="Raphael Malyankar" w:date="2023-05-15T15:28:00Z">
              <w:r w:rsidRPr="009D6884">
                <w:rPr>
                  <w:rFonts w:cs="Arial"/>
                  <w:sz w:val="18"/>
                  <w:szCs w:val="18"/>
                </w:rPr>
                <w:t>Attribute</w:t>
              </w:r>
            </w:ins>
          </w:p>
        </w:tc>
        <w:tc>
          <w:tcPr>
            <w:tcW w:w="1142" w:type="pct"/>
            <w:tcBorders>
              <w:top w:val="single" w:sz="4" w:space="0" w:color="000000"/>
              <w:left w:val="single" w:sz="4" w:space="0" w:color="000000"/>
              <w:bottom w:val="single" w:sz="4" w:space="0" w:color="000000"/>
              <w:right w:val="single" w:sz="4" w:space="0" w:color="000000"/>
            </w:tcBorders>
          </w:tcPr>
          <w:p w14:paraId="1C7FD1DA" w14:textId="6DD3FEAA" w:rsidR="00A2389B" w:rsidRPr="00B14C92" w:rsidRDefault="00A2389B" w:rsidP="00A2389B">
            <w:pPr>
              <w:snapToGrid w:val="0"/>
              <w:spacing w:before="60" w:after="60"/>
              <w:jc w:val="left"/>
              <w:rPr>
                <w:ins w:id="3701" w:author="Raphael Malyankar" w:date="2023-05-15T15:28:00Z"/>
                <w:sz w:val="18"/>
                <w:szCs w:val="18"/>
              </w:rPr>
            </w:pPr>
            <w:ins w:id="3702" w:author="Raphael Malyankar" w:date="2023-05-15T15:28:00Z">
              <w:r w:rsidRPr="009D6884">
                <w:rPr>
                  <w:rFonts w:cs="Arial"/>
                  <w:sz w:val="18"/>
                  <w:szCs w:val="18"/>
                </w:rPr>
                <w:t>resourcePurpose</w:t>
              </w:r>
            </w:ins>
          </w:p>
        </w:tc>
        <w:tc>
          <w:tcPr>
            <w:tcW w:w="820" w:type="pct"/>
            <w:tcBorders>
              <w:top w:val="single" w:sz="4" w:space="0" w:color="000000"/>
              <w:left w:val="single" w:sz="4" w:space="0" w:color="000000"/>
              <w:bottom w:val="single" w:sz="4" w:space="0" w:color="000000"/>
              <w:right w:val="single" w:sz="4" w:space="0" w:color="000000"/>
            </w:tcBorders>
          </w:tcPr>
          <w:p w14:paraId="6EA25FD3" w14:textId="78DDAECC" w:rsidR="00A2389B" w:rsidRPr="00B14C92" w:rsidRDefault="00A2389B" w:rsidP="00A2389B">
            <w:pPr>
              <w:snapToGrid w:val="0"/>
              <w:spacing w:before="60" w:after="60"/>
              <w:jc w:val="left"/>
              <w:rPr>
                <w:ins w:id="3703" w:author="Raphael Malyankar" w:date="2023-05-15T15:28:00Z"/>
                <w:sz w:val="18"/>
                <w:szCs w:val="18"/>
              </w:rPr>
            </w:pPr>
            <w:ins w:id="3704" w:author="Raphael Malyankar" w:date="2023-05-15T15:28:00Z">
              <w:r w:rsidRPr="009D6884">
                <w:rPr>
                  <w:rFonts w:cs="Arial"/>
                  <w:sz w:val="18"/>
                  <w:szCs w:val="18"/>
                </w:rPr>
                <w:t>The purpose of the supporting resource</w:t>
              </w:r>
            </w:ins>
          </w:p>
        </w:tc>
        <w:tc>
          <w:tcPr>
            <w:tcW w:w="290" w:type="pct"/>
            <w:tcBorders>
              <w:top w:val="single" w:sz="4" w:space="0" w:color="000000"/>
              <w:left w:val="single" w:sz="4" w:space="0" w:color="000000"/>
              <w:bottom w:val="single" w:sz="4" w:space="0" w:color="000000"/>
              <w:right w:val="single" w:sz="4" w:space="0" w:color="000000"/>
            </w:tcBorders>
          </w:tcPr>
          <w:p w14:paraId="6643145E" w14:textId="6B87CFCD" w:rsidR="00A2389B" w:rsidRPr="00B14C92" w:rsidRDefault="00A2389B" w:rsidP="00A2389B">
            <w:pPr>
              <w:snapToGrid w:val="0"/>
              <w:spacing w:before="60" w:after="60"/>
              <w:jc w:val="center"/>
              <w:rPr>
                <w:ins w:id="3705" w:author="Raphael Malyankar" w:date="2023-05-15T15:28:00Z"/>
                <w:sz w:val="18"/>
                <w:szCs w:val="18"/>
              </w:rPr>
            </w:pPr>
            <w:ins w:id="3706" w:author="Raphael Malyankar" w:date="2023-05-15T15:28:00Z">
              <w:r w:rsidRPr="009D6884">
                <w:rPr>
                  <w:rFonts w:cs="Arial"/>
                  <w:sz w:val="18"/>
                  <w:szCs w:val="18"/>
                </w:rPr>
                <w:t>0..1</w:t>
              </w:r>
            </w:ins>
          </w:p>
        </w:tc>
        <w:tc>
          <w:tcPr>
            <w:tcW w:w="1061" w:type="pct"/>
            <w:tcBorders>
              <w:top w:val="single" w:sz="4" w:space="0" w:color="000000"/>
              <w:left w:val="single" w:sz="4" w:space="0" w:color="000000"/>
              <w:bottom w:val="single" w:sz="4" w:space="0" w:color="000000"/>
              <w:right w:val="single" w:sz="4" w:space="0" w:color="000000"/>
            </w:tcBorders>
          </w:tcPr>
          <w:p w14:paraId="36713796" w14:textId="543BE9E0" w:rsidR="00A2389B" w:rsidRPr="00B14C92" w:rsidRDefault="00A2389B" w:rsidP="00A2389B">
            <w:pPr>
              <w:snapToGrid w:val="0"/>
              <w:spacing w:before="60" w:after="60"/>
              <w:jc w:val="left"/>
              <w:rPr>
                <w:ins w:id="3707" w:author="Raphael Malyankar" w:date="2023-05-15T15:28:00Z"/>
                <w:sz w:val="18"/>
                <w:szCs w:val="18"/>
              </w:rPr>
            </w:pPr>
            <w:ins w:id="3708" w:author="Raphael Malyankar" w:date="2023-05-15T15:28:00Z">
              <w:r w:rsidRPr="009D6884">
                <w:rPr>
                  <w:rFonts w:cs="Arial"/>
                  <w:sz w:val="18"/>
                  <w:szCs w:val="18"/>
                </w:rPr>
                <w:t>S100_ResourcePurpose</w:t>
              </w:r>
            </w:ins>
          </w:p>
        </w:tc>
        <w:tc>
          <w:tcPr>
            <w:tcW w:w="1370" w:type="pct"/>
            <w:tcBorders>
              <w:top w:val="single" w:sz="4" w:space="0" w:color="000000"/>
              <w:left w:val="single" w:sz="4" w:space="0" w:color="000000"/>
              <w:bottom w:val="single" w:sz="4" w:space="0" w:color="000000"/>
              <w:right w:val="single" w:sz="4" w:space="0" w:color="000000"/>
            </w:tcBorders>
          </w:tcPr>
          <w:p w14:paraId="306E3C60" w14:textId="198820B3" w:rsidR="00A2389B" w:rsidRPr="00B14C92" w:rsidRDefault="00A2389B" w:rsidP="00A2389B">
            <w:pPr>
              <w:snapToGrid w:val="0"/>
              <w:spacing w:before="60" w:after="60"/>
              <w:jc w:val="left"/>
              <w:rPr>
                <w:ins w:id="3709" w:author="Raphael Malyankar" w:date="2023-05-15T15:28:00Z"/>
                <w:rFonts w:cs="Arial"/>
                <w:sz w:val="18"/>
                <w:szCs w:val="18"/>
              </w:rPr>
            </w:pPr>
            <w:ins w:id="3710" w:author="Raphael Malyankar" w:date="2023-05-15T15:28:00Z">
              <w:r w:rsidRPr="009D6884">
                <w:rPr>
                  <w:rFonts w:cs="Arial"/>
                  <w:sz w:val="18"/>
                  <w:szCs w:val="18"/>
                </w:rPr>
                <w:t>Identifies how the supporting resource is used</w:t>
              </w:r>
            </w:ins>
          </w:p>
        </w:tc>
      </w:tr>
    </w:tbl>
    <w:p w14:paraId="40574FBA" w14:textId="29A42D9A" w:rsidR="006B114A" w:rsidRPr="00773509" w:rsidRDefault="006B114A" w:rsidP="00773DB2">
      <w:pPr>
        <w:spacing w:after="0"/>
      </w:pPr>
    </w:p>
    <w:p w14:paraId="07BD474B" w14:textId="26FFCECB" w:rsidR="00773DB2" w:rsidRPr="00773509" w:rsidRDefault="00DB4485">
      <w:pPr>
        <w:pStyle w:val="Heading3"/>
        <w:pPrChange w:id="3711" w:author="Raphael Malyankar" w:date="2023-05-12T18:09:00Z">
          <w:pPr>
            <w:pStyle w:val="Heading4"/>
          </w:pPr>
        </w:pPrChange>
      </w:pPr>
      <w:r w:rsidRPr="00773509">
        <w:t>S100_SupportFileFormat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5"/>
        <w:gridCol w:w="2619"/>
        <w:gridCol w:w="3874"/>
        <w:gridCol w:w="745"/>
        <w:gridCol w:w="5513"/>
      </w:tblGrid>
      <w:tr w:rsidR="00DB4485" w:rsidRPr="00B14C92" w14:paraId="5DA2AE46" w14:textId="77777777" w:rsidTr="00F966DC">
        <w:trPr>
          <w:trHeight w:val="289"/>
        </w:trPr>
        <w:tc>
          <w:tcPr>
            <w:tcW w:w="44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8247B0" w14:textId="77777777" w:rsidR="00DB4485" w:rsidRPr="00B14C92" w:rsidRDefault="00DB4485">
            <w:pPr>
              <w:keepNext/>
              <w:keepLines/>
              <w:snapToGrid w:val="0"/>
              <w:spacing w:before="60" w:after="60"/>
              <w:jc w:val="left"/>
              <w:rPr>
                <w:b/>
                <w:sz w:val="18"/>
                <w:szCs w:val="18"/>
                <w:lang w:eastAsia="ar-SA"/>
              </w:rPr>
            </w:pPr>
            <w:r w:rsidRPr="00B14C92">
              <w:rPr>
                <w:b/>
                <w:sz w:val="18"/>
                <w:szCs w:val="18"/>
              </w:rPr>
              <w:t>Role Name</w:t>
            </w:r>
          </w:p>
        </w:tc>
        <w:tc>
          <w:tcPr>
            <w:tcW w:w="93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904FBEF" w14:textId="77777777" w:rsidR="00DB4485" w:rsidRPr="00B14C92" w:rsidRDefault="00DB4485">
            <w:pPr>
              <w:keepNext/>
              <w:keepLines/>
              <w:snapToGrid w:val="0"/>
              <w:spacing w:before="60" w:after="60"/>
              <w:jc w:val="left"/>
              <w:rPr>
                <w:b/>
                <w:sz w:val="18"/>
                <w:szCs w:val="18"/>
              </w:rPr>
            </w:pPr>
            <w:r w:rsidRPr="00B14C92">
              <w:rPr>
                <w:b/>
                <w:sz w:val="18"/>
                <w:szCs w:val="18"/>
              </w:rPr>
              <w:t>Name</w:t>
            </w:r>
          </w:p>
        </w:tc>
        <w:tc>
          <w:tcPr>
            <w:tcW w:w="138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41E73A" w14:textId="77777777" w:rsidR="00DB4485" w:rsidRPr="00B14C92" w:rsidRDefault="00DB4485">
            <w:pPr>
              <w:keepNext/>
              <w:keepLines/>
              <w:snapToGrid w:val="0"/>
              <w:spacing w:before="60" w:after="60"/>
              <w:jc w:val="left"/>
              <w:rPr>
                <w:b/>
                <w:sz w:val="18"/>
                <w:szCs w:val="18"/>
              </w:rPr>
            </w:pPr>
            <w:r w:rsidRPr="00B14C92">
              <w:rPr>
                <w:b/>
                <w:sz w:val="18"/>
                <w:szCs w:val="18"/>
              </w:rPr>
              <w:t>Description</w:t>
            </w:r>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506906" w14:textId="62C1695B" w:rsidR="00DB4485" w:rsidRPr="00B14C92" w:rsidRDefault="00DB4485">
            <w:pPr>
              <w:keepNext/>
              <w:keepLines/>
              <w:snapToGrid w:val="0"/>
              <w:spacing w:before="60" w:after="60"/>
              <w:jc w:val="center"/>
              <w:rPr>
                <w:b/>
                <w:sz w:val="18"/>
                <w:szCs w:val="18"/>
              </w:rPr>
            </w:pPr>
            <w:r w:rsidRPr="00B14C92">
              <w:rPr>
                <w:b/>
                <w:sz w:val="18"/>
                <w:szCs w:val="18"/>
              </w:rPr>
              <w:t>Code</w:t>
            </w:r>
          </w:p>
        </w:tc>
        <w:tc>
          <w:tcPr>
            <w:tcW w:w="196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896009E" w14:textId="77777777" w:rsidR="00DB4485" w:rsidRPr="00B14C92" w:rsidRDefault="00DB4485">
            <w:pPr>
              <w:keepNext/>
              <w:keepLines/>
              <w:snapToGrid w:val="0"/>
              <w:spacing w:before="60" w:after="60"/>
              <w:jc w:val="left"/>
              <w:rPr>
                <w:b/>
                <w:sz w:val="18"/>
                <w:szCs w:val="18"/>
              </w:rPr>
            </w:pPr>
            <w:r w:rsidRPr="00B14C92">
              <w:rPr>
                <w:b/>
                <w:sz w:val="18"/>
                <w:szCs w:val="18"/>
              </w:rPr>
              <w:t>Remarks</w:t>
            </w:r>
          </w:p>
        </w:tc>
      </w:tr>
      <w:tr w:rsidR="00DB4485" w:rsidRPr="00B14C92" w14:paraId="56680558" w14:textId="77777777" w:rsidTr="00F966DC">
        <w:trPr>
          <w:trHeight w:val="263"/>
        </w:trPr>
        <w:tc>
          <w:tcPr>
            <w:tcW w:w="448" w:type="pct"/>
            <w:tcBorders>
              <w:top w:val="single" w:sz="4" w:space="0" w:color="000000"/>
              <w:left w:val="single" w:sz="4" w:space="0" w:color="000000"/>
              <w:bottom w:val="single" w:sz="4" w:space="0" w:color="000000"/>
              <w:right w:val="single" w:sz="4" w:space="0" w:color="000000"/>
            </w:tcBorders>
            <w:hideMark/>
          </w:tcPr>
          <w:p w14:paraId="45049D74" w14:textId="77777777" w:rsidR="00DB4485" w:rsidRPr="00B14C92" w:rsidRDefault="00DB4485">
            <w:pPr>
              <w:keepNext/>
              <w:keepLines/>
              <w:snapToGrid w:val="0"/>
              <w:spacing w:before="60" w:after="60"/>
              <w:jc w:val="left"/>
              <w:rPr>
                <w:sz w:val="18"/>
                <w:szCs w:val="18"/>
              </w:rPr>
            </w:pPr>
            <w:r w:rsidRPr="00B14C92">
              <w:rPr>
                <w:sz w:val="18"/>
                <w:szCs w:val="18"/>
              </w:rPr>
              <w:t>Enumeration</w:t>
            </w:r>
          </w:p>
        </w:tc>
        <w:tc>
          <w:tcPr>
            <w:tcW w:w="935" w:type="pct"/>
            <w:tcBorders>
              <w:top w:val="single" w:sz="4" w:space="0" w:color="000000"/>
              <w:left w:val="single" w:sz="4" w:space="0" w:color="000000"/>
              <w:bottom w:val="single" w:sz="4" w:space="0" w:color="000000"/>
              <w:right w:val="single" w:sz="4" w:space="0" w:color="000000"/>
            </w:tcBorders>
            <w:hideMark/>
          </w:tcPr>
          <w:p w14:paraId="5D1945CD" w14:textId="77777777" w:rsidR="00DB4485" w:rsidRPr="00B14C92" w:rsidRDefault="00DB4485">
            <w:pPr>
              <w:keepNext/>
              <w:keepLines/>
              <w:snapToGrid w:val="0"/>
              <w:spacing w:before="60" w:after="60"/>
              <w:jc w:val="left"/>
              <w:rPr>
                <w:sz w:val="18"/>
                <w:szCs w:val="18"/>
              </w:rPr>
            </w:pPr>
            <w:r w:rsidRPr="00B14C92">
              <w:rPr>
                <w:sz w:val="18"/>
                <w:szCs w:val="18"/>
              </w:rPr>
              <w:t>S100_SupportFileFormat</w:t>
            </w:r>
          </w:p>
        </w:tc>
        <w:tc>
          <w:tcPr>
            <w:tcW w:w="1383" w:type="pct"/>
            <w:tcBorders>
              <w:top w:val="single" w:sz="4" w:space="0" w:color="000000"/>
              <w:left w:val="single" w:sz="4" w:space="0" w:color="000000"/>
              <w:bottom w:val="single" w:sz="4" w:space="0" w:color="000000"/>
              <w:right w:val="single" w:sz="4" w:space="0" w:color="000000"/>
            </w:tcBorders>
            <w:hideMark/>
          </w:tcPr>
          <w:p w14:paraId="2D97C16F" w14:textId="77777777" w:rsidR="00DB4485" w:rsidRPr="00B14C92" w:rsidRDefault="00DB4485">
            <w:pPr>
              <w:keepNext/>
              <w:keepLines/>
              <w:snapToGrid w:val="0"/>
              <w:spacing w:before="60" w:after="60"/>
              <w:jc w:val="left"/>
              <w:rPr>
                <w:sz w:val="18"/>
                <w:szCs w:val="18"/>
              </w:rPr>
            </w:pPr>
            <w:r w:rsidRPr="00B14C92">
              <w:rPr>
                <w:sz w:val="18"/>
                <w:szCs w:val="18"/>
              </w:rPr>
              <w:t>The format used in the support file</w:t>
            </w:r>
          </w:p>
        </w:tc>
        <w:tc>
          <w:tcPr>
            <w:tcW w:w="266" w:type="pct"/>
            <w:tcBorders>
              <w:top w:val="single" w:sz="4" w:space="0" w:color="000000"/>
              <w:left w:val="single" w:sz="4" w:space="0" w:color="000000"/>
              <w:bottom w:val="single" w:sz="4" w:space="0" w:color="000000"/>
              <w:right w:val="single" w:sz="4" w:space="0" w:color="000000"/>
            </w:tcBorders>
            <w:hideMark/>
          </w:tcPr>
          <w:p w14:paraId="31E491BF" w14:textId="77777777" w:rsidR="00DB4485" w:rsidRPr="00B14C92" w:rsidRDefault="00DB4485">
            <w:pPr>
              <w:keepNext/>
              <w:keepLines/>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hideMark/>
          </w:tcPr>
          <w:p w14:paraId="3A7FDDAD" w14:textId="77258952" w:rsidR="00DB4485" w:rsidRPr="00B14C92" w:rsidRDefault="00DB4485">
            <w:pPr>
              <w:keepNext/>
              <w:keepLines/>
              <w:snapToGrid w:val="0"/>
              <w:spacing w:before="60" w:after="60"/>
              <w:jc w:val="left"/>
              <w:rPr>
                <w:sz w:val="18"/>
                <w:szCs w:val="18"/>
              </w:rPr>
            </w:pPr>
            <w:r w:rsidRPr="00B14C92">
              <w:rPr>
                <w:sz w:val="18"/>
                <w:szCs w:val="18"/>
              </w:rPr>
              <w:t>S-100 support file formats other than th</w:t>
            </w:r>
            <w:r w:rsidR="00894303" w:rsidRPr="00B14C92">
              <w:rPr>
                <w:sz w:val="18"/>
                <w:szCs w:val="18"/>
              </w:rPr>
              <w:t>ose listed here are not allowed</w:t>
            </w:r>
          </w:p>
        </w:tc>
      </w:tr>
      <w:tr w:rsidR="00DB4485" w:rsidRPr="00B14C92" w14:paraId="26F2D22A" w14:textId="77777777" w:rsidTr="00F966DC">
        <w:trPr>
          <w:trHeight w:val="289"/>
        </w:trPr>
        <w:tc>
          <w:tcPr>
            <w:tcW w:w="448" w:type="pct"/>
            <w:tcBorders>
              <w:top w:val="single" w:sz="4" w:space="0" w:color="000000"/>
              <w:left w:val="single" w:sz="4" w:space="0" w:color="000000"/>
              <w:bottom w:val="single" w:sz="4" w:space="0" w:color="000000"/>
              <w:right w:val="single" w:sz="4" w:space="0" w:color="000000"/>
            </w:tcBorders>
            <w:hideMark/>
          </w:tcPr>
          <w:p w14:paraId="4BD5FD9F" w14:textId="77777777" w:rsidR="00DB4485" w:rsidRPr="00B14C92" w:rsidRDefault="00DB4485">
            <w:pPr>
              <w:keepNext/>
              <w:keepLines/>
              <w:snapToGrid w:val="0"/>
              <w:spacing w:before="60" w:after="60"/>
              <w:jc w:val="left"/>
              <w:rPr>
                <w:sz w:val="18"/>
                <w:szCs w:val="18"/>
              </w:rPr>
            </w:pPr>
            <w:r w:rsidRPr="00B14C92">
              <w:rPr>
                <w:sz w:val="18"/>
                <w:szCs w:val="18"/>
              </w:rPr>
              <w:t>Value</w:t>
            </w:r>
          </w:p>
        </w:tc>
        <w:tc>
          <w:tcPr>
            <w:tcW w:w="935" w:type="pct"/>
            <w:tcBorders>
              <w:top w:val="single" w:sz="4" w:space="0" w:color="000000"/>
              <w:left w:val="single" w:sz="4" w:space="0" w:color="000000"/>
              <w:bottom w:val="single" w:sz="4" w:space="0" w:color="000000"/>
              <w:right w:val="single" w:sz="4" w:space="0" w:color="000000"/>
            </w:tcBorders>
            <w:hideMark/>
          </w:tcPr>
          <w:p w14:paraId="6B6FA25D" w14:textId="77777777" w:rsidR="00DB4485" w:rsidRPr="00B14C92" w:rsidRDefault="00DB4485">
            <w:pPr>
              <w:keepNext/>
              <w:keepLines/>
              <w:snapToGrid w:val="0"/>
              <w:spacing w:before="60" w:after="60"/>
              <w:jc w:val="left"/>
              <w:rPr>
                <w:sz w:val="18"/>
                <w:szCs w:val="18"/>
              </w:rPr>
            </w:pPr>
            <w:r w:rsidRPr="00B14C92">
              <w:rPr>
                <w:sz w:val="18"/>
                <w:szCs w:val="18"/>
              </w:rPr>
              <w:t>XML</w:t>
            </w:r>
          </w:p>
        </w:tc>
        <w:tc>
          <w:tcPr>
            <w:tcW w:w="1383" w:type="pct"/>
            <w:tcBorders>
              <w:top w:val="single" w:sz="4" w:space="0" w:color="000000"/>
              <w:left w:val="single" w:sz="4" w:space="0" w:color="000000"/>
              <w:bottom w:val="single" w:sz="4" w:space="0" w:color="000000"/>
              <w:right w:val="single" w:sz="4" w:space="0" w:color="000000"/>
            </w:tcBorders>
          </w:tcPr>
          <w:p w14:paraId="34B4AF50" w14:textId="77777777" w:rsidR="00DB4485" w:rsidRPr="00B14C92" w:rsidRDefault="00DB4485">
            <w:pPr>
              <w:keepNext/>
              <w:keepLines/>
              <w:snapToGrid w:val="0"/>
              <w:spacing w:before="60" w:after="60"/>
              <w:jc w:val="left"/>
              <w:rPr>
                <w:sz w:val="18"/>
                <w:szCs w:val="18"/>
              </w:rPr>
            </w:pPr>
          </w:p>
        </w:tc>
        <w:tc>
          <w:tcPr>
            <w:tcW w:w="266" w:type="pct"/>
            <w:tcBorders>
              <w:top w:val="single" w:sz="4" w:space="0" w:color="000000"/>
              <w:left w:val="single" w:sz="4" w:space="0" w:color="000000"/>
              <w:bottom w:val="single" w:sz="4" w:space="0" w:color="000000"/>
              <w:right w:val="single" w:sz="4" w:space="0" w:color="000000"/>
            </w:tcBorders>
            <w:hideMark/>
          </w:tcPr>
          <w:p w14:paraId="12B66EB3" w14:textId="77777777" w:rsidR="00DB4485" w:rsidRPr="00B14C92" w:rsidRDefault="00DB4485">
            <w:pPr>
              <w:keepNext/>
              <w:keepLines/>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tcPr>
          <w:p w14:paraId="4B30B73F" w14:textId="56A1BDE7" w:rsidR="00DB4485" w:rsidRPr="00B14C92" w:rsidRDefault="00DB4485" w:rsidP="00894303">
            <w:pPr>
              <w:keepNext/>
              <w:keepLines/>
              <w:snapToGrid w:val="0"/>
              <w:spacing w:before="60" w:after="60"/>
              <w:jc w:val="left"/>
              <w:rPr>
                <w:sz w:val="18"/>
                <w:szCs w:val="18"/>
              </w:rPr>
            </w:pPr>
            <w:r w:rsidRPr="00B14C92">
              <w:rPr>
                <w:sz w:val="18"/>
                <w:szCs w:val="18"/>
              </w:rPr>
              <w:t>F</w:t>
            </w:r>
            <w:r w:rsidR="00894303" w:rsidRPr="00B14C92">
              <w:rPr>
                <w:sz w:val="18"/>
                <w:szCs w:val="18"/>
              </w:rPr>
              <w:t>eature Catalogue</w:t>
            </w:r>
            <w:r w:rsidRPr="00B14C92">
              <w:rPr>
                <w:sz w:val="18"/>
                <w:szCs w:val="18"/>
              </w:rPr>
              <w:t xml:space="preserve"> and P</w:t>
            </w:r>
            <w:r w:rsidR="00894303" w:rsidRPr="00B14C92">
              <w:rPr>
                <w:sz w:val="18"/>
                <w:szCs w:val="18"/>
              </w:rPr>
              <w:t>ortrayal Catalogue</w:t>
            </w:r>
            <w:r w:rsidRPr="00B14C92">
              <w:rPr>
                <w:sz w:val="18"/>
                <w:szCs w:val="18"/>
              </w:rPr>
              <w:t xml:space="preserve"> are in XML</w:t>
            </w:r>
          </w:p>
        </w:tc>
      </w:tr>
      <w:tr w:rsidR="00DB4485" w:rsidRPr="00B14C92" w14:paraId="4A08ECE6" w14:textId="77777777" w:rsidTr="00F966DC">
        <w:trPr>
          <w:trHeight w:val="263"/>
        </w:trPr>
        <w:tc>
          <w:tcPr>
            <w:tcW w:w="448" w:type="pct"/>
            <w:tcBorders>
              <w:top w:val="single" w:sz="4" w:space="0" w:color="000000"/>
              <w:left w:val="single" w:sz="4" w:space="0" w:color="000000"/>
              <w:bottom w:val="single" w:sz="4" w:space="0" w:color="000000"/>
              <w:right w:val="single" w:sz="4" w:space="0" w:color="000000"/>
            </w:tcBorders>
            <w:hideMark/>
          </w:tcPr>
          <w:p w14:paraId="4C756CC6" w14:textId="77777777" w:rsidR="00DB4485" w:rsidRPr="00B14C92" w:rsidRDefault="00DB4485">
            <w:pPr>
              <w:keepNext/>
              <w:keepLines/>
              <w:snapToGrid w:val="0"/>
              <w:spacing w:before="60" w:after="60"/>
              <w:jc w:val="left"/>
              <w:rPr>
                <w:sz w:val="18"/>
                <w:szCs w:val="18"/>
              </w:rPr>
            </w:pPr>
            <w:r w:rsidRPr="00B14C92">
              <w:rPr>
                <w:sz w:val="18"/>
                <w:szCs w:val="18"/>
              </w:rPr>
              <w:t>Value</w:t>
            </w:r>
          </w:p>
        </w:tc>
        <w:tc>
          <w:tcPr>
            <w:tcW w:w="935" w:type="pct"/>
            <w:tcBorders>
              <w:top w:val="single" w:sz="4" w:space="0" w:color="000000"/>
              <w:left w:val="single" w:sz="4" w:space="0" w:color="000000"/>
              <w:bottom w:val="single" w:sz="4" w:space="0" w:color="000000"/>
              <w:right w:val="single" w:sz="4" w:space="0" w:color="000000"/>
            </w:tcBorders>
            <w:hideMark/>
          </w:tcPr>
          <w:p w14:paraId="4FDAC7C3" w14:textId="77777777" w:rsidR="00DB4485" w:rsidRPr="00B14C92" w:rsidRDefault="00DB4485">
            <w:pPr>
              <w:keepNext/>
              <w:keepLines/>
              <w:snapToGrid w:val="0"/>
              <w:spacing w:before="60" w:after="60"/>
              <w:jc w:val="left"/>
              <w:rPr>
                <w:sz w:val="18"/>
                <w:szCs w:val="18"/>
              </w:rPr>
            </w:pPr>
            <w:r w:rsidRPr="00B14C92">
              <w:rPr>
                <w:sz w:val="18"/>
                <w:szCs w:val="18"/>
              </w:rPr>
              <w:t>XSLT</w:t>
            </w:r>
          </w:p>
        </w:tc>
        <w:tc>
          <w:tcPr>
            <w:tcW w:w="1383" w:type="pct"/>
            <w:tcBorders>
              <w:top w:val="single" w:sz="4" w:space="0" w:color="000000"/>
              <w:left w:val="single" w:sz="4" w:space="0" w:color="000000"/>
              <w:bottom w:val="single" w:sz="4" w:space="0" w:color="000000"/>
              <w:right w:val="single" w:sz="4" w:space="0" w:color="000000"/>
            </w:tcBorders>
          </w:tcPr>
          <w:p w14:paraId="172E69E5" w14:textId="77777777" w:rsidR="00DB4485" w:rsidRPr="00B14C92" w:rsidRDefault="00DB4485">
            <w:pPr>
              <w:keepNext/>
              <w:keepLines/>
              <w:snapToGrid w:val="0"/>
              <w:spacing w:before="60" w:after="60"/>
              <w:jc w:val="left"/>
              <w:rPr>
                <w:sz w:val="18"/>
                <w:szCs w:val="18"/>
              </w:rPr>
            </w:pPr>
          </w:p>
        </w:tc>
        <w:tc>
          <w:tcPr>
            <w:tcW w:w="266" w:type="pct"/>
            <w:tcBorders>
              <w:top w:val="single" w:sz="4" w:space="0" w:color="000000"/>
              <w:left w:val="single" w:sz="4" w:space="0" w:color="000000"/>
              <w:bottom w:val="single" w:sz="4" w:space="0" w:color="000000"/>
              <w:right w:val="single" w:sz="4" w:space="0" w:color="000000"/>
            </w:tcBorders>
            <w:hideMark/>
          </w:tcPr>
          <w:p w14:paraId="6AA138CD" w14:textId="77777777" w:rsidR="00DB4485" w:rsidRPr="00B14C92" w:rsidRDefault="00DB4485">
            <w:pPr>
              <w:keepNext/>
              <w:keepLines/>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tcPr>
          <w:p w14:paraId="7B46110C" w14:textId="29B9E75B" w:rsidR="00DB4485" w:rsidRPr="00B14C92" w:rsidRDefault="00894303">
            <w:pPr>
              <w:keepNext/>
              <w:keepLines/>
              <w:snapToGrid w:val="0"/>
              <w:spacing w:before="60" w:after="60"/>
              <w:jc w:val="left"/>
              <w:rPr>
                <w:sz w:val="18"/>
                <w:szCs w:val="18"/>
              </w:rPr>
            </w:pPr>
            <w:r w:rsidRPr="00B14C92">
              <w:rPr>
                <w:sz w:val="18"/>
                <w:szCs w:val="18"/>
              </w:rPr>
              <w:t>For example</w:t>
            </w:r>
            <w:r w:rsidR="00DB4485" w:rsidRPr="00B14C92">
              <w:rPr>
                <w:sz w:val="18"/>
                <w:szCs w:val="18"/>
              </w:rPr>
              <w:t xml:space="preserve"> filters, rules</w:t>
            </w:r>
          </w:p>
        </w:tc>
      </w:tr>
      <w:tr w:rsidR="00DB4485" w:rsidRPr="00B14C92" w14:paraId="7F1282AD" w14:textId="77777777" w:rsidTr="00F966DC">
        <w:trPr>
          <w:trHeight w:val="289"/>
        </w:trPr>
        <w:tc>
          <w:tcPr>
            <w:tcW w:w="448" w:type="pct"/>
            <w:tcBorders>
              <w:top w:val="single" w:sz="4" w:space="0" w:color="000000"/>
              <w:left w:val="single" w:sz="4" w:space="0" w:color="000000"/>
              <w:bottom w:val="single" w:sz="4" w:space="0" w:color="000000"/>
              <w:right w:val="single" w:sz="4" w:space="0" w:color="000000"/>
            </w:tcBorders>
            <w:hideMark/>
          </w:tcPr>
          <w:p w14:paraId="50E40D99" w14:textId="77777777" w:rsidR="00DB4485" w:rsidRPr="00B14C92" w:rsidRDefault="00DB4485">
            <w:pPr>
              <w:keepNext/>
              <w:keepLines/>
              <w:snapToGrid w:val="0"/>
              <w:spacing w:before="60" w:after="60"/>
              <w:jc w:val="left"/>
              <w:rPr>
                <w:sz w:val="18"/>
                <w:szCs w:val="18"/>
              </w:rPr>
            </w:pPr>
            <w:r w:rsidRPr="00B14C92">
              <w:rPr>
                <w:sz w:val="18"/>
                <w:szCs w:val="18"/>
              </w:rPr>
              <w:t>Value</w:t>
            </w:r>
          </w:p>
        </w:tc>
        <w:tc>
          <w:tcPr>
            <w:tcW w:w="935" w:type="pct"/>
            <w:tcBorders>
              <w:top w:val="single" w:sz="4" w:space="0" w:color="000000"/>
              <w:left w:val="single" w:sz="4" w:space="0" w:color="000000"/>
              <w:bottom w:val="single" w:sz="4" w:space="0" w:color="000000"/>
              <w:right w:val="single" w:sz="4" w:space="0" w:color="000000"/>
            </w:tcBorders>
            <w:hideMark/>
          </w:tcPr>
          <w:p w14:paraId="57EA8E48" w14:textId="77777777" w:rsidR="00DB4485" w:rsidRPr="00B14C92" w:rsidRDefault="00DB4485">
            <w:pPr>
              <w:keepNext/>
              <w:keepLines/>
              <w:snapToGrid w:val="0"/>
              <w:spacing w:before="60" w:after="60"/>
              <w:jc w:val="left"/>
              <w:rPr>
                <w:sz w:val="18"/>
                <w:szCs w:val="18"/>
              </w:rPr>
            </w:pPr>
            <w:r w:rsidRPr="00B14C92">
              <w:rPr>
                <w:sz w:val="18"/>
                <w:szCs w:val="18"/>
              </w:rPr>
              <w:t>LUA</w:t>
            </w:r>
          </w:p>
        </w:tc>
        <w:tc>
          <w:tcPr>
            <w:tcW w:w="1383" w:type="pct"/>
            <w:tcBorders>
              <w:top w:val="single" w:sz="4" w:space="0" w:color="000000"/>
              <w:left w:val="single" w:sz="4" w:space="0" w:color="000000"/>
              <w:bottom w:val="single" w:sz="4" w:space="0" w:color="000000"/>
              <w:right w:val="single" w:sz="4" w:space="0" w:color="000000"/>
            </w:tcBorders>
            <w:hideMark/>
          </w:tcPr>
          <w:p w14:paraId="5C6148FB" w14:textId="77777777" w:rsidR="00DB4485" w:rsidRPr="00B14C92" w:rsidRDefault="00DB4485">
            <w:pPr>
              <w:keepNext/>
              <w:keepLines/>
              <w:snapToGrid w:val="0"/>
              <w:spacing w:before="60" w:after="60"/>
              <w:jc w:val="left"/>
              <w:rPr>
                <w:sz w:val="18"/>
                <w:szCs w:val="18"/>
              </w:rPr>
            </w:pPr>
            <w:r w:rsidRPr="00B14C92">
              <w:rPr>
                <w:sz w:val="18"/>
                <w:szCs w:val="18"/>
              </w:rPr>
              <w:t>A Lua script file</w:t>
            </w:r>
          </w:p>
        </w:tc>
        <w:tc>
          <w:tcPr>
            <w:tcW w:w="266" w:type="pct"/>
            <w:tcBorders>
              <w:top w:val="single" w:sz="4" w:space="0" w:color="000000"/>
              <w:left w:val="single" w:sz="4" w:space="0" w:color="000000"/>
              <w:bottom w:val="single" w:sz="4" w:space="0" w:color="000000"/>
              <w:right w:val="single" w:sz="4" w:space="0" w:color="000000"/>
            </w:tcBorders>
          </w:tcPr>
          <w:p w14:paraId="1B39A372" w14:textId="3C54E945" w:rsidR="00DB4485" w:rsidRPr="00B14C92" w:rsidRDefault="00DB4485">
            <w:pPr>
              <w:keepNext/>
              <w:keepLines/>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tcPr>
          <w:p w14:paraId="6E2E3E22" w14:textId="77777777" w:rsidR="00DB4485" w:rsidRPr="00B14C92" w:rsidRDefault="00DB4485">
            <w:pPr>
              <w:keepNext/>
              <w:keepLines/>
              <w:snapToGrid w:val="0"/>
              <w:spacing w:before="60" w:after="60"/>
              <w:jc w:val="left"/>
              <w:rPr>
                <w:sz w:val="18"/>
                <w:szCs w:val="18"/>
              </w:rPr>
            </w:pPr>
          </w:p>
        </w:tc>
      </w:tr>
      <w:tr w:rsidR="00DB4485" w:rsidRPr="00B14C92" w14:paraId="3B18BCB9" w14:textId="77777777" w:rsidTr="00F966DC">
        <w:trPr>
          <w:trHeight w:val="289"/>
        </w:trPr>
        <w:tc>
          <w:tcPr>
            <w:tcW w:w="448" w:type="pct"/>
            <w:tcBorders>
              <w:top w:val="single" w:sz="4" w:space="0" w:color="000000"/>
              <w:left w:val="single" w:sz="4" w:space="0" w:color="000000"/>
              <w:bottom w:val="single" w:sz="4" w:space="0" w:color="000000"/>
              <w:right w:val="single" w:sz="4" w:space="0" w:color="000000"/>
            </w:tcBorders>
            <w:hideMark/>
          </w:tcPr>
          <w:p w14:paraId="042C2F72" w14:textId="77777777" w:rsidR="00DB4485" w:rsidRPr="00B14C92" w:rsidRDefault="00DB4485">
            <w:pPr>
              <w:keepNext/>
              <w:keepLines/>
              <w:snapToGrid w:val="0"/>
              <w:spacing w:before="60" w:after="60"/>
              <w:jc w:val="left"/>
              <w:rPr>
                <w:sz w:val="18"/>
                <w:szCs w:val="18"/>
              </w:rPr>
            </w:pPr>
            <w:r w:rsidRPr="00B14C92">
              <w:rPr>
                <w:sz w:val="18"/>
                <w:szCs w:val="18"/>
              </w:rPr>
              <w:t>Value</w:t>
            </w:r>
          </w:p>
        </w:tc>
        <w:tc>
          <w:tcPr>
            <w:tcW w:w="935" w:type="pct"/>
            <w:tcBorders>
              <w:top w:val="single" w:sz="4" w:space="0" w:color="000000"/>
              <w:left w:val="single" w:sz="4" w:space="0" w:color="000000"/>
              <w:bottom w:val="single" w:sz="4" w:space="0" w:color="000000"/>
              <w:right w:val="single" w:sz="4" w:space="0" w:color="000000"/>
            </w:tcBorders>
            <w:hideMark/>
          </w:tcPr>
          <w:p w14:paraId="2E24E0FD" w14:textId="77777777" w:rsidR="00DB4485" w:rsidRPr="00B14C92" w:rsidRDefault="00DB4485">
            <w:pPr>
              <w:keepNext/>
              <w:keepLines/>
              <w:snapToGrid w:val="0"/>
              <w:spacing w:before="60" w:after="60"/>
              <w:jc w:val="left"/>
              <w:rPr>
                <w:sz w:val="18"/>
                <w:szCs w:val="18"/>
              </w:rPr>
            </w:pPr>
            <w:r w:rsidRPr="00B14C92">
              <w:rPr>
                <w:sz w:val="18"/>
                <w:szCs w:val="18"/>
              </w:rPr>
              <w:t>other</w:t>
            </w:r>
          </w:p>
        </w:tc>
        <w:tc>
          <w:tcPr>
            <w:tcW w:w="1383" w:type="pct"/>
            <w:tcBorders>
              <w:top w:val="single" w:sz="4" w:space="0" w:color="000000"/>
              <w:left w:val="single" w:sz="4" w:space="0" w:color="000000"/>
              <w:bottom w:val="single" w:sz="4" w:space="0" w:color="000000"/>
              <w:right w:val="single" w:sz="4" w:space="0" w:color="000000"/>
            </w:tcBorders>
          </w:tcPr>
          <w:p w14:paraId="57D802B4" w14:textId="77777777" w:rsidR="00DB4485" w:rsidRPr="00B14C92" w:rsidRDefault="00DB4485">
            <w:pPr>
              <w:keepNext/>
              <w:keepLines/>
              <w:snapToGrid w:val="0"/>
              <w:spacing w:before="60" w:after="60"/>
              <w:jc w:val="left"/>
              <w:rPr>
                <w:sz w:val="18"/>
                <w:szCs w:val="18"/>
              </w:rPr>
            </w:pPr>
          </w:p>
        </w:tc>
        <w:tc>
          <w:tcPr>
            <w:tcW w:w="266" w:type="pct"/>
            <w:tcBorders>
              <w:top w:val="single" w:sz="4" w:space="0" w:color="000000"/>
              <w:left w:val="single" w:sz="4" w:space="0" w:color="000000"/>
              <w:bottom w:val="single" w:sz="4" w:space="0" w:color="000000"/>
              <w:right w:val="single" w:sz="4" w:space="0" w:color="000000"/>
            </w:tcBorders>
            <w:hideMark/>
          </w:tcPr>
          <w:p w14:paraId="14ECA775" w14:textId="77777777" w:rsidR="00DB4485" w:rsidRPr="00B14C92" w:rsidRDefault="00DB4485">
            <w:pPr>
              <w:keepNext/>
              <w:keepLines/>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tcPr>
          <w:p w14:paraId="321DC4EE" w14:textId="75FADD4A" w:rsidR="00DB4485" w:rsidRPr="00B14C92" w:rsidRDefault="00894303">
            <w:pPr>
              <w:keepNext/>
              <w:keepLines/>
              <w:snapToGrid w:val="0"/>
              <w:spacing w:before="60" w:after="60"/>
              <w:jc w:val="left"/>
              <w:rPr>
                <w:sz w:val="18"/>
                <w:szCs w:val="18"/>
              </w:rPr>
            </w:pPr>
            <w:r w:rsidRPr="00B14C92">
              <w:rPr>
                <w:sz w:val="18"/>
                <w:szCs w:val="18"/>
              </w:rPr>
              <w:t>For example</w:t>
            </w:r>
            <w:r w:rsidR="00E10658" w:rsidRPr="00B14C92">
              <w:rPr>
                <w:sz w:val="18"/>
                <w:szCs w:val="18"/>
              </w:rPr>
              <w:t xml:space="preserve"> symbols, etc</w:t>
            </w:r>
          </w:p>
        </w:tc>
      </w:tr>
    </w:tbl>
    <w:p w14:paraId="5B16FE2F" w14:textId="77777777" w:rsidR="00C87EC4" w:rsidRPr="00773509" w:rsidRDefault="00C87EC4" w:rsidP="007D315F">
      <w:pPr>
        <w:spacing w:after="0"/>
      </w:pPr>
      <w:bookmarkStart w:id="3712" w:name="_Toc403560575"/>
    </w:p>
    <w:p w14:paraId="480805DE" w14:textId="141CB407" w:rsidR="007D315F" w:rsidRPr="00773509" w:rsidRDefault="004D791B">
      <w:pPr>
        <w:pStyle w:val="Heading3"/>
        <w:pPrChange w:id="3713" w:author="Raphael Malyankar" w:date="2023-05-12T18:10:00Z">
          <w:pPr>
            <w:pStyle w:val="Heading4"/>
          </w:pPr>
        </w:pPrChange>
      </w:pPr>
      <w:r w:rsidRPr="00773509">
        <w:lastRenderedPageBreak/>
        <w:t>S100_</w:t>
      </w:r>
      <w:del w:id="3714" w:author="Raphael Malyankar" w:date="2023-05-15T15:31:00Z">
        <w:r w:rsidRPr="00773509" w:rsidDel="00BB008F">
          <w:delText>SupportFilePurpose</w:delText>
        </w:r>
      </w:del>
      <w:ins w:id="3715" w:author="Raphael Malyankar" w:date="2023-05-15T15:31:00Z">
        <w:r w:rsidR="00BB008F" w:rsidRPr="00773509">
          <w:t>SupportFile</w:t>
        </w:r>
        <w:r w:rsidR="00BB008F">
          <w:t>RevisionStatus</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4449"/>
        <w:gridCol w:w="4086"/>
        <w:gridCol w:w="666"/>
        <w:gridCol w:w="3568"/>
      </w:tblGrid>
      <w:tr w:rsidR="000974FD" w:rsidRPr="00B14C92" w14:paraId="0CEC99AA" w14:textId="77777777" w:rsidTr="000974FD">
        <w:trPr>
          <w:trHeight w:val="304"/>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bookmarkEnd w:id="3712"/>
          <w:p w14:paraId="1AF9BEBA" w14:textId="77777777" w:rsidR="004D791B" w:rsidRPr="00B14C92" w:rsidRDefault="004D791B">
            <w:pPr>
              <w:snapToGrid w:val="0"/>
              <w:spacing w:before="60" w:after="60"/>
              <w:jc w:val="left"/>
              <w:rPr>
                <w:b/>
                <w:sz w:val="18"/>
                <w:szCs w:val="18"/>
                <w:lang w:eastAsia="ar-SA"/>
              </w:rPr>
            </w:pPr>
            <w:r w:rsidRPr="00B14C92">
              <w:rPr>
                <w:b/>
                <w:sz w:val="18"/>
                <w:szCs w:val="18"/>
              </w:rPr>
              <w:t>Role Name</w:t>
            </w:r>
          </w:p>
        </w:tc>
        <w:tc>
          <w:tcPr>
            <w:tcW w:w="44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A169991" w14:textId="77777777" w:rsidR="004D791B" w:rsidRPr="00B14C92" w:rsidRDefault="004D791B">
            <w:pPr>
              <w:snapToGrid w:val="0"/>
              <w:spacing w:before="60" w:after="60"/>
              <w:jc w:val="left"/>
              <w:rPr>
                <w:b/>
                <w:sz w:val="18"/>
                <w:szCs w:val="18"/>
              </w:rPr>
            </w:pPr>
            <w:r w:rsidRPr="00B14C92">
              <w:rPr>
                <w:b/>
                <w:sz w:val="18"/>
                <w:szCs w:val="18"/>
              </w:rPr>
              <w:t>Name</w:t>
            </w:r>
          </w:p>
        </w:tc>
        <w:tc>
          <w:tcPr>
            <w:tcW w:w="43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0E5220" w14:textId="77777777" w:rsidR="004D791B" w:rsidRPr="00B14C92" w:rsidRDefault="004D791B">
            <w:pPr>
              <w:snapToGrid w:val="0"/>
              <w:spacing w:before="60" w:after="60"/>
              <w:jc w:val="left"/>
              <w:rPr>
                <w:b/>
                <w:sz w:val="18"/>
                <w:szCs w:val="18"/>
              </w:rPr>
            </w:pPr>
            <w:r w:rsidRPr="00B14C92">
              <w:rPr>
                <w:b/>
                <w:sz w:val="18"/>
                <w:szCs w:val="18"/>
              </w:rPr>
              <w:t>Description</w:t>
            </w:r>
          </w:p>
        </w:tc>
        <w:tc>
          <w:tcPr>
            <w:tcW w:w="2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71789B" w14:textId="534721A1" w:rsidR="004D791B" w:rsidRPr="00B14C92" w:rsidRDefault="004D791B">
            <w:pPr>
              <w:snapToGrid w:val="0"/>
              <w:spacing w:before="60" w:after="60"/>
              <w:jc w:val="center"/>
              <w:rPr>
                <w:b/>
                <w:sz w:val="18"/>
                <w:szCs w:val="18"/>
              </w:rPr>
            </w:pPr>
            <w:r w:rsidRPr="00B14C92">
              <w:rPr>
                <w:b/>
                <w:sz w:val="18"/>
                <w:szCs w:val="18"/>
              </w:rPr>
              <w:t>Code</w:t>
            </w:r>
          </w:p>
        </w:tc>
        <w:tc>
          <w:tcPr>
            <w:tcW w:w="37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88762F8" w14:textId="77777777" w:rsidR="004D791B" w:rsidRPr="00B14C92" w:rsidRDefault="004D791B">
            <w:pPr>
              <w:snapToGrid w:val="0"/>
              <w:spacing w:before="60" w:after="60"/>
              <w:jc w:val="left"/>
              <w:rPr>
                <w:b/>
                <w:sz w:val="18"/>
                <w:szCs w:val="18"/>
              </w:rPr>
            </w:pPr>
            <w:r w:rsidRPr="00B14C92">
              <w:rPr>
                <w:b/>
                <w:sz w:val="18"/>
                <w:szCs w:val="18"/>
              </w:rPr>
              <w:t>Remarks</w:t>
            </w:r>
          </w:p>
        </w:tc>
      </w:tr>
      <w:tr w:rsidR="000974FD" w:rsidRPr="00B14C92" w14:paraId="76186265" w14:textId="77777777" w:rsidTr="000974FD">
        <w:trPr>
          <w:trHeight w:val="276"/>
        </w:trPr>
        <w:tc>
          <w:tcPr>
            <w:tcW w:w="0" w:type="auto"/>
            <w:tcBorders>
              <w:top w:val="single" w:sz="4" w:space="0" w:color="000000"/>
              <w:left w:val="single" w:sz="4" w:space="0" w:color="000000"/>
              <w:bottom w:val="single" w:sz="4" w:space="0" w:color="000000"/>
              <w:right w:val="single" w:sz="4" w:space="0" w:color="000000"/>
            </w:tcBorders>
            <w:hideMark/>
          </w:tcPr>
          <w:p w14:paraId="6BCFD2DE" w14:textId="77777777" w:rsidR="004D791B" w:rsidRPr="00B14C92" w:rsidRDefault="004D791B">
            <w:pPr>
              <w:snapToGrid w:val="0"/>
              <w:spacing w:before="60" w:after="60"/>
              <w:jc w:val="left"/>
              <w:rPr>
                <w:sz w:val="18"/>
                <w:szCs w:val="18"/>
              </w:rPr>
            </w:pPr>
            <w:r w:rsidRPr="00B14C92">
              <w:rPr>
                <w:sz w:val="18"/>
                <w:szCs w:val="18"/>
              </w:rPr>
              <w:t>Enumeration</w:t>
            </w:r>
          </w:p>
        </w:tc>
        <w:tc>
          <w:tcPr>
            <w:tcW w:w="4449" w:type="dxa"/>
            <w:tcBorders>
              <w:top w:val="single" w:sz="4" w:space="0" w:color="000000"/>
              <w:left w:val="single" w:sz="4" w:space="0" w:color="000000"/>
              <w:bottom w:val="single" w:sz="4" w:space="0" w:color="000000"/>
              <w:right w:val="single" w:sz="4" w:space="0" w:color="000000"/>
            </w:tcBorders>
            <w:hideMark/>
          </w:tcPr>
          <w:p w14:paraId="1ED96CC3" w14:textId="39F79EC3" w:rsidR="004D791B" w:rsidRPr="00B14C92" w:rsidRDefault="004D791B">
            <w:pPr>
              <w:snapToGrid w:val="0"/>
              <w:spacing w:before="60" w:after="60"/>
              <w:jc w:val="left"/>
              <w:rPr>
                <w:sz w:val="18"/>
                <w:szCs w:val="18"/>
              </w:rPr>
            </w:pPr>
            <w:r w:rsidRPr="00B14C92">
              <w:rPr>
                <w:sz w:val="18"/>
                <w:szCs w:val="18"/>
              </w:rPr>
              <w:t>S100_</w:t>
            </w:r>
            <w:del w:id="3716" w:author="Raphael Malyankar" w:date="2023-05-15T15:31:00Z">
              <w:r w:rsidRPr="00B14C92" w:rsidDel="00BB008F">
                <w:rPr>
                  <w:sz w:val="18"/>
                  <w:szCs w:val="18"/>
                </w:rPr>
                <w:delText>SupportFilePurpose</w:delText>
              </w:r>
            </w:del>
            <w:ins w:id="3717" w:author="Raphael Malyankar" w:date="2023-05-15T15:31:00Z">
              <w:r w:rsidR="00BB008F" w:rsidRPr="00B14C92">
                <w:rPr>
                  <w:sz w:val="18"/>
                  <w:szCs w:val="18"/>
                </w:rPr>
                <w:t>SupportFile</w:t>
              </w:r>
              <w:r w:rsidR="00BB008F">
                <w:rPr>
                  <w:sz w:val="18"/>
                  <w:szCs w:val="18"/>
                </w:rPr>
                <w:t>RevisionStatus</w:t>
              </w:r>
            </w:ins>
          </w:p>
        </w:tc>
        <w:tc>
          <w:tcPr>
            <w:tcW w:w="4310" w:type="dxa"/>
            <w:tcBorders>
              <w:top w:val="single" w:sz="4" w:space="0" w:color="000000"/>
              <w:left w:val="single" w:sz="4" w:space="0" w:color="000000"/>
              <w:bottom w:val="single" w:sz="4" w:space="0" w:color="000000"/>
              <w:right w:val="single" w:sz="4" w:space="0" w:color="000000"/>
            </w:tcBorders>
            <w:hideMark/>
          </w:tcPr>
          <w:p w14:paraId="162E2DB7" w14:textId="775CF1C4" w:rsidR="004D791B" w:rsidRPr="00B14C92" w:rsidRDefault="004D791B" w:rsidP="00E10658">
            <w:pPr>
              <w:snapToGrid w:val="0"/>
              <w:spacing w:before="60" w:after="60"/>
              <w:jc w:val="left"/>
              <w:rPr>
                <w:sz w:val="18"/>
                <w:szCs w:val="18"/>
              </w:rPr>
            </w:pPr>
            <w:r w:rsidRPr="00B14C92">
              <w:rPr>
                <w:sz w:val="18"/>
                <w:szCs w:val="18"/>
              </w:rPr>
              <w:t xml:space="preserve">The reason for inclusion of the support file in this </w:t>
            </w:r>
            <w:r w:rsidR="00E10658" w:rsidRPr="00B14C92">
              <w:rPr>
                <w:sz w:val="18"/>
                <w:szCs w:val="18"/>
              </w:rPr>
              <w:t>E</w:t>
            </w:r>
            <w:r w:rsidRPr="00B14C92">
              <w:rPr>
                <w:sz w:val="18"/>
                <w:szCs w:val="18"/>
              </w:rPr>
              <w:t xml:space="preserve">xchange </w:t>
            </w:r>
            <w:r w:rsidR="00E10658" w:rsidRPr="00B14C92">
              <w:rPr>
                <w:sz w:val="18"/>
                <w:szCs w:val="18"/>
              </w:rPr>
              <w:t>S</w:t>
            </w:r>
            <w:r w:rsidRPr="00B14C92">
              <w:rPr>
                <w:sz w:val="18"/>
                <w:szCs w:val="18"/>
              </w:rPr>
              <w:t>et</w:t>
            </w:r>
          </w:p>
        </w:tc>
        <w:tc>
          <w:tcPr>
            <w:tcW w:w="259" w:type="dxa"/>
            <w:tcBorders>
              <w:top w:val="single" w:sz="4" w:space="0" w:color="000000"/>
              <w:left w:val="single" w:sz="4" w:space="0" w:color="000000"/>
              <w:bottom w:val="single" w:sz="4" w:space="0" w:color="000000"/>
              <w:right w:val="single" w:sz="4" w:space="0" w:color="000000"/>
            </w:tcBorders>
            <w:hideMark/>
          </w:tcPr>
          <w:p w14:paraId="049C73CA" w14:textId="77777777" w:rsidR="004D791B" w:rsidRPr="00B14C92" w:rsidRDefault="004D791B">
            <w:pPr>
              <w:snapToGrid w:val="0"/>
              <w:spacing w:before="60" w:after="60"/>
              <w:jc w:val="center"/>
              <w:rPr>
                <w:sz w:val="18"/>
                <w:szCs w:val="18"/>
              </w:rPr>
            </w:pPr>
            <w:r w:rsidRPr="00B14C92">
              <w:rPr>
                <w:sz w:val="18"/>
                <w:szCs w:val="18"/>
              </w:rPr>
              <w:t>-</w:t>
            </w:r>
          </w:p>
        </w:tc>
        <w:tc>
          <w:tcPr>
            <w:tcW w:w="3751" w:type="dxa"/>
            <w:tcBorders>
              <w:top w:val="single" w:sz="4" w:space="0" w:color="000000"/>
              <w:left w:val="single" w:sz="4" w:space="0" w:color="000000"/>
              <w:bottom w:val="single" w:sz="4" w:space="0" w:color="000000"/>
              <w:right w:val="single" w:sz="4" w:space="0" w:color="000000"/>
            </w:tcBorders>
            <w:hideMark/>
          </w:tcPr>
          <w:p w14:paraId="48CCDBC8" w14:textId="77777777" w:rsidR="004D791B" w:rsidRPr="00B14C92" w:rsidRDefault="004D791B">
            <w:pPr>
              <w:snapToGrid w:val="0"/>
              <w:spacing w:before="60" w:after="60"/>
              <w:jc w:val="left"/>
              <w:rPr>
                <w:sz w:val="18"/>
                <w:szCs w:val="18"/>
              </w:rPr>
            </w:pPr>
            <w:r w:rsidRPr="00B14C92">
              <w:rPr>
                <w:sz w:val="18"/>
                <w:szCs w:val="18"/>
              </w:rPr>
              <w:t>-</w:t>
            </w:r>
          </w:p>
        </w:tc>
      </w:tr>
      <w:tr w:rsidR="000974FD" w:rsidRPr="00B14C92" w14:paraId="09A833EC" w14:textId="77777777" w:rsidTr="000974FD">
        <w:trPr>
          <w:trHeight w:val="304"/>
        </w:trPr>
        <w:tc>
          <w:tcPr>
            <w:tcW w:w="0" w:type="auto"/>
            <w:tcBorders>
              <w:top w:val="single" w:sz="4" w:space="0" w:color="000000"/>
              <w:left w:val="single" w:sz="4" w:space="0" w:color="000000"/>
              <w:bottom w:val="single" w:sz="4" w:space="0" w:color="000000"/>
              <w:right w:val="single" w:sz="4" w:space="0" w:color="000000"/>
            </w:tcBorders>
            <w:hideMark/>
          </w:tcPr>
          <w:p w14:paraId="2083A0B9" w14:textId="77777777" w:rsidR="004D791B" w:rsidRPr="00B14C92" w:rsidRDefault="004D791B">
            <w:pPr>
              <w:snapToGrid w:val="0"/>
              <w:spacing w:before="60" w:after="60"/>
              <w:jc w:val="left"/>
              <w:rPr>
                <w:sz w:val="18"/>
                <w:szCs w:val="18"/>
              </w:rPr>
            </w:pPr>
            <w:r w:rsidRPr="00B14C92">
              <w:rPr>
                <w:sz w:val="18"/>
                <w:szCs w:val="18"/>
              </w:rPr>
              <w:t>Value</w:t>
            </w:r>
          </w:p>
        </w:tc>
        <w:tc>
          <w:tcPr>
            <w:tcW w:w="4449" w:type="dxa"/>
            <w:tcBorders>
              <w:top w:val="single" w:sz="4" w:space="0" w:color="000000"/>
              <w:left w:val="single" w:sz="4" w:space="0" w:color="000000"/>
              <w:bottom w:val="single" w:sz="4" w:space="0" w:color="000000"/>
              <w:right w:val="single" w:sz="4" w:space="0" w:color="000000"/>
            </w:tcBorders>
            <w:hideMark/>
          </w:tcPr>
          <w:p w14:paraId="74B99F90" w14:textId="77777777" w:rsidR="004D791B" w:rsidRPr="00B14C92" w:rsidRDefault="004D791B">
            <w:pPr>
              <w:snapToGrid w:val="0"/>
              <w:spacing w:before="60" w:after="60"/>
              <w:jc w:val="left"/>
              <w:rPr>
                <w:sz w:val="18"/>
                <w:szCs w:val="18"/>
              </w:rPr>
            </w:pPr>
            <w:r w:rsidRPr="00B14C92">
              <w:rPr>
                <w:sz w:val="18"/>
                <w:szCs w:val="18"/>
              </w:rPr>
              <w:t>new</w:t>
            </w:r>
          </w:p>
        </w:tc>
        <w:tc>
          <w:tcPr>
            <w:tcW w:w="4310" w:type="dxa"/>
            <w:tcBorders>
              <w:top w:val="single" w:sz="4" w:space="0" w:color="000000"/>
              <w:left w:val="single" w:sz="4" w:space="0" w:color="000000"/>
              <w:bottom w:val="single" w:sz="4" w:space="0" w:color="000000"/>
              <w:right w:val="single" w:sz="4" w:space="0" w:color="000000"/>
            </w:tcBorders>
            <w:hideMark/>
          </w:tcPr>
          <w:p w14:paraId="102B46A9" w14:textId="77777777" w:rsidR="004D791B" w:rsidRPr="00B14C92" w:rsidRDefault="004D791B">
            <w:pPr>
              <w:snapToGrid w:val="0"/>
              <w:spacing w:before="60" w:after="60"/>
              <w:jc w:val="left"/>
              <w:rPr>
                <w:sz w:val="18"/>
                <w:szCs w:val="18"/>
              </w:rPr>
            </w:pPr>
            <w:r w:rsidRPr="00B14C92">
              <w:rPr>
                <w:sz w:val="18"/>
                <w:szCs w:val="18"/>
              </w:rPr>
              <w:t>A file which is new</w:t>
            </w:r>
          </w:p>
        </w:tc>
        <w:tc>
          <w:tcPr>
            <w:tcW w:w="259" w:type="dxa"/>
            <w:tcBorders>
              <w:top w:val="single" w:sz="4" w:space="0" w:color="000000"/>
              <w:left w:val="single" w:sz="4" w:space="0" w:color="000000"/>
              <w:bottom w:val="single" w:sz="4" w:space="0" w:color="000000"/>
              <w:right w:val="single" w:sz="4" w:space="0" w:color="000000"/>
            </w:tcBorders>
            <w:hideMark/>
          </w:tcPr>
          <w:p w14:paraId="674271DF" w14:textId="35D6AE57" w:rsidR="004D791B" w:rsidRPr="00B14C92" w:rsidRDefault="000E13D3">
            <w:pPr>
              <w:snapToGrid w:val="0"/>
              <w:spacing w:before="60" w:after="60"/>
              <w:jc w:val="center"/>
              <w:rPr>
                <w:sz w:val="18"/>
                <w:szCs w:val="18"/>
              </w:rPr>
            </w:pPr>
            <w:r>
              <w:rPr>
                <w:sz w:val="18"/>
                <w:szCs w:val="18"/>
              </w:rPr>
              <w:t>1</w:t>
            </w:r>
          </w:p>
        </w:tc>
        <w:tc>
          <w:tcPr>
            <w:tcW w:w="3751" w:type="dxa"/>
            <w:tcBorders>
              <w:top w:val="single" w:sz="4" w:space="0" w:color="000000"/>
              <w:left w:val="single" w:sz="4" w:space="0" w:color="000000"/>
              <w:bottom w:val="single" w:sz="4" w:space="0" w:color="000000"/>
              <w:right w:val="single" w:sz="4" w:space="0" w:color="000000"/>
            </w:tcBorders>
            <w:hideMark/>
          </w:tcPr>
          <w:p w14:paraId="4BAB6756" w14:textId="77777777" w:rsidR="004D791B" w:rsidRPr="00B14C92" w:rsidRDefault="004D791B">
            <w:pPr>
              <w:snapToGrid w:val="0"/>
              <w:spacing w:before="60" w:after="60"/>
              <w:jc w:val="left"/>
              <w:rPr>
                <w:sz w:val="18"/>
                <w:szCs w:val="18"/>
              </w:rPr>
            </w:pPr>
            <w:r w:rsidRPr="00B14C92">
              <w:rPr>
                <w:sz w:val="18"/>
                <w:szCs w:val="18"/>
              </w:rPr>
              <w:t>Signifies a new file</w:t>
            </w:r>
          </w:p>
        </w:tc>
      </w:tr>
      <w:tr w:rsidR="000974FD" w:rsidRPr="00B14C92" w14:paraId="3925B647" w14:textId="77777777" w:rsidTr="000974FD">
        <w:trPr>
          <w:trHeight w:val="276"/>
        </w:trPr>
        <w:tc>
          <w:tcPr>
            <w:tcW w:w="0" w:type="auto"/>
            <w:tcBorders>
              <w:top w:val="single" w:sz="4" w:space="0" w:color="000000"/>
              <w:left w:val="single" w:sz="4" w:space="0" w:color="000000"/>
              <w:bottom w:val="single" w:sz="4" w:space="0" w:color="000000"/>
              <w:right w:val="single" w:sz="4" w:space="0" w:color="000000"/>
            </w:tcBorders>
            <w:hideMark/>
          </w:tcPr>
          <w:p w14:paraId="14DCAADF" w14:textId="77777777" w:rsidR="004D791B" w:rsidRPr="00B14C92" w:rsidRDefault="004D791B">
            <w:pPr>
              <w:snapToGrid w:val="0"/>
              <w:spacing w:before="60" w:after="60"/>
              <w:jc w:val="left"/>
              <w:rPr>
                <w:sz w:val="18"/>
                <w:szCs w:val="18"/>
              </w:rPr>
            </w:pPr>
            <w:r w:rsidRPr="00B14C92">
              <w:rPr>
                <w:sz w:val="18"/>
                <w:szCs w:val="18"/>
              </w:rPr>
              <w:t>Value</w:t>
            </w:r>
          </w:p>
        </w:tc>
        <w:tc>
          <w:tcPr>
            <w:tcW w:w="4449" w:type="dxa"/>
            <w:tcBorders>
              <w:top w:val="single" w:sz="4" w:space="0" w:color="000000"/>
              <w:left w:val="single" w:sz="4" w:space="0" w:color="000000"/>
              <w:bottom w:val="single" w:sz="4" w:space="0" w:color="000000"/>
              <w:right w:val="single" w:sz="4" w:space="0" w:color="000000"/>
            </w:tcBorders>
            <w:hideMark/>
          </w:tcPr>
          <w:p w14:paraId="7093E116" w14:textId="77777777" w:rsidR="004D791B" w:rsidRPr="00B14C92" w:rsidRDefault="004D791B">
            <w:pPr>
              <w:snapToGrid w:val="0"/>
              <w:spacing w:before="60" w:after="60"/>
              <w:jc w:val="left"/>
              <w:rPr>
                <w:sz w:val="18"/>
                <w:szCs w:val="18"/>
              </w:rPr>
            </w:pPr>
            <w:r w:rsidRPr="00B14C92">
              <w:rPr>
                <w:sz w:val="18"/>
                <w:szCs w:val="18"/>
              </w:rPr>
              <w:t>replacement</w:t>
            </w:r>
          </w:p>
        </w:tc>
        <w:tc>
          <w:tcPr>
            <w:tcW w:w="4310" w:type="dxa"/>
            <w:tcBorders>
              <w:top w:val="single" w:sz="4" w:space="0" w:color="000000"/>
              <w:left w:val="single" w:sz="4" w:space="0" w:color="000000"/>
              <w:bottom w:val="single" w:sz="4" w:space="0" w:color="000000"/>
              <w:right w:val="single" w:sz="4" w:space="0" w:color="000000"/>
            </w:tcBorders>
            <w:hideMark/>
          </w:tcPr>
          <w:p w14:paraId="742EEC0B" w14:textId="77777777" w:rsidR="004D791B" w:rsidRPr="00B14C92" w:rsidRDefault="004D791B">
            <w:pPr>
              <w:snapToGrid w:val="0"/>
              <w:spacing w:before="60" w:after="60"/>
              <w:jc w:val="left"/>
              <w:rPr>
                <w:sz w:val="18"/>
                <w:szCs w:val="18"/>
              </w:rPr>
            </w:pPr>
            <w:r w:rsidRPr="00B14C92">
              <w:rPr>
                <w:sz w:val="18"/>
                <w:szCs w:val="18"/>
              </w:rPr>
              <w:t>A file which replaces an existing file</w:t>
            </w:r>
          </w:p>
        </w:tc>
        <w:tc>
          <w:tcPr>
            <w:tcW w:w="259" w:type="dxa"/>
            <w:tcBorders>
              <w:top w:val="single" w:sz="4" w:space="0" w:color="000000"/>
              <w:left w:val="single" w:sz="4" w:space="0" w:color="000000"/>
              <w:bottom w:val="single" w:sz="4" w:space="0" w:color="000000"/>
              <w:right w:val="single" w:sz="4" w:space="0" w:color="000000"/>
            </w:tcBorders>
            <w:hideMark/>
          </w:tcPr>
          <w:p w14:paraId="4722674B" w14:textId="5DD1CAB2" w:rsidR="004D791B" w:rsidRPr="00B14C92" w:rsidRDefault="000E13D3">
            <w:pPr>
              <w:snapToGrid w:val="0"/>
              <w:spacing w:before="60" w:after="60"/>
              <w:jc w:val="center"/>
              <w:rPr>
                <w:sz w:val="18"/>
                <w:szCs w:val="18"/>
              </w:rPr>
            </w:pPr>
            <w:r>
              <w:rPr>
                <w:sz w:val="18"/>
                <w:szCs w:val="18"/>
              </w:rPr>
              <w:t>2</w:t>
            </w:r>
          </w:p>
        </w:tc>
        <w:tc>
          <w:tcPr>
            <w:tcW w:w="3751" w:type="dxa"/>
            <w:tcBorders>
              <w:top w:val="single" w:sz="4" w:space="0" w:color="000000"/>
              <w:left w:val="single" w:sz="4" w:space="0" w:color="000000"/>
              <w:bottom w:val="single" w:sz="4" w:space="0" w:color="000000"/>
              <w:right w:val="single" w:sz="4" w:space="0" w:color="000000"/>
            </w:tcBorders>
            <w:hideMark/>
          </w:tcPr>
          <w:p w14:paraId="20174E5B" w14:textId="77777777" w:rsidR="004D791B" w:rsidRPr="00B14C92" w:rsidRDefault="004D791B">
            <w:pPr>
              <w:snapToGrid w:val="0"/>
              <w:spacing w:before="60" w:after="60"/>
              <w:jc w:val="left"/>
              <w:rPr>
                <w:sz w:val="18"/>
                <w:szCs w:val="18"/>
              </w:rPr>
            </w:pPr>
            <w:r w:rsidRPr="00B14C92">
              <w:rPr>
                <w:sz w:val="18"/>
                <w:szCs w:val="18"/>
              </w:rPr>
              <w:t>Signifies a replacement for a file of the same name</w:t>
            </w:r>
          </w:p>
        </w:tc>
      </w:tr>
      <w:tr w:rsidR="000974FD" w:rsidRPr="00B14C92" w14:paraId="07AE52F7" w14:textId="77777777" w:rsidTr="000974FD">
        <w:trPr>
          <w:trHeight w:val="304"/>
        </w:trPr>
        <w:tc>
          <w:tcPr>
            <w:tcW w:w="0" w:type="auto"/>
            <w:tcBorders>
              <w:top w:val="single" w:sz="4" w:space="0" w:color="000000"/>
              <w:left w:val="single" w:sz="4" w:space="0" w:color="000000"/>
              <w:bottom w:val="single" w:sz="4" w:space="0" w:color="000000"/>
              <w:right w:val="single" w:sz="4" w:space="0" w:color="000000"/>
            </w:tcBorders>
            <w:hideMark/>
          </w:tcPr>
          <w:p w14:paraId="76CE84A0" w14:textId="77777777" w:rsidR="004D791B" w:rsidRPr="00B14C92" w:rsidRDefault="004D791B">
            <w:pPr>
              <w:snapToGrid w:val="0"/>
              <w:spacing w:before="60" w:after="60"/>
              <w:jc w:val="left"/>
              <w:rPr>
                <w:sz w:val="18"/>
                <w:szCs w:val="18"/>
              </w:rPr>
            </w:pPr>
            <w:r w:rsidRPr="00B14C92">
              <w:rPr>
                <w:sz w:val="18"/>
                <w:szCs w:val="18"/>
              </w:rPr>
              <w:t>Value</w:t>
            </w:r>
          </w:p>
        </w:tc>
        <w:tc>
          <w:tcPr>
            <w:tcW w:w="4449" w:type="dxa"/>
            <w:tcBorders>
              <w:top w:val="single" w:sz="4" w:space="0" w:color="000000"/>
              <w:left w:val="single" w:sz="4" w:space="0" w:color="000000"/>
              <w:bottom w:val="single" w:sz="4" w:space="0" w:color="000000"/>
              <w:right w:val="single" w:sz="4" w:space="0" w:color="000000"/>
            </w:tcBorders>
            <w:hideMark/>
          </w:tcPr>
          <w:p w14:paraId="6BC2EF39" w14:textId="77777777" w:rsidR="004D791B" w:rsidRPr="00B14C92" w:rsidRDefault="004D791B">
            <w:pPr>
              <w:snapToGrid w:val="0"/>
              <w:spacing w:before="60" w:after="60"/>
              <w:jc w:val="left"/>
              <w:rPr>
                <w:sz w:val="18"/>
                <w:szCs w:val="18"/>
              </w:rPr>
            </w:pPr>
            <w:r w:rsidRPr="00B14C92">
              <w:rPr>
                <w:sz w:val="18"/>
                <w:szCs w:val="18"/>
              </w:rPr>
              <w:t>deletion</w:t>
            </w:r>
          </w:p>
        </w:tc>
        <w:tc>
          <w:tcPr>
            <w:tcW w:w="4310" w:type="dxa"/>
            <w:tcBorders>
              <w:top w:val="single" w:sz="4" w:space="0" w:color="000000"/>
              <w:left w:val="single" w:sz="4" w:space="0" w:color="000000"/>
              <w:bottom w:val="single" w:sz="4" w:space="0" w:color="000000"/>
              <w:right w:val="single" w:sz="4" w:space="0" w:color="000000"/>
            </w:tcBorders>
            <w:hideMark/>
          </w:tcPr>
          <w:p w14:paraId="30605CB6" w14:textId="77777777" w:rsidR="004D791B" w:rsidRPr="00B14C92" w:rsidRDefault="004D791B">
            <w:pPr>
              <w:snapToGrid w:val="0"/>
              <w:spacing w:before="60" w:after="60"/>
              <w:jc w:val="left"/>
              <w:rPr>
                <w:sz w:val="18"/>
                <w:szCs w:val="18"/>
              </w:rPr>
            </w:pPr>
            <w:r w:rsidRPr="00B14C92">
              <w:rPr>
                <w:sz w:val="18"/>
                <w:szCs w:val="18"/>
              </w:rPr>
              <w:t>Deletes an existing file</w:t>
            </w:r>
          </w:p>
        </w:tc>
        <w:tc>
          <w:tcPr>
            <w:tcW w:w="259" w:type="dxa"/>
            <w:tcBorders>
              <w:top w:val="single" w:sz="4" w:space="0" w:color="000000"/>
              <w:left w:val="single" w:sz="4" w:space="0" w:color="000000"/>
              <w:bottom w:val="single" w:sz="4" w:space="0" w:color="000000"/>
              <w:right w:val="single" w:sz="4" w:space="0" w:color="000000"/>
            </w:tcBorders>
            <w:hideMark/>
          </w:tcPr>
          <w:p w14:paraId="7BD18775" w14:textId="667C446D" w:rsidR="004D791B" w:rsidRPr="00B14C92" w:rsidRDefault="000E13D3">
            <w:pPr>
              <w:snapToGrid w:val="0"/>
              <w:spacing w:before="60" w:after="60"/>
              <w:jc w:val="center"/>
              <w:rPr>
                <w:sz w:val="18"/>
                <w:szCs w:val="18"/>
              </w:rPr>
            </w:pPr>
            <w:r>
              <w:rPr>
                <w:sz w:val="18"/>
                <w:szCs w:val="18"/>
              </w:rPr>
              <w:t>3</w:t>
            </w:r>
          </w:p>
        </w:tc>
        <w:tc>
          <w:tcPr>
            <w:tcW w:w="3751" w:type="dxa"/>
            <w:tcBorders>
              <w:top w:val="single" w:sz="4" w:space="0" w:color="000000"/>
              <w:left w:val="single" w:sz="4" w:space="0" w:color="000000"/>
              <w:bottom w:val="single" w:sz="4" w:space="0" w:color="000000"/>
              <w:right w:val="single" w:sz="4" w:space="0" w:color="000000"/>
            </w:tcBorders>
            <w:hideMark/>
          </w:tcPr>
          <w:p w14:paraId="1DF97FF3" w14:textId="77777777" w:rsidR="004D791B" w:rsidRPr="00B14C92" w:rsidRDefault="004D791B">
            <w:pPr>
              <w:snapToGrid w:val="0"/>
              <w:spacing w:before="60" w:after="60"/>
              <w:jc w:val="left"/>
              <w:rPr>
                <w:sz w:val="18"/>
                <w:szCs w:val="18"/>
              </w:rPr>
            </w:pPr>
            <w:r w:rsidRPr="00B14C92">
              <w:rPr>
                <w:sz w:val="18"/>
                <w:szCs w:val="18"/>
              </w:rPr>
              <w:t>Signifies deletion of a file of that name</w:t>
            </w:r>
          </w:p>
        </w:tc>
      </w:tr>
    </w:tbl>
    <w:p w14:paraId="164E1BF7" w14:textId="58618BDD" w:rsidR="006B114A" w:rsidRPr="00773509" w:rsidRDefault="006B114A" w:rsidP="004D791B">
      <w:pPr>
        <w:spacing w:after="0"/>
      </w:pPr>
    </w:p>
    <w:p w14:paraId="1F5D7CBF" w14:textId="52072C15" w:rsidR="004D791B" w:rsidRPr="00773509" w:rsidRDefault="004D791B">
      <w:pPr>
        <w:pStyle w:val="Heading3"/>
        <w:pPrChange w:id="3718" w:author="Raphael Malyankar" w:date="2023-05-12T18:10:00Z">
          <w:pPr>
            <w:pStyle w:val="Heading4"/>
          </w:pPr>
        </w:pPrChange>
      </w:pPr>
      <w:r w:rsidRPr="00773509">
        <w:t>S100_SupportFileSpecification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93"/>
        <w:gridCol w:w="2684"/>
        <w:gridCol w:w="3577"/>
        <w:gridCol w:w="745"/>
        <w:gridCol w:w="2832"/>
        <w:gridCol w:w="2975"/>
      </w:tblGrid>
      <w:tr w:rsidR="00CF17A6" w:rsidRPr="00B14C92" w14:paraId="606276AB" w14:textId="77777777" w:rsidTr="00F966DC">
        <w:trPr>
          <w:cantSplit/>
          <w:trHeight w:val="153"/>
        </w:trPr>
        <w:tc>
          <w:tcPr>
            <w:tcW w:w="426" w:type="pct"/>
            <w:shd w:val="clear" w:color="auto" w:fill="D9D9D9" w:themeFill="background1" w:themeFillShade="D9"/>
          </w:tcPr>
          <w:p w14:paraId="03264E7F" w14:textId="77777777" w:rsidR="00CF17A6" w:rsidRPr="00B14C92" w:rsidRDefault="00CF17A6" w:rsidP="00820BA8">
            <w:pPr>
              <w:snapToGrid w:val="0"/>
              <w:spacing w:before="60" w:after="60"/>
              <w:jc w:val="left"/>
              <w:rPr>
                <w:b/>
                <w:sz w:val="18"/>
                <w:szCs w:val="18"/>
              </w:rPr>
            </w:pPr>
            <w:r w:rsidRPr="00B14C92">
              <w:rPr>
                <w:b/>
                <w:sz w:val="18"/>
                <w:szCs w:val="18"/>
              </w:rPr>
              <w:t>Role Name</w:t>
            </w:r>
          </w:p>
        </w:tc>
        <w:tc>
          <w:tcPr>
            <w:tcW w:w="958" w:type="pct"/>
            <w:shd w:val="clear" w:color="auto" w:fill="D9D9D9" w:themeFill="background1" w:themeFillShade="D9"/>
          </w:tcPr>
          <w:p w14:paraId="6F9E0DB7" w14:textId="77777777" w:rsidR="00CF17A6" w:rsidRPr="00B14C92" w:rsidRDefault="00CF17A6" w:rsidP="00820BA8">
            <w:pPr>
              <w:snapToGrid w:val="0"/>
              <w:spacing w:before="60" w:after="60"/>
              <w:jc w:val="left"/>
              <w:rPr>
                <w:b/>
                <w:sz w:val="18"/>
                <w:szCs w:val="18"/>
              </w:rPr>
            </w:pPr>
            <w:r w:rsidRPr="00B14C92">
              <w:rPr>
                <w:b/>
                <w:sz w:val="18"/>
                <w:szCs w:val="18"/>
              </w:rPr>
              <w:t>Name</w:t>
            </w:r>
          </w:p>
        </w:tc>
        <w:tc>
          <w:tcPr>
            <w:tcW w:w="1277" w:type="pct"/>
            <w:shd w:val="clear" w:color="auto" w:fill="D9D9D9" w:themeFill="background1" w:themeFillShade="D9"/>
          </w:tcPr>
          <w:p w14:paraId="1D810C70" w14:textId="77777777" w:rsidR="00CF17A6" w:rsidRPr="00B14C92" w:rsidRDefault="00CF17A6" w:rsidP="00820BA8">
            <w:pPr>
              <w:snapToGrid w:val="0"/>
              <w:spacing w:before="60" w:after="60"/>
              <w:jc w:val="left"/>
              <w:rPr>
                <w:b/>
                <w:sz w:val="18"/>
                <w:szCs w:val="18"/>
              </w:rPr>
            </w:pPr>
            <w:r w:rsidRPr="00B14C92">
              <w:rPr>
                <w:b/>
                <w:sz w:val="18"/>
                <w:szCs w:val="18"/>
              </w:rPr>
              <w:t>Description</w:t>
            </w:r>
          </w:p>
        </w:tc>
        <w:tc>
          <w:tcPr>
            <w:tcW w:w="266" w:type="pct"/>
            <w:shd w:val="clear" w:color="auto" w:fill="D9D9D9" w:themeFill="background1" w:themeFillShade="D9"/>
          </w:tcPr>
          <w:p w14:paraId="7AC6DEE7" w14:textId="77777777" w:rsidR="00CF17A6" w:rsidRPr="00B14C92" w:rsidRDefault="00CF17A6" w:rsidP="00820BA8">
            <w:pPr>
              <w:snapToGrid w:val="0"/>
              <w:spacing w:before="60" w:after="60"/>
              <w:jc w:val="center"/>
              <w:rPr>
                <w:b/>
                <w:sz w:val="18"/>
                <w:szCs w:val="18"/>
              </w:rPr>
            </w:pPr>
            <w:r w:rsidRPr="00B14C92">
              <w:rPr>
                <w:b/>
                <w:sz w:val="18"/>
                <w:szCs w:val="18"/>
              </w:rPr>
              <w:t>Mult</w:t>
            </w:r>
          </w:p>
        </w:tc>
        <w:tc>
          <w:tcPr>
            <w:tcW w:w="1011" w:type="pct"/>
            <w:shd w:val="clear" w:color="auto" w:fill="D9D9D9" w:themeFill="background1" w:themeFillShade="D9"/>
          </w:tcPr>
          <w:p w14:paraId="3A62494A" w14:textId="77777777" w:rsidR="00CF17A6" w:rsidRPr="00B14C92" w:rsidRDefault="00CF17A6" w:rsidP="00820BA8">
            <w:pPr>
              <w:snapToGrid w:val="0"/>
              <w:spacing w:before="60" w:after="60"/>
              <w:jc w:val="left"/>
              <w:rPr>
                <w:b/>
                <w:sz w:val="18"/>
                <w:szCs w:val="18"/>
              </w:rPr>
            </w:pPr>
            <w:r w:rsidRPr="00B14C92">
              <w:rPr>
                <w:b/>
                <w:sz w:val="18"/>
                <w:szCs w:val="18"/>
              </w:rPr>
              <w:t>Type</w:t>
            </w:r>
          </w:p>
        </w:tc>
        <w:tc>
          <w:tcPr>
            <w:tcW w:w="1064" w:type="pct"/>
            <w:shd w:val="clear" w:color="auto" w:fill="D9D9D9" w:themeFill="background1" w:themeFillShade="D9"/>
          </w:tcPr>
          <w:p w14:paraId="67A28202" w14:textId="77777777" w:rsidR="00CF17A6" w:rsidRPr="00B14C92" w:rsidRDefault="00CF17A6" w:rsidP="00820BA8">
            <w:pPr>
              <w:snapToGrid w:val="0"/>
              <w:spacing w:before="60" w:after="60"/>
              <w:jc w:val="left"/>
              <w:rPr>
                <w:b/>
                <w:sz w:val="18"/>
                <w:szCs w:val="18"/>
              </w:rPr>
            </w:pPr>
            <w:r w:rsidRPr="00B14C92">
              <w:rPr>
                <w:b/>
                <w:sz w:val="18"/>
                <w:szCs w:val="18"/>
              </w:rPr>
              <w:t>Remarks</w:t>
            </w:r>
          </w:p>
        </w:tc>
      </w:tr>
      <w:tr w:rsidR="00CF17A6" w:rsidRPr="00B14C92" w14:paraId="1E61FC7D" w14:textId="77777777" w:rsidTr="00F966DC">
        <w:trPr>
          <w:trHeight w:val="490"/>
        </w:trPr>
        <w:tc>
          <w:tcPr>
            <w:tcW w:w="426" w:type="pct"/>
          </w:tcPr>
          <w:p w14:paraId="3C6F6632" w14:textId="77777777" w:rsidR="00CF17A6" w:rsidRPr="00B14C92" w:rsidRDefault="00CF17A6" w:rsidP="00820BA8">
            <w:pPr>
              <w:snapToGrid w:val="0"/>
              <w:spacing w:before="60" w:after="60"/>
              <w:jc w:val="left"/>
              <w:rPr>
                <w:sz w:val="18"/>
                <w:szCs w:val="18"/>
              </w:rPr>
            </w:pPr>
            <w:r w:rsidRPr="00B14C92">
              <w:rPr>
                <w:sz w:val="18"/>
                <w:szCs w:val="18"/>
              </w:rPr>
              <w:t>Class</w:t>
            </w:r>
          </w:p>
        </w:tc>
        <w:tc>
          <w:tcPr>
            <w:tcW w:w="958" w:type="pct"/>
          </w:tcPr>
          <w:p w14:paraId="18B07178" w14:textId="77777777" w:rsidR="00CF17A6" w:rsidRPr="00B14C92" w:rsidRDefault="00CF17A6" w:rsidP="00820BA8">
            <w:pPr>
              <w:snapToGrid w:val="0"/>
              <w:spacing w:before="60" w:after="60"/>
              <w:jc w:val="left"/>
              <w:rPr>
                <w:sz w:val="18"/>
                <w:szCs w:val="18"/>
              </w:rPr>
            </w:pPr>
            <w:r w:rsidRPr="00B14C92">
              <w:rPr>
                <w:sz w:val="18"/>
                <w:szCs w:val="18"/>
              </w:rPr>
              <w:t>S100_SupportFileSpecification</w:t>
            </w:r>
          </w:p>
        </w:tc>
        <w:tc>
          <w:tcPr>
            <w:tcW w:w="1277" w:type="pct"/>
          </w:tcPr>
          <w:p w14:paraId="43FDD240" w14:textId="16951AAF" w:rsidR="00CF17A6" w:rsidRPr="00B14C92" w:rsidRDefault="00CF17A6" w:rsidP="004D791B">
            <w:pPr>
              <w:snapToGrid w:val="0"/>
              <w:spacing w:before="60" w:after="60"/>
              <w:jc w:val="left"/>
              <w:rPr>
                <w:sz w:val="18"/>
                <w:szCs w:val="18"/>
              </w:rPr>
            </w:pPr>
            <w:r w:rsidRPr="00B14C92">
              <w:rPr>
                <w:sz w:val="18"/>
                <w:szCs w:val="18"/>
              </w:rPr>
              <w:t xml:space="preserve">The </w:t>
            </w:r>
            <w:r w:rsidR="004D791B" w:rsidRPr="00B14C92">
              <w:rPr>
                <w:sz w:val="18"/>
                <w:szCs w:val="18"/>
              </w:rPr>
              <w:t>S</w:t>
            </w:r>
            <w:r w:rsidRPr="00B14C92">
              <w:rPr>
                <w:sz w:val="18"/>
                <w:szCs w:val="18"/>
              </w:rPr>
              <w:t xml:space="preserve">tandard or </w:t>
            </w:r>
            <w:r w:rsidR="004D791B" w:rsidRPr="00B14C92">
              <w:rPr>
                <w:sz w:val="18"/>
                <w:szCs w:val="18"/>
              </w:rPr>
              <w:t>S</w:t>
            </w:r>
            <w:r w:rsidRPr="00B14C92">
              <w:rPr>
                <w:sz w:val="18"/>
                <w:szCs w:val="18"/>
              </w:rPr>
              <w:t>pecification t</w:t>
            </w:r>
            <w:r w:rsidR="004D791B" w:rsidRPr="00B14C92">
              <w:rPr>
                <w:sz w:val="18"/>
                <w:szCs w:val="18"/>
              </w:rPr>
              <w:t>o which a support file conforms</w:t>
            </w:r>
          </w:p>
        </w:tc>
        <w:tc>
          <w:tcPr>
            <w:tcW w:w="266" w:type="pct"/>
          </w:tcPr>
          <w:p w14:paraId="7B77A9ED" w14:textId="77777777" w:rsidR="00CF17A6" w:rsidRPr="00B14C92" w:rsidRDefault="00CF17A6" w:rsidP="00820BA8">
            <w:pPr>
              <w:snapToGrid w:val="0"/>
              <w:spacing w:before="60" w:after="60"/>
              <w:jc w:val="center"/>
              <w:rPr>
                <w:sz w:val="18"/>
                <w:szCs w:val="18"/>
              </w:rPr>
            </w:pPr>
            <w:r w:rsidRPr="00B14C92">
              <w:rPr>
                <w:sz w:val="18"/>
                <w:szCs w:val="18"/>
              </w:rPr>
              <w:t>-</w:t>
            </w:r>
          </w:p>
        </w:tc>
        <w:tc>
          <w:tcPr>
            <w:tcW w:w="1011" w:type="pct"/>
          </w:tcPr>
          <w:p w14:paraId="38BEF0A5" w14:textId="77777777" w:rsidR="00CF17A6" w:rsidRPr="00B14C92" w:rsidRDefault="00CF17A6" w:rsidP="00820BA8">
            <w:pPr>
              <w:snapToGrid w:val="0"/>
              <w:spacing w:before="60" w:after="60"/>
              <w:jc w:val="left"/>
              <w:rPr>
                <w:sz w:val="18"/>
                <w:szCs w:val="18"/>
              </w:rPr>
            </w:pPr>
            <w:r w:rsidRPr="00B14C92">
              <w:rPr>
                <w:sz w:val="18"/>
                <w:szCs w:val="18"/>
              </w:rPr>
              <w:t>-</w:t>
            </w:r>
          </w:p>
        </w:tc>
        <w:tc>
          <w:tcPr>
            <w:tcW w:w="1064" w:type="pct"/>
          </w:tcPr>
          <w:p w14:paraId="1022B40C" w14:textId="77777777" w:rsidR="00CF17A6" w:rsidRPr="00B14C92" w:rsidRDefault="00CF17A6" w:rsidP="00820BA8">
            <w:pPr>
              <w:snapToGrid w:val="0"/>
              <w:spacing w:before="60" w:after="60"/>
              <w:jc w:val="left"/>
              <w:rPr>
                <w:sz w:val="18"/>
                <w:szCs w:val="18"/>
              </w:rPr>
            </w:pPr>
            <w:r w:rsidRPr="00B14C92">
              <w:rPr>
                <w:sz w:val="18"/>
                <w:szCs w:val="18"/>
              </w:rPr>
              <w:t>-</w:t>
            </w:r>
          </w:p>
        </w:tc>
      </w:tr>
      <w:tr w:rsidR="00CF17A6" w:rsidRPr="00B14C92" w14:paraId="356C23AA" w14:textId="77777777" w:rsidTr="00F966DC">
        <w:trPr>
          <w:trHeight w:val="321"/>
        </w:trPr>
        <w:tc>
          <w:tcPr>
            <w:tcW w:w="426" w:type="pct"/>
          </w:tcPr>
          <w:p w14:paraId="30200FDE" w14:textId="77777777" w:rsidR="00CF17A6" w:rsidRPr="00B14C92" w:rsidRDefault="00CF17A6" w:rsidP="00820BA8">
            <w:pPr>
              <w:snapToGrid w:val="0"/>
              <w:spacing w:before="60" w:after="60"/>
              <w:jc w:val="left"/>
              <w:rPr>
                <w:sz w:val="18"/>
                <w:szCs w:val="18"/>
              </w:rPr>
            </w:pPr>
            <w:r w:rsidRPr="00B14C92">
              <w:rPr>
                <w:sz w:val="18"/>
                <w:szCs w:val="18"/>
              </w:rPr>
              <w:t>Attribute</w:t>
            </w:r>
          </w:p>
        </w:tc>
        <w:tc>
          <w:tcPr>
            <w:tcW w:w="958" w:type="pct"/>
          </w:tcPr>
          <w:p w14:paraId="590D83ED" w14:textId="77777777" w:rsidR="00CF17A6" w:rsidRPr="00B14C92" w:rsidRDefault="00CF17A6" w:rsidP="00820BA8">
            <w:pPr>
              <w:snapToGrid w:val="0"/>
              <w:spacing w:before="60" w:after="60"/>
              <w:jc w:val="left"/>
              <w:rPr>
                <w:sz w:val="18"/>
                <w:szCs w:val="18"/>
              </w:rPr>
            </w:pPr>
            <w:r w:rsidRPr="00B14C92">
              <w:rPr>
                <w:sz w:val="18"/>
                <w:szCs w:val="18"/>
              </w:rPr>
              <w:t>name</w:t>
            </w:r>
          </w:p>
        </w:tc>
        <w:tc>
          <w:tcPr>
            <w:tcW w:w="1277" w:type="pct"/>
          </w:tcPr>
          <w:p w14:paraId="768AF17D" w14:textId="417B0E57" w:rsidR="00CF17A6" w:rsidRPr="00B14C92" w:rsidRDefault="00CF17A6" w:rsidP="004D791B">
            <w:pPr>
              <w:snapToGrid w:val="0"/>
              <w:spacing w:before="60" w:after="60"/>
              <w:jc w:val="left"/>
              <w:rPr>
                <w:sz w:val="18"/>
                <w:szCs w:val="18"/>
              </w:rPr>
            </w:pPr>
            <w:r w:rsidRPr="00B14C92">
              <w:rPr>
                <w:sz w:val="18"/>
                <w:szCs w:val="18"/>
              </w:rPr>
              <w:t xml:space="preserve">The name of the </w:t>
            </w:r>
            <w:r w:rsidR="004D791B" w:rsidRPr="00B14C92">
              <w:rPr>
                <w:sz w:val="18"/>
                <w:szCs w:val="18"/>
              </w:rPr>
              <w:t>S</w:t>
            </w:r>
            <w:r w:rsidRPr="00B14C92">
              <w:rPr>
                <w:sz w:val="18"/>
                <w:szCs w:val="18"/>
              </w:rPr>
              <w:t xml:space="preserve">pecification </w:t>
            </w:r>
            <w:r w:rsidR="004D791B" w:rsidRPr="00B14C92">
              <w:rPr>
                <w:sz w:val="18"/>
                <w:szCs w:val="18"/>
              </w:rPr>
              <w:t>used to create the support file</w:t>
            </w:r>
          </w:p>
        </w:tc>
        <w:tc>
          <w:tcPr>
            <w:tcW w:w="266" w:type="pct"/>
          </w:tcPr>
          <w:p w14:paraId="4B5F32CF" w14:textId="77777777" w:rsidR="00CF17A6" w:rsidRPr="00B14C92" w:rsidRDefault="00CF17A6" w:rsidP="00820BA8">
            <w:pPr>
              <w:snapToGrid w:val="0"/>
              <w:spacing w:before="60" w:after="60"/>
              <w:jc w:val="center"/>
              <w:rPr>
                <w:sz w:val="18"/>
                <w:szCs w:val="18"/>
              </w:rPr>
            </w:pPr>
            <w:r w:rsidRPr="00B14C92">
              <w:rPr>
                <w:sz w:val="18"/>
                <w:szCs w:val="18"/>
              </w:rPr>
              <w:t>1</w:t>
            </w:r>
          </w:p>
        </w:tc>
        <w:tc>
          <w:tcPr>
            <w:tcW w:w="1011" w:type="pct"/>
          </w:tcPr>
          <w:p w14:paraId="1E2D0658" w14:textId="77777777" w:rsidR="00CF17A6" w:rsidRPr="00B14C92" w:rsidRDefault="00CF17A6" w:rsidP="00820BA8">
            <w:pPr>
              <w:snapToGrid w:val="0"/>
              <w:spacing w:before="60" w:after="60"/>
              <w:jc w:val="left"/>
              <w:rPr>
                <w:sz w:val="18"/>
                <w:szCs w:val="18"/>
              </w:rPr>
            </w:pPr>
            <w:r w:rsidRPr="00B14C92">
              <w:rPr>
                <w:sz w:val="18"/>
                <w:szCs w:val="18"/>
              </w:rPr>
              <w:t>CharacterString</w:t>
            </w:r>
          </w:p>
        </w:tc>
        <w:tc>
          <w:tcPr>
            <w:tcW w:w="1064" w:type="pct"/>
          </w:tcPr>
          <w:p w14:paraId="40591AF6" w14:textId="77777777" w:rsidR="00CF17A6" w:rsidRPr="00B14C92" w:rsidRDefault="00CF17A6" w:rsidP="00820BA8">
            <w:pPr>
              <w:snapToGrid w:val="0"/>
              <w:spacing w:before="60" w:after="60"/>
              <w:jc w:val="left"/>
              <w:rPr>
                <w:sz w:val="18"/>
                <w:szCs w:val="18"/>
              </w:rPr>
            </w:pPr>
          </w:p>
        </w:tc>
      </w:tr>
      <w:tr w:rsidR="00CF17A6" w:rsidRPr="00B14C92" w14:paraId="017EED73" w14:textId="77777777" w:rsidTr="00F966DC">
        <w:trPr>
          <w:trHeight w:val="337"/>
        </w:trPr>
        <w:tc>
          <w:tcPr>
            <w:tcW w:w="426" w:type="pct"/>
          </w:tcPr>
          <w:p w14:paraId="10A0F180" w14:textId="77777777" w:rsidR="00CF17A6" w:rsidRPr="00B14C92" w:rsidRDefault="00CF17A6" w:rsidP="00820BA8">
            <w:pPr>
              <w:snapToGrid w:val="0"/>
              <w:spacing w:before="60" w:after="60"/>
              <w:jc w:val="left"/>
              <w:rPr>
                <w:sz w:val="18"/>
                <w:szCs w:val="18"/>
              </w:rPr>
            </w:pPr>
            <w:r w:rsidRPr="00B14C92">
              <w:rPr>
                <w:sz w:val="18"/>
                <w:szCs w:val="18"/>
              </w:rPr>
              <w:t>Attribute</w:t>
            </w:r>
          </w:p>
        </w:tc>
        <w:tc>
          <w:tcPr>
            <w:tcW w:w="958" w:type="pct"/>
          </w:tcPr>
          <w:p w14:paraId="095D6C95" w14:textId="77777777" w:rsidR="00CF17A6" w:rsidRPr="00B14C92" w:rsidRDefault="00CF17A6" w:rsidP="00820BA8">
            <w:pPr>
              <w:snapToGrid w:val="0"/>
              <w:spacing w:before="60" w:after="60"/>
              <w:jc w:val="left"/>
              <w:rPr>
                <w:sz w:val="18"/>
                <w:szCs w:val="18"/>
              </w:rPr>
            </w:pPr>
            <w:r w:rsidRPr="00B14C92">
              <w:rPr>
                <w:sz w:val="18"/>
                <w:szCs w:val="18"/>
              </w:rPr>
              <w:t>version</w:t>
            </w:r>
          </w:p>
        </w:tc>
        <w:tc>
          <w:tcPr>
            <w:tcW w:w="1277" w:type="pct"/>
          </w:tcPr>
          <w:p w14:paraId="601B42A1" w14:textId="758D1CEB" w:rsidR="00CF17A6" w:rsidRPr="00B14C92" w:rsidRDefault="00CF17A6" w:rsidP="004D791B">
            <w:pPr>
              <w:snapToGrid w:val="0"/>
              <w:spacing w:before="60" w:after="60"/>
              <w:jc w:val="left"/>
              <w:rPr>
                <w:sz w:val="18"/>
                <w:szCs w:val="18"/>
              </w:rPr>
            </w:pPr>
            <w:r w:rsidRPr="00B14C92">
              <w:rPr>
                <w:sz w:val="18"/>
                <w:szCs w:val="18"/>
              </w:rPr>
              <w:t xml:space="preserve">The version number of the </w:t>
            </w:r>
            <w:r w:rsidR="004D791B" w:rsidRPr="00B14C92">
              <w:rPr>
                <w:sz w:val="18"/>
                <w:szCs w:val="18"/>
              </w:rPr>
              <w:t>S</w:t>
            </w:r>
            <w:r w:rsidRPr="00B14C92">
              <w:rPr>
                <w:sz w:val="18"/>
                <w:szCs w:val="18"/>
              </w:rPr>
              <w:t>pecificat</w:t>
            </w:r>
            <w:r w:rsidR="004D791B" w:rsidRPr="00B14C92">
              <w:rPr>
                <w:sz w:val="18"/>
                <w:szCs w:val="18"/>
              </w:rPr>
              <w:t>ion</w:t>
            </w:r>
          </w:p>
        </w:tc>
        <w:tc>
          <w:tcPr>
            <w:tcW w:w="266" w:type="pct"/>
          </w:tcPr>
          <w:p w14:paraId="10D804AA" w14:textId="77777777" w:rsidR="00CF17A6" w:rsidRPr="00B14C92" w:rsidRDefault="00CF17A6" w:rsidP="00820BA8">
            <w:pPr>
              <w:snapToGrid w:val="0"/>
              <w:spacing w:before="60" w:after="60"/>
              <w:jc w:val="center"/>
              <w:rPr>
                <w:sz w:val="18"/>
                <w:szCs w:val="18"/>
              </w:rPr>
            </w:pPr>
            <w:r w:rsidRPr="00B14C92">
              <w:rPr>
                <w:sz w:val="18"/>
                <w:szCs w:val="18"/>
              </w:rPr>
              <w:t>0..1</w:t>
            </w:r>
          </w:p>
        </w:tc>
        <w:tc>
          <w:tcPr>
            <w:tcW w:w="1011" w:type="pct"/>
          </w:tcPr>
          <w:p w14:paraId="4A37AFFE" w14:textId="77777777" w:rsidR="00CF17A6" w:rsidRPr="00B14C92" w:rsidRDefault="00CF17A6" w:rsidP="00820BA8">
            <w:pPr>
              <w:snapToGrid w:val="0"/>
              <w:spacing w:before="60" w:after="60"/>
              <w:jc w:val="left"/>
              <w:rPr>
                <w:sz w:val="18"/>
                <w:szCs w:val="18"/>
              </w:rPr>
            </w:pPr>
            <w:r w:rsidRPr="00B14C92">
              <w:rPr>
                <w:sz w:val="18"/>
                <w:szCs w:val="18"/>
              </w:rPr>
              <w:t>CharacterString</w:t>
            </w:r>
          </w:p>
        </w:tc>
        <w:tc>
          <w:tcPr>
            <w:tcW w:w="1064" w:type="pct"/>
          </w:tcPr>
          <w:p w14:paraId="556792FE" w14:textId="77777777" w:rsidR="00CF17A6" w:rsidRPr="00B14C92" w:rsidRDefault="00CF17A6" w:rsidP="00820BA8">
            <w:pPr>
              <w:snapToGrid w:val="0"/>
              <w:spacing w:before="60" w:after="60"/>
              <w:jc w:val="left"/>
              <w:rPr>
                <w:sz w:val="18"/>
                <w:szCs w:val="18"/>
              </w:rPr>
            </w:pPr>
          </w:p>
        </w:tc>
      </w:tr>
      <w:tr w:rsidR="00CF17A6" w:rsidRPr="00B14C92" w14:paraId="3E807766" w14:textId="77777777" w:rsidTr="00F966DC">
        <w:trPr>
          <w:trHeight w:val="321"/>
        </w:trPr>
        <w:tc>
          <w:tcPr>
            <w:tcW w:w="426" w:type="pct"/>
          </w:tcPr>
          <w:p w14:paraId="7D67F9B7" w14:textId="77777777" w:rsidR="00CF17A6" w:rsidRPr="00B14C92" w:rsidRDefault="00CF17A6" w:rsidP="00820BA8">
            <w:pPr>
              <w:snapToGrid w:val="0"/>
              <w:spacing w:before="60" w:after="60"/>
              <w:jc w:val="left"/>
              <w:rPr>
                <w:sz w:val="18"/>
                <w:szCs w:val="18"/>
              </w:rPr>
            </w:pPr>
            <w:r w:rsidRPr="00B14C92">
              <w:rPr>
                <w:sz w:val="18"/>
                <w:szCs w:val="18"/>
              </w:rPr>
              <w:t>Attribute</w:t>
            </w:r>
          </w:p>
        </w:tc>
        <w:tc>
          <w:tcPr>
            <w:tcW w:w="958" w:type="pct"/>
          </w:tcPr>
          <w:p w14:paraId="18E3D061" w14:textId="77777777" w:rsidR="00CF17A6" w:rsidRPr="00B14C92" w:rsidRDefault="00CF17A6" w:rsidP="00820BA8">
            <w:pPr>
              <w:snapToGrid w:val="0"/>
              <w:spacing w:before="60" w:after="60"/>
              <w:jc w:val="left"/>
              <w:rPr>
                <w:sz w:val="18"/>
                <w:szCs w:val="18"/>
              </w:rPr>
            </w:pPr>
            <w:r w:rsidRPr="00B14C92">
              <w:rPr>
                <w:sz w:val="18"/>
                <w:szCs w:val="18"/>
              </w:rPr>
              <w:t>date</w:t>
            </w:r>
          </w:p>
        </w:tc>
        <w:tc>
          <w:tcPr>
            <w:tcW w:w="1277" w:type="pct"/>
          </w:tcPr>
          <w:p w14:paraId="76BDD1A8" w14:textId="7D317F38" w:rsidR="00CF17A6" w:rsidRPr="00B14C92" w:rsidRDefault="00CF17A6" w:rsidP="004D791B">
            <w:pPr>
              <w:snapToGrid w:val="0"/>
              <w:spacing w:before="60" w:after="60"/>
              <w:jc w:val="left"/>
              <w:rPr>
                <w:sz w:val="18"/>
                <w:szCs w:val="18"/>
              </w:rPr>
            </w:pPr>
            <w:r w:rsidRPr="00B14C92">
              <w:rPr>
                <w:sz w:val="18"/>
                <w:szCs w:val="18"/>
              </w:rPr>
              <w:t xml:space="preserve">The version date of the </w:t>
            </w:r>
            <w:r w:rsidR="004D791B" w:rsidRPr="00B14C92">
              <w:rPr>
                <w:sz w:val="18"/>
                <w:szCs w:val="18"/>
              </w:rPr>
              <w:t>S</w:t>
            </w:r>
            <w:r w:rsidRPr="00B14C92">
              <w:rPr>
                <w:sz w:val="18"/>
                <w:szCs w:val="18"/>
              </w:rPr>
              <w:t>pecification</w:t>
            </w:r>
          </w:p>
        </w:tc>
        <w:tc>
          <w:tcPr>
            <w:tcW w:w="266" w:type="pct"/>
          </w:tcPr>
          <w:p w14:paraId="6B21119D" w14:textId="77777777" w:rsidR="00CF17A6" w:rsidRPr="00B14C92" w:rsidRDefault="00CF17A6" w:rsidP="00820BA8">
            <w:pPr>
              <w:snapToGrid w:val="0"/>
              <w:spacing w:before="60" w:after="60"/>
              <w:jc w:val="center"/>
              <w:rPr>
                <w:sz w:val="18"/>
                <w:szCs w:val="18"/>
              </w:rPr>
            </w:pPr>
            <w:r w:rsidRPr="00B14C92">
              <w:rPr>
                <w:sz w:val="18"/>
                <w:szCs w:val="18"/>
              </w:rPr>
              <w:t>0..1</w:t>
            </w:r>
          </w:p>
        </w:tc>
        <w:tc>
          <w:tcPr>
            <w:tcW w:w="1011" w:type="pct"/>
          </w:tcPr>
          <w:p w14:paraId="6EADB057" w14:textId="77777777" w:rsidR="00CF17A6" w:rsidRPr="00B14C92" w:rsidRDefault="00CF17A6" w:rsidP="00820BA8">
            <w:pPr>
              <w:snapToGrid w:val="0"/>
              <w:spacing w:before="60" w:after="60"/>
              <w:jc w:val="left"/>
              <w:rPr>
                <w:sz w:val="18"/>
                <w:szCs w:val="18"/>
              </w:rPr>
            </w:pPr>
            <w:r w:rsidRPr="00B14C92">
              <w:rPr>
                <w:sz w:val="18"/>
                <w:szCs w:val="18"/>
              </w:rPr>
              <w:t>Date</w:t>
            </w:r>
          </w:p>
        </w:tc>
        <w:tc>
          <w:tcPr>
            <w:tcW w:w="1064" w:type="pct"/>
          </w:tcPr>
          <w:p w14:paraId="1852E0A2" w14:textId="77777777" w:rsidR="00CF17A6" w:rsidRPr="00B14C92" w:rsidRDefault="00CF17A6" w:rsidP="00820BA8">
            <w:pPr>
              <w:snapToGrid w:val="0"/>
              <w:spacing w:before="60" w:after="60"/>
              <w:jc w:val="left"/>
              <w:rPr>
                <w:sz w:val="18"/>
                <w:szCs w:val="18"/>
              </w:rPr>
            </w:pPr>
          </w:p>
        </w:tc>
      </w:tr>
    </w:tbl>
    <w:p w14:paraId="15ECDC3E" w14:textId="79536F9C" w:rsidR="00CF17A6" w:rsidRDefault="00CF17A6" w:rsidP="00511993">
      <w:pPr>
        <w:spacing w:after="0"/>
        <w:rPr>
          <w:ins w:id="3719" w:author="Raphael Malyankar" w:date="2023-05-15T15:37:00Z"/>
        </w:rPr>
      </w:pPr>
    </w:p>
    <w:p w14:paraId="10EDBBF8" w14:textId="6D4C880A" w:rsidR="001C30D6" w:rsidRDefault="001C30D6">
      <w:pPr>
        <w:pStyle w:val="Heading3"/>
        <w:rPr>
          <w:ins w:id="3720" w:author="Raphael Malyankar" w:date="2023-05-15T15:38:00Z"/>
        </w:rPr>
        <w:pPrChange w:id="3721" w:author="Raphael Malyankar" w:date="2023-05-15T15:38:00Z">
          <w:pPr>
            <w:spacing w:after="0"/>
          </w:pPr>
        </w:pPrChange>
      </w:pPr>
      <w:ins w:id="3722" w:author="Raphael Malyankar" w:date="2023-05-15T15:37:00Z">
        <w:r>
          <w:t>S100_</w:t>
        </w:r>
      </w:ins>
      <w:ins w:id="3723" w:author="Raphael Malyankar" w:date="2023-05-15T15:38:00Z">
        <w:r>
          <w:t>ResourcePurpose</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8"/>
        <w:gridCol w:w="3006"/>
        <w:gridCol w:w="3717"/>
        <w:gridCol w:w="692"/>
        <w:gridCol w:w="5353"/>
      </w:tblGrid>
      <w:tr w:rsidR="001C30D6" w:rsidRPr="00137454" w14:paraId="4E1D140E" w14:textId="77777777" w:rsidTr="00386C6A">
        <w:trPr>
          <w:cantSplit/>
          <w:ins w:id="3724" w:author="Raphael Malyankar" w:date="2023-05-15T15:38:00Z"/>
        </w:trPr>
        <w:tc>
          <w:tcPr>
            <w:tcW w:w="442" w:type="pct"/>
            <w:shd w:val="clear" w:color="auto" w:fill="D9D9D9" w:themeFill="background1" w:themeFillShade="D9"/>
          </w:tcPr>
          <w:p w14:paraId="7BA285A3" w14:textId="77777777" w:rsidR="001C30D6" w:rsidRPr="00137454" w:rsidRDefault="001C30D6" w:rsidP="00D46A81">
            <w:pPr>
              <w:keepNext/>
              <w:keepLines/>
              <w:snapToGrid w:val="0"/>
              <w:spacing w:before="60" w:after="60"/>
              <w:jc w:val="left"/>
              <w:rPr>
                <w:ins w:id="3725" w:author="Raphael Malyankar" w:date="2023-05-15T15:38:00Z"/>
                <w:rFonts w:cs="Arial"/>
                <w:b/>
                <w:sz w:val="18"/>
                <w:szCs w:val="18"/>
              </w:rPr>
            </w:pPr>
            <w:ins w:id="3726" w:author="Raphael Malyankar" w:date="2023-05-15T15:38:00Z">
              <w:r w:rsidRPr="00137454">
                <w:rPr>
                  <w:rFonts w:cs="Arial"/>
                  <w:b/>
                  <w:sz w:val="18"/>
                  <w:szCs w:val="18"/>
                </w:rPr>
                <w:t>Role Name</w:t>
              </w:r>
            </w:ins>
          </w:p>
        </w:tc>
        <w:tc>
          <w:tcPr>
            <w:tcW w:w="1073" w:type="pct"/>
            <w:shd w:val="clear" w:color="auto" w:fill="D9D9D9" w:themeFill="background1" w:themeFillShade="D9"/>
          </w:tcPr>
          <w:p w14:paraId="24EDAB16" w14:textId="77777777" w:rsidR="001C30D6" w:rsidRPr="00137454" w:rsidRDefault="001C30D6" w:rsidP="00D46A81">
            <w:pPr>
              <w:keepNext/>
              <w:keepLines/>
              <w:snapToGrid w:val="0"/>
              <w:spacing w:before="60" w:after="60"/>
              <w:jc w:val="left"/>
              <w:rPr>
                <w:ins w:id="3727" w:author="Raphael Malyankar" w:date="2023-05-15T15:38:00Z"/>
                <w:rFonts w:cs="Arial"/>
                <w:b/>
                <w:sz w:val="18"/>
                <w:szCs w:val="18"/>
              </w:rPr>
            </w:pPr>
            <w:ins w:id="3728" w:author="Raphael Malyankar" w:date="2023-05-15T15:38:00Z">
              <w:r w:rsidRPr="00137454">
                <w:rPr>
                  <w:rFonts w:cs="Arial"/>
                  <w:b/>
                  <w:sz w:val="18"/>
                  <w:szCs w:val="18"/>
                </w:rPr>
                <w:t>Name</w:t>
              </w:r>
            </w:ins>
          </w:p>
        </w:tc>
        <w:tc>
          <w:tcPr>
            <w:tcW w:w="1327" w:type="pct"/>
            <w:shd w:val="clear" w:color="auto" w:fill="D9D9D9" w:themeFill="background1" w:themeFillShade="D9"/>
          </w:tcPr>
          <w:p w14:paraId="4CC941FC" w14:textId="77777777" w:rsidR="001C30D6" w:rsidRPr="00137454" w:rsidRDefault="001C30D6" w:rsidP="00D46A81">
            <w:pPr>
              <w:keepNext/>
              <w:keepLines/>
              <w:snapToGrid w:val="0"/>
              <w:spacing w:before="60" w:after="60"/>
              <w:jc w:val="left"/>
              <w:rPr>
                <w:ins w:id="3729" w:author="Raphael Malyankar" w:date="2023-05-15T15:38:00Z"/>
                <w:rFonts w:cs="Arial"/>
                <w:b/>
                <w:sz w:val="18"/>
                <w:szCs w:val="18"/>
              </w:rPr>
            </w:pPr>
            <w:ins w:id="3730" w:author="Raphael Malyankar" w:date="2023-05-15T15:38:00Z">
              <w:r w:rsidRPr="00137454">
                <w:rPr>
                  <w:rFonts w:cs="Arial"/>
                  <w:b/>
                  <w:sz w:val="18"/>
                  <w:szCs w:val="18"/>
                </w:rPr>
                <w:t>Description</w:t>
              </w:r>
            </w:ins>
          </w:p>
        </w:tc>
        <w:tc>
          <w:tcPr>
            <w:tcW w:w="247" w:type="pct"/>
            <w:shd w:val="clear" w:color="auto" w:fill="D9D9D9" w:themeFill="background1" w:themeFillShade="D9"/>
          </w:tcPr>
          <w:p w14:paraId="5FF535F7" w14:textId="77777777" w:rsidR="001C30D6" w:rsidRPr="00137454" w:rsidRDefault="001C30D6" w:rsidP="00D46A81">
            <w:pPr>
              <w:keepNext/>
              <w:keepLines/>
              <w:snapToGrid w:val="0"/>
              <w:spacing w:before="60" w:after="60"/>
              <w:jc w:val="center"/>
              <w:rPr>
                <w:ins w:id="3731" w:author="Raphael Malyankar" w:date="2023-05-15T15:38:00Z"/>
                <w:rFonts w:cs="Arial"/>
                <w:b/>
                <w:sz w:val="18"/>
                <w:szCs w:val="18"/>
              </w:rPr>
            </w:pPr>
            <w:ins w:id="3732" w:author="Raphael Malyankar" w:date="2023-05-15T15:38:00Z">
              <w:r w:rsidRPr="00137454">
                <w:rPr>
                  <w:rFonts w:cs="Arial"/>
                  <w:b/>
                  <w:sz w:val="18"/>
                  <w:szCs w:val="18"/>
                </w:rPr>
                <w:t>Code</w:t>
              </w:r>
            </w:ins>
          </w:p>
        </w:tc>
        <w:tc>
          <w:tcPr>
            <w:tcW w:w="1911" w:type="pct"/>
            <w:shd w:val="clear" w:color="auto" w:fill="D9D9D9" w:themeFill="background1" w:themeFillShade="D9"/>
          </w:tcPr>
          <w:p w14:paraId="5D242144" w14:textId="77777777" w:rsidR="001C30D6" w:rsidRPr="00137454" w:rsidRDefault="001C30D6" w:rsidP="00D46A81">
            <w:pPr>
              <w:keepNext/>
              <w:keepLines/>
              <w:snapToGrid w:val="0"/>
              <w:spacing w:before="60" w:after="60"/>
              <w:jc w:val="left"/>
              <w:rPr>
                <w:ins w:id="3733" w:author="Raphael Malyankar" w:date="2023-05-15T15:38:00Z"/>
                <w:rFonts w:cs="Arial"/>
                <w:b/>
                <w:sz w:val="18"/>
                <w:szCs w:val="18"/>
              </w:rPr>
            </w:pPr>
            <w:ins w:id="3734" w:author="Raphael Malyankar" w:date="2023-05-15T15:38:00Z">
              <w:r w:rsidRPr="00137454">
                <w:rPr>
                  <w:rFonts w:cs="Arial"/>
                  <w:b/>
                  <w:sz w:val="18"/>
                  <w:szCs w:val="18"/>
                </w:rPr>
                <w:t>Remarks</w:t>
              </w:r>
            </w:ins>
          </w:p>
        </w:tc>
      </w:tr>
      <w:tr w:rsidR="001C30D6" w:rsidRPr="00137454" w14:paraId="5C8FCE5B" w14:textId="77777777" w:rsidTr="00386C6A">
        <w:trPr>
          <w:cantSplit/>
          <w:trHeight w:val="276"/>
          <w:ins w:id="3735" w:author="Raphael Malyankar" w:date="2023-05-15T15:38:00Z"/>
        </w:trPr>
        <w:tc>
          <w:tcPr>
            <w:tcW w:w="442" w:type="pct"/>
          </w:tcPr>
          <w:p w14:paraId="4C973B92" w14:textId="77777777" w:rsidR="001C30D6" w:rsidRPr="00137454" w:rsidRDefault="001C30D6" w:rsidP="00D46A81">
            <w:pPr>
              <w:keepNext/>
              <w:keepLines/>
              <w:snapToGrid w:val="0"/>
              <w:spacing w:before="60" w:after="60"/>
              <w:jc w:val="left"/>
              <w:rPr>
                <w:ins w:id="3736" w:author="Raphael Malyankar" w:date="2023-05-15T15:38:00Z"/>
                <w:rFonts w:cs="Arial"/>
                <w:sz w:val="18"/>
                <w:szCs w:val="18"/>
              </w:rPr>
            </w:pPr>
            <w:ins w:id="3737" w:author="Raphael Malyankar" w:date="2023-05-15T15:38:00Z">
              <w:r w:rsidRPr="00137454">
                <w:rPr>
                  <w:rFonts w:cs="Arial"/>
                  <w:sz w:val="18"/>
                  <w:szCs w:val="18"/>
                </w:rPr>
                <w:t>Enumeration</w:t>
              </w:r>
            </w:ins>
          </w:p>
        </w:tc>
        <w:tc>
          <w:tcPr>
            <w:tcW w:w="1073" w:type="pct"/>
          </w:tcPr>
          <w:p w14:paraId="60D52BC0" w14:textId="77777777" w:rsidR="001C30D6" w:rsidRPr="00137454" w:rsidRDefault="001C30D6" w:rsidP="00D46A81">
            <w:pPr>
              <w:keepNext/>
              <w:keepLines/>
              <w:snapToGrid w:val="0"/>
              <w:spacing w:before="60" w:after="60"/>
              <w:jc w:val="left"/>
              <w:rPr>
                <w:ins w:id="3738" w:author="Raphael Malyankar" w:date="2023-05-15T15:38:00Z"/>
                <w:rFonts w:cs="Arial"/>
                <w:sz w:val="18"/>
                <w:szCs w:val="18"/>
              </w:rPr>
            </w:pPr>
            <w:ins w:id="3739" w:author="Raphael Malyankar" w:date="2023-05-15T15:38:00Z">
              <w:r w:rsidRPr="00137454">
                <w:rPr>
                  <w:rFonts w:cs="Arial"/>
                  <w:sz w:val="18"/>
                  <w:szCs w:val="18"/>
                </w:rPr>
                <w:t>S100_ResourcePurpose</w:t>
              </w:r>
            </w:ins>
          </w:p>
        </w:tc>
        <w:tc>
          <w:tcPr>
            <w:tcW w:w="1327" w:type="pct"/>
          </w:tcPr>
          <w:p w14:paraId="6CFC4B2D" w14:textId="77777777" w:rsidR="001C30D6" w:rsidRPr="00137454" w:rsidRDefault="001C30D6" w:rsidP="00D46A81">
            <w:pPr>
              <w:keepNext/>
              <w:keepLines/>
              <w:snapToGrid w:val="0"/>
              <w:spacing w:before="60" w:after="60"/>
              <w:jc w:val="left"/>
              <w:rPr>
                <w:ins w:id="3740" w:author="Raphael Malyankar" w:date="2023-05-15T15:38:00Z"/>
                <w:rFonts w:cs="Arial"/>
                <w:sz w:val="18"/>
                <w:szCs w:val="18"/>
              </w:rPr>
            </w:pPr>
            <w:ins w:id="3741" w:author="Raphael Malyankar" w:date="2023-05-15T15:38:00Z">
              <w:r w:rsidRPr="00137454">
                <w:rPr>
                  <w:rFonts w:eastAsia="Times New Roman" w:cs="Arial"/>
                  <w:sz w:val="18"/>
                  <w:szCs w:val="18"/>
                  <w:lang w:val="en-US"/>
                </w:rPr>
                <w:t>Defines the purpose of the supporting resource</w:t>
              </w:r>
            </w:ins>
          </w:p>
        </w:tc>
        <w:tc>
          <w:tcPr>
            <w:tcW w:w="247" w:type="pct"/>
          </w:tcPr>
          <w:p w14:paraId="25DCE2CD" w14:textId="77777777" w:rsidR="001C30D6" w:rsidRPr="00137454" w:rsidRDefault="001C30D6" w:rsidP="00D46A81">
            <w:pPr>
              <w:keepNext/>
              <w:keepLines/>
              <w:snapToGrid w:val="0"/>
              <w:spacing w:before="60" w:after="60"/>
              <w:jc w:val="center"/>
              <w:rPr>
                <w:ins w:id="3742" w:author="Raphael Malyankar" w:date="2023-05-15T15:38:00Z"/>
                <w:rFonts w:cs="Arial"/>
                <w:sz w:val="18"/>
                <w:szCs w:val="18"/>
              </w:rPr>
            </w:pPr>
            <w:ins w:id="3743" w:author="Raphael Malyankar" w:date="2023-05-15T15:38:00Z">
              <w:r w:rsidRPr="00137454">
                <w:rPr>
                  <w:rFonts w:cs="Arial"/>
                  <w:sz w:val="18"/>
                  <w:szCs w:val="18"/>
                </w:rPr>
                <w:t>-</w:t>
              </w:r>
            </w:ins>
          </w:p>
        </w:tc>
        <w:tc>
          <w:tcPr>
            <w:tcW w:w="1911" w:type="pct"/>
          </w:tcPr>
          <w:p w14:paraId="25F5AA37" w14:textId="6E2A1BC5" w:rsidR="001C30D6" w:rsidRPr="00386C6A" w:rsidRDefault="00386C6A" w:rsidP="00D46A81">
            <w:pPr>
              <w:keepNext/>
              <w:keepLines/>
              <w:snapToGrid w:val="0"/>
              <w:spacing w:before="60" w:after="60"/>
              <w:jc w:val="left"/>
              <w:rPr>
                <w:ins w:id="3744" w:author="Raphael Malyankar" w:date="2023-05-15T15:38:00Z"/>
                <w:rFonts w:cs="Arial"/>
                <w:b/>
                <w:bCs/>
                <w:sz w:val="18"/>
                <w:szCs w:val="18"/>
              </w:rPr>
            </w:pPr>
            <w:ins w:id="3745" w:author="Raphael Malyankar" w:date="2023-05-15T15:45:00Z">
              <w:r w:rsidRPr="00386C6A">
                <w:rPr>
                  <w:rFonts w:cs="Arial"/>
                  <w:b/>
                  <w:bCs/>
                  <w:sz w:val="18"/>
                  <w:szCs w:val="18"/>
                </w:rPr>
                <w:t>Only the values listed below are allowed for S-98.</w:t>
              </w:r>
            </w:ins>
          </w:p>
        </w:tc>
      </w:tr>
      <w:tr w:rsidR="001C30D6" w:rsidRPr="00137454" w14:paraId="22DBAFC7" w14:textId="77777777" w:rsidTr="00386C6A">
        <w:trPr>
          <w:cantSplit/>
          <w:trHeight w:val="276"/>
          <w:ins w:id="3746" w:author="Raphael Malyankar" w:date="2023-05-15T15:38:00Z"/>
        </w:trPr>
        <w:tc>
          <w:tcPr>
            <w:tcW w:w="442" w:type="pct"/>
          </w:tcPr>
          <w:p w14:paraId="762C1A5C" w14:textId="77777777" w:rsidR="001C30D6" w:rsidRPr="00137454" w:rsidRDefault="001C30D6" w:rsidP="00D46A81">
            <w:pPr>
              <w:snapToGrid w:val="0"/>
              <w:spacing w:before="60" w:after="60"/>
              <w:jc w:val="left"/>
              <w:rPr>
                <w:ins w:id="3747" w:author="Raphael Malyankar" w:date="2023-05-15T15:38:00Z"/>
                <w:rFonts w:cs="Arial"/>
                <w:sz w:val="18"/>
                <w:szCs w:val="18"/>
              </w:rPr>
            </w:pPr>
            <w:ins w:id="3748" w:author="Raphael Malyankar" w:date="2023-05-15T15:38:00Z">
              <w:r w:rsidRPr="00137454">
                <w:rPr>
                  <w:rFonts w:cs="Arial"/>
                  <w:sz w:val="18"/>
                  <w:szCs w:val="18"/>
                </w:rPr>
                <w:t>Value</w:t>
              </w:r>
            </w:ins>
          </w:p>
        </w:tc>
        <w:tc>
          <w:tcPr>
            <w:tcW w:w="1073" w:type="pct"/>
          </w:tcPr>
          <w:p w14:paraId="14FC2C0B" w14:textId="77777777" w:rsidR="001C30D6" w:rsidRPr="00137454" w:rsidRDefault="001C30D6" w:rsidP="00D46A81">
            <w:pPr>
              <w:snapToGrid w:val="0"/>
              <w:spacing w:before="60" w:after="60"/>
              <w:jc w:val="left"/>
              <w:rPr>
                <w:ins w:id="3749" w:author="Raphael Malyankar" w:date="2023-05-15T15:38:00Z"/>
                <w:rFonts w:cs="Arial"/>
                <w:sz w:val="18"/>
                <w:szCs w:val="18"/>
              </w:rPr>
            </w:pPr>
            <w:ins w:id="3750" w:author="Raphael Malyankar" w:date="2023-05-15T15:38:00Z">
              <w:r w:rsidRPr="00137454">
                <w:rPr>
                  <w:rFonts w:cs="Arial"/>
                  <w:sz w:val="18"/>
                  <w:szCs w:val="18"/>
                </w:rPr>
                <w:t>featureCatalogue</w:t>
              </w:r>
            </w:ins>
          </w:p>
        </w:tc>
        <w:tc>
          <w:tcPr>
            <w:tcW w:w="1327" w:type="pct"/>
          </w:tcPr>
          <w:p w14:paraId="293255C6" w14:textId="77777777" w:rsidR="001C30D6" w:rsidRPr="00137454" w:rsidRDefault="001C30D6" w:rsidP="00D46A81">
            <w:pPr>
              <w:snapToGrid w:val="0"/>
              <w:spacing w:before="60" w:after="60"/>
              <w:jc w:val="left"/>
              <w:rPr>
                <w:ins w:id="3751" w:author="Raphael Malyankar" w:date="2023-05-15T15:38:00Z"/>
                <w:rFonts w:cs="Arial"/>
                <w:sz w:val="18"/>
                <w:szCs w:val="18"/>
              </w:rPr>
            </w:pPr>
            <w:ins w:id="3752" w:author="Raphael Malyankar" w:date="2023-05-15T15:38:00Z">
              <w:r w:rsidRPr="00137454">
                <w:rPr>
                  <w:rFonts w:cs="Arial"/>
                  <w:sz w:val="18"/>
                  <w:szCs w:val="18"/>
                </w:rPr>
                <w:t>A Feature Catalogue for an S-100 data product</w:t>
              </w:r>
            </w:ins>
          </w:p>
        </w:tc>
        <w:tc>
          <w:tcPr>
            <w:tcW w:w="247" w:type="pct"/>
          </w:tcPr>
          <w:p w14:paraId="0B11541D" w14:textId="77777777" w:rsidR="001C30D6" w:rsidRPr="00137454" w:rsidRDefault="001C30D6" w:rsidP="00D46A81">
            <w:pPr>
              <w:snapToGrid w:val="0"/>
              <w:spacing w:before="60" w:after="60"/>
              <w:jc w:val="center"/>
              <w:rPr>
                <w:ins w:id="3753" w:author="Raphael Malyankar" w:date="2023-05-15T15:38:00Z"/>
                <w:rFonts w:cs="Arial"/>
                <w:sz w:val="18"/>
                <w:szCs w:val="18"/>
              </w:rPr>
            </w:pPr>
            <w:ins w:id="3754" w:author="Raphael Malyankar" w:date="2023-05-15T15:38:00Z">
              <w:r w:rsidRPr="00137454">
                <w:rPr>
                  <w:rFonts w:cs="Arial"/>
                  <w:sz w:val="18"/>
                  <w:szCs w:val="18"/>
                </w:rPr>
                <w:t>2</w:t>
              </w:r>
            </w:ins>
          </w:p>
        </w:tc>
        <w:tc>
          <w:tcPr>
            <w:tcW w:w="1911" w:type="pct"/>
          </w:tcPr>
          <w:p w14:paraId="32D4A571" w14:textId="65BB1483" w:rsidR="001C30D6" w:rsidRPr="00386C6A" w:rsidRDefault="001C30D6" w:rsidP="00D46A81">
            <w:pPr>
              <w:snapToGrid w:val="0"/>
              <w:spacing w:before="60" w:after="60"/>
              <w:jc w:val="left"/>
              <w:rPr>
                <w:ins w:id="3755" w:author="Raphael Malyankar" w:date="2023-05-15T15:38:00Z"/>
                <w:rFonts w:cs="Arial"/>
                <w:b/>
                <w:bCs/>
                <w:sz w:val="18"/>
                <w:szCs w:val="18"/>
              </w:rPr>
            </w:pPr>
            <w:ins w:id="3756" w:author="Raphael Malyankar" w:date="2023-05-15T15:43:00Z">
              <w:r w:rsidRPr="00386C6A">
                <w:rPr>
                  <w:rFonts w:cs="Arial"/>
                  <w:b/>
                  <w:bCs/>
                  <w:sz w:val="18"/>
                  <w:szCs w:val="18"/>
                </w:rPr>
                <w:t>Use for hybrid feature catalogues, if included in the exchange set.</w:t>
              </w:r>
            </w:ins>
          </w:p>
        </w:tc>
      </w:tr>
      <w:tr w:rsidR="001C30D6" w:rsidRPr="00137454" w14:paraId="75D41AA8" w14:textId="77777777" w:rsidTr="00386C6A">
        <w:trPr>
          <w:cantSplit/>
          <w:trHeight w:val="276"/>
          <w:ins w:id="3757" w:author="Raphael Malyankar" w:date="2023-05-15T15:38:00Z"/>
        </w:trPr>
        <w:tc>
          <w:tcPr>
            <w:tcW w:w="442" w:type="pct"/>
          </w:tcPr>
          <w:p w14:paraId="60F322F5" w14:textId="77777777" w:rsidR="001C30D6" w:rsidRPr="00137454" w:rsidRDefault="001C30D6" w:rsidP="00D46A81">
            <w:pPr>
              <w:snapToGrid w:val="0"/>
              <w:spacing w:before="60" w:after="60"/>
              <w:jc w:val="left"/>
              <w:rPr>
                <w:ins w:id="3758" w:author="Raphael Malyankar" w:date="2023-05-15T15:38:00Z"/>
                <w:rFonts w:cs="Arial"/>
                <w:sz w:val="18"/>
                <w:szCs w:val="18"/>
              </w:rPr>
            </w:pPr>
            <w:ins w:id="3759" w:author="Raphael Malyankar" w:date="2023-05-15T15:38:00Z">
              <w:r w:rsidRPr="00137454">
                <w:rPr>
                  <w:rFonts w:cs="Arial"/>
                  <w:sz w:val="18"/>
                  <w:szCs w:val="18"/>
                </w:rPr>
                <w:t>Value</w:t>
              </w:r>
            </w:ins>
          </w:p>
        </w:tc>
        <w:tc>
          <w:tcPr>
            <w:tcW w:w="1073" w:type="pct"/>
          </w:tcPr>
          <w:p w14:paraId="6A90FDA6" w14:textId="77777777" w:rsidR="001C30D6" w:rsidRPr="00137454" w:rsidRDefault="001C30D6" w:rsidP="00D46A81">
            <w:pPr>
              <w:snapToGrid w:val="0"/>
              <w:spacing w:before="60" w:after="60"/>
              <w:jc w:val="left"/>
              <w:rPr>
                <w:ins w:id="3760" w:author="Raphael Malyankar" w:date="2023-05-15T15:38:00Z"/>
                <w:rFonts w:cs="Arial"/>
                <w:sz w:val="18"/>
                <w:szCs w:val="18"/>
              </w:rPr>
            </w:pPr>
            <w:ins w:id="3761" w:author="Raphael Malyankar" w:date="2023-05-15T15:38:00Z">
              <w:r w:rsidRPr="00137454">
                <w:rPr>
                  <w:rFonts w:cs="Arial"/>
                  <w:sz w:val="18"/>
                  <w:szCs w:val="18"/>
                </w:rPr>
                <w:t>portrayalCatalogue</w:t>
              </w:r>
            </w:ins>
          </w:p>
        </w:tc>
        <w:tc>
          <w:tcPr>
            <w:tcW w:w="1327" w:type="pct"/>
          </w:tcPr>
          <w:p w14:paraId="575FB1AE" w14:textId="77777777" w:rsidR="001C30D6" w:rsidRPr="00137454" w:rsidRDefault="001C30D6" w:rsidP="00D46A81">
            <w:pPr>
              <w:snapToGrid w:val="0"/>
              <w:spacing w:before="60" w:after="60"/>
              <w:jc w:val="left"/>
              <w:rPr>
                <w:ins w:id="3762" w:author="Raphael Malyankar" w:date="2023-05-15T15:38:00Z"/>
                <w:rFonts w:cs="Arial"/>
                <w:sz w:val="18"/>
                <w:szCs w:val="18"/>
              </w:rPr>
            </w:pPr>
            <w:ins w:id="3763" w:author="Raphael Malyankar" w:date="2023-05-15T15:38:00Z">
              <w:r w:rsidRPr="00137454">
                <w:rPr>
                  <w:rFonts w:cs="Arial"/>
                  <w:sz w:val="18"/>
                  <w:szCs w:val="18"/>
                </w:rPr>
                <w:t>A Portrayal Catalogue for an S-100 data product</w:t>
              </w:r>
            </w:ins>
          </w:p>
        </w:tc>
        <w:tc>
          <w:tcPr>
            <w:tcW w:w="247" w:type="pct"/>
          </w:tcPr>
          <w:p w14:paraId="0D303B07" w14:textId="77777777" w:rsidR="001C30D6" w:rsidRPr="00137454" w:rsidRDefault="001C30D6" w:rsidP="00D46A81">
            <w:pPr>
              <w:snapToGrid w:val="0"/>
              <w:spacing w:before="60" w:after="60"/>
              <w:jc w:val="center"/>
              <w:rPr>
                <w:ins w:id="3764" w:author="Raphael Malyankar" w:date="2023-05-15T15:38:00Z"/>
                <w:rFonts w:cs="Arial"/>
                <w:sz w:val="18"/>
                <w:szCs w:val="18"/>
              </w:rPr>
            </w:pPr>
            <w:ins w:id="3765" w:author="Raphael Malyankar" w:date="2023-05-15T15:38:00Z">
              <w:r w:rsidRPr="00137454">
                <w:rPr>
                  <w:rFonts w:cs="Arial"/>
                  <w:sz w:val="18"/>
                  <w:szCs w:val="18"/>
                </w:rPr>
                <w:t>3</w:t>
              </w:r>
            </w:ins>
          </w:p>
        </w:tc>
        <w:tc>
          <w:tcPr>
            <w:tcW w:w="1911" w:type="pct"/>
          </w:tcPr>
          <w:p w14:paraId="0E5534B7" w14:textId="5A576F67" w:rsidR="001C30D6" w:rsidRPr="00386C6A" w:rsidRDefault="001C30D6" w:rsidP="00D46A81">
            <w:pPr>
              <w:snapToGrid w:val="0"/>
              <w:spacing w:before="60" w:after="60"/>
              <w:jc w:val="left"/>
              <w:rPr>
                <w:ins w:id="3766" w:author="Raphael Malyankar" w:date="2023-05-15T15:38:00Z"/>
                <w:rFonts w:cs="Arial"/>
                <w:b/>
                <w:bCs/>
                <w:sz w:val="18"/>
                <w:szCs w:val="18"/>
              </w:rPr>
            </w:pPr>
            <w:ins w:id="3767" w:author="Raphael Malyankar" w:date="2023-05-15T15:39:00Z">
              <w:r w:rsidRPr="00386C6A">
                <w:rPr>
                  <w:rFonts w:cs="Arial"/>
                  <w:b/>
                  <w:bCs/>
                  <w:sz w:val="18"/>
                  <w:szCs w:val="18"/>
                </w:rPr>
                <w:t xml:space="preserve">Use for </w:t>
              </w:r>
            </w:ins>
            <w:ins w:id="3768" w:author="Raphael Malyankar" w:date="2023-05-15T15:40:00Z">
              <w:r w:rsidRPr="00386C6A">
                <w:rPr>
                  <w:rFonts w:cs="Arial"/>
                  <w:b/>
                  <w:bCs/>
                  <w:sz w:val="18"/>
                  <w:szCs w:val="18"/>
                </w:rPr>
                <w:t xml:space="preserve">hybrid </w:t>
              </w:r>
            </w:ins>
            <w:ins w:id="3769" w:author="Raphael Malyankar" w:date="2023-05-15T15:39:00Z">
              <w:r w:rsidRPr="00386C6A">
                <w:rPr>
                  <w:rFonts w:cs="Arial"/>
                  <w:b/>
                  <w:bCs/>
                  <w:sz w:val="18"/>
                  <w:szCs w:val="18"/>
                </w:rPr>
                <w:t xml:space="preserve">portrayal catalogues or </w:t>
              </w:r>
            </w:ins>
            <w:ins w:id="3770" w:author="Raphael Malyankar" w:date="2023-05-15T15:51:00Z">
              <w:r w:rsidR="00FB4596">
                <w:rPr>
                  <w:rFonts w:cs="Arial"/>
                  <w:b/>
                  <w:bCs/>
                  <w:sz w:val="18"/>
                  <w:szCs w:val="18"/>
                </w:rPr>
                <w:t xml:space="preserve">portrayal catalogues with </w:t>
              </w:r>
            </w:ins>
            <w:ins w:id="3771" w:author="Raphael Malyankar" w:date="2023-05-15T15:39:00Z">
              <w:r w:rsidRPr="00386C6A">
                <w:rPr>
                  <w:rFonts w:cs="Arial"/>
                  <w:b/>
                  <w:bCs/>
                  <w:sz w:val="18"/>
                  <w:szCs w:val="18"/>
                </w:rPr>
                <w:t xml:space="preserve">substitute </w:t>
              </w:r>
            </w:ins>
            <w:ins w:id="3772" w:author="Raphael Malyankar" w:date="2023-05-15T15:40:00Z">
              <w:r w:rsidRPr="00386C6A">
                <w:rPr>
                  <w:rFonts w:cs="Arial"/>
                  <w:b/>
                  <w:bCs/>
                  <w:sz w:val="18"/>
                  <w:szCs w:val="18"/>
                </w:rPr>
                <w:t>symbolizations.</w:t>
              </w:r>
            </w:ins>
          </w:p>
        </w:tc>
      </w:tr>
      <w:tr w:rsidR="001C30D6" w:rsidRPr="00137454" w14:paraId="0618C6A8" w14:textId="77777777" w:rsidTr="00386C6A">
        <w:trPr>
          <w:cantSplit/>
          <w:trHeight w:val="304"/>
          <w:ins w:id="3773" w:author="Raphael Malyankar" w:date="2023-05-15T15:38:00Z"/>
        </w:trPr>
        <w:tc>
          <w:tcPr>
            <w:tcW w:w="442" w:type="pct"/>
          </w:tcPr>
          <w:p w14:paraId="16BAB016" w14:textId="77777777" w:rsidR="001C30D6" w:rsidRPr="00137454" w:rsidRDefault="001C30D6" w:rsidP="00D46A81">
            <w:pPr>
              <w:snapToGrid w:val="0"/>
              <w:spacing w:before="60" w:after="60"/>
              <w:jc w:val="left"/>
              <w:rPr>
                <w:ins w:id="3774" w:author="Raphael Malyankar" w:date="2023-05-15T15:38:00Z"/>
                <w:rFonts w:cs="Arial"/>
                <w:sz w:val="18"/>
                <w:szCs w:val="18"/>
              </w:rPr>
            </w:pPr>
            <w:ins w:id="3775" w:author="Raphael Malyankar" w:date="2023-05-15T15:38:00Z">
              <w:r w:rsidRPr="00137454">
                <w:rPr>
                  <w:rFonts w:cs="Arial"/>
                  <w:sz w:val="18"/>
                  <w:szCs w:val="18"/>
                </w:rPr>
                <w:t>Value</w:t>
              </w:r>
            </w:ins>
          </w:p>
        </w:tc>
        <w:tc>
          <w:tcPr>
            <w:tcW w:w="1073" w:type="pct"/>
          </w:tcPr>
          <w:p w14:paraId="1301F457" w14:textId="77777777" w:rsidR="001C30D6" w:rsidRPr="00137454" w:rsidRDefault="001C30D6" w:rsidP="00D46A81">
            <w:pPr>
              <w:snapToGrid w:val="0"/>
              <w:spacing w:before="60" w:after="60"/>
              <w:jc w:val="left"/>
              <w:rPr>
                <w:ins w:id="3776" w:author="Raphael Malyankar" w:date="2023-05-15T15:38:00Z"/>
                <w:rFonts w:cs="Arial"/>
                <w:sz w:val="18"/>
                <w:szCs w:val="18"/>
              </w:rPr>
            </w:pPr>
            <w:ins w:id="3777" w:author="Raphael Malyankar" w:date="2023-05-15T15:38:00Z">
              <w:r w:rsidRPr="00137454">
                <w:rPr>
                  <w:rFonts w:cs="Arial"/>
                  <w:sz w:val="18"/>
                  <w:szCs w:val="18"/>
                </w:rPr>
                <w:t>productVersion</w:t>
              </w:r>
            </w:ins>
          </w:p>
        </w:tc>
        <w:tc>
          <w:tcPr>
            <w:tcW w:w="1327" w:type="pct"/>
          </w:tcPr>
          <w:p w14:paraId="4D0777DC" w14:textId="77777777" w:rsidR="001C30D6" w:rsidRPr="00137454" w:rsidRDefault="001C30D6" w:rsidP="00D46A81">
            <w:pPr>
              <w:snapToGrid w:val="0"/>
              <w:spacing w:before="60" w:after="60"/>
              <w:jc w:val="left"/>
              <w:rPr>
                <w:ins w:id="3778" w:author="Raphael Malyankar" w:date="2023-05-15T15:38:00Z"/>
                <w:rFonts w:cs="Arial"/>
                <w:sz w:val="18"/>
                <w:szCs w:val="18"/>
              </w:rPr>
            </w:pPr>
            <w:ins w:id="3779" w:author="Raphael Malyankar" w:date="2023-05-15T15:38:00Z">
              <w:r w:rsidRPr="00137454">
                <w:rPr>
                  <w:rFonts w:cs="Arial"/>
                  <w:sz w:val="18"/>
                  <w:szCs w:val="18"/>
                </w:rPr>
                <w:t>All datasets conforming to a specific version of an S-100 Product Specification</w:t>
              </w:r>
            </w:ins>
          </w:p>
        </w:tc>
        <w:tc>
          <w:tcPr>
            <w:tcW w:w="247" w:type="pct"/>
          </w:tcPr>
          <w:p w14:paraId="328E0CFD" w14:textId="77777777" w:rsidR="001C30D6" w:rsidRPr="00137454" w:rsidRDefault="001C30D6" w:rsidP="00D46A81">
            <w:pPr>
              <w:snapToGrid w:val="0"/>
              <w:spacing w:before="60" w:after="60"/>
              <w:jc w:val="center"/>
              <w:rPr>
                <w:ins w:id="3780" w:author="Raphael Malyankar" w:date="2023-05-15T15:38:00Z"/>
                <w:rFonts w:cs="Arial"/>
                <w:sz w:val="18"/>
                <w:szCs w:val="18"/>
              </w:rPr>
            </w:pPr>
            <w:ins w:id="3781" w:author="Raphael Malyankar" w:date="2023-05-15T15:38:00Z">
              <w:r w:rsidRPr="00137454">
                <w:rPr>
                  <w:rFonts w:cs="Arial"/>
                  <w:sz w:val="18"/>
                  <w:szCs w:val="18"/>
                </w:rPr>
                <w:t>6</w:t>
              </w:r>
            </w:ins>
          </w:p>
        </w:tc>
        <w:tc>
          <w:tcPr>
            <w:tcW w:w="1911" w:type="pct"/>
          </w:tcPr>
          <w:p w14:paraId="0E950621" w14:textId="165DFAA5" w:rsidR="001C30D6" w:rsidRPr="00E95447" w:rsidRDefault="001C30D6" w:rsidP="00D46A81">
            <w:pPr>
              <w:snapToGrid w:val="0"/>
              <w:spacing w:before="60" w:after="60"/>
              <w:jc w:val="left"/>
              <w:rPr>
                <w:ins w:id="3782" w:author="Raphael Malyankar" w:date="2023-05-15T15:38:00Z"/>
                <w:rFonts w:cs="Arial"/>
                <w:b/>
                <w:bCs/>
                <w:sz w:val="18"/>
                <w:szCs w:val="18"/>
              </w:rPr>
            </w:pPr>
            <w:ins w:id="3783" w:author="Raphael Malyankar" w:date="2023-05-15T15:38:00Z">
              <w:r w:rsidRPr="00E95447">
                <w:rPr>
                  <w:rFonts w:cs="Arial"/>
                  <w:b/>
                  <w:bCs/>
                  <w:color w:val="FF0000"/>
                  <w:sz w:val="18"/>
                  <w:szCs w:val="18"/>
                </w:rPr>
                <w:t>For example, a dictionary codelist used in a Product Specification. (</w:t>
              </w:r>
            </w:ins>
            <w:ins w:id="3784" w:author="Raphael Malyankar" w:date="2023-05-15T15:42:00Z">
              <w:r w:rsidRPr="001C30D6">
                <w:rPr>
                  <w:rFonts w:cs="Arial"/>
                  <w:b/>
                  <w:bCs/>
                  <w:color w:val="FF0000"/>
                  <w:sz w:val="18"/>
                  <w:szCs w:val="18"/>
                </w:rPr>
                <w:t xml:space="preserve">Use for </w:t>
              </w:r>
            </w:ins>
            <w:ins w:id="3785" w:author="Raphael Malyankar" w:date="2023-05-15T15:46:00Z">
              <w:r w:rsidR="0012229C">
                <w:rPr>
                  <w:rFonts w:cs="Arial"/>
                  <w:b/>
                  <w:bCs/>
                  <w:color w:val="FF0000"/>
                  <w:sz w:val="18"/>
                  <w:szCs w:val="18"/>
                </w:rPr>
                <w:t>S-</w:t>
              </w:r>
            </w:ins>
            <w:ins w:id="3786" w:author="Raphael Malyankar" w:date="2023-05-15T15:47:00Z">
              <w:r w:rsidR="0012229C">
                <w:rPr>
                  <w:rFonts w:cs="Arial"/>
                  <w:b/>
                  <w:bCs/>
                  <w:color w:val="FF0000"/>
                  <w:sz w:val="18"/>
                  <w:szCs w:val="18"/>
                </w:rPr>
                <w:t xml:space="preserve">98 product </w:t>
              </w:r>
            </w:ins>
            <w:ins w:id="3787" w:author="Raphael Malyankar" w:date="2023-05-15T15:42:00Z">
              <w:r w:rsidRPr="001C30D6">
                <w:rPr>
                  <w:rFonts w:cs="Arial"/>
                  <w:b/>
                  <w:bCs/>
                  <w:color w:val="FF0000"/>
                  <w:sz w:val="18"/>
                  <w:szCs w:val="18"/>
                </w:rPr>
                <w:t xml:space="preserve">dictionary files described in clause </w:t>
              </w:r>
            </w:ins>
            <w:ins w:id="3788" w:author="Raphael Malyankar" w:date="2023-05-15T15:44:00Z">
              <w:r w:rsidR="00386C6A">
                <w:rPr>
                  <w:rFonts w:cs="Arial"/>
                  <w:b/>
                  <w:bCs/>
                  <w:color w:val="FF0000"/>
                  <w:sz w:val="18"/>
                  <w:szCs w:val="18"/>
                </w:rPr>
                <w:fldChar w:fldCharType="begin"/>
              </w:r>
              <w:r w:rsidR="00386C6A">
                <w:rPr>
                  <w:rFonts w:cs="Arial"/>
                  <w:b/>
                  <w:bCs/>
                  <w:color w:val="FF0000"/>
                  <w:sz w:val="18"/>
                  <w:szCs w:val="18"/>
                </w:rPr>
                <w:instrText xml:space="preserve"> REF _Ref135057893 \r \h </w:instrText>
              </w:r>
            </w:ins>
            <w:r w:rsidR="00386C6A">
              <w:rPr>
                <w:rFonts w:cs="Arial"/>
                <w:b/>
                <w:bCs/>
                <w:color w:val="FF0000"/>
                <w:sz w:val="18"/>
                <w:szCs w:val="18"/>
              </w:rPr>
            </w:r>
            <w:r w:rsidR="00386C6A">
              <w:rPr>
                <w:rFonts w:cs="Arial"/>
                <w:b/>
                <w:bCs/>
                <w:color w:val="FF0000"/>
                <w:sz w:val="18"/>
                <w:szCs w:val="18"/>
              </w:rPr>
              <w:fldChar w:fldCharType="separate"/>
            </w:r>
            <w:ins w:id="3789" w:author="Raphael Malyankar" w:date="2023-05-15T15:44:00Z">
              <w:r w:rsidR="00386C6A">
                <w:rPr>
                  <w:rFonts w:cs="Arial"/>
                  <w:b/>
                  <w:bCs/>
                  <w:color w:val="FF0000"/>
                  <w:sz w:val="18"/>
                  <w:szCs w:val="18"/>
                </w:rPr>
                <w:t>11</w:t>
              </w:r>
              <w:r w:rsidR="00386C6A">
                <w:rPr>
                  <w:rFonts w:cs="Arial"/>
                  <w:b/>
                  <w:bCs/>
                  <w:color w:val="FF0000"/>
                  <w:sz w:val="18"/>
                  <w:szCs w:val="18"/>
                </w:rPr>
                <w:fldChar w:fldCharType="end"/>
              </w:r>
            </w:ins>
            <w:ins w:id="3790" w:author="Raphael Malyankar" w:date="2023-05-15T15:38:00Z">
              <w:r w:rsidRPr="00E95447">
                <w:rPr>
                  <w:rFonts w:cs="Arial"/>
                  <w:b/>
                  <w:bCs/>
                  <w:color w:val="FF0000"/>
                  <w:sz w:val="18"/>
                  <w:szCs w:val="18"/>
                </w:rPr>
                <w:t>.)</w:t>
              </w:r>
            </w:ins>
          </w:p>
        </w:tc>
      </w:tr>
      <w:tr w:rsidR="001C30D6" w:rsidRPr="00137454" w14:paraId="07144714" w14:textId="77777777" w:rsidTr="00386C6A">
        <w:trPr>
          <w:cantSplit/>
          <w:trHeight w:val="304"/>
          <w:ins w:id="3791" w:author="Raphael Malyankar" w:date="2023-05-15T15:38:00Z"/>
        </w:trPr>
        <w:tc>
          <w:tcPr>
            <w:tcW w:w="442" w:type="pct"/>
          </w:tcPr>
          <w:p w14:paraId="69F3E7A0" w14:textId="77777777" w:rsidR="001C30D6" w:rsidRPr="00137454" w:rsidRDefault="001C30D6" w:rsidP="00D46A81">
            <w:pPr>
              <w:snapToGrid w:val="0"/>
              <w:spacing w:before="60" w:after="60"/>
              <w:jc w:val="left"/>
              <w:rPr>
                <w:ins w:id="3792" w:author="Raphael Malyankar" w:date="2023-05-15T15:38:00Z"/>
                <w:rFonts w:cs="Arial"/>
                <w:sz w:val="18"/>
                <w:szCs w:val="18"/>
              </w:rPr>
            </w:pPr>
            <w:ins w:id="3793" w:author="Raphael Malyankar" w:date="2023-05-15T15:38:00Z">
              <w:r w:rsidRPr="00137454">
                <w:rPr>
                  <w:rFonts w:cs="Arial"/>
                  <w:sz w:val="18"/>
                  <w:szCs w:val="18"/>
                </w:rPr>
                <w:lastRenderedPageBreak/>
                <w:t>Value</w:t>
              </w:r>
            </w:ins>
          </w:p>
        </w:tc>
        <w:tc>
          <w:tcPr>
            <w:tcW w:w="1073" w:type="pct"/>
          </w:tcPr>
          <w:p w14:paraId="4D09D1FF" w14:textId="77777777" w:rsidR="001C30D6" w:rsidRPr="00137454" w:rsidRDefault="001C30D6" w:rsidP="00D46A81">
            <w:pPr>
              <w:snapToGrid w:val="0"/>
              <w:spacing w:before="60" w:after="60"/>
              <w:jc w:val="left"/>
              <w:rPr>
                <w:ins w:id="3794" w:author="Raphael Malyankar" w:date="2023-05-15T15:38:00Z"/>
                <w:rFonts w:cs="Arial"/>
                <w:sz w:val="18"/>
                <w:szCs w:val="18"/>
              </w:rPr>
            </w:pPr>
            <w:ins w:id="3795" w:author="Raphael Malyankar" w:date="2023-05-15T15:38:00Z">
              <w:r w:rsidRPr="00137454">
                <w:rPr>
                  <w:rFonts w:cs="Arial"/>
                  <w:sz w:val="18"/>
                  <w:szCs w:val="18"/>
                </w:rPr>
                <w:t>exchangeCatalogue</w:t>
              </w:r>
            </w:ins>
          </w:p>
        </w:tc>
        <w:tc>
          <w:tcPr>
            <w:tcW w:w="1327" w:type="pct"/>
          </w:tcPr>
          <w:p w14:paraId="0CC9FA8F" w14:textId="77777777" w:rsidR="001C30D6" w:rsidRPr="00137454" w:rsidRDefault="001C30D6" w:rsidP="00D46A81">
            <w:pPr>
              <w:snapToGrid w:val="0"/>
              <w:spacing w:before="60" w:after="60"/>
              <w:jc w:val="left"/>
              <w:rPr>
                <w:ins w:id="3796" w:author="Raphael Malyankar" w:date="2023-05-15T15:38:00Z"/>
                <w:rFonts w:cs="Arial"/>
                <w:sz w:val="18"/>
                <w:szCs w:val="18"/>
              </w:rPr>
            </w:pPr>
            <w:ins w:id="3797" w:author="Raphael Malyankar" w:date="2023-05-15T15:38:00Z">
              <w:r w:rsidRPr="00137454">
                <w:rPr>
                  <w:rFonts w:cs="Arial"/>
                  <w:sz w:val="18"/>
                  <w:szCs w:val="18"/>
                </w:rPr>
                <w:t>An Exchange Catalogue</w:t>
              </w:r>
            </w:ins>
          </w:p>
        </w:tc>
        <w:tc>
          <w:tcPr>
            <w:tcW w:w="247" w:type="pct"/>
          </w:tcPr>
          <w:p w14:paraId="3B9DE809" w14:textId="77777777" w:rsidR="001C30D6" w:rsidRPr="00137454" w:rsidRDefault="001C30D6" w:rsidP="00D46A81">
            <w:pPr>
              <w:snapToGrid w:val="0"/>
              <w:spacing w:before="60" w:after="60"/>
              <w:jc w:val="center"/>
              <w:rPr>
                <w:ins w:id="3798" w:author="Raphael Malyankar" w:date="2023-05-15T15:38:00Z"/>
                <w:rFonts w:cs="Arial"/>
                <w:sz w:val="18"/>
                <w:szCs w:val="18"/>
              </w:rPr>
            </w:pPr>
            <w:ins w:id="3799" w:author="Raphael Malyankar" w:date="2023-05-15T15:38:00Z">
              <w:r w:rsidRPr="00137454">
                <w:rPr>
                  <w:rFonts w:cs="Arial"/>
                  <w:sz w:val="18"/>
                  <w:szCs w:val="18"/>
                </w:rPr>
                <w:t>10</w:t>
              </w:r>
            </w:ins>
          </w:p>
        </w:tc>
        <w:tc>
          <w:tcPr>
            <w:tcW w:w="1911" w:type="pct"/>
          </w:tcPr>
          <w:p w14:paraId="33DB81EE" w14:textId="77777777" w:rsidR="001C30D6" w:rsidRPr="00E95447" w:rsidRDefault="001C30D6" w:rsidP="00D46A81">
            <w:pPr>
              <w:snapToGrid w:val="0"/>
              <w:spacing w:before="60" w:after="60"/>
              <w:jc w:val="left"/>
              <w:rPr>
                <w:ins w:id="3800" w:author="Raphael Malyankar" w:date="2023-05-15T15:38:00Z"/>
                <w:rFonts w:cs="Arial"/>
                <w:b/>
                <w:bCs/>
                <w:sz w:val="18"/>
                <w:szCs w:val="18"/>
              </w:rPr>
            </w:pPr>
            <w:ins w:id="3801" w:author="Raphael Malyankar" w:date="2023-05-15T15:38:00Z">
              <w:r w:rsidRPr="00E95447">
                <w:rPr>
                  <w:rFonts w:cs="Arial"/>
                  <w:b/>
                  <w:bCs/>
                  <w:color w:val="FF0000"/>
                  <w:sz w:val="18"/>
                  <w:szCs w:val="18"/>
                </w:rPr>
                <w:t>For example, the “resources file” containing codelists for languages and character set codes, available in the S-100 generic schemas distribution.</w:t>
              </w:r>
            </w:ins>
          </w:p>
        </w:tc>
      </w:tr>
      <w:tr w:rsidR="001C30D6" w:rsidRPr="00137454" w14:paraId="3D3F71A5" w14:textId="77777777" w:rsidTr="00386C6A">
        <w:trPr>
          <w:cantSplit/>
          <w:trHeight w:val="304"/>
          <w:ins w:id="3802" w:author="Raphael Malyankar" w:date="2023-05-15T15:38:00Z"/>
        </w:trPr>
        <w:tc>
          <w:tcPr>
            <w:tcW w:w="442" w:type="pct"/>
          </w:tcPr>
          <w:p w14:paraId="36F3CD78" w14:textId="77777777" w:rsidR="001C30D6" w:rsidRPr="00137454" w:rsidRDefault="001C30D6" w:rsidP="00D46A81">
            <w:pPr>
              <w:snapToGrid w:val="0"/>
              <w:spacing w:before="60" w:after="60"/>
              <w:jc w:val="left"/>
              <w:rPr>
                <w:ins w:id="3803" w:author="Raphael Malyankar" w:date="2023-05-15T15:38:00Z"/>
                <w:rFonts w:cs="Arial"/>
                <w:sz w:val="18"/>
                <w:szCs w:val="18"/>
              </w:rPr>
            </w:pPr>
            <w:ins w:id="3804" w:author="Raphael Malyankar" w:date="2023-05-15T15:38:00Z">
              <w:r w:rsidRPr="00137454">
                <w:rPr>
                  <w:rFonts w:cs="Arial"/>
                  <w:sz w:val="18"/>
                  <w:szCs w:val="18"/>
                </w:rPr>
                <w:t>Value</w:t>
              </w:r>
            </w:ins>
          </w:p>
        </w:tc>
        <w:tc>
          <w:tcPr>
            <w:tcW w:w="1073" w:type="pct"/>
          </w:tcPr>
          <w:p w14:paraId="421E42E5" w14:textId="77777777" w:rsidR="001C30D6" w:rsidRPr="00137454" w:rsidRDefault="001C30D6" w:rsidP="00D46A81">
            <w:pPr>
              <w:snapToGrid w:val="0"/>
              <w:spacing w:before="60" w:after="60"/>
              <w:jc w:val="left"/>
              <w:rPr>
                <w:ins w:id="3805" w:author="Raphael Malyankar" w:date="2023-05-15T15:38:00Z"/>
                <w:rFonts w:cs="Arial"/>
                <w:sz w:val="18"/>
                <w:szCs w:val="18"/>
              </w:rPr>
            </w:pPr>
            <w:ins w:id="3806" w:author="Raphael Malyankar" w:date="2023-05-15T15:38:00Z">
              <w:r w:rsidRPr="00137454">
                <w:rPr>
                  <w:rFonts w:cs="Arial"/>
                  <w:sz w:val="18"/>
                  <w:szCs w:val="18"/>
                </w:rPr>
                <w:t>other</w:t>
              </w:r>
            </w:ins>
          </w:p>
        </w:tc>
        <w:tc>
          <w:tcPr>
            <w:tcW w:w="1327" w:type="pct"/>
          </w:tcPr>
          <w:p w14:paraId="1DF91DEA" w14:textId="77777777" w:rsidR="001C30D6" w:rsidRPr="00137454" w:rsidRDefault="001C30D6" w:rsidP="00D46A81">
            <w:pPr>
              <w:snapToGrid w:val="0"/>
              <w:spacing w:before="60" w:after="60"/>
              <w:jc w:val="left"/>
              <w:rPr>
                <w:ins w:id="3807" w:author="Raphael Malyankar" w:date="2023-05-15T15:38:00Z"/>
                <w:rFonts w:cs="Arial"/>
                <w:sz w:val="18"/>
                <w:szCs w:val="18"/>
              </w:rPr>
            </w:pPr>
            <w:ins w:id="3808" w:author="Raphael Malyankar" w:date="2023-05-15T15:38:00Z">
              <w:r w:rsidRPr="00137454">
                <w:rPr>
                  <w:rFonts w:cs="Arial"/>
                  <w:sz w:val="18"/>
                  <w:szCs w:val="18"/>
                </w:rPr>
                <w:t>A type of resource not otherwise described</w:t>
              </w:r>
            </w:ins>
          </w:p>
        </w:tc>
        <w:tc>
          <w:tcPr>
            <w:tcW w:w="247" w:type="pct"/>
          </w:tcPr>
          <w:p w14:paraId="78FD61DC" w14:textId="77777777" w:rsidR="001C30D6" w:rsidRPr="00137454" w:rsidRDefault="001C30D6" w:rsidP="00D46A81">
            <w:pPr>
              <w:snapToGrid w:val="0"/>
              <w:spacing w:before="60" w:after="60"/>
              <w:jc w:val="center"/>
              <w:rPr>
                <w:ins w:id="3809" w:author="Raphael Malyankar" w:date="2023-05-15T15:38:00Z"/>
                <w:rFonts w:cs="Arial"/>
                <w:sz w:val="18"/>
                <w:szCs w:val="18"/>
              </w:rPr>
            </w:pPr>
            <w:ins w:id="3810" w:author="Raphael Malyankar" w:date="2023-05-15T15:38:00Z">
              <w:r w:rsidRPr="00137454">
                <w:rPr>
                  <w:rFonts w:cs="Arial"/>
                  <w:sz w:val="18"/>
                  <w:szCs w:val="18"/>
                </w:rPr>
                <w:t>100</w:t>
              </w:r>
            </w:ins>
          </w:p>
        </w:tc>
        <w:tc>
          <w:tcPr>
            <w:tcW w:w="1911" w:type="pct"/>
          </w:tcPr>
          <w:p w14:paraId="2BA03C8B" w14:textId="77777777" w:rsidR="001C30D6" w:rsidRPr="00137454" w:rsidRDefault="001C30D6" w:rsidP="00D46A81">
            <w:pPr>
              <w:snapToGrid w:val="0"/>
              <w:spacing w:before="60" w:after="60"/>
              <w:jc w:val="left"/>
              <w:rPr>
                <w:ins w:id="3811" w:author="Raphael Malyankar" w:date="2023-05-15T15:38:00Z"/>
                <w:rFonts w:cs="Arial"/>
                <w:sz w:val="18"/>
                <w:szCs w:val="18"/>
              </w:rPr>
            </w:pPr>
          </w:p>
        </w:tc>
      </w:tr>
    </w:tbl>
    <w:p w14:paraId="2C0BDEEC" w14:textId="77777777" w:rsidR="001C30D6" w:rsidRDefault="001C30D6" w:rsidP="00511993">
      <w:pPr>
        <w:spacing w:after="0"/>
        <w:rPr>
          <w:ins w:id="3812" w:author="Raphael Malyankar" w:date="2023-05-15T15:37:00Z"/>
        </w:rPr>
      </w:pPr>
    </w:p>
    <w:p w14:paraId="3013A482" w14:textId="77777777" w:rsidR="001C30D6" w:rsidRPr="00773509" w:rsidRDefault="001C30D6" w:rsidP="00511993">
      <w:pPr>
        <w:spacing w:after="0"/>
      </w:pPr>
    </w:p>
    <w:p w14:paraId="485AF6FD" w14:textId="02A40C76" w:rsidR="00511993" w:rsidRPr="00773509" w:rsidRDefault="00511993" w:rsidP="00511993">
      <w:pPr>
        <w:pStyle w:val="Heading3"/>
      </w:pPr>
      <w:bookmarkStart w:id="3813" w:name="_Toc100669662"/>
      <w:r w:rsidRPr="00773509">
        <w:t>S100_Catalogue</w:t>
      </w:r>
      <w:ins w:id="3814" w:author="Raphael Malyankar" w:date="2023-05-15T21:09:00Z">
        <w:r w:rsidR="00D46A81">
          <w:t>Discovery</w:t>
        </w:r>
      </w:ins>
      <w:r w:rsidRPr="00773509">
        <w:t>Metadata</w:t>
      </w:r>
      <w:bookmarkEnd w:id="381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8"/>
        <w:gridCol w:w="3098"/>
        <w:gridCol w:w="2938"/>
        <w:gridCol w:w="586"/>
        <w:gridCol w:w="2838"/>
        <w:gridCol w:w="3658"/>
      </w:tblGrid>
      <w:tr w:rsidR="000D22AD" w:rsidRPr="00B14C92" w14:paraId="49D15A5C" w14:textId="77777777" w:rsidTr="009470D3">
        <w:trPr>
          <w:cantSplit/>
          <w:tblHeader/>
        </w:trPr>
        <w:tc>
          <w:tcPr>
            <w:tcW w:w="31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EFC0B1" w14:textId="77777777" w:rsidR="000D22AD" w:rsidRPr="00B14C92" w:rsidRDefault="000D22AD">
            <w:pPr>
              <w:snapToGrid w:val="0"/>
              <w:spacing w:before="60" w:after="60"/>
              <w:jc w:val="left"/>
              <w:rPr>
                <w:b/>
                <w:sz w:val="18"/>
                <w:szCs w:val="18"/>
                <w:lang w:eastAsia="ar-SA"/>
              </w:rPr>
            </w:pPr>
            <w:r w:rsidRPr="00B14C92">
              <w:rPr>
                <w:b/>
                <w:sz w:val="18"/>
                <w:szCs w:val="18"/>
              </w:rPr>
              <w:t>Role Name</w:t>
            </w:r>
          </w:p>
        </w:tc>
        <w:tc>
          <w:tcPr>
            <w:tcW w:w="110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7C036C6" w14:textId="77777777" w:rsidR="000D22AD" w:rsidRPr="00B14C92" w:rsidRDefault="000D22AD">
            <w:pPr>
              <w:snapToGrid w:val="0"/>
              <w:spacing w:before="60" w:after="60"/>
              <w:jc w:val="left"/>
              <w:rPr>
                <w:b/>
                <w:sz w:val="18"/>
                <w:szCs w:val="18"/>
              </w:rPr>
            </w:pPr>
            <w:r w:rsidRPr="00B14C92">
              <w:rPr>
                <w:b/>
                <w:sz w:val="18"/>
                <w:szCs w:val="18"/>
              </w:rPr>
              <w:t>Name</w:t>
            </w:r>
          </w:p>
        </w:tc>
        <w:tc>
          <w:tcPr>
            <w:tcW w:w="104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40206B2" w14:textId="77777777" w:rsidR="000D22AD" w:rsidRPr="00B14C92" w:rsidRDefault="000D22AD">
            <w:pPr>
              <w:snapToGrid w:val="0"/>
              <w:spacing w:before="60" w:after="60"/>
              <w:jc w:val="left"/>
              <w:rPr>
                <w:b/>
                <w:sz w:val="18"/>
                <w:szCs w:val="18"/>
              </w:rPr>
            </w:pPr>
            <w:r w:rsidRPr="00B14C92">
              <w:rPr>
                <w:b/>
                <w:sz w:val="18"/>
                <w:szCs w:val="18"/>
              </w:rPr>
              <w:t>Description</w:t>
            </w:r>
          </w:p>
        </w:tc>
        <w:tc>
          <w:tcPr>
            <w:tcW w:w="2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C7C06B" w14:textId="77777777" w:rsidR="000D22AD" w:rsidRPr="00B14C92" w:rsidRDefault="000D22AD">
            <w:pPr>
              <w:snapToGrid w:val="0"/>
              <w:spacing w:before="60" w:after="60"/>
              <w:jc w:val="center"/>
              <w:rPr>
                <w:b/>
                <w:sz w:val="18"/>
                <w:szCs w:val="18"/>
              </w:rPr>
            </w:pPr>
            <w:r w:rsidRPr="00B14C92">
              <w:rPr>
                <w:b/>
                <w:sz w:val="18"/>
                <w:szCs w:val="18"/>
              </w:rPr>
              <w:t>Mult</w:t>
            </w:r>
          </w:p>
        </w:tc>
        <w:tc>
          <w:tcPr>
            <w:tcW w:w="10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62D95F9" w14:textId="77777777" w:rsidR="000D22AD" w:rsidRPr="00B14C92" w:rsidRDefault="000D22AD">
            <w:pPr>
              <w:snapToGrid w:val="0"/>
              <w:spacing w:before="60" w:after="60"/>
              <w:jc w:val="left"/>
              <w:rPr>
                <w:b/>
                <w:sz w:val="18"/>
                <w:szCs w:val="18"/>
              </w:rPr>
            </w:pPr>
            <w:r w:rsidRPr="00B14C92">
              <w:rPr>
                <w:b/>
                <w:sz w:val="18"/>
                <w:szCs w:val="18"/>
              </w:rPr>
              <w:t>Type</w:t>
            </w:r>
          </w:p>
        </w:tc>
        <w:tc>
          <w:tcPr>
            <w:tcW w:w="130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DDF47C7" w14:textId="77777777" w:rsidR="000D22AD" w:rsidRPr="00B14C92" w:rsidRDefault="000D22AD">
            <w:pPr>
              <w:snapToGrid w:val="0"/>
              <w:spacing w:before="60" w:after="60"/>
              <w:jc w:val="left"/>
              <w:rPr>
                <w:b/>
                <w:sz w:val="18"/>
                <w:szCs w:val="18"/>
              </w:rPr>
            </w:pPr>
            <w:r w:rsidRPr="00B14C92">
              <w:rPr>
                <w:b/>
                <w:sz w:val="18"/>
                <w:szCs w:val="18"/>
              </w:rPr>
              <w:t>Remarks</w:t>
            </w:r>
          </w:p>
        </w:tc>
      </w:tr>
      <w:tr w:rsidR="000D22AD" w:rsidRPr="00B14C92" w14:paraId="7DFFE63D" w14:textId="77777777" w:rsidTr="009470D3">
        <w:trPr>
          <w:cantSplit/>
          <w:trHeight w:val="218"/>
        </w:trPr>
        <w:tc>
          <w:tcPr>
            <w:tcW w:w="317" w:type="pct"/>
            <w:tcBorders>
              <w:top w:val="single" w:sz="4" w:space="0" w:color="000000"/>
              <w:left w:val="single" w:sz="4" w:space="0" w:color="000000"/>
              <w:bottom w:val="single" w:sz="4" w:space="0" w:color="000000"/>
              <w:right w:val="single" w:sz="4" w:space="0" w:color="000000"/>
            </w:tcBorders>
            <w:hideMark/>
          </w:tcPr>
          <w:p w14:paraId="7F8456AE" w14:textId="77777777" w:rsidR="000D22AD" w:rsidRPr="00B14C92" w:rsidRDefault="000D22AD">
            <w:pPr>
              <w:snapToGrid w:val="0"/>
              <w:spacing w:before="60" w:after="60"/>
              <w:jc w:val="left"/>
              <w:rPr>
                <w:sz w:val="18"/>
                <w:szCs w:val="18"/>
              </w:rPr>
            </w:pPr>
            <w:r w:rsidRPr="00B14C92">
              <w:rPr>
                <w:sz w:val="18"/>
                <w:szCs w:val="18"/>
              </w:rPr>
              <w:t>Class</w:t>
            </w:r>
          </w:p>
        </w:tc>
        <w:tc>
          <w:tcPr>
            <w:tcW w:w="1106" w:type="pct"/>
            <w:tcBorders>
              <w:top w:val="single" w:sz="4" w:space="0" w:color="000000"/>
              <w:left w:val="single" w:sz="4" w:space="0" w:color="000000"/>
              <w:bottom w:val="single" w:sz="4" w:space="0" w:color="000000"/>
              <w:right w:val="single" w:sz="4" w:space="0" w:color="000000"/>
            </w:tcBorders>
            <w:hideMark/>
          </w:tcPr>
          <w:p w14:paraId="12FE5A8F" w14:textId="44FDD050" w:rsidR="000D22AD" w:rsidRPr="00B14C92" w:rsidRDefault="000D22AD">
            <w:pPr>
              <w:snapToGrid w:val="0"/>
              <w:spacing w:before="60" w:after="60"/>
              <w:jc w:val="left"/>
              <w:rPr>
                <w:sz w:val="18"/>
                <w:szCs w:val="18"/>
              </w:rPr>
            </w:pPr>
            <w:r w:rsidRPr="00B14C92">
              <w:rPr>
                <w:sz w:val="18"/>
                <w:szCs w:val="18"/>
              </w:rPr>
              <w:t>S100_Catalogue</w:t>
            </w:r>
            <w:ins w:id="3815" w:author="Raphael Malyankar" w:date="2023-05-15T21:09:00Z">
              <w:r w:rsidR="00D46A81">
                <w:rPr>
                  <w:sz w:val="18"/>
                  <w:szCs w:val="18"/>
                </w:rPr>
                <w:t>DiscoveryMetadata</w:t>
              </w:r>
            </w:ins>
          </w:p>
        </w:tc>
        <w:tc>
          <w:tcPr>
            <w:tcW w:w="1049" w:type="pct"/>
            <w:tcBorders>
              <w:top w:val="single" w:sz="4" w:space="0" w:color="000000"/>
              <w:left w:val="single" w:sz="4" w:space="0" w:color="000000"/>
              <w:bottom w:val="single" w:sz="4" w:space="0" w:color="000000"/>
              <w:right w:val="single" w:sz="4" w:space="0" w:color="000000"/>
            </w:tcBorders>
            <w:hideMark/>
          </w:tcPr>
          <w:p w14:paraId="42E4D17A" w14:textId="67EE8A0C" w:rsidR="000D22AD" w:rsidRPr="00B14C92" w:rsidRDefault="000D22AD" w:rsidP="00E10658">
            <w:pPr>
              <w:snapToGrid w:val="0"/>
              <w:spacing w:before="60" w:after="60"/>
              <w:jc w:val="left"/>
              <w:rPr>
                <w:sz w:val="18"/>
                <w:szCs w:val="18"/>
              </w:rPr>
            </w:pPr>
            <w:r w:rsidRPr="00B14C92">
              <w:rPr>
                <w:sz w:val="18"/>
                <w:szCs w:val="18"/>
              </w:rPr>
              <w:t xml:space="preserve">Class for S-100 </w:t>
            </w:r>
            <w:r w:rsidR="00E10658" w:rsidRPr="00B14C92">
              <w:rPr>
                <w:sz w:val="18"/>
                <w:szCs w:val="18"/>
              </w:rPr>
              <w:t>C</w:t>
            </w:r>
            <w:r w:rsidRPr="00B14C92">
              <w:rPr>
                <w:sz w:val="18"/>
                <w:szCs w:val="18"/>
              </w:rPr>
              <w:t>atalogue metadata.</w:t>
            </w:r>
          </w:p>
        </w:tc>
        <w:tc>
          <w:tcPr>
            <w:tcW w:w="209" w:type="pct"/>
            <w:tcBorders>
              <w:top w:val="single" w:sz="4" w:space="0" w:color="000000"/>
              <w:left w:val="single" w:sz="4" w:space="0" w:color="000000"/>
              <w:bottom w:val="single" w:sz="4" w:space="0" w:color="000000"/>
              <w:right w:val="single" w:sz="4" w:space="0" w:color="000000"/>
            </w:tcBorders>
            <w:hideMark/>
          </w:tcPr>
          <w:p w14:paraId="5F4511A1" w14:textId="77777777" w:rsidR="000D22AD" w:rsidRPr="00B14C92" w:rsidRDefault="000D22AD">
            <w:pPr>
              <w:snapToGrid w:val="0"/>
              <w:spacing w:before="60" w:after="60"/>
              <w:jc w:val="center"/>
              <w:rPr>
                <w:sz w:val="18"/>
                <w:szCs w:val="18"/>
              </w:rPr>
            </w:pPr>
            <w:r w:rsidRPr="00B14C92">
              <w:rPr>
                <w:sz w:val="18"/>
                <w:szCs w:val="18"/>
              </w:rPr>
              <w:t>-</w:t>
            </w:r>
          </w:p>
        </w:tc>
        <w:tc>
          <w:tcPr>
            <w:tcW w:w="1013" w:type="pct"/>
            <w:tcBorders>
              <w:top w:val="single" w:sz="4" w:space="0" w:color="000000"/>
              <w:left w:val="single" w:sz="4" w:space="0" w:color="000000"/>
              <w:bottom w:val="single" w:sz="4" w:space="0" w:color="000000"/>
              <w:right w:val="single" w:sz="4" w:space="0" w:color="000000"/>
            </w:tcBorders>
            <w:hideMark/>
          </w:tcPr>
          <w:p w14:paraId="77C2454C" w14:textId="77777777" w:rsidR="000D22AD" w:rsidRPr="00B14C92" w:rsidRDefault="000D22AD">
            <w:pPr>
              <w:snapToGrid w:val="0"/>
              <w:spacing w:before="60" w:after="60"/>
              <w:jc w:val="left"/>
              <w:rPr>
                <w:sz w:val="18"/>
                <w:szCs w:val="18"/>
              </w:rPr>
            </w:pPr>
            <w:r w:rsidRPr="00B14C92">
              <w:rPr>
                <w:sz w:val="18"/>
                <w:szCs w:val="18"/>
              </w:rPr>
              <w:t>-</w:t>
            </w:r>
          </w:p>
        </w:tc>
        <w:tc>
          <w:tcPr>
            <w:tcW w:w="1306" w:type="pct"/>
            <w:tcBorders>
              <w:top w:val="single" w:sz="4" w:space="0" w:color="000000"/>
              <w:left w:val="single" w:sz="4" w:space="0" w:color="000000"/>
              <w:bottom w:val="single" w:sz="4" w:space="0" w:color="000000"/>
              <w:right w:val="single" w:sz="4" w:space="0" w:color="000000"/>
            </w:tcBorders>
            <w:hideMark/>
          </w:tcPr>
          <w:p w14:paraId="72E95F74" w14:textId="77777777" w:rsidR="000D22AD" w:rsidRPr="00B14C92" w:rsidRDefault="000D22AD">
            <w:pPr>
              <w:snapToGrid w:val="0"/>
              <w:spacing w:before="60" w:after="60"/>
              <w:jc w:val="left"/>
              <w:rPr>
                <w:sz w:val="18"/>
                <w:szCs w:val="18"/>
              </w:rPr>
            </w:pPr>
            <w:r w:rsidRPr="00B14C92">
              <w:rPr>
                <w:sz w:val="18"/>
                <w:szCs w:val="18"/>
              </w:rPr>
              <w:t>-</w:t>
            </w:r>
          </w:p>
        </w:tc>
      </w:tr>
      <w:tr w:rsidR="000D22AD" w:rsidRPr="00B14C92" w14:paraId="2231ADA8" w14:textId="77777777" w:rsidTr="009470D3">
        <w:trPr>
          <w:cantSplit/>
          <w:trHeight w:val="198"/>
        </w:trPr>
        <w:tc>
          <w:tcPr>
            <w:tcW w:w="317" w:type="pct"/>
            <w:tcBorders>
              <w:top w:val="single" w:sz="4" w:space="0" w:color="000000"/>
              <w:left w:val="single" w:sz="4" w:space="0" w:color="000000"/>
              <w:bottom w:val="single" w:sz="4" w:space="0" w:color="000000"/>
              <w:right w:val="single" w:sz="4" w:space="0" w:color="000000"/>
            </w:tcBorders>
            <w:hideMark/>
          </w:tcPr>
          <w:p w14:paraId="5D30B12A" w14:textId="77777777" w:rsidR="000D22AD" w:rsidRPr="00B14C92" w:rsidRDefault="000D22AD">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30096D9A" w14:textId="77777777" w:rsidR="000D22AD" w:rsidRPr="00B14C92" w:rsidRDefault="000D22AD">
            <w:pPr>
              <w:snapToGrid w:val="0"/>
              <w:spacing w:before="60" w:after="60"/>
              <w:jc w:val="left"/>
              <w:rPr>
                <w:sz w:val="18"/>
                <w:szCs w:val="18"/>
              </w:rPr>
            </w:pPr>
            <w:r w:rsidRPr="00B14C92">
              <w:rPr>
                <w:sz w:val="18"/>
                <w:szCs w:val="18"/>
              </w:rPr>
              <w:t>filename</w:t>
            </w:r>
          </w:p>
        </w:tc>
        <w:tc>
          <w:tcPr>
            <w:tcW w:w="1049" w:type="pct"/>
            <w:tcBorders>
              <w:top w:val="single" w:sz="4" w:space="0" w:color="000000"/>
              <w:left w:val="single" w:sz="4" w:space="0" w:color="000000"/>
              <w:bottom w:val="single" w:sz="4" w:space="0" w:color="000000"/>
              <w:right w:val="single" w:sz="4" w:space="0" w:color="000000"/>
            </w:tcBorders>
            <w:hideMark/>
          </w:tcPr>
          <w:p w14:paraId="74BE8283" w14:textId="4AE61F4A" w:rsidR="000D22AD" w:rsidRPr="00B14C92" w:rsidRDefault="000D22AD" w:rsidP="00E10658">
            <w:pPr>
              <w:snapToGrid w:val="0"/>
              <w:spacing w:before="60" w:after="60"/>
              <w:jc w:val="left"/>
              <w:rPr>
                <w:sz w:val="18"/>
                <w:szCs w:val="18"/>
              </w:rPr>
            </w:pPr>
            <w:r w:rsidRPr="00B14C92">
              <w:rPr>
                <w:sz w:val="18"/>
                <w:szCs w:val="18"/>
              </w:rPr>
              <w:t xml:space="preserve">The name for the </w:t>
            </w:r>
            <w:r w:rsidR="00E10658" w:rsidRPr="00B14C92">
              <w:rPr>
                <w:sz w:val="18"/>
                <w:szCs w:val="18"/>
              </w:rPr>
              <w:t>C</w:t>
            </w:r>
            <w:r w:rsidRPr="00B14C92">
              <w:rPr>
                <w:sz w:val="18"/>
                <w:szCs w:val="18"/>
              </w:rPr>
              <w:t>atalogue</w:t>
            </w:r>
          </w:p>
        </w:tc>
        <w:tc>
          <w:tcPr>
            <w:tcW w:w="209" w:type="pct"/>
            <w:tcBorders>
              <w:top w:val="single" w:sz="4" w:space="0" w:color="000000"/>
              <w:left w:val="single" w:sz="4" w:space="0" w:color="000000"/>
              <w:bottom w:val="single" w:sz="4" w:space="0" w:color="000000"/>
              <w:right w:val="single" w:sz="4" w:space="0" w:color="000000"/>
            </w:tcBorders>
            <w:hideMark/>
          </w:tcPr>
          <w:p w14:paraId="4BA1C610" w14:textId="77777777" w:rsidR="000D22AD" w:rsidRPr="00B14C92" w:rsidRDefault="000D22AD">
            <w:pPr>
              <w:snapToGrid w:val="0"/>
              <w:spacing w:before="60" w:after="60"/>
              <w:jc w:val="center"/>
              <w:rPr>
                <w:sz w:val="18"/>
                <w:szCs w:val="18"/>
              </w:rPr>
            </w:pPr>
            <w:r w:rsidRPr="00B14C92">
              <w:rPr>
                <w:sz w:val="18"/>
                <w:szCs w:val="18"/>
              </w:rPr>
              <w:t>1</w:t>
            </w:r>
            <w:del w:id="3816" w:author="Raphael Malyankar" w:date="2023-05-15T21:09:00Z">
              <w:r w:rsidRPr="00B14C92" w:rsidDel="00D46A81">
                <w:rPr>
                  <w:sz w:val="18"/>
                  <w:szCs w:val="18"/>
                </w:rPr>
                <w:delText>..*</w:delText>
              </w:r>
            </w:del>
          </w:p>
        </w:tc>
        <w:tc>
          <w:tcPr>
            <w:tcW w:w="1013" w:type="pct"/>
            <w:tcBorders>
              <w:top w:val="single" w:sz="4" w:space="0" w:color="000000"/>
              <w:left w:val="single" w:sz="4" w:space="0" w:color="000000"/>
              <w:bottom w:val="single" w:sz="4" w:space="0" w:color="000000"/>
              <w:right w:val="single" w:sz="4" w:space="0" w:color="000000"/>
            </w:tcBorders>
            <w:hideMark/>
          </w:tcPr>
          <w:p w14:paraId="18383200" w14:textId="030C38C6" w:rsidR="000D22AD" w:rsidRPr="00B14C92" w:rsidRDefault="000D22AD">
            <w:pPr>
              <w:snapToGrid w:val="0"/>
              <w:spacing w:before="60" w:after="60"/>
              <w:jc w:val="left"/>
              <w:rPr>
                <w:sz w:val="18"/>
                <w:szCs w:val="18"/>
              </w:rPr>
            </w:pPr>
            <w:del w:id="3817" w:author="Raphael Malyankar" w:date="2023-05-15T21:09:00Z">
              <w:r w:rsidRPr="00B14C92" w:rsidDel="00D46A81">
                <w:rPr>
                  <w:sz w:val="18"/>
                  <w:szCs w:val="18"/>
                </w:rPr>
                <w:delText>CharacterString</w:delText>
              </w:r>
            </w:del>
            <w:ins w:id="3818" w:author="Raphael Malyankar" w:date="2023-05-15T21:09:00Z">
              <w:r w:rsidR="00D46A81">
                <w:rPr>
                  <w:sz w:val="18"/>
                  <w:szCs w:val="18"/>
                </w:rPr>
                <w:t>URI</w:t>
              </w:r>
            </w:ins>
          </w:p>
        </w:tc>
        <w:tc>
          <w:tcPr>
            <w:tcW w:w="1306" w:type="pct"/>
            <w:tcBorders>
              <w:top w:val="single" w:sz="4" w:space="0" w:color="000000"/>
              <w:left w:val="single" w:sz="4" w:space="0" w:color="000000"/>
              <w:bottom w:val="single" w:sz="4" w:space="0" w:color="000000"/>
              <w:right w:val="single" w:sz="4" w:space="0" w:color="000000"/>
            </w:tcBorders>
          </w:tcPr>
          <w:p w14:paraId="3EE2E9D7" w14:textId="2A6900A4" w:rsidR="000D22AD" w:rsidRPr="00B14C92" w:rsidRDefault="00D46A81">
            <w:pPr>
              <w:snapToGrid w:val="0"/>
              <w:spacing w:before="60" w:after="60"/>
              <w:jc w:val="left"/>
              <w:rPr>
                <w:sz w:val="18"/>
                <w:szCs w:val="18"/>
              </w:rPr>
            </w:pPr>
            <w:ins w:id="3819" w:author="Raphael Malyankar" w:date="2023-05-15T21:09:00Z">
              <w:r w:rsidRPr="00D46A81">
                <w:rPr>
                  <w:sz w:val="18"/>
                  <w:szCs w:val="18"/>
                </w:rPr>
                <w:t>See S-100 Part1, clause 1-4.6</w:t>
              </w:r>
            </w:ins>
          </w:p>
        </w:tc>
      </w:tr>
      <w:tr w:rsidR="00D46A81" w:rsidRPr="00B14C92" w14:paraId="18D69619" w14:textId="77777777" w:rsidTr="00FB5445">
        <w:trPr>
          <w:cantSplit/>
          <w:trHeight w:val="198"/>
          <w:ins w:id="3820" w:author="Raphael Malyankar" w:date="2023-05-15T21:11:00Z"/>
        </w:trPr>
        <w:tc>
          <w:tcPr>
            <w:tcW w:w="317" w:type="pct"/>
            <w:tcBorders>
              <w:top w:val="single" w:sz="4" w:space="0" w:color="000000"/>
              <w:left w:val="single" w:sz="4" w:space="0" w:color="000000"/>
              <w:bottom w:val="single" w:sz="4" w:space="0" w:color="000000"/>
              <w:right w:val="single" w:sz="4" w:space="0" w:color="000000"/>
            </w:tcBorders>
          </w:tcPr>
          <w:p w14:paraId="41A18000" w14:textId="23D004B3" w:rsidR="00D46A81" w:rsidRPr="00B14C92" w:rsidRDefault="00D46A81" w:rsidP="00D46A81">
            <w:pPr>
              <w:snapToGrid w:val="0"/>
              <w:spacing w:before="60" w:after="60"/>
              <w:jc w:val="left"/>
              <w:rPr>
                <w:ins w:id="3821" w:author="Raphael Malyankar" w:date="2023-05-15T21:11:00Z"/>
                <w:sz w:val="18"/>
                <w:szCs w:val="18"/>
              </w:rPr>
            </w:pPr>
            <w:ins w:id="3822" w:author="Raphael Malyankar" w:date="2023-05-15T21:11:00Z">
              <w:r w:rsidRPr="000711EA">
                <w:rPr>
                  <w:rFonts w:cs="Arial"/>
                  <w:sz w:val="18"/>
                  <w:szCs w:val="18"/>
                </w:rPr>
                <w:t>Attribute</w:t>
              </w:r>
            </w:ins>
          </w:p>
        </w:tc>
        <w:tc>
          <w:tcPr>
            <w:tcW w:w="1106" w:type="pct"/>
            <w:tcBorders>
              <w:top w:val="single" w:sz="4" w:space="0" w:color="000000"/>
              <w:left w:val="single" w:sz="4" w:space="0" w:color="000000"/>
              <w:bottom w:val="single" w:sz="4" w:space="0" w:color="000000"/>
              <w:right w:val="single" w:sz="4" w:space="0" w:color="000000"/>
            </w:tcBorders>
          </w:tcPr>
          <w:p w14:paraId="6BB86779" w14:textId="7E50FBB3" w:rsidR="00D46A81" w:rsidRPr="00B14C92" w:rsidRDefault="00D46A81" w:rsidP="00D46A81">
            <w:pPr>
              <w:snapToGrid w:val="0"/>
              <w:spacing w:before="60" w:after="60"/>
              <w:jc w:val="left"/>
              <w:rPr>
                <w:ins w:id="3823" w:author="Raphael Malyankar" w:date="2023-05-15T21:11:00Z"/>
                <w:sz w:val="18"/>
                <w:szCs w:val="18"/>
              </w:rPr>
            </w:pPr>
            <w:ins w:id="3824" w:author="Raphael Malyankar" w:date="2023-05-15T21:11:00Z">
              <w:r w:rsidRPr="000711EA">
                <w:rPr>
                  <w:rFonts w:cs="Arial"/>
                  <w:sz w:val="18"/>
                  <w:szCs w:val="18"/>
                </w:rPr>
                <w:t>purpose</w:t>
              </w:r>
            </w:ins>
          </w:p>
        </w:tc>
        <w:tc>
          <w:tcPr>
            <w:tcW w:w="1049" w:type="pct"/>
            <w:tcBorders>
              <w:top w:val="single" w:sz="4" w:space="0" w:color="000000"/>
              <w:left w:val="single" w:sz="4" w:space="0" w:color="000000"/>
              <w:bottom w:val="single" w:sz="4" w:space="0" w:color="000000"/>
              <w:right w:val="single" w:sz="4" w:space="0" w:color="000000"/>
            </w:tcBorders>
          </w:tcPr>
          <w:p w14:paraId="1C66873E" w14:textId="03D4F678" w:rsidR="00D46A81" w:rsidRPr="00B14C92" w:rsidRDefault="00D46A81" w:rsidP="00D46A81">
            <w:pPr>
              <w:snapToGrid w:val="0"/>
              <w:spacing w:before="60" w:after="60"/>
              <w:jc w:val="left"/>
              <w:rPr>
                <w:ins w:id="3825" w:author="Raphael Malyankar" w:date="2023-05-15T21:11:00Z"/>
                <w:sz w:val="18"/>
                <w:szCs w:val="18"/>
              </w:rPr>
            </w:pPr>
            <w:ins w:id="3826" w:author="Raphael Malyankar" w:date="2023-05-15T21:11:00Z">
              <w:r w:rsidRPr="000711EA">
                <w:rPr>
                  <w:rFonts w:cs="Arial"/>
                  <w:sz w:val="18"/>
                  <w:szCs w:val="18"/>
                </w:rPr>
                <w:t xml:space="preserve">The purpose for which the Catalogue has been issued </w:t>
              </w:r>
            </w:ins>
          </w:p>
        </w:tc>
        <w:tc>
          <w:tcPr>
            <w:tcW w:w="209" w:type="pct"/>
            <w:tcBorders>
              <w:top w:val="single" w:sz="4" w:space="0" w:color="000000"/>
              <w:left w:val="single" w:sz="4" w:space="0" w:color="000000"/>
              <w:bottom w:val="single" w:sz="4" w:space="0" w:color="000000"/>
              <w:right w:val="single" w:sz="4" w:space="0" w:color="000000"/>
            </w:tcBorders>
          </w:tcPr>
          <w:p w14:paraId="245F19C9" w14:textId="0D125E43" w:rsidR="00D46A81" w:rsidRPr="009470D3" w:rsidRDefault="00D46A81" w:rsidP="00D46A81">
            <w:pPr>
              <w:snapToGrid w:val="0"/>
              <w:spacing w:before="60" w:after="60"/>
              <w:jc w:val="center"/>
              <w:rPr>
                <w:ins w:id="3827" w:author="Raphael Malyankar" w:date="2023-05-15T21:11:00Z"/>
                <w:b/>
                <w:bCs/>
                <w:sz w:val="18"/>
                <w:szCs w:val="18"/>
              </w:rPr>
            </w:pPr>
            <w:ins w:id="3828" w:author="Raphael Malyankar" w:date="2023-05-15T21:11:00Z">
              <w:r w:rsidRPr="009470D3">
                <w:rPr>
                  <w:rFonts w:cs="Arial"/>
                  <w:b/>
                  <w:bCs/>
                  <w:sz w:val="18"/>
                  <w:szCs w:val="18"/>
                </w:rPr>
                <w:t>1</w:t>
              </w:r>
            </w:ins>
          </w:p>
        </w:tc>
        <w:tc>
          <w:tcPr>
            <w:tcW w:w="1013" w:type="pct"/>
            <w:tcBorders>
              <w:top w:val="single" w:sz="4" w:space="0" w:color="000000"/>
              <w:left w:val="single" w:sz="4" w:space="0" w:color="000000"/>
              <w:bottom w:val="single" w:sz="4" w:space="0" w:color="000000"/>
              <w:right w:val="single" w:sz="4" w:space="0" w:color="000000"/>
            </w:tcBorders>
          </w:tcPr>
          <w:p w14:paraId="6F6CF9B3" w14:textId="4A94AB1B" w:rsidR="00D46A81" w:rsidRPr="00B14C92" w:rsidDel="00D46A81" w:rsidRDefault="00D46A81" w:rsidP="00D46A81">
            <w:pPr>
              <w:snapToGrid w:val="0"/>
              <w:spacing w:before="60" w:after="60"/>
              <w:jc w:val="left"/>
              <w:rPr>
                <w:ins w:id="3829" w:author="Raphael Malyankar" w:date="2023-05-15T21:11:00Z"/>
                <w:sz w:val="18"/>
                <w:szCs w:val="18"/>
              </w:rPr>
            </w:pPr>
            <w:ins w:id="3830" w:author="Raphael Malyankar" w:date="2023-05-15T21:11:00Z">
              <w:r w:rsidRPr="000711EA">
                <w:rPr>
                  <w:rFonts w:cs="Arial"/>
                  <w:sz w:val="18"/>
                  <w:szCs w:val="18"/>
                </w:rPr>
                <w:t>S100_Purpose</w:t>
              </w:r>
            </w:ins>
          </w:p>
        </w:tc>
        <w:tc>
          <w:tcPr>
            <w:tcW w:w="1306" w:type="pct"/>
            <w:tcBorders>
              <w:top w:val="single" w:sz="4" w:space="0" w:color="000000"/>
              <w:left w:val="single" w:sz="4" w:space="0" w:color="000000"/>
              <w:bottom w:val="single" w:sz="4" w:space="0" w:color="000000"/>
              <w:right w:val="single" w:sz="4" w:space="0" w:color="000000"/>
            </w:tcBorders>
          </w:tcPr>
          <w:p w14:paraId="447502B3" w14:textId="045964D7" w:rsidR="00D46A81" w:rsidRPr="000711EA" w:rsidRDefault="00D46A81" w:rsidP="00D46A81">
            <w:pPr>
              <w:spacing w:after="0"/>
              <w:jc w:val="left"/>
              <w:rPr>
                <w:ins w:id="3831" w:author="Raphael Malyankar" w:date="2023-05-15T21:11:00Z"/>
                <w:rFonts w:cs="Arial"/>
                <w:sz w:val="18"/>
                <w:szCs w:val="18"/>
                <w:lang w:eastAsia="en-US"/>
              </w:rPr>
            </w:pPr>
            <w:ins w:id="3832" w:author="Raphael Malyankar" w:date="2023-05-15T21:11:00Z">
              <w:r w:rsidRPr="000711EA">
                <w:rPr>
                  <w:rFonts w:cs="Arial"/>
                  <w:sz w:val="18"/>
                  <w:szCs w:val="18"/>
                  <w:lang w:eastAsia="en-US"/>
                </w:rPr>
                <w:t>The values must be one of the following:</w:t>
              </w:r>
            </w:ins>
          </w:p>
          <w:p w14:paraId="57F56956" w14:textId="77777777" w:rsidR="00D46A81" w:rsidRPr="000711EA" w:rsidRDefault="00D46A81" w:rsidP="00D46A81">
            <w:pPr>
              <w:spacing w:after="0"/>
              <w:jc w:val="left"/>
              <w:rPr>
                <w:ins w:id="3833" w:author="Raphael Malyankar" w:date="2023-05-15T21:11:00Z"/>
                <w:rFonts w:cs="Arial"/>
                <w:sz w:val="18"/>
                <w:szCs w:val="18"/>
                <w:lang w:eastAsia="en-US"/>
              </w:rPr>
            </w:pPr>
            <w:ins w:id="3834" w:author="Raphael Malyankar" w:date="2023-05-15T21:11:00Z">
              <w:r w:rsidRPr="000711EA">
                <w:rPr>
                  <w:rFonts w:cs="Arial"/>
                  <w:i/>
                  <w:sz w:val="18"/>
                  <w:szCs w:val="18"/>
                  <w:lang w:eastAsia="en-US"/>
                </w:rPr>
                <w:t>2</w:t>
              </w:r>
              <w:r w:rsidRPr="000711EA">
                <w:rPr>
                  <w:rFonts w:cs="Arial"/>
                  <w:sz w:val="18"/>
                  <w:szCs w:val="18"/>
                  <w:lang w:eastAsia="en-US"/>
                </w:rPr>
                <w:t xml:space="preserve">  new edition</w:t>
              </w:r>
            </w:ins>
          </w:p>
          <w:p w14:paraId="7CD7000D" w14:textId="77777777" w:rsidR="00D46A81" w:rsidRPr="000711EA" w:rsidRDefault="00D46A81" w:rsidP="00D46A81">
            <w:pPr>
              <w:snapToGrid w:val="0"/>
              <w:spacing w:after="0"/>
              <w:jc w:val="left"/>
              <w:rPr>
                <w:ins w:id="3835" w:author="Raphael Malyankar" w:date="2023-05-15T21:11:00Z"/>
                <w:rFonts w:cs="Arial"/>
                <w:sz w:val="18"/>
                <w:szCs w:val="18"/>
              </w:rPr>
            </w:pPr>
            <w:ins w:id="3836" w:author="Raphael Malyankar" w:date="2023-05-15T21:11:00Z">
              <w:r w:rsidRPr="000711EA">
                <w:rPr>
                  <w:rFonts w:cs="Arial"/>
                  <w:i/>
                  <w:sz w:val="18"/>
                  <w:szCs w:val="18"/>
                  <w:lang w:eastAsia="en-US"/>
                </w:rPr>
                <w:t>5</w:t>
              </w:r>
              <w:r w:rsidRPr="000711EA">
                <w:rPr>
                  <w:rFonts w:cs="Arial"/>
                  <w:sz w:val="18"/>
                  <w:szCs w:val="18"/>
                  <w:lang w:eastAsia="en-US"/>
                </w:rPr>
                <w:t xml:space="preserve">  cancellation</w:t>
              </w:r>
            </w:ins>
          </w:p>
          <w:p w14:paraId="42B44562" w14:textId="726E92D5" w:rsidR="00D46A81" w:rsidRPr="009470D3" w:rsidRDefault="00D46A81" w:rsidP="00D46A81">
            <w:pPr>
              <w:snapToGrid w:val="0"/>
              <w:spacing w:before="60" w:after="60"/>
              <w:jc w:val="left"/>
              <w:rPr>
                <w:ins w:id="3837" w:author="Raphael Malyankar" w:date="2023-05-15T21:11:00Z"/>
                <w:b/>
                <w:bCs/>
                <w:sz w:val="18"/>
                <w:szCs w:val="18"/>
              </w:rPr>
            </w:pPr>
            <w:ins w:id="3838" w:author="Raphael Malyankar" w:date="2023-05-15T21:12:00Z">
              <w:r w:rsidRPr="009470D3">
                <w:rPr>
                  <w:rFonts w:cs="Arial"/>
                  <w:b/>
                  <w:bCs/>
                  <w:sz w:val="18"/>
                  <w:szCs w:val="18"/>
                </w:rPr>
                <w:t>Mandatory in S-98</w:t>
              </w:r>
            </w:ins>
          </w:p>
        </w:tc>
      </w:tr>
      <w:tr w:rsidR="00D46A81" w:rsidRPr="00B14C92" w14:paraId="0BD12873" w14:textId="77777777" w:rsidTr="00FB5445">
        <w:trPr>
          <w:cantSplit/>
          <w:trHeight w:val="198"/>
          <w:ins w:id="3839" w:author="Raphael Malyankar" w:date="2023-05-15T21:11:00Z"/>
        </w:trPr>
        <w:tc>
          <w:tcPr>
            <w:tcW w:w="317" w:type="pct"/>
            <w:tcBorders>
              <w:top w:val="single" w:sz="4" w:space="0" w:color="000000"/>
              <w:left w:val="single" w:sz="4" w:space="0" w:color="000000"/>
              <w:bottom w:val="single" w:sz="4" w:space="0" w:color="000000"/>
              <w:right w:val="single" w:sz="4" w:space="0" w:color="000000"/>
            </w:tcBorders>
          </w:tcPr>
          <w:p w14:paraId="3E71573B" w14:textId="642604C6" w:rsidR="00D46A81" w:rsidRPr="00B14C92" w:rsidRDefault="00D46A81" w:rsidP="00D46A81">
            <w:pPr>
              <w:snapToGrid w:val="0"/>
              <w:spacing w:before="60" w:after="60"/>
              <w:jc w:val="left"/>
              <w:rPr>
                <w:ins w:id="3840" w:author="Raphael Malyankar" w:date="2023-05-15T21:11:00Z"/>
                <w:sz w:val="18"/>
                <w:szCs w:val="18"/>
              </w:rPr>
            </w:pPr>
            <w:ins w:id="3841" w:author="Raphael Malyankar" w:date="2023-05-15T21:11:00Z">
              <w:r w:rsidRPr="000711EA">
                <w:rPr>
                  <w:rFonts w:cs="Arial"/>
                  <w:sz w:val="18"/>
                  <w:szCs w:val="18"/>
                </w:rPr>
                <w:t>Attribute</w:t>
              </w:r>
            </w:ins>
          </w:p>
        </w:tc>
        <w:tc>
          <w:tcPr>
            <w:tcW w:w="1106" w:type="pct"/>
            <w:tcBorders>
              <w:top w:val="single" w:sz="4" w:space="0" w:color="000000"/>
              <w:left w:val="single" w:sz="4" w:space="0" w:color="000000"/>
              <w:bottom w:val="single" w:sz="4" w:space="0" w:color="000000"/>
              <w:right w:val="single" w:sz="4" w:space="0" w:color="000000"/>
            </w:tcBorders>
          </w:tcPr>
          <w:p w14:paraId="1D2C460E" w14:textId="21921EDC" w:rsidR="00D46A81" w:rsidRPr="00B14C92" w:rsidRDefault="00D46A81" w:rsidP="00D46A81">
            <w:pPr>
              <w:snapToGrid w:val="0"/>
              <w:spacing w:before="60" w:after="60"/>
              <w:jc w:val="left"/>
              <w:rPr>
                <w:ins w:id="3842" w:author="Raphael Malyankar" w:date="2023-05-15T21:11:00Z"/>
                <w:sz w:val="18"/>
                <w:szCs w:val="18"/>
              </w:rPr>
            </w:pPr>
            <w:ins w:id="3843" w:author="Raphael Malyankar" w:date="2023-05-15T21:11:00Z">
              <w:r w:rsidRPr="000711EA">
                <w:rPr>
                  <w:rFonts w:cs="Arial"/>
                  <w:sz w:val="18"/>
                  <w:szCs w:val="18"/>
                </w:rPr>
                <w:t>editionNumber</w:t>
              </w:r>
            </w:ins>
          </w:p>
        </w:tc>
        <w:tc>
          <w:tcPr>
            <w:tcW w:w="1049" w:type="pct"/>
            <w:tcBorders>
              <w:top w:val="single" w:sz="4" w:space="0" w:color="000000"/>
              <w:left w:val="single" w:sz="4" w:space="0" w:color="000000"/>
              <w:bottom w:val="single" w:sz="4" w:space="0" w:color="000000"/>
              <w:right w:val="single" w:sz="4" w:space="0" w:color="000000"/>
            </w:tcBorders>
          </w:tcPr>
          <w:p w14:paraId="468855D6" w14:textId="7DB6AC38" w:rsidR="00D46A81" w:rsidRPr="00B14C92" w:rsidRDefault="00D46A81" w:rsidP="00D46A81">
            <w:pPr>
              <w:snapToGrid w:val="0"/>
              <w:spacing w:before="60" w:after="60"/>
              <w:jc w:val="left"/>
              <w:rPr>
                <w:ins w:id="3844" w:author="Raphael Malyankar" w:date="2023-05-15T21:11:00Z"/>
                <w:sz w:val="18"/>
                <w:szCs w:val="18"/>
              </w:rPr>
            </w:pPr>
            <w:ins w:id="3845" w:author="Raphael Malyankar" w:date="2023-05-15T21:11:00Z">
              <w:r w:rsidRPr="000711EA">
                <w:rPr>
                  <w:rFonts w:cs="Arial"/>
                  <w:sz w:val="18"/>
                  <w:szCs w:val="18"/>
                </w:rPr>
                <w:t>The Edition number of the Catalogue</w:t>
              </w:r>
            </w:ins>
          </w:p>
        </w:tc>
        <w:tc>
          <w:tcPr>
            <w:tcW w:w="209" w:type="pct"/>
            <w:tcBorders>
              <w:top w:val="single" w:sz="4" w:space="0" w:color="000000"/>
              <w:left w:val="single" w:sz="4" w:space="0" w:color="000000"/>
              <w:bottom w:val="single" w:sz="4" w:space="0" w:color="000000"/>
              <w:right w:val="single" w:sz="4" w:space="0" w:color="000000"/>
            </w:tcBorders>
          </w:tcPr>
          <w:p w14:paraId="7751C8E8" w14:textId="63F9D96D" w:rsidR="00D46A81" w:rsidRPr="00B14C92" w:rsidRDefault="00D46A81" w:rsidP="00D46A81">
            <w:pPr>
              <w:snapToGrid w:val="0"/>
              <w:spacing w:before="60" w:after="60"/>
              <w:jc w:val="center"/>
              <w:rPr>
                <w:ins w:id="3846" w:author="Raphael Malyankar" w:date="2023-05-15T21:11:00Z"/>
                <w:sz w:val="18"/>
                <w:szCs w:val="18"/>
              </w:rPr>
            </w:pPr>
            <w:ins w:id="3847" w:author="Raphael Malyankar" w:date="2023-05-15T21:11:00Z">
              <w:r w:rsidRPr="000711EA">
                <w:rPr>
                  <w:rFonts w:cs="Arial"/>
                  <w:sz w:val="18"/>
                  <w:szCs w:val="18"/>
                </w:rPr>
                <w:t>1</w:t>
              </w:r>
            </w:ins>
          </w:p>
        </w:tc>
        <w:tc>
          <w:tcPr>
            <w:tcW w:w="1013" w:type="pct"/>
            <w:tcBorders>
              <w:top w:val="single" w:sz="4" w:space="0" w:color="000000"/>
              <w:left w:val="single" w:sz="4" w:space="0" w:color="000000"/>
              <w:bottom w:val="single" w:sz="4" w:space="0" w:color="000000"/>
              <w:right w:val="single" w:sz="4" w:space="0" w:color="000000"/>
            </w:tcBorders>
          </w:tcPr>
          <w:p w14:paraId="17956824" w14:textId="031718D2" w:rsidR="00D46A81" w:rsidRPr="00B14C92" w:rsidDel="00D46A81" w:rsidRDefault="00D46A81" w:rsidP="00D46A81">
            <w:pPr>
              <w:snapToGrid w:val="0"/>
              <w:spacing w:before="60" w:after="60"/>
              <w:jc w:val="left"/>
              <w:rPr>
                <w:ins w:id="3848" w:author="Raphael Malyankar" w:date="2023-05-15T21:11:00Z"/>
                <w:sz w:val="18"/>
                <w:szCs w:val="18"/>
              </w:rPr>
            </w:pPr>
            <w:ins w:id="3849" w:author="Raphael Malyankar" w:date="2023-05-15T21:11:00Z">
              <w:r w:rsidRPr="000711EA">
                <w:rPr>
                  <w:rFonts w:cs="Arial"/>
                  <w:sz w:val="18"/>
                  <w:szCs w:val="18"/>
                </w:rPr>
                <w:t>Integer</w:t>
              </w:r>
            </w:ins>
          </w:p>
        </w:tc>
        <w:tc>
          <w:tcPr>
            <w:tcW w:w="1306" w:type="pct"/>
            <w:tcBorders>
              <w:top w:val="single" w:sz="4" w:space="0" w:color="000000"/>
              <w:left w:val="single" w:sz="4" w:space="0" w:color="000000"/>
              <w:bottom w:val="single" w:sz="4" w:space="0" w:color="000000"/>
              <w:right w:val="single" w:sz="4" w:space="0" w:color="000000"/>
            </w:tcBorders>
          </w:tcPr>
          <w:p w14:paraId="281FEB2F" w14:textId="77777777" w:rsidR="00D46A81" w:rsidRPr="000711EA" w:rsidRDefault="00D46A81" w:rsidP="00D46A81">
            <w:pPr>
              <w:snapToGrid w:val="0"/>
              <w:spacing w:after="0"/>
              <w:jc w:val="left"/>
              <w:rPr>
                <w:ins w:id="3850" w:author="Raphael Malyankar" w:date="2023-05-15T21:11:00Z"/>
                <w:rFonts w:cs="Arial"/>
                <w:sz w:val="18"/>
                <w:szCs w:val="18"/>
              </w:rPr>
            </w:pPr>
            <w:ins w:id="3851" w:author="Raphael Malyankar" w:date="2023-05-15T21:11:00Z">
              <w:r w:rsidRPr="000711EA">
                <w:rPr>
                  <w:rFonts w:cs="Arial"/>
                  <w:sz w:val="18"/>
                  <w:szCs w:val="18"/>
                </w:rPr>
                <w:t>Initially set to 1 for a given productSpecification.number</w:t>
              </w:r>
            </w:ins>
          </w:p>
          <w:p w14:paraId="6B8E3B12" w14:textId="77777777" w:rsidR="00D46A81" w:rsidRPr="000711EA" w:rsidRDefault="00D46A81" w:rsidP="00D46A81">
            <w:pPr>
              <w:snapToGrid w:val="0"/>
              <w:spacing w:after="0"/>
              <w:jc w:val="left"/>
              <w:rPr>
                <w:ins w:id="3852" w:author="Raphael Malyankar" w:date="2023-05-15T21:11:00Z"/>
                <w:rFonts w:cs="Arial"/>
                <w:sz w:val="18"/>
                <w:szCs w:val="18"/>
              </w:rPr>
            </w:pPr>
            <w:ins w:id="3853" w:author="Raphael Malyankar" w:date="2023-05-15T21:11:00Z">
              <w:r w:rsidRPr="000711EA">
                <w:rPr>
                  <w:rFonts w:cs="Arial"/>
                  <w:sz w:val="18"/>
                  <w:szCs w:val="18"/>
                </w:rPr>
                <w:t>Increased by 1 for each subsequent newEdition</w:t>
              </w:r>
            </w:ins>
          </w:p>
          <w:p w14:paraId="59C8EA4B" w14:textId="4A7D1FF1" w:rsidR="00D46A81" w:rsidRPr="00D46A81" w:rsidRDefault="00D46A81" w:rsidP="00D46A81">
            <w:pPr>
              <w:snapToGrid w:val="0"/>
              <w:spacing w:before="60" w:after="60"/>
              <w:jc w:val="left"/>
              <w:rPr>
                <w:ins w:id="3854" w:author="Raphael Malyankar" w:date="2023-05-15T21:11:00Z"/>
                <w:sz w:val="18"/>
                <w:szCs w:val="18"/>
              </w:rPr>
            </w:pPr>
            <w:ins w:id="3855" w:author="Raphael Malyankar" w:date="2023-05-15T21:11:00Z">
              <w:r w:rsidRPr="000711EA">
                <w:rPr>
                  <w:rFonts w:cs="Arial"/>
                  <w:sz w:val="18"/>
                  <w:szCs w:val="18"/>
                </w:rPr>
                <w:t>Uniquely identifies the version of the Catalogue</w:t>
              </w:r>
            </w:ins>
          </w:p>
        </w:tc>
      </w:tr>
      <w:tr w:rsidR="00D46A81" w:rsidRPr="00B14C92" w:rsidDel="00D46A81" w14:paraId="5EE11ACB" w14:textId="6570DCF5" w:rsidTr="009470D3">
        <w:trPr>
          <w:cantSplit/>
          <w:trHeight w:val="198"/>
          <w:del w:id="3856" w:author="Raphael Malyankar" w:date="2023-05-15T21:10:00Z"/>
        </w:trPr>
        <w:tc>
          <w:tcPr>
            <w:tcW w:w="317" w:type="pct"/>
            <w:tcBorders>
              <w:top w:val="single" w:sz="4" w:space="0" w:color="000000"/>
              <w:left w:val="single" w:sz="4" w:space="0" w:color="000000"/>
              <w:bottom w:val="single" w:sz="4" w:space="0" w:color="000000"/>
              <w:right w:val="single" w:sz="4" w:space="0" w:color="000000"/>
            </w:tcBorders>
            <w:hideMark/>
          </w:tcPr>
          <w:p w14:paraId="66DFC39F" w14:textId="522FEEC6" w:rsidR="00D46A81" w:rsidRPr="00B14C92" w:rsidDel="00D46A81" w:rsidRDefault="00D46A81" w:rsidP="00D46A81">
            <w:pPr>
              <w:snapToGrid w:val="0"/>
              <w:spacing w:before="60" w:after="60"/>
              <w:jc w:val="left"/>
              <w:rPr>
                <w:del w:id="3857" w:author="Raphael Malyankar" w:date="2023-05-15T21:10:00Z"/>
                <w:sz w:val="18"/>
                <w:szCs w:val="18"/>
              </w:rPr>
            </w:pPr>
            <w:del w:id="3858" w:author="Raphael Malyankar" w:date="2023-05-15T21:10:00Z">
              <w:r w:rsidRPr="00B14C92" w:rsidDel="00D46A81">
                <w:rPr>
                  <w:sz w:val="18"/>
                  <w:szCs w:val="18"/>
                </w:rPr>
                <w:delText>Attribute</w:delText>
              </w:r>
            </w:del>
          </w:p>
        </w:tc>
        <w:tc>
          <w:tcPr>
            <w:tcW w:w="1106" w:type="pct"/>
            <w:tcBorders>
              <w:top w:val="single" w:sz="4" w:space="0" w:color="000000"/>
              <w:left w:val="single" w:sz="4" w:space="0" w:color="000000"/>
              <w:bottom w:val="single" w:sz="4" w:space="0" w:color="000000"/>
              <w:right w:val="single" w:sz="4" w:space="0" w:color="000000"/>
            </w:tcBorders>
            <w:hideMark/>
          </w:tcPr>
          <w:p w14:paraId="31609071" w14:textId="46C679D3" w:rsidR="00D46A81" w:rsidRPr="00B14C92" w:rsidDel="00D46A81" w:rsidRDefault="00D46A81" w:rsidP="00D46A81">
            <w:pPr>
              <w:snapToGrid w:val="0"/>
              <w:spacing w:before="60" w:after="60"/>
              <w:jc w:val="left"/>
              <w:rPr>
                <w:del w:id="3859" w:author="Raphael Malyankar" w:date="2023-05-15T21:10:00Z"/>
                <w:sz w:val="18"/>
                <w:szCs w:val="18"/>
              </w:rPr>
            </w:pPr>
            <w:del w:id="3860" w:author="Raphael Malyankar" w:date="2023-05-15T21:10:00Z">
              <w:r w:rsidRPr="00B14C92" w:rsidDel="00D46A81">
                <w:rPr>
                  <w:sz w:val="18"/>
                  <w:szCs w:val="18"/>
                </w:rPr>
                <w:delText>fileLocation</w:delText>
              </w:r>
            </w:del>
          </w:p>
        </w:tc>
        <w:tc>
          <w:tcPr>
            <w:tcW w:w="1049" w:type="pct"/>
            <w:tcBorders>
              <w:top w:val="single" w:sz="4" w:space="0" w:color="000000"/>
              <w:left w:val="single" w:sz="4" w:space="0" w:color="000000"/>
              <w:bottom w:val="single" w:sz="4" w:space="0" w:color="000000"/>
              <w:right w:val="single" w:sz="4" w:space="0" w:color="000000"/>
            </w:tcBorders>
            <w:hideMark/>
          </w:tcPr>
          <w:p w14:paraId="6092052F" w14:textId="38038FDB" w:rsidR="00D46A81" w:rsidRPr="00B14C92" w:rsidDel="00D46A81" w:rsidRDefault="00D46A81" w:rsidP="00D46A81">
            <w:pPr>
              <w:snapToGrid w:val="0"/>
              <w:spacing w:before="60" w:after="60"/>
              <w:jc w:val="left"/>
              <w:rPr>
                <w:del w:id="3861" w:author="Raphael Malyankar" w:date="2023-05-15T21:10:00Z"/>
                <w:sz w:val="18"/>
                <w:szCs w:val="18"/>
              </w:rPr>
            </w:pPr>
            <w:del w:id="3862" w:author="Raphael Malyankar" w:date="2023-05-15T21:10:00Z">
              <w:r w:rsidRPr="00B14C92" w:rsidDel="00D46A81">
                <w:rPr>
                  <w:sz w:val="18"/>
                  <w:szCs w:val="18"/>
                </w:rPr>
                <w:delText>Full location from the Exchange Set root directory</w:delText>
              </w:r>
            </w:del>
          </w:p>
        </w:tc>
        <w:tc>
          <w:tcPr>
            <w:tcW w:w="209" w:type="pct"/>
            <w:tcBorders>
              <w:top w:val="single" w:sz="4" w:space="0" w:color="000000"/>
              <w:left w:val="single" w:sz="4" w:space="0" w:color="000000"/>
              <w:bottom w:val="single" w:sz="4" w:space="0" w:color="000000"/>
              <w:right w:val="single" w:sz="4" w:space="0" w:color="000000"/>
            </w:tcBorders>
            <w:hideMark/>
          </w:tcPr>
          <w:p w14:paraId="5CDDB683" w14:textId="0CFDD18B" w:rsidR="00D46A81" w:rsidRPr="00B14C92" w:rsidDel="00D46A81" w:rsidRDefault="00D46A81" w:rsidP="00D46A81">
            <w:pPr>
              <w:snapToGrid w:val="0"/>
              <w:spacing w:before="60" w:after="60"/>
              <w:jc w:val="center"/>
              <w:rPr>
                <w:del w:id="3863" w:author="Raphael Malyankar" w:date="2023-05-15T21:10:00Z"/>
                <w:sz w:val="18"/>
                <w:szCs w:val="18"/>
              </w:rPr>
            </w:pPr>
            <w:del w:id="3864" w:author="Raphael Malyankar" w:date="2023-05-15T21:10:00Z">
              <w:r w:rsidRPr="00B14C92" w:rsidDel="00D46A81">
                <w:rPr>
                  <w:sz w:val="18"/>
                  <w:szCs w:val="18"/>
                </w:rPr>
                <w:delText>1..*</w:delText>
              </w:r>
            </w:del>
          </w:p>
        </w:tc>
        <w:tc>
          <w:tcPr>
            <w:tcW w:w="1013" w:type="pct"/>
            <w:tcBorders>
              <w:top w:val="single" w:sz="4" w:space="0" w:color="000000"/>
              <w:left w:val="single" w:sz="4" w:space="0" w:color="000000"/>
              <w:bottom w:val="single" w:sz="4" w:space="0" w:color="000000"/>
              <w:right w:val="single" w:sz="4" w:space="0" w:color="000000"/>
            </w:tcBorders>
            <w:hideMark/>
          </w:tcPr>
          <w:p w14:paraId="40AFA2A5" w14:textId="75BB493B" w:rsidR="00D46A81" w:rsidRPr="00B14C92" w:rsidDel="00D46A81" w:rsidRDefault="00D46A81" w:rsidP="00D46A81">
            <w:pPr>
              <w:snapToGrid w:val="0"/>
              <w:spacing w:before="60" w:after="60"/>
              <w:jc w:val="left"/>
              <w:rPr>
                <w:del w:id="3865" w:author="Raphael Malyankar" w:date="2023-05-15T21:10:00Z"/>
                <w:sz w:val="18"/>
                <w:szCs w:val="18"/>
              </w:rPr>
            </w:pPr>
            <w:del w:id="3866" w:author="Raphael Malyankar" w:date="2023-05-15T21:10:00Z">
              <w:r w:rsidRPr="00B14C92" w:rsidDel="00D46A81">
                <w:rPr>
                  <w:sz w:val="18"/>
                  <w:szCs w:val="18"/>
                </w:rPr>
                <w:delText>CharacterString</w:delText>
              </w:r>
            </w:del>
          </w:p>
        </w:tc>
        <w:tc>
          <w:tcPr>
            <w:tcW w:w="1306" w:type="pct"/>
            <w:tcBorders>
              <w:top w:val="single" w:sz="4" w:space="0" w:color="000000"/>
              <w:left w:val="single" w:sz="4" w:space="0" w:color="000000"/>
              <w:bottom w:val="single" w:sz="4" w:space="0" w:color="000000"/>
              <w:right w:val="single" w:sz="4" w:space="0" w:color="000000"/>
            </w:tcBorders>
            <w:hideMark/>
          </w:tcPr>
          <w:p w14:paraId="2CFF72BA" w14:textId="1BCB6866" w:rsidR="00D46A81" w:rsidRPr="00B14C92" w:rsidDel="00D46A81" w:rsidRDefault="00D46A81" w:rsidP="00D46A81">
            <w:pPr>
              <w:snapToGrid w:val="0"/>
              <w:spacing w:before="60" w:after="60"/>
              <w:jc w:val="left"/>
              <w:rPr>
                <w:del w:id="3867" w:author="Raphael Malyankar" w:date="2023-05-15T21:10:00Z"/>
                <w:sz w:val="18"/>
                <w:szCs w:val="18"/>
              </w:rPr>
            </w:pPr>
            <w:del w:id="3868" w:author="Raphael Malyankar" w:date="2023-05-15T21:10:00Z">
              <w:r w:rsidRPr="00B14C92" w:rsidDel="00D46A81">
                <w:rPr>
                  <w:sz w:val="18"/>
                  <w:szCs w:val="18"/>
                </w:rPr>
                <w:delText>Path relative to the root directory of the Exchange Set. The location of the file after the Exchange Set is unpacked into directory &lt;EXCH_ROOT&gt; will be &lt;EXCH_ROOT&gt;/&lt;fileLocation&gt;/&lt;filename&gt;</w:delText>
              </w:r>
            </w:del>
          </w:p>
        </w:tc>
      </w:tr>
      <w:tr w:rsidR="00D46A81" w:rsidRPr="00B14C92" w14:paraId="7A58CCCD" w14:textId="77777777" w:rsidTr="009470D3">
        <w:trPr>
          <w:cantSplit/>
          <w:trHeight w:val="198"/>
        </w:trPr>
        <w:tc>
          <w:tcPr>
            <w:tcW w:w="317" w:type="pct"/>
            <w:tcBorders>
              <w:top w:val="single" w:sz="4" w:space="0" w:color="000000"/>
              <w:left w:val="single" w:sz="4" w:space="0" w:color="000000"/>
              <w:bottom w:val="single" w:sz="4" w:space="0" w:color="000000"/>
              <w:right w:val="single" w:sz="4" w:space="0" w:color="000000"/>
            </w:tcBorders>
            <w:hideMark/>
          </w:tcPr>
          <w:p w14:paraId="7CCDB3AF" w14:textId="77777777" w:rsidR="00D46A81" w:rsidRPr="00B14C92" w:rsidRDefault="00D46A81" w:rsidP="00D46A81">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7A734DE3" w14:textId="77777777" w:rsidR="00D46A81" w:rsidRPr="00B14C92" w:rsidRDefault="00D46A81" w:rsidP="00D46A81">
            <w:pPr>
              <w:snapToGrid w:val="0"/>
              <w:spacing w:before="60" w:after="60"/>
              <w:jc w:val="left"/>
              <w:rPr>
                <w:sz w:val="18"/>
                <w:szCs w:val="18"/>
              </w:rPr>
            </w:pPr>
            <w:r w:rsidRPr="00B14C92">
              <w:rPr>
                <w:sz w:val="18"/>
                <w:szCs w:val="18"/>
              </w:rPr>
              <w:t>scope</w:t>
            </w:r>
          </w:p>
        </w:tc>
        <w:tc>
          <w:tcPr>
            <w:tcW w:w="1049" w:type="pct"/>
            <w:tcBorders>
              <w:top w:val="single" w:sz="4" w:space="0" w:color="000000"/>
              <w:left w:val="single" w:sz="4" w:space="0" w:color="000000"/>
              <w:bottom w:val="single" w:sz="4" w:space="0" w:color="000000"/>
              <w:right w:val="single" w:sz="4" w:space="0" w:color="000000"/>
            </w:tcBorders>
            <w:hideMark/>
          </w:tcPr>
          <w:p w14:paraId="347FED7C" w14:textId="57FC158C" w:rsidR="00D46A81" w:rsidRPr="00B14C92" w:rsidRDefault="00D46A81" w:rsidP="00D46A81">
            <w:pPr>
              <w:snapToGrid w:val="0"/>
              <w:spacing w:before="60" w:after="60"/>
              <w:jc w:val="left"/>
              <w:rPr>
                <w:sz w:val="18"/>
                <w:szCs w:val="18"/>
              </w:rPr>
            </w:pPr>
            <w:r w:rsidRPr="00B14C92">
              <w:rPr>
                <w:sz w:val="18"/>
                <w:szCs w:val="18"/>
              </w:rPr>
              <w:t>Subject domain of the Catalogue</w:t>
            </w:r>
          </w:p>
        </w:tc>
        <w:tc>
          <w:tcPr>
            <w:tcW w:w="209" w:type="pct"/>
            <w:tcBorders>
              <w:top w:val="single" w:sz="4" w:space="0" w:color="000000"/>
              <w:left w:val="single" w:sz="4" w:space="0" w:color="000000"/>
              <w:bottom w:val="single" w:sz="4" w:space="0" w:color="000000"/>
              <w:right w:val="single" w:sz="4" w:space="0" w:color="000000"/>
            </w:tcBorders>
            <w:hideMark/>
          </w:tcPr>
          <w:p w14:paraId="2AC676CE" w14:textId="77777777" w:rsidR="00D46A81" w:rsidRPr="00B14C92" w:rsidRDefault="00D46A81" w:rsidP="00D46A81">
            <w:pPr>
              <w:snapToGrid w:val="0"/>
              <w:spacing w:before="60" w:after="60"/>
              <w:jc w:val="center"/>
              <w:rPr>
                <w:sz w:val="18"/>
                <w:szCs w:val="18"/>
              </w:rPr>
            </w:pPr>
            <w:r w:rsidRPr="00B14C92">
              <w:rPr>
                <w:sz w:val="18"/>
                <w:szCs w:val="18"/>
              </w:rPr>
              <w:t>1</w:t>
            </w:r>
            <w:del w:id="3869" w:author="Raphael Malyankar" w:date="2023-05-15T21:10:00Z">
              <w:r w:rsidRPr="00B14C92" w:rsidDel="00D46A81">
                <w:rPr>
                  <w:sz w:val="18"/>
                  <w:szCs w:val="18"/>
                </w:rPr>
                <w:delText>..*</w:delText>
              </w:r>
            </w:del>
          </w:p>
        </w:tc>
        <w:tc>
          <w:tcPr>
            <w:tcW w:w="1013" w:type="pct"/>
            <w:tcBorders>
              <w:top w:val="single" w:sz="4" w:space="0" w:color="000000"/>
              <w:left w:val="single" w:sz="4" w:space="0" w:color="000000"/>
              <w:bottom w:val="single" w:sz="4" w:space="0" w:color="000000"/>
              <w:right w:val="single" w:sz="4" w:space="0" w:color="000000"/>
            </w:tcBorders>
            <w:hideMark/>
          </w:tcPr>
          <w:p w14:paraId="1AC87EA0" w14:textId="77777777" w:rsidR="00D46A81" w:rsidRPr="00B14C92" w:rsidRDefault="00D46A81" w:rsidP="00D46A81">
            <w:pPr>
              <w:snapToGrid w:val="0"/>
              <w:spacing w:before="60" w:after="60"/>
              <w:jc w:val="left"/>
              <w:rPr>
                <w:sz w:val="18"/>
                <w:szCs w:val="18"/>
              </w:rPr>
            </w:pPr>
            <w:r w:rsidRPr="00B14C92">
              <w:rPr>
                <w:sz w:val="18"/>
                <w:szCs w:val="18"/>
              </w:rPr>
              <w:t>S100_CatalogueScope</w:t>
            </w:r>
          </w:p>
        </w:tc>
        <w:tc>
          <w:tcPr>
            <w:tcW w:w="1306" w:type="pct"/>
            <w:tcBorders>
              <w:top w:val="single" w:sz="4" w:space="0" w:color="000000"/>
              <w:left w:val="single" w:sz="4" w:space="0" w:color="000000"/>
              <w:bottom w:val="single" w:sz="4" w:space="0" w:color="000000"/>
              <w:right w:val="single" w:sz="4" w:space="0" w:color="000000"/>
            </w:tcBorders>
          </w:tcPr>
          <w:p w14:paraId="18AE8609" w14:textId="77777777" w:rsidR="00D46A81" w:rsidRPr="00B14C92" w:rsidRDefault="00D46A81" w:rsidP="00D46A81">
            <w:pPr>
              <w:snapToGrid w:val="0"/>
              <w:spacing w:before="60" w:after="60"/>
              <w:jc w:val="left"/>
              <w:rPr>
                <w:sz w:val="18"/>
                <w:szCs w:val="18"/>
              </w:rPr>
            </w:pPr>
          </w:p>
        </w:tc>
      </w:tr>
      <w:tr w:rsidR="00D46A81" w:rsidRPr="00B14C92" w14:paraId="2D8088EA" w14:textId="77777777" w:rsidTr="009470D3">
        <w:trPr>
          <w:cantSplit/>
          <w:trHeight w:val="416"/>
        </w:trPr>
        <w:tc>
          <w:tcPr>
            <w:tcW w:w="317" w:type="pct"/>
            <w:tcBorders>
              <w:top w:val="single" w:sz="4" w:space="0" w:color="000000"/>
              <w:left w:val="single" w:sz="4" w:space="0" w:color="000000"/>
              <w:bottom w:val="single" w:sz="4" w:space="0" w:color="000000"/>
              <w:right w:val="single" w:sz="4" w:space="0" w:color="000000"/>
            </w:tcBorders>
            <w:hideMark/>
          </w:tcPr>
          <w:p w14:paraId="3BB5C3E4" w14:textId="77777777" w:rsidR="00D46A81" w:rsidRPr="00B14C92" w:rsidRDefault="00D46A81" w:rsidP="00D46A81">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4728DF90" w14:textId="77777777" w:rsidR="00D46A81" w:rsidRPr="00B14C92" w:rsidRDefault="00D46A81" w:rsidP="00D46A81">
            <w:pPr>
              <w:snapToGrid w:val="0"/>
              <w:spacing w:before="60" w:after="60"/>
              <w:jc w:val="left"/>
              <w:rPr>
                <w:sz w:val="18"/>
                <w:szCs w:val="18"/>
              </w:rPr>
            </w:pPr>
            <w:r w:rsidRPr="00B14C92">
              <w:rPr>
                <w:sz w:val="18"/>
                <w:szCs w:val="18"/>
              </w:rPr>
              <w:t>versionNumber</w:t>
            </w:r>
          </w:p>
        </w:tc>
        <w:tc>
          <w:tcPr>
            <w:tcW w:w="1049" w:type="pct"/>
            <w:tcBorders>
              <w:top w:val="single" w:sz="4" w:space="0" w:color="000000"/>
              <w:left w:val="single" w:sz="4" w:space="0" w:color="000000"/>
              <w:bottom w:val="single" w:sz="4" w:space="0" w:color="000000"/>
              <w:right w:val="single" w:sz="4" w:space="0" w:color="000000"/>
            </w:tcBorders>
            <w:hideMark/>
          </w:tcPr>
          <w:p w14:paraId="06157A12" w14:textId="6C96534D" w:rsidR="00D46A81" w:rsidRPr="00B14C92" w:rsidRDefault="00D46A81" w:rsidP="00D46A81">
            <w:pPr>
              <w:snapToGrid w:val="0"/>
              <w:spacing w:before="60" w:after="60"/>
              <w:jc w:val="left"/>
              <w:rPr>
                <w:sz w:val="18"/>
                <w:szCs w:val="18"/>
              </w:rPr>
            </w:pPr>
            <w:r w:rsidRPr="00B14C92">
              <w:rPr>
                <w:sz w:val="18"/>
                <w:szCs w:val="18"/>
              </w:rPr>
              <w:t>The version number of the Product Specification</w:t>
            </w:r>
          </w:p>
        </w:tc>
        <w:tc>
          <w:tcPr>
            <w:tcW w:w="209" w:type="pct"/>
            <w:tcBorders>
              <w:top w:val="single" w:sz="4" w:space="0" w:color="000000"/>
              <w:left w:val="single" w:sz="4" w:space="0" w:color="000000"/>
              <w:bottom w:val="single" w:sz="4" w:space="0" w:color="000000"/>
              <w:right w:val="single" w:sz="4" w:space="0" w:color="000000"/>
            </w:tcBorders>
            <w:hideMark/>
          </w:tcPr>
          <w:p w14:paraId="00F8C774" w14:textId="77777777" w:rsidR="00D46A81" w:rsidRPr="00B14C92" w:rsidRDefault="00D46A81" w:rsidP="00D46A81">
            <w:pPr>
              <w:snapToGrid w:val="0"/>
              <w:spacing w:before="60" w:after="60"/>
              <w:jc w:val="center"/>
              <w:rPr>
                <w:sz w:val="18"/>
                <w:szCs w:val="18"/>
              </w:rPr>
            </w:pPr>
            <w:r w:rsidRPr="00B14C92">
              <w:rPr>
                <w:sz w:val="18"/>
                <w:szCs w:val="18"/>
              </w:rPr>
              <w:t>1</w:t>
            </w:r>
            <w:del w:id="3870" w:author="Raphael Malyankar" w:date="2023-05-15T21:16:00Z">
              <w:r w:rsidRPr="00B14C92" w:rsidDel="00FB5445">
                <w:rPr>
                  <w:sz w:val="18"/>
                  <w:szCs w:val="18"/>
                </w:rPr>
                <w:delText>..*</w:delText>
              </w:r>
            </w:del>
          </w:p>
        </w:tc>
        <w:tc>
          <w:tcPr>
            <w:tcW w:w="1013" w:type="pct"/>
            <w:tcBorders>
              <w:top w:val="single" w:sz="4" w:space="0" w:color="000000"/>
              <w:left w:val="single" w:sz="4" w:space="0" w:color="000000"/>
              <w:bottom w:val="single" w:sz="4" w:space="0" w:color="000000"/>
              <w:right w:val="single" w:sz="4" w:space="0" w:color="000000"/>
            </w:tcBorders>
            <w:hideMark/>
          </w:tcPr>
          <w:p w14:paraId="6308687B" w14:textId="77777777" w:rsidR="00D46A81" w:rsidRPr="00B14C92" w:rsidRDefault="00D46A81" w:rsidP="00D46A81">
            <w:pPr>
              <w:snapToGrid w:val="0"/>
              <w:spacing w:before="60" w:after="60"/>
              <w:jc w:val="left"/>
              <w:rPr>
                <w:sz w:val="18"/>
                <w:szCs w:val="18"/>
              </w:rPr>
            </w:pPr>
            <w:r w:rsidRPr="00B14C92">
              <w:rPr>
                <w:sz w:val="18"/>
                <w:szCs w:val="18"/>
              </w:rPr>
              <w:t>CharacterString</w:t>
            </w:r>
          </w:p>
        </w:tc>
        <w:tc>
          <w:tcPr>
            <w:tcW w:w="1306" w:type="pct"/>
            <w:tcBorders>
              <w:top w:val="single" w:sz="4" w:space="0" w:color="000000"/>
              <w:left w:val="single" w:sz="4" w:space="0" w:color="000000"/>
              <w:bottom w:val="single" w:sz="4" w:space="0" w:color="000000"/>
              <w:right w:val="single" w:sz="4" w:space="0" w:color="000000"/>
            </w:tcBorders>
          </w:tcPr>
          <w:p w14:paraId="549D317E" w14:textId="77777777" w:rsidR="00D46A81" w:rsidRPr="00B14C92" w:rsidRDefault="00D46A81" w:rsidP="00D46A81">
            <w:pPr>
              <w:snapToGrid w:val="0"/>
              <w:spacing w:before="60" w:after="60"/>
              <w:jc w:val="left"/>
              <w:rPr>
                <w:sz w:val="18"/>
                <w:szCs w:val="18"/>
              </w:rPr>
            </w:pPr>
          </w:p>
        </w:tc>
      </w:tr>
      <w:tr w:rsidR="00D46A81" w:rsidRPr="00B14C92" w14:paraId="5F6288FA" w14:textId="77777777" w:rsidTr="009470D3">
        <w:trPr>
          <w:cantSplit/>
          <w:trHeight w:val="416"/>
        </w:trPr>
        <w:tc>
          <w:tcPr>
            <w:tcW w:w="317" w:type="pct"/>
            <w:tcBorders>
              <w:top w:val="single" w:sz="4" w:space="0" w:color="000000"/>
              <w:left w:val="single" w:sz="4" w:space="0" w:color="000000"/>
              <w:bottom w:val="single" w:sz="4" w:space="0" w:color="000000"/>
              <w:right w:val="single" w:sz="4" w:space="0" w:color="000000"/>
            </w:tcBorders>
            <w:hideMark/>
          </w:tcPr>
          <w:p w14:paraId="37114031" w14:textId="77777777" w:rsidR="00D46A81" w:rsidRPr="00B14C92" w:rsidRDefault="00D46A81" w:rsidP="00D46A81">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2BD860B5" w14:textId="77777777" w:rsidR="00D46A81" w:rsidRPr="00B14C92" w:rsidRDefault="00D46A81" w:rsidP="00D46A81">
            <w:pPr>
              <w:snapToGrid w:val="0"/>
              <w:spacing w:before="60" w:after="60"/>
              <w:jc w:val="left"/>
              <w:rPr>
                <w:sz w:val="18"/>
                <w:szCs w:val="18"/>
              </w:rPr>
            </w:pPr>
            <w:r w:rsidRPr="00B14C92">
              <w:rPr>
                <w:sz w:val="18"/>
                <w:szCs w:val="18"/>
              </w:rPr>
              <w:t>issueDate</w:t>
            </w:r>
          </w:p>
        </w:tc>
        <w:tc>
          <w:tcPr>
            <w:tcW w:w="1049" w:type="pct"/>
            <w:tcBorders>
              <w:top w:val="single" w:sz="4" w:space="0" w:color="000000"/>
              <w:left w:val="single" w:sz="4" w:space="0" w:color="000000"/>
              <w:bottom w:val="single" w:sz="4" w:space="0" w:color="000000"/>
              <w:right w:val="single" w:sz="4" w:space="0" w:color="000000"/>
            </w:tcBorders>
            <w:hideMark/>
          </w:tcPr>
          <w:p w14:paraId="2702CF7B" w14:textId="75265089" w:rsidR="00D46A81" w:rsidRPr="00B14C92" w:rsidRDefault="00D46A81" w:rsidP="00D46A81">
            <w:pPr>
              <w:snapToGrid w:val="0"/>
              <w:spacing w:before="60" w:after="60"/>
              <w:jc w:val="left"/>
              <w:rPr>
                <w:sz w:val="18"/>
                <w:szCs w:val="18"/>
              </w:rPr>
            </w:pPr>
            <w:r w:rsidRPr="00B14C92">
              <w:rPr>
                <w:sz w:val="18"/>
                <w:szCs w:val="18"/>
              </w:rPr>
              <w:t>The version date of the Product Specification</w:t>
            </w:r>
          </w:p>
        </w:tc>
        <w:tc>
          <w:tcPr>
            <w:tcW w:w="209" w:type="pct"/>
            <w:tcBorders>
              <w:top w:val="single" w:sz="4" w:space="0" w:color="000000"/>
              <w:left w:val="single" w:sz="4" w:space="0" w:color="000000"/>
              <w:bottom w:val="single" w:sz="4" w:space="0" w:color="000000"/>
              <w:right w:val="single" w:sz="4" w:space="0" w:color="000000"/>
            </w:tcBorders>
            <w:hideMark/>
          </w:tcPr>
          <w:p w14:paraId="31DE5F5A" w14:textId="77777777" w:rsidR="00D46A81" w:rsidRPr="00B14C92" w:rsidRDefault="00D46A81" w:rsidP="00D46A81">
            <w:pPr>
              <w:snapToGrid w:val="0"/>
              <w:spacing w:before="60" w:after="60"/>
              <w:jc w:val="center"/>
              <w:rPr>
                <w:sz w:val="18"/>
                <w:szCs w:val="18"/>
              </w:rPr>
            </w:pPr>
            <w:r w:rsidRPr="00B14C92">
              <w:rPr>
                <w:sz w:val="18"/>
                <w:szCs w:val="18"/>
              </w:rPr>
              <w:t>1</w:t>
            </w:r>
            <w:del w:id="3871" w:author="Raphael Malyankar" w:date="2023-05-15T21:16:00Z">
              <w:r w:rsidRPr="00B14C92" w:rsidDel="00FB5445">
                <w:rPr>
                  <w:sz w:val="18"/>
                  <w:szCs w:val="18"/>
                </w:rPr>
                <w:delText>..*</w:delText>
              </w:r>
            </w:del>
          </w:p>
        </w:tc>
        <w:tc>
          <w:tcPr>
            <w:tcW w:w="1013" w:type="pct"/>
            <w:tcBorders>
              <w:top w:val="single" w:sz="4" w:space="0" w:color="000000"/>
              <w:left w:val="single" w:sz="4" w:space="0" w:color="000000"/>
              <w:bottom w:val="single" w:sz="4" w:space="0" w:color="000000"/>
              <w:right w:val="single" w:sz="4" w:space="0" w:color="000000"/>
            </w:tcBorders>
            <w:hideMark/>
          </w:tcPr>
          <w:p w14:paraId="3AFCC5FB" w14:textId="77777777" w:rsidR="00D46A81" w:rsidRPr="00B14C92" w:rsidRDefault="00D46A81" w:rsidP="00D46A81">
            <w:pPr>
              <w:snapToGrid w:val="0"/>
              <w:spacing w:before="60" w:after="60"/>
              <w:jc w:val="left"/>
              <w:rPr>
                <w:sz w:val="18"/>
                <w:szCs w:val="18"/>
              </w:rPr>
            </w:pPr>
            <w:r w:rsidRPr="00B14C92">
              <w:rPr>
                <w:sz w:val="18"/>
                <w:szCs w:val="18"/>
              </w:rPr>
              <w:t>Date</w:t>
            </w:r>
          </w:p>
        </w:tc>
        <w:tc>
          <w:tcPr>
            <w:tcW w:w="1306" w:type="pct"/>
            <w:tcBorders>
              <w:top w:val="single" w:sz="4" w:space="0" w:color="000000"/>
              <w:left w:val="single" w:sz="4" w:space="0" w:color="000000"/>
              <w:bottom w:val="single" w:sz="4" w:space="0" w:color="000000"/>
              <w:right w:val="single" w:sz="4" w:space="0" w:color="000000"/>
            </w:tcBorders>
          </w:tcPr>
          <w:p w14:paraId="0E43F033" w14:textId="77777777" w:rsidR="00D46A81" w:rsidRPr="00B14C92" w:rsidRDefault="00D46A81" w:rsidP="00D46A81">
            <w:pPr>
              <w:snapToGrid w:val="0"/>
              <w:spacing w:before="60" w:after="60"/>
              <w:jc w:val="left"/>
              <w:rPr>
                <w:sz w:val="18"/>
                <w:szCs w:val="18"/>
              </w:rPr>
            </w:pPr>
          </w:p>
        </w:tc>
      </w:tr>
      <w:tr w:rsidR="00D46A81" w:rsidRPr="00B14C92" w14:paraId="0E496C7E" w14:textId="77777777" w:rsidTr="009470D3">
        <w:trPr>
          <w:cantSplit/>
          <w:trHeight w:val="335"/>
        </w:trPr>
        <w:tc>
          <w:tcPr>
            <w:tcW w:w="317" w:type="pct"/>
            <w:tcBorders>
              <w:top w:val="single" w:sz="4" w:space="0" w:color="000000"/>
              <w:left w:val="single" w:sz="4" w:space="0" w:color="000000"/>
              <w:bottom w:val="single" w:sz="4" w:space="0" w:color="000000"/>
              <w:right w:val="single" w:sz="4" w:space="0" w:color="000000"/>
            </w:tcBorders>
            <w:hideMark/>
          </w:tcPr>
          <w:p w14:paraId="622DBE5A" w14:textId="77777777" w:rsidR="00D46A81" w:rsidRPr="00B14C92" w:rsidRDefault="00D46A81" w:rsidP="00D46A81">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0FEC733E" w14:textId="77777777" w:rsidR="00D46A81" w:rsidRPr="00B14C92" w:rsidRDefault="00D46A81" w:rsidP="00D46A81">
            <w:pPr>
              <w:snapToGrid w:val="0"/>
              <w:spacing w:before="60" w:after="60"/>
              <w:jc w:val="left"/>
              <w:rPr>
                <w:sz w:val="18"/>
                <w:szCs w:val="18"/>
              </w:rPr>
            </w:pPr>
            <w:r w:rsidRPr="00B14C92">
              <w:rPr>
                <w:sz w:val="18"/>
                <w:szCs w:val="18"/>
              </w:rPr>
              <w:t>productSpecification</w:t>
            </w:r>
          </w:p>
        </w:tc>
        <w:tc>
          <w:tcPr>
            <w:tcW w:w="1049" w:type="pct"/>
            <w:tcBorders>
              <w:top w:val="single" w:sz="4" w:space="0" w:color="000000"/>
              <w:left w:val="single" w:sz="4" w:space="0" w:color="000000"/>
              <w:bottom w:val="single" w:sz="4" w:space="0" w:color="000000"/>
              <w:right w:val="single" w:sz="4" w:space="0" w:color="000000"/>
            </w:tcBorders>
            <w:hideMark/>
          </w:tcPr>
          <w:p w14:paraId="7D0DBE41" w14:textId="5C21838E" w:rsidR="00D46A81" w:rsidRPr="00B14C92" w:rsidRDefault="00D46A81" w:rsidP="00D46A81">
            <w:pPr>
              <w:snapToGrid w:val="0"/>
              <w:spacing w:before="60" w:after="60"/>
              <w:jc w:val="left"/>
              <w:rPr>
                <w:sz w:val="18"/>
                <w:szCs w:val="18"/>
              </w:rPr>
            </w:pPr>
            <w:r w:rsidRPr="00B14C92">
              <w:rPr>
                <w:sz w:val="18"/>
                <w:szCs w:val="18"/>
              </w:rPr>
              <w:t>The Product Specification used to create this file</w:t>
            </w:r>
          </w:p>
        </w:tc>
        <w:tc>
          <w:tcPr>
            <w:tcW w:w="209" w:type="pct"/>
            <w:tcBorders>
              <w:top w:val="single" w:sz="4" w:space="0" w:color="000000"/>
              <w:left w:val="single" w:sz="4" w:space="0" w:color="000000"/>
              <w:bottom w:val="single" w:sz="4" w:space="0" w:color="000000"/>
              <w:right w:val="single" w:sz="4" w:space="0" w:color="000000"/>
            </w:tcBorders>
            <w:hideMark/>
          </w:tcPr>
          <w:p w14:paraId="1348AE50" w14:textId="77777777" w:rsidR="00D46A81" w:rsidRPr="00B14C92" w:rsidRDefault="00D46A81" w:rsidP="00D46A81">
            <w:pPr>
              <w:snapToGrid w:val="0"/>
              <w:spacing w:before="60" w:after="60"/>
              <w:jc w:val="center"/>
              <w:rPr>
                <w:sz w:val="18"/>
                <w:szCs w:val="18"/>
              </w:rPr>
            </w:pPr>
            <w:r w:rsidRPr="00B14C92">
              <w:rPr>
                <w:sz w:val="18"/>
                <w:szCs w:val="18"/>
              </w:rPr>
              <w:t>1</w:t>
            </w:r>
            <w:del w:id="3872" w:author="Raphael Malyankar" w:date="2023-05-15T21:16:00Z">
              <w:r w:rsidRPr="00B14C92" w:rsidDel="00FB5445">
                <w:rPr>
                  <w:sz w:val="18"/>
                  <w:szCs w:val="18"/>
                </w:rPr>
                <w:delText>..*</w:delText>
              </w:r>
            </w:del>
          </w:p>
        </w:tc>
        <w:tc>
          <w:tcPr>
            <w:tcW w:w="1013" w:type="pct"/>
            <w:tcBorders>
              <w:top w:val="single" w:sz="4" w:space="0" w:color="000000"/>
              <w:left w:val="single" w:sz="4" w:space="0" w:color="000000"/>
              <w:bottom w:val="single" w:sz="4" w:space="0" w:color="000000"/>
              <w:right w:val="single" w:sz="4" w:space="0" w:color="000000"/>
            </w:tcBorders>
            <w:hideMark/>
          </w:tcPr>
          <w:p w14:paraId="6653FFB6" w14:textId="77777777" w:rsidR="00D46A81" w:rsidRPr="00B14C92" w:rsidRDefault="00D46A81" w:rsidP="00D46A81">
            <w:pPr>
              <w:snapToGrid w:val="0"/>
              <w:spacing w:before="60" w:after="60"/>
              <w:jc w:val="left"/>
              <w:rPr>
                <w:sz w:val="18"/>
                <w:szCs w:val="18"/>
              </w:rPr>
            </w:pPr>
            <w:r w:rsidRPr="00B14C92">
              <w:rPr>
                <w:sz w:val="18"/>
                <w:szCs w:val="18"/>
              </w:rPr>
              <w:t>S100_ProductSpecification</w:t>
            </w:r>
          </w:p>
        </w:tc>
        <w:tc>
          <w:tcPr>
            <w:tcW w:w="1306" w:type="pct"/>
            <w:tcBorders>
              <w:top w:val="single" w:sz="4" w:space="0" w:color="000000"/>
              <w:left w:val="single" w:sz="4" w:space="0" w:color="000000"/>
              <w:bottom w:val="single" w:sz="4" w:space="0" w:color="000000"/>
              <w:right w:val="single" w:sz="4" w:space="0" w:color="000000"/>
            </w:tcBorders>
          </w:tcPr>
          <w:p w14:paraId="3F85E25A" w14:textId="77777777" w:rsidR="00D46A81" w:rsidRPr="00B14C92" w:rsidRDefault="00D46A81" w:rsidP="00D46A81">
            <w:pPr>
              <w:snapToGrid w:val="0"/>
              <w:spacing w:before="60" w:after="60"/>
              <w:jc w:val="left"/>
              <w:rPr>
                <w:rFonts w:cs="Arial"/>
                <w:sz w:val="18"/>
                <w:szCs w:val="18"/>
              </w:rPr>
            </w:pPr>
          </w:p>
        </w:tc>
      </w:tr>
      <w:tr w:rsidR="00D46A81" w:rsidRPr="00B14C92" w14:paraId="7E289FAF" w14:textId="77777777" w:rsidTr="009470D3">
        <w:trPr>
          <w:cantSplit/>
          <w:trHeight w:val="335"/>
        </w:trPr>
        <w:tc>
          <w:tcPr>
            <w:tcW w:w="317" w:type="pct"/>
            <w:tcBorders>
              <w:top w:val="single" w:sz="4" w:space="0" w:color="000000"/>
              <w:left w:val="single" w:sz="4" w:space="0" w:color="000000"/>
              <w:bottom w:val="single" w:sz="4" w:space="0" w:color="000000"/>
              <w:right w:val="single" w:sz="4" w:space="0" w:color="000000"/>
            </w:tcBorders>
            <w:hideMark/>
          </w:tcPr>
          <w:p w14:paraId="31D3D06D" w14:textId="77777777" w:rsidR="00D46A81" w:rsidRPr="00B14C92" w:rsidRDefault="00D46A81" w:rsidP="00D46A81">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25EFB759" w14:textId="77777777" w:rsidR="00D46A81" w:rsidRPr="00B14C92" w:rsidRDefault="00D46A81" w:rsidP="00D46A81">
            <w:pPr>
              <w:snapToGrid w:val="0"/>
              <w:spacing w:before="60" w:after="60"/>
              <w:jc w:val="left"/>
              <w:rPr>
                <w:sz w:val="18"/>
                <w:szCs w:val="18"/>
              </w:rPr>
            </w:pPr>
            <w:r w:rsidRPr="00B14C92">
              <w:rPr>
                <w:sz w:val="18"/>
                <w:szCs w:val="18"/>
              </w:rPr>
              <w:t>digitalSignatureReference</w:t>
            </w:r>
          </w:p>
        </w:tc>
        <w:tc>
          <w:tcPr>
            <w:tcW w:w="1049" w:type="pct"/>
            <w:tcBorders>
              <w:top w:val="single" w:sz="4" w:space="0" w:color="000000"/>
              <w:left w:val="single" w:sz="4" w:space="0" w:color="000000"/>
              <w:bottom w:val="single" w:sz="4" w:space="0" w:color="000000"/>
              <w:right w:val="single" w:sz="4" w:space="0" w:color="000000"/>
            </w:tcBorders>
            <w:hideMark/>
          </w:tcPr>
          <w:p w14:paraId="78598B53" w14:textId="1D817F8B" w:rsidR="00D46A81" w:rsidRPr="00B14C92" w:rsidRDefault="00FB5445" w:rsidP="00D46A81">
            <w:pPr>
              <w:snapToGrid w:val="0"/>
              <w:spacing w:before="60" w:after="60"/>
              <w:jc w:val="left"/>
              <w:rPr>
                <w:sz w:val="18"/>
                <w:szCs w:val="18"/>
              </w:rPr>
            </w:pPr>
            <w:ins w:id="3873" w:author="Raphael Malyankar" w:date="2023-05-15T21:17:00Z">
              <w:r w:rsidRPr="00FB5445">
                <w:rPr>
                  <w:sz w:val="18"/>
                  <w:szCs w:val="18"/>
                </w:rPr>
                <w:t>Specifies the algorithm used to compute digitalSignatureValue</w:t>
              </w:r>
            </w:ins>
            <w:del w:id="3874" w:author="Raphael Malyankar" w:date="2023-05-15T21:17:00Z">
              <w:r w:rsidR="00D46A81" w:rsidRPr="00B14C92" w:rsidDel="00FB5445">
                <w:rPr>
                  <w:sz w:val="18"/>
                  <w:szCs w:val="18"/>
                </w:rPr>
                <w:delText>Digital signature of the file</w:delText>
              </w:r>
            </w:del>
          </w:p>
        </w:tc>
        <w:tc>
          <w:tcPr>
            <w:tcW w:w="209" w:type="pct"/>
            <w:tcBorders>
              <w:top w:val="single" w:sz="4" w:space="0" w:color="000000"/>
              <w:left w:val="single" w:sz="4" w:space="0" w:color="000000"/>
              <w:bottom w:val="single" w:sz="4" w:space="0" w:color="000000"/>
              <w:right w:val="single" w:sz="4" w:space="0" w:color="000000"/>
            </w:tcBorders>
            <w:hideMark/>
          </w:tcPr>
          <w:p w14:paraId="1E42DF9F" w14:textId="77777777" w:rsidR="00D46A81" w:rsidRPr="00B14C92" w:rsidRDefault="00D46A81" w:rsidP="00D46A81">
            <w:pPr>
              <w:snapToGrid w:val="0"/>
              <w:spacing w:before="60" w:after="60"/>
              <w:jc w:val="center"/>
              <w:rPr>
                <w:sz w:val="18"/>
                <w:szCs w:val="18"/>
              </w:rPr>
            </w:pPr>
            <w:r w:rsidRPr="00B14C92">
              <w:rPr>
                <w:sz w:val="18"/>
                <w:szCs w:val="18"/>
              </w:rPr>
              <w:t>1</w:t>
            </w:r>
          </w:p>
        </w:tc>
        <w:tc>
          <w:tcPr>
            <w:tcW w:w="1013" w:type="pct"/>
            <w:tcBorders>
              <w:top w:val="single" w:sz="4" w:space="0" w:color="000000"/>
              <w:left w:val="single" w:sz="4" w:space="0" w:color="000000"/>
              <w:bottom w:val="single" w:sz="4" w:space="0" w:color="000000"/>
              <w:right w:val="single" w:sz="4" w:space="0" w:color="000000"/>
            </w:tcBorders>
            <w:hideMark/>
          </w:tcPr>
          <w:p w14:paraId="0689A2F8" w14:textId="4824F24E" w:rsidR="00D46A81" w:rsidRPr="00B14C92" w:rsidRDefault="00D46A81" w:rsidP="00D46A81">
            <w:pPr>
              <w:snapToGrid w:val="0"/>
              <w:spacing w:before="60" w:after="60"/>
              <w:jc w:val="left"/>
              <w:rPr>
                <w:sz w:val="18"/>
                <w:szCs w:val="18"/>
              </w:rPr>
            </w:pPr>
            <w:r w:rsidRPr="00B14C92">
              <w:rPr>
                <w:sz w:val="18"/>
                <w:szCs w:val="18"/>
              </w:rPr>
              <w:t>S100_DigitalSignature</w:t>
            </w:r>
            <w:ins w:id="3875" w:author="Raphael Malyankar" w:date="2023-05-15T21:17:00Z">
              <w:r w:rsidR="00FB5445">
                <w:rPr>
                  <w:sz w:val="18"/>
                  <w:szCs w:val="18"/>
                </w:rPr>
                <w:t>Reference</w:t>
              </w:r>
            </w:ins>
            <w:ins w:id="3876" w:author="Raphael Malyankar" w:date="2023-05-15T21:18:00Z">
              <w:r w:rsidR="00FB5445">
                <w:rPr>
                  <w:sz w:val="18"/>
                  <w:szCs w:val="18"/>
                </w:rPr>
                <w:t xml:space="preserve"> (see Part 15)</w:t>
              </w:r>
            </w:ins>
          </w:p>
        </w:tc>
        <w:tc>
          <w:tcPr>
            <w:tcW w:w="1306" w:type="pct"/>
            <w:tcBorders>
              <w:top w:val="single" w:sz="4" w:space="0" w:color="000000"/>
              <w:left w:val="single" w:sz="4" w:space="0" w:color="000000"/>
              <w:bottom w:val="single" w:sz="4" w:space="0" w:color="000000"/>
              <w:right w:val="single" w:sz="4" w:space="0" w:color="000000"/>
            </w:tcBorders>
            <w:hideMark/>
          </w:tcPr>
          <w:p w14:paraId="693DAD27" w14:textId="77777777" w:rsidR="00D46A81" w:rsidRPr="00B14C92" w:rsidRDefault="00D46A81" w:rsidP="00D46A81">
            <w:pPr>
              <w:snapToGrid w:val="0"/>
              <w:spacing w:before="60" w:after="60"/>
              <w:jc w:val="left"/>
              <w:rPr>
                <w:rFonts w:cs="Arial"/>
                <w:sz w:val="18"/>
                <w:szCs w:val="18"/>
              </w:rPr>
            </w:pPr>
            <w:r w:rsidRPr="00B14C92">
              <w:rPr>
                <w:rFonts w:cs="Arial"/>
                <w:sz w:val="18"/>
                <w:szCs w:val="18"/>
              </w:rPr>
              <w:t>Reference to the appropriate digital signature algorithm</w:t>
            </w:r>
          </w:p>
        </w:tc>
      </w:tr>
      <w:tr w:rsidR="00D46A81" w:rsidRPr="00B14C92" w14:paraId="1950B3D7" w14:textId="77777777" w:rsidTr="009470D3">
        <w:trPr>
          <w:cantSplit/>
          <w:trHeight w:val="335"/>
        </w:trPr>
        <w:tc>
          <w:tcPr>
            <w:tcW w:w="317" w:type="pct"/>
            <w:tcBorders>
              <w:top w:val="single" w:sz="4" w:space="0" w:color="000000"/>
              <w:left w:val="single" w:sz="4" w:space="0" w:color="000000"/>
              <w:bottom w:val="single" w:sz="4" w:space="0" w:color="000000"/>
              <w:right w:val="single" w:sz="4" w:space="0" w:color="000000"/>
            </w:tcBorders>
            <w:hideMark/>
          </w:tcPr>
          <w:p w14:paraId="7782F9B4" w14:textId="77777777" w:rsidR="00D46A81" w:rsidRPr="00B14C92" w:rsidRDefault="00D46A81" w:rsidP="00D46A81">
            <w:pPr>
              <w:snapToGrid w:val="0"/>
              <w:spacing w:before="60" w:after="60"/>
              <w:jc w:val="left"/>
              <w:rPr>
                <w:sz w:val="18"/>
                <w:szCs w:val="18"/>
              </w:rPr>
            </w:pPr>
            <w:r w:rsidRPr="00B14C92">
              <w:rPr>
                <w:sz w:val="18"/>
                <w:szCs w:val="18"/>
              </w:rPr>
              <w:lastRenderedPageBreak/>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76B2556A" w14:textId="77777777" w:rsidR="00D46A81" w:rsidRPr="00B14C92" w:rsidRDefault="00D46A81" w:rsidP="00D46A81">
            <w:pPr>
              <w:snapToGrid w:val="0"/>
              <w:spacing w:before="60" w:after="60"/>
              <w:jc w:val="left"/>
              <w:rPr>
                <w:sz w:val="18"/>
                <w:szCs w:val="18"/>
              </w:rPr>
            </w:pPr>
            <w:r w:rsidRPr="00B14C92">
              <w:rPr>
                <w:sz w:val="18"/>
                <w:szCs w:val="18"/>
              </w:rPr>
              <w:t>digitalSignatureValue</w:t>
            </w:r>
          </w:p>
        </w:tc>
        <w:tc>
          <w:tcPr>
            <w:tcW w:w="1049" w:type="pct"/>
            <w:tcBorders>
              <w:top w:val="single" w:sz="4" w:space="0" w:color="000000"/>
              <w:left w:val="single" w:sz="4" w:space="0" w:color="000000"/>
              <w:bottom w:val="single" w:sz="4" w:space="0" w:color="000000"/>
              <w:right w:val="single" w:sz="4" w:space="0" w:color="000000"/>
            </w:tcBorders>
            <w:hideMark/>
          </w:tcPr>
          <w:p w14:paraId="3283BA6C" w14:textId="77777777" w:rsidR="00D46A81" w:rsidRPr="00B14C92" w:rsidRDefault="00D46A81" w:rsidP="00D46A81">
            <w:pPr>
              <w:snapToGrid w:val="0"/>
              <w:spacing w:before="60" w:after="60"/>
              <w:jc w:val="left"/>
              <w:rPr>
                <w:sz w:val="18"/>
                <w:szCs w:val="18"/>
              </w:rPr>
            </w:pPr>
            <w:r w:rsidRPr="00B14C92">
              <w:rPr>
                <w:sz w:val="18"/>
                <w:szCs w:val="18"/>
              </w:rPr>
              <w:t>Value derived from the digital signature</w:t>
            </w:r>
          </w:p>
        </w:tc>
        <w:tc>
          <w:tcPr>
            <w:tcW w:w="209" w:type="pct"/>
            <w:tcBorders>
              <w:top w:val="single" w:sz="4" w:space="0" w:color="000000"/>
              <w:left w:val="single" w:sz="4" w:space="0" w:color="000000"/>
              <w:bottom w:val="single" w:sz="4" w:space="0" w:color="000000"/>
              <w:right w:val="single" w:sz="4" w:space="0" w:color="000000"/>
            </w:tcBorders>
            <w:hideMark/>
          </w:tcPr>
          <w:p w14:paraId="02937EE8" w14:textId="51F415C7" w:rsidR="00D46A81" w:rsidRPr="00B14C92" w:rsidRDefault="00D46A81" w:rsidP="00D46A81">
            <w:pPr>
              <w:snapToGrid w:val="0"/>
              <w:spacing w:before="60" w:after="60"/>
              <w:jc w:val="center"/>
              <w:rPr>
                <w:sz w:val="18"/>
                <w:szCs w:val="18"/>
              </w:rPr>
            </w:pPr>
            <w:r w:rsidRPr="00B14C92">
              <w:rPr>
                <w:sz w:val="18"/>
                <w:szCs w:val="18"/>
              </w:rPr>
              <w:t>1</w:t>
            </w:r>
            <w:ins w:id="3877" w:author="Raphael Malyankar" w:date="2023-05-15T21:18:00Z">
              <w:r w:rsidR="00FB5445">
                <w:rPr>
                  <w:sz w:val="18"/>
                  <w:szCs w:val="18"/>
                </w:rPr>
                <w:t>..*</w:t>
              </w:r>
            </w:ins>
          </w:p>
        </w:tc>
        <w:tc>
          <w:tcPr>
            <w:tcW w:w="1013" w:type="pct"/>
            <w:tcBorders>
              <w:top w:val="single" w:sz="4" w:space="0" w:color="000000"/>
              <w:left w:val="single" w:sz="4" w:space="0" w:color="000000"/>
              <w:bottom w:val="single" w:sz="4" w:space="0" w:color="000000"/>
              <w:right w:val="single" w:sz="4" w:space="0" w:color="000000"/>
            </w:tcBorders>
            <w:hideMark/>
          </w:tcPr>
          <w:p w14:paraId="6F782A33" w14:textId="299E7F91" w:rsidR="00D46A81" w:rsidRPr="00B14C92" w:rsidRDefault="00D46A81" w:rsidP="00D46A81">
            <w:pPr>
              <w:snapToGrid w:val="0"/>
              <w:spacing w:before="60" w:after="60"/>
              <w:jc w:val="left"/>
              <w:rPr>
                <w:sz w:val="18"/>
                <w:szCs w:val="18"/>
              </w:rPr>
            </w:pPr>
            <w:r w:rsidRPr="00B14C92">
              <w:rPr>
                <w:sz w:val="18"/>
                <w:szCs w:val="18"/>
              </w:rPr>
              <w:t>S100_DigitalSignatureValue</w:t>
            </w:r>
            <w:ins w:id="3878" w:author="Raphael Malyankar" w:date="2023-05-15T21:18:00Z">
              <w:r w:rsidR="00FB5445">
                <w:rPr>
                  <w:sz w:val="18"/>
                  <w:szCs w:val="18"/>
                </w:rPr>
                <w:t xml:space="preserve"> (see Part 15)</w:t>
              </w:r>
            </w:ins>
          </w:p>
        </w:tc>
        <w:tc>
          <w:tcPr>
            <w:tcW w:w="1306" w:type="pct"/>
            <w:tcBorders>
              <w:top w:val="single" w:sz="4" w:space="0" w:color="000000"/>
              <w:left w:val="single" w:sz="4" w:space="0" w:color="000000"/>
              <w:bottom w:val="single" w:sz="4" w:space="0" w:color="000000"/>
              <w:right w:val="single" w:sz="4" w:space="0" w:color="000000"/>
            </w:tcBorders>
            <w:hideMark/>
          </w:tcPr>
          <w:p w14:paraId="6FF7CEE7" w14:textId="77777777" w:rsidR="00D46A81" w:rsidRPr="00B14C92" w:rsidRDefault="00D46A81" w:rsidP="00D46A81">
            <w:pPr>
              <w:snapToGrid w:val="0"/>
              <w:spacing w:before="60" w:after="60"/>
              <w:jc w:val="left"/>
              <w:rPr>
                <w:rFonts w:cs="Arial"/>
                <w:sz w:val="18"/>
                <w:szCs w:val="18"/>
              </w:rPr>
            </w:pPr>
            <w:r w:rsidRPr="00B14C92">
              <w:rPr>
                <w:rFonts w:cs="Arial"/>
                <w:sz w:val="18"/>
                <w:szCs w:val="18"/>
              </w:rPr>
              <w:t>The value resulting from application of digitalSignatureReference.</w:t>
            </w:r>
          </w:p>
          <w:p w14:paraId="10C965BD" w14:textId="19ABA275" w:rsidR="00D46A81" w:rsidRPr="00B14C92" w:rsidRDefault="00D46A81" w:rsidP="00D46A81">
            <w:pPr>
              <w:snapToGrid w:val="0"/>
              <w:spacing w:before="60" w:after="60"/>
              <w:jc w:val="left"/>
              <w:rPr>
                <w:rFonts w:cs="Arial"/>
                <w:sz w:val="18"/>
                <w:szCs w:val="18"/>
              </w:rPr>
            </w:pPr>
            <w:r w:rsidRPr="00B14C92">
              <w:rPr>
                <w:rFonts w:cs="Arial"/>
                <w:sz w:val="18"/>
                <w:szCs w:val="18"/>
              </w:rPr>
              <w:t>Implemented as the digital signature format specified in S-100 Part 15</w:t>
            </w:r>
          </w:p>
        </w:tc>
      </w:tr>
      <w:tr w:rsidR="00FB5445" w:rsidRPr="00B14C92" w14:paraId="576742B4" w14:textId="77777777" w:rsidTr="00FB5445">
        <w:trPr>
          <w:cantSplit/>
          <w:trHeight w:val="335"/>
          <w:ins w:id="3879" w:author="Raphael Malyankar" w:date="2023-05-15T21:18:00Z"/>
        </w:trPr>
        <w:tc>
          <w:tcPr>
            <w:tcW w:w="317" w:type="pct"/>
            <w:tcBorders>
              <w:top w:val="single" w:sz="4" w:space="0" w:color="000000"/>
              <w:left w:val="single" w:sz="4" w:space="0" w:color="000000"/>
              <w:bottom w:val="single" w:sz="4" w:space="0" w:color="000000"/>
              <w:right w:val="single" w:sz="4" w:space="0" w:color="000000"/>
            </w:tcBorders>
          </w:tcPr>
          <w:p w14:paraId="504E42DD" w14:textId="35F61173" w:rsidR="00FB5445" w:rsidRPr="00B14C92" w:rsidRDefault="00FB5445" w:rsidP="00FB5445">
            <w:pPr>
              <w:snapToGrid w:val="0"/>
              <w:spacing w:before="60" w:after="60"/>
              <w:jc w:val="left"/>
              <w:rPr>
                <w:ins w:id="3880" w:author="Raphael Malyankar" w:date="2023-05-15T21:18:00Z"/>
                <w:sz w:val="18"/>
                <w:szCs w:val="18"/>
              </w:rPr>
            </w:pPr>
            <w:ins w:id="3881" w:author="Raphael Malyankar" w:date="2023-05-15T21:19:00Z">
              <w:r w:rsidRPr="000711EA">
                <w:rPr>
                  <w:rFonts w:cs="Arial"/>
                  <w:sz w:val="18"/>
                  <w:szCs w:val="18"/>
                </w:rPr>
                <w:t>Attribute</w:t>
              </w:r>
            </w:ins>
          </w:p>
        </w:tc>
        <w:tc>
          <w:tcPr>
            <w:tcW w:w="1106" w:type="pct"/>
            <w:tcBorders>
              <w:top w:val="single" w:sz="4" w:space="0" w:color="000000"/>
              <w:left w:val="single" w:sz="4" w:space="0" w:color="000000"/>
              <w:bottom w:val="single" w:sz="4" w:space="0" w:color="000000"/>
              <w:right w:val="single" w:sz="4" w:space="0" w:color="000000"/>
            </w:tcBorders>
          </w:tcPr>
          <w:p w14:paraId="6567EADB" w14:textId="3C0843D1" w:rsidR="00FB5445" w:rsidRPr="00B14C92" w:rsidRDefault="00FB5445" w:rsidP="00FB5445">
            <w:pPr>
              <w:snapToGrid w:val="0"/>
              <w:spacing w:before="60" w:after="60"/>
              <w:jc w:val="left"/>
              <w:rPr>
                <w:ins w:id="3882" w:author="Raphael Malyankar" w:date="2023-05-15T21:18:00Z"/>
                <w:sz w:val="18"/>
                <w:szCs w:val="18"/>
              </w:rPr>
            </w:pPr>
            <w:ins w:id="3883" w:author="Raphael Malyankar" w:date="2023-05-15T21:19:00Z">
              <w:r w:rsidRPr="000711EA">
                <w:rPr>
                  <w:rFonts w:cs="Arial"/>
                  <w:sz w:val="18"/>
                  <w:szCs w:val="18"/>
                </w:rPr>
                <w:t>compressionFlag</w:t>
              </w:r>
            </w:ins>
          </w:p>
        </w:tc>
        <w:tc>
          <w:tcPr>
            <w:tcW w:w="1049" w:type="pct"/>
            <w:tcBorders>
              <w:top w:val="single" w:sz="4" w:space="0" w:color="000000"/>
              <w:left w:val="single" w:sz="4" w:space="0" w:color="000000"/>
              <w:bottom w:val="single" w:sz="4" w:space="0" w:color="000000"/>
              <w:right w:val="single" w:sz="4" w:space="0" w:color="000000"/>
            </w:tcBorders>
          </w:tcPr>
          <w:p w14:paraId="5EA9B3D7" w14:textId="241E7701" w:rsidR="00FB5445" w:rsidRPr="00B14C92" w:rsidRDefault="00FB5445" w:rsidP="00FB5445">
            <w:pPr>
              <w:snapToGrid w:val="0"/>
              <w:spacing w:before="60" w:after="60"/>
              <w:jc w:val="left"/>
              <w:rPr>
                <w:ins w:id="3884" w:author="Raphael Malyankar" w:date="2023-05-15T21:18:00Z"/>
                <w:sz w:val="18"/>
                <w:szCs w:val="18"/>
              </w:rPr>
            </w:pPr>
            <w:ins w:id="3885" w:author="Raphael Malyankar" w:date="2023-05-15T21:19:00Z">
              <w:r w:rsidRPr="000711EA">
                <w:rPr>
                  <w:rFonts w:cs="Arial"/>
                  <w:sz w:val="18"/>
                  <w:szCs w:val="18"/>
                </w:rPr>
                <w:t>Indicates if the resource is compressed</w:t>
              </w:r>
            </w:ins>
          </w:p>
        </w:tc>
        <w:tc>
          <w:tcPr>
            <w:tcW w:w="209" w:type="pct"/>
            <w:tcBorders>
              <w:top w:val="single" w:sz="4" w:space="0" w:color="000000"/>
              <w:left w:val="single" w:sz="4" w:space="0" w:color="000000"/>
              <w:bottom w:val="single" w:sz="4" w:space="0" w:color="000000"/>
              <w:right w:val="single" w:sz="4" w:space="0" w:color="000000"/>
            </w:tcBorders>
          </w:tcPr>
          <w:p w14:paraId="2F65289B" w14:textId="3FC81F2E" w:rsidR="00FB5445" w:rsidRPr="00B14C92" w:rsidRDefault="00FB5445" w:rsidP="00FB5445">
            <w:pPr>
              <w:snapToGrid w:val="0"/>
              <w:spacing w:before="60" w:after="60"/>
              <w:jc w:val="center"/>
              <w:rPr>
                <w:ins w:id="3886" w:author="Raphael Malyankar" w:date="2023-05-15T21:18:00Z"/>
                <w:sz w:val="18"/>
                <w:szCs w:val="18"/>
              </w:rPr>
            </w:pPr>
            <w:ins w:id="3887" w:author="Raphael Malyankar" w:date="2023-05-15T21:19:00Z">
              <w:r w:rsidRPr="000711EA">
                <w:rPr>
                  <w:rFonts w:cs="Arial"/>
                  <w:sz w:val="18"/>
                  <w:szCs w:val="18"/>
                </w:rPr>
                <w:t>1</w:t>
              </w:r>
            </w:ins>
          </w:p>
        </w:tc>
        <w:tc>
          <w:tcPr>
            <w:tcW w:w="1013" w:type="pct"/>
            <w:tcBorders>
              <w:top w:val="single" w:sz="4" w:space="0" w:color="000000"/>
              <w:left w:val="single" w:sz="4" w:space="0" w:color="000000"/>
              <w:bottom w:val="single" w:sz="4" w:space="0" w:color="000000"/>
              <w:right w:val="single" w:sz="4" w:space="0" w:color="000000"/>
            </w:tcBorders>
          </w:tcPr>
          <w:p w14:paraId="56D3928E" w14:textId="7B60FBED" w:rsidR="00FB5445" w:rsidRPr="00B14C92" w:rsidRDefault="00FB5445" w:rsidP="00FB5445">
            <w:pPr>
              <w:snapToGrid w:val="0"/>
              <w:spacing w:before="60" w:after="60"/>
              <w:jc w:val="left"/>
              <w:rPr>
                <w:ins w:id="3888" w:author="Raphael Malyankar" w:date="2023-05-15T21:18:00Z"/>
                <w:sz w:val="18"/>
                <w:szCs w:val="18"/>
              </w:rPr>
            </w:pPr>
            <w:ins w:id="3889" w:author="Raphael Malyankar" w:date="2023-05-15T21:19:00Z">
              <w:r w:rsidRPr="000711EA">
                <w:rPr>
                  <w:rFonts w:cs="Arial"/>
                  <w:sz w:val="18"/>
                  <w:szCs w:val="18"/>
                </w:rPr>
                <w:t>Boolean</w:t>
              </w:r>
            </w:ins>
          </w:p>
        </w:tc>
        <w:tc>
          <w:tcPr>
            <w:tcW w:w="1306" w:type="pct"/>
            <w:tcBorders>
              <w:top w:val="single" w:sz="4" w:space="0" w:color="000000"/>
              <w:left w:val="single" w:sz="4" w:space="0" w:color="000000"/>
              <w:bottom w:val="single" w:sz="4" w:space="0" w:color="000000"/>
              <w:right w:val="single" w:sz="4" w:space="0" w:color="000000"/>
            </w:tcBorders>
          </w:tcPr>
          <w:p w14:paraId="52ADB998" w14:textId="77777777" w:rsidR="00FB5445" w:rsidRPr="000711EA" w:rsidRDefault="00FB5445" w:rsidP="00FB5445">
            <w:pPr>
              <w:snapToGrid w:val="0"/>
              <w:spacing w:after="0"/>
              <w:jc w:val="left"/>
              <w:rPr>
                <w:ins w:id="3890" w:author="Raphael Malyankar" w:date="2023-05-15T21:19:00Z"/>
                <w:rFonts w:cs="Arial"/>
                <w:sz w:val="18"/>
                <w:szCs w:val="18"/>
              </w:rPr>
            </w:pPr>
            <w:ins w:id="3891" w:author="Raphael Malyankar" w:date="2023-05-15T21:19:00Z">
              <w:r>
                <w:rPr>
                  <w:rFonts w:cs="Arial"/>
                  <w:i/>
                  <w:sz w:val="18"/>
                  <w:szCs w:val="18"/>
                </w:rPr>
                <w:t>t</w:t>
              </w:r>
              <w:r w:rsidRPr="000711EA">
                <w:rPr>
                  <w:rFonts w:cs="Arial"/>
                  <w:i/>
                  <w:sz w:val="18"/>
                  <w:szCs w:val="18"/>
                </w:rPr>
                <w:t>rue</w:t>
              </w:r>
              <w:r w:rsidRPr="000711EA">
                <w:rPr>
                  <w:rFonts w:cs="Arial"/>
                  <w:sz w:val="18"/>
                  <w:szCs w:val="18"/>
                </w:rPr>
                <w:t xml:space="preserve"> indicates a compressed resource</w:t>
              </w:r>
            </w:ins>
          </w:p>
          <w:p w14:paraId="0DAA4009" w14:textId="6DB5D7DB" w:rsidR="00FB5445" w:rsidRPr="00B14C92" w:rsidRDefault="00FB5445" w:rsidP="00FB5445">
            <w:pPr>
              <w:snapToGrid w:val="0"/>
              <w:spacing w:before="60" w:after="60"/>
              <w:jc w:val="left"/>
              <w:rPr>
                <w:ins w:id="3892" w:author="Raphael Malyankar" w:date="2023-05-15T21:18:00Z"/>
                <w:rFonts w:cs="Arial"/>
                <w:sz w:val="18"/>
                <w:szCs w:val="18"/>
              </w:rPr>
            </w:pPr>
            <w:ins w:id="3893" w:author="Raphael Malyankar" w:date="2023-05-15T21:19:00Z">
              <w:r>
                <w:rPr>
                  <w:rFonts w:cs="Arial"/>
                  <w:i/>
                  <w:sz w:val="18"/>
                  <w:szCs w:val="18"/>
                </w:rPr>
                <w:t>f</w:t>
              </w:r>
              <w:r w:rsidRPr="000711EA">
                <w:rPr>
                  <w:rFonts w:cs="Arial"/>
                  <w:i/>
                  <w:sz w:val="18"/>
                  <w:szCs w:val="18"/>
                </w:rPr>
                <w:t>alse</w:t>
              </w:r>
              <w:r w:rsidRPr="000711EA">
                <w:rPr>
                  <w:rFonts w:cs="Arial"/>
                  <w:sz w:val="18"/>
                  <w:szCs w:val="18"/>
                </w:rPr>
                <w:t xml:space="preserve"> indicates an uncompressed resource</w:t>
              </w:r>
            </w:ins>
          </w:p>
        </w:tc>
      </w:tr>
      <w:tr w:rsidR="00FB5445" w:rsidRPr="00B14C92" w14:paraId="1BE147BD" w14:textId="77777777" w:rsidTr="009470D3">
        <w:trPr>
          <w:cantSplit/>
          <w:trHeight w:val="335"/>
        </w:trPr>
        <w:tc>
          <w:tcPr>
            <w:tcW w:w="317" w:type="pct"/>
            <w:tcBorders>
              <w:top w:val="single" w:sz="4" w:space="0" w:color="000000"/>
              <w:left w:val="single" w:sz="4" w:space="0" w:color="000000"/>
              <w:bottom w:val="single" w:sz="4" w:space="0" w:color="000000"/>
              <w:right w:val="single" w:sz="4" w:space="0" w:color="000000"/>
            </w:tcBorders>
            <w:vAlign w:val="center"/>
            <w:hideMark/>
          </w:tcPr>
          <w:p w14:paraId="48101114" w14:textId="77777777" w:rsidR="00FB5445" w:rsidRPr="00B14C92" w:rsidRDefault="00FB5445" w:rsidP="00FB5445">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vAlign w:val="center"/>
            <w:hideMark/>
          </w:tcPr>
          <w:p w14:paraId="2B6BFB2B" w14:textId="77777777" w:rsidR="00FB5445" w:rsidRPr="00B14C92" w:rsidRDefault="00FB5445" w:rsidP="00FB5445">
            <w:pPr>
              <w:snapToGrid w:val="0"/>
              <w:spacing w:before="60" w:after="60"/>
              <w:jc w:val="left"/>
              <w:rPr>
                <w:sz w:val="18"/>
                <w:szCs w:val="18"/>
              </w:rPr>
            </w:pPr>
            <w:r w:rsidRPr="00B14C92">
              <w:rPr>
                <w:sz w:val="18"/>
                <w:szCs w:val="18"/>
              </w:rPr>
              <w:t>defaultLocale</w:t>
            </w:r>
          </w:p>
        </w:tc>
        <w:tc>
          <w:tcPr>
            <w:tcW w:w="1049" w:type="pct"/>
            <w:tcBorders>
              <w:top w:val="single" w:sz="4" w:space="0" w:color="000000"/>
              <w:left w:val="single" w:sz="4" w:space="0" w:color="000000"/>
              <w:bottom w:val="single" w:sz="4" w:space="0" w:color="000000"/>
              <w:right w:val="single" w:sz="4" w:space="0" w:color="000000"/>
            </w:tcBorders>
            <w:vAlign w:val="center"/>
            <w:hideMark/>
          </w:tcPr>
          <w:p w14:paraId="688F5E5C" w14:textId="5613A866" w:rsidR="00FB5445" w:rsidRPr="00B14C92" w:rsidRDefault="00FB5445" w:rsidP="00FB5445">
            <w:pPr>
              <w:snapToGrid w:val="0"/>
              <w:spacing w:before="60" w:after="60"/>
              <w:jc w:val="left"/>
              <w:rPr>
                <w:sz w:val="18"/>
                <w:szCs w:val="18"/>
              </w:rPr>
            </w:pPr>
            <w:r w:rsidRPr="00B14C92">
              <w:rPr>
                <w:sz w:val="18"/>
                <w:szCs w:val="18"/>
              </w:rPr>
              <w:t xml:space="preserve">Default language and character set used in the </w:t>
            </w:r>
            <w:del w:id="3894" w:author="Raphael Malyankar" w:date="2023-05-15T21:21:00Z">
              <w:r w:rsidRPr="00B14C92" w:rsidDel="007B3B75">
                <w:rPr>
                  <w:sz w:val="18"/>
                  <w:szCs w:val="18"/>
                </w:rPr>
                <w:delText xml:space="preserve">Exchange </w:delText>
              </w:r>
            </w:del>
            <w:r w:rsidRPr="00B14C92">
              <w:rPr>
                <w:sz w:val="18"/>
                <w:szCs w:val="18"/>
              </w:rPr>
              <w:t>Catalogue</w:t>
            </w:r>
          </w:p>
        </w:tc>
        <w:tc>
          <w:tcPr>
            <w:tcW w:w="209" w:type="pct"/>
            <w:tcBorders>
              <w:top w:val="single" w:sz="4" w:space="0" w:color="000000"/>
              <w:left w:val="single" w:sz="4" w:space="0" w:color="000000"/>
              <w:bottom w:val="single" w:sz="4" w:space="0" w:color="000000"/>
              <w:right w:val="single" w:sz="4" w:space="0" w:color="000000"/>
            </w:tcBorders>
            <w:vAlign w:val="center"/>
            <w:hideMark/>
          </w:tcPr>
          <w:p w14:paraId="5F23E309" w14:textId="14B4B031" w:rsidR="00FB5445" w:rsidRPr="00B14C92" w:rsidRDefault="009470D3" w:rsidP="00FB5445">
            <w:pPr>
              <w:snapToGrid w:val="0"/>
              <w:spacing w:before="60" w:after="60"/>
              <w:jc w:val="center"/>
              <w:rPr>
                <w:sz w:val="18"/>
                <w:szCs w:val="18"/>
              </w:rPr>
            </w:pPr>
            <w:ins w:id="3895" w:author="Raphael Malyankar" w:date="2023-05-15T21:19:00Z">
              <w:r>
                <w:rPr>
                  <w:sz w:val="18"/>
                  <w:szCs w:val="18"/>
                </w:rPr>
                <w:t>0..</w:t>
              </w:r>
            </w:ins>
            <w:r w:rsidR="00FB5445" w:rsidRPr="00B14C92">
              <w:rPr>
                <w:sz w:val="18"/>
                <w:szCs w:val="18"/>
              </w:rPr>
              <w:t>1</w:t>
            </w:r>
          </w:p>
        </w:tc>
        <w:tc>
          <w:tcPr>
            <w:tcW w:w="1013" w:type="pct"/>
            <w:tcBorders>
              <w:top w:val="single" w:sz="4" w:space="0" w:color="000000"/>
              <w:left w:val="single" w:sz="4" w:space="0" w:color="000000"/>
              <w:bottom w:val="single" w:sz="4" w:space="0" w:color="000000"/>
              <w:right w:val="single" w:sz="4" w:space="0" w:color="000000"/>
            </w:tcBorders>
            <w:vAlign w:val="center"/>
            <w:hideMark/>
          </w:tcPr>
          <w:p w14:paraId="7EC9B485" w14:textId="77777777" w:rsidR="00FB5445" w:rsidRPr="00B14C92" w:rsidRDefault="00FB5445" w:rsidP="00FB5445">
            <w:pPr>
              <w:snapToGrid w:val="0"/>
              <w:spacing w:before="60" w:after="60"/>
              <w:jc w:val="left"/>
              <w:rPr>
                <w:sz w:val="18"/>
                <w:szCs w:val="18"/>
              </w:rPr>
            </w:pPr>
            <w:r w:rsidRPr="00B14C92">
              <w:rPr>
                <w:sz w:val="18"/>
                <w:szCs w:val="18"/>
              </w:rPr>
              <w:t>PT_Locale</w:t>
            </w:r>
          </w:p>
        </w:tc>
        <w:tc>
          <w:tcPr>
            <w:tcW w:w="1306" w:type="pct"/>
            <w:tcBorders>
              <w:top w:val="single" w:sz="4" w:space="0" w:color="000000"/>
              <w:left w:val="single" w:sz="4" w:space="0" w:color="000000"/>
              <w:bottom w:val="single" w:sz="4" w:space="0" w:color="000000"/>
              <w:right w:val="single" w:sz="4" w:space="0" w:color="000000"/>
            </w:tcBorders>
            <w:vAlign w:val="center"/>
          </w:tcPr>
          <w:p w14:paraId="1B1F53DF" w14:textId="5479DDDF" w:rsidR="00FB5445" w:rsidRPr="00B14C92" w:rsidRDefault="009470D3" w:rsidP="00FB5445">
            <w:pPr>
              <w:snapToGrid w:val="0"/>
              <w:spacing w:before="60" w:after="60"/>
              <w:jc w:val="left"/>
              <w:rPr>
                <w:rFonts w:cs="Arial"/>
                <w:sz w:val="18"/>
                <w:szCs w:val="18"/>
              </w:rPr>
            </w:pPr>
            <w:ins w:id="3896" w:author="Raphael Malyankar" w:date="2023-05-15T21:19:00Z">
              <w:r w:rsidRPr="009470D3">
                <w:rPr>
                  <w:rFonts w:cs="Arial"/>
                  <w:sz w:val="18"/>
                  <w:szCs w:val="18"/>
                </w:rPr>
                <w:t xml:space="preserve">In absence of </w:t>
              </w:r>
              <w:r w:rsidRPr="009470D3">
                <w:rPr>
                  <w:rFonts w:cs="Arial"/>
                  <w:i/>
                  <w:iCs/>
                  <w:sz w:val="18"/>
                  <w:szCs w:val="18"/>
                </w:rPr>
                <w:t>defaultLocale</w:t>
              </w:r>
              <w:r w:rsidRPr="009470D3">
                <w:rPr>
                  <w:rFonts w:cs="Arial"/>
                  <w:sz w:val="18"/>
                  <w:szCs w:val="18"/>
                </w:rPr>
                <w:t xml:space="preserve"> the language is English in UTF-8</w:t>
              </w:r>
            </w:ins>
          </w:p>
        </w:tc>
      </w:tr>
      <w:tr w:rsidR="00FB5445" w:rsidRPr="00B14C92" w14:paraId="3732B75B" w14:textId="77777777" w:rsidTr="009470D3">
        <w:trPr>
          <w:cantSplit/>
          <w:trHeight w:val="335"/>
        </w:trPr>
        <w:tc>
          <w:tcPr>
            <w:tcW w:w="317" w:type="pct"/>
            <w:tcBorders>
              <w:top w:val="single" w:sz="4" w:space="0" w:color="000000"/>
              <w:left w:val="single" w:sz="4" w:space="0" w:color="000000"/>
              <w:bottom w:val="single" w:sz="4" w:space="0" w:color="000000"/>
              <w:right w:val="single" w:sz="4" w:space="0" w:color="000000"/>
            </w:tcBorders>
            <w:vAlign w:val="center"/>
            <w:hideMark/>
          </w:tcPr>
          <w:p w14:paraId="2C89DA34" w14:textId="77777777" w:rsidR="00FB5445" w:rsidRPr="00B14C92" w:rsidRDefault="00FB5445" w:rsidP="00FB5445">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vAlign w:val="center"/>
            <w:hideMark/>
          </w:tcPr>
          <w:p w14:paraId="3F84CDBD" w14:textId="77777777" w:rsidR="00FB5445" w:rsidRPr="00B14C92" w:rsidRDefault="00FB5445" w:rsidP="00FB5445">
            <w:pPr>
              <w:snapToGrid w:val="0"/>
              <w:spacing w:before="60" w:after="60"/>
              <w:jc w:val="left"/>
              <w:rPr>
                <w:sz w:val="18"/>
                <w:szCs w:val="18"/>
              </w:rPr>
            </w:pPr>
            <w:r w:rsidRPr="00B14C92">
              <w:rPr>
                <w:sz w:val="18"/>
                <w:szCs w:val="18"/>
              </w:rPr>
              <w:t>otherLocale</w:t>
            </w:r>
          </w:p>
        </w:tc>
        <w:tc>
          <w:tcPr>
            <w:tcW w:w="1049" w:type="pct"/>
            <w:tcBorders>
              <w:top w:val="single" w:sz="4" w:space="0" w:color="000000"/>
              <w:left w:val="single" w:sz="4" w:space="0" w:color="000000"/>
              <w:bottom w:val="single" w:sz="4" w:space="0" w:color="000000"/>
              <w:right w:val="single" w:sz="4" w:space="0" w:color="000000"/>
            </w:tcBorders>
            <w:vAlign w:val="center"/>
            <w:hideMark/>
          </w:tcPr>
          <w:p w14:paraId="64D5A51F" w14:textId="66F550AF" w:rsidR="00FB5445" w:rsidRPr="00B14C92" w:rsidRDefault="00FB5445" w:rsidP="00FB5445">
            <w:pPr>
              <w:snapToGrid w:val="0"/>
              <w:spacing w:before="60" w:after="60"/>
              <w:jc w:val="left"/>
              <w:rPr>
                <w:sz w:val="18"/>
                <w:szCs w:val="18"/>
              </w:rPr>
            </w:pPr>
            <w:r w:rsidRPr="00B14C92">
              <w:rPr>
                <w:sz w:val="18"/>
                <w:szCs w:val="18"/>
              </w:rPr>
              <w:t xml:space="preserve">Other languages and character sets used in the </w:t>
            </w:r>
            <w:del w:id="3897" w:author="Raphael Malyankar" w:date="2023-05-15T21:21:00Z">
              <w:r w:rsidRPr="00B14C92" w:rsidDel="007B3B75">
                <w:rPr>
                  <w:sz w:val="18"/>
                  <w:szCs w:val="18"/>
                </w:rPr>
                <w:delText xml:space="preserve">Exchange </w:delText>
              </w:r>
            </w:del>
            <w:r w:rsidRPr="00B14C92">
              <w:rPr>
                <w:sz w:val="18"/>
                <w:szCs w:val="18"/>
              </w:rPr>
              <w:t>Catalogue</w:t>
            </w:r>
          </w:p>
        </w:tc>
        <w:tc>
          <w:tcPr>
            <w:tcW w:w="209" w:type="pct"/>
            <w:tcBorders>
              <w:top w:val="single" w:sz="4" w:space="0" w:color="000000"/>
              <w:left w:val="single" w:sz="4" w:space="0" w:color="000000"/>
              <w:bottom w:val="single" w:sz="4" w:space="0" w:color="000000"/>
              <w:right w:val="single" w:sz="4" w:space="0" w:color="000000"/>
            </w:tcBorders>
            <w:vAlign w:val="center"/>
            <w:hideMark/>
          </w:tcPr>
          <w:p w14:paraId="732C91D1" w14:textId="77777777" w:rsidR="00FB5445" w:rsidRPr="00B14C92" w:rsidRDefault="00FB5445" w:rsidP="00FB5445">
            <w:pPr>
              <w:snapToGrid w:val="0"/>
              <w:spacing w:before="60" w:after="60"/>
              <w:jc w:val="center"/>
              <w:rPr>
                <w:sz w:val="18"/>
                <w:szCs w:val="18"/>
              </w:rPr>
            </w:pPr>
            <w:r w:rsidRPr="00B14C92">
              <w:rPr>
                <w:sz w:val="18"/>
                <w:szCs w:val="18"/>
              </w:rPr>
              <w:t>0..*</w:t>
            </w:r>
          </w:p>
        </w:tc>
        <w:tc>
          <w:tcPr>
            <w:tcW w:w="1013" w:type="pct"/>
            <w:tcBorders>
              <w:top w:val="single" w:sz="4" w:space="0" w:color="000000"/>
              <w:left w:val="single" w:sz="4" w:space="0" w:color="000000"/>
              <w:bottom w:val="single" w:sz="4" w:space="0" w:color="000000"/>
              <w:right w:val="single" w:sz="4" w:space="0" w:color="000000"/>
            </w:tcBorders>
            <w:vAlign w:val="center"/>
            <w:hideMark/>
          </w:tcPr>
          <w:p w14:paraId="0FE2ECEC" w14:textId="77777777" w:rsidR="00FB5445" w:rsidRPr="00B14C92" w:rsidRDefault="00FB5445" w:rsidP="00FB5445">
            <w:pPr>
              <w:snapToGrid w:val="0"/>
              <w:spacing w:before="60" w:after="60"/>
              <w:jc w:val="left"/>
              <w:rPr>
                <w:sz w:val="18"/>
                <w:szCs w:val="18"/>
              </w:rPr>
            </w:pPr>
            <w:r w:rsidRPr="00B14C92">
              <w:rPr>
                <w:sz w:val="18"/>
                <w:szCs w:val="18"/>
              </w:rPr>
              <w:t>PT_Locale</w:t>
            </w:r>
          </w:p>
        </w:tc>
        <w:tc>
          <w:tcPr>
            <w:tcW w:w="1306" w:type="pct"/>
            <w:tcBorders>
              <w:top w:val="single" w:sz="4" w:space="0" w:color="000000"/>
              <w:left w:val="single" w:sz="4" w:space="0" w:color="000000"/>
              <w:bottom w:val="single" w:sz="4" w:space="0" w:color="000000"/>
              <w:right w:val="single" w:sz="4" w:space="0" w:color="000000"/>
            </w:tcBorders>
            <w:vAlign w:val="center"/>
          </w:tcPr>
          <w:p w14:paraId="0FA7E617" w14:textId="77777777" w:rsidR="00FB5445" w:rsidRPr="00B14C92" w:rsidRDefault="00FB5445" w:rsidP="00FB5445">
            <w:pPr>
              <w:snapToGrid w:val="0"/>
              <w:spacing w:before="60" w:after="60"/>
              <w:jc w:val="left"/>
              <w:rPr>
                <w:rFonts w:cs="Arial"/>
                <w:sz w:val="18"/>
                <w:szCs w:val="18"/>
              </w:rPr>
            </w:pPr>
          </w:p>
        </w:tc>
      </w:tr>
    </w:tbl>
    <w:p w14:paraId="54682319" w14:textId="6480273A" w:rsidR="006B114A" w:rsidRPr="00773509" w:rsidRDefault="006B114A" w:rsidP="0094355E">
      <w:pPr>
        <w:spacing w:after="0"/>
      </w:pPr>
    </w:p>
    <w:p w14:paraId="1B18B2FB" w14:textId="08C35587" w:rsidR="0094355E" w:rsidRPr="00773509" w:rsidRDefault="0094355E">
      <w:pPr>
        <w:pStyle w:val="Heading3"/>
        <w:pPrChange w:id="3898" w:author="Raphael Malyankar" w:date="2023-05-12T18:10:00Z">
          <w:pPr>
            <w:pStyle w:val="Heading4"/>
          </w:pPr>
        </w:pPrChange>
      </w:pPr>
      <w:r w:rsidRPr="00773509">
        <w:t>S100_CatalogueScope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2673"/>
        <w:gridCol w:w="3863"/>
        <w:gridCol w:w="734"/>
        <w:gridCol w:w="5499"/>
      </w:tblGrid>
      <w:tr w:rsidR="0094355E" w:rsidRPr="00B14C92" w14:paraId="112D386E" w14:textId="77777777" w:rsidTr="00F966DC">
        <w:trPr>
          <w:cantSplit/>
        </w:trPr>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CB0D95B" w14:textId="70EAC0D5" w:rsidR="0094355E" w:rsidRPr="00B14C92" w:rsidRDefault="0094355E" w:rsidP="0094355E">
            <w:pPr>
              <w:snapToGrid w:val="0"/>
              <w:spacing w:before="60" w:after="60"/>
              <w:rPr>
                <w:b/>
                <w:sz w:val="18"/>
                <w:szCs w:val="18"/>
              </w:rPr>
            </w:pPr>
            <w:r w:rsidRPr="00B14C92">
              <w:rPr>
                <w:b/>
                <w:sz w:val="18"/>
                <w:szCs w:val="18"/>
              </w:rPr>
              <w:t>Role Name</w:t>
            </w:r>
          </w:p>
        </w:tc>
        <w:tc>
          <w:tcPr>
            <w:tcW w:w="95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6776644" w14:textId="34D14E2D" w:rsidR="0094355E" w:rsidRPr="00B14C92" w:rsidRDefault="0094355E" w:rsidP="0094355E">
            <w:pPr>
              <w:snapToGrid w:val="0"/>
              <w:spacing w:before="60" w:after="60"/>
              <w:rPr>
                <w:b/>
                <w:sz w:val="18"/>
                <w:szCs w:val="18"/>
              </w:rPr>
            </w:pPr>
            <w:r w:rsidRPr="00B14C92">
              <w:rPr>
                <w:b/>
                <w:sz w:val="18"/>
                <w:szCs w:val="18"/>
              </w:rPr>
              <w:t>Name</w:t>
            </w:r>
          </w:p>
        </w:tc>
        <w:tc>
          <w:tcPr>
            <w:tcW w:w="138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D9B092E" w14:textId="77777777" w:rsidR="0094355E" w:rsidRPr="00B14C92" w:rsidRDefault="0094355E" w:rsidP="0094355E">
            <w:pPr>
              <w:snapToGrid w:val="0"/>
              <w:spacing w:before="60" w:after="60"/>
              <w:rPr>
                <w:b/>
                <w:sz w:val="18"/>
                <w:szCs w:val="18"/>
              </w:rPr>
            </w:pPr>
            <w:r w:rsidRPr="00B14C92">
              <w:rPr>
                <w:b/>
                <w:sz w:val="18"/>
                <w:szCs w:val="18"/>
              </w:rPr>
              <w:t>Description</w:t>
            </w:r>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FBC18AE" w14:textId="5F92C4CE" w:rsidR="0094355E" w:rsidRPr="00B14C92" w:rsidRDefault="0094355E" w:rsidP="0094355E">
            <w:pPr>
              <w:snapToGrid w:val="0"/>
              <w:spacing w:before="60" w:after="60"/>
              <w:jc w:val="center"/>
              <w:rPr>
                <w:b/>
                <w:sz w:val="18"/>
                <w:szCs w:val="18"/>
              </w:rPr>
            </w:pPr>
            <w:r w:rsidRPr="00B14C92">
              <w:rPr>
                <w:b/>
                <w:sz w:val="18"/>
                <w:szCs w:val="18"/>
              </w:rPr>
              <w:t>Code</w:t>
            </w:r>
          </w:p>
        </w:tc>
        <w:tc>
          <w:tcPr>
            <w:tcW w:w="196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FD8F49F" w14:textId="77777777" w:rsidR="0094355E" w:rsidRPr="00B14C92" w:rsidRDefault="0094355E" w:rsidP="0094355E">
            <w:pPr>
              <w:snapToGrid w:val="0"/>
              <w:spacing w:before="60" w:after="60"/>
              <w:rPr>
                <w:b/>
                <w:sz w:val="18"/>
                <w:szCs w:val="18"/>
              </w:rPr>
            </w:pPr>
            <w:r w:rsidRPr="00B14C92">
              <w:rPr>
                <w:b/>
                <w:sz w:val="18"/>
                <w:szCs w:val="18"/>
              </w:rPr>
              <w:t>Remarks</w:t>
            </w:r>
          </w:p>
        </w:tc>
      </w:tr>
      <w:tr w:rsidR="0094355E" w:rsidRPr="00B14C92" w14:paraId="27A3B3CE" w14:textId="77777777" w:rsidTr="00F966DC">
        <w:trPr>
          <w:cantSplit/>
        </w:trPr>
        <w:tc>
          <w:tcPr>
            <w:tcW w:w="426" w:type="pct"/>
            <w:tcBorders>
              <w:top w:val="single" w:sz="4" w:space="0" w:color="000000"/>
              <w:left w:val="single" w:sz="4" w:space="0" w:color="000000"/>
              <w:bottom w:val="single" w:sz="4" w:space="0" w:color="000000"/>
              <w:right w:val="single" w:sz="4" w:space="0" w:color="000000"/>
            </w:tcBorders>
          </w:tcPr>
          <w:p w14:paraId="51089FFE" w14:textId="00A00DCA" w:rsidR="0094355E" w:rsidRPr="00B14C92" w:rsidRDefault="0094355E" w:rsidP="0094355E">
            <w:pPr>
              <w:snapToGrid w:val="0"/>
              <w:spacing w:before="60" w:after="60"/>
              <w:rPr>
                <w:sz w:val="18"/>
                <w:szCs w:val="18"/>
              </w:rPr>
            </w:pPr>
            <w:r w:rsidRPr="00B14C92">
              <w:rPr>
                <w:sz w:val="18"/>
                <w:szCs w:val="18"/>
              </w:rPr>
              <w:t>Enumeration</w:t>
            </w:r>
          </w:p>
        </w:tc>
        <w:tc>
          <w:tcPr>
            <w:tcW w:w="958" w:type="pct"/>
            <w:tcBorders>
              <w:top w:val="single" w:sz="4" w:space="0" w:color="000000"/>
              <w:left w:val="single" w:sz="4" w:space="0" w:color="000000"/>
              <w:bottom w:val="single" w:sz="4" w:space="0" w:color="000000"/>
              <w:right w:val="single" w:sz="4" w:space="0" w:color="000000"/>
            </w:tcBorders>
            <w:vAlign w:val="center"/>
            <w:hideMark/>
          </w:tcPr>
          <w:p w14:paraId="61C9C921" w14:textId="11A70F74" w:rsidR="0094355E" w:rsidRPr="00B14C92" w:rsidRDefault="0094355E" w:rsidP="0094355E">
            <w:pPr>
              <w:snapToGrid w:val="0"/>
              <w:spacing w:before="60" w:after="60"/>
              <w:rPr>
                <w:sz w:val="18"/>
                <w:szCs w:val="18"/>
              </w:rPr>
            </w:pPr>
            <w:r w:rsidRPr="00B14C92">
              <w:rPr>
                <w:sz w:val="18"/>
                <w:szCs w:val="18"/>
              </w:rPr>
              <w:t>S100_CatalogueScope</w:t>
            </w:r>
          </w:p>
        </w:tc>
        <w:tc>
          <w:tcPr>
            <w:tcW w:w="1383" w:type="pct"/>
            <w:tcBorders>
              <w:top w:val="single" w:sz="4" w:space="0" w:color="000000"/>
              <w:left w:val="single" w:sz="4" w:space="0" w:color="000000"/>
              <w:bottom w:val="single" w:sz="4" w:space="0" w:color="000000"/>
              <w:right w:val="single" w:sz="4" w:space="0" w:color="000000"/>
            </w:tcBorders>
          </w:tcPr>
          <w:p w14:paraId="1535EFB3" w14:textId="2EF11944" w:rsidR="0094355E" w:rsidRPr="00B14C92" w:rsidRDefault="0094355E" w:rsidP="001766F7">
            <w:pPr>
              <w:snapToGrid w:val="0"/>
              <w:spacing w:before="60" w:after="60"/>
              <w:rPr>
                <w:sz w:val="18"/>
                <w:szCs w:val="18"/>
              </w:rPr>
            </w:pPr>
            <w:r w:rsidRPr="00B14C92">
              <w:rPr>
                <w:sz w:val="18"/>
                <w:szCs w:val="18"/>
              </w:rPr>
              <w:t xml:space="preserve">The scope of the </w:t>
            </w:r>
            <w:r w:rsidR="001766F7" w:rsidRPr="00B14C92">
              <w:rPr>
                <w:sz w:val="18"/>
                <w:szCs w:val="18"/>
              </w:rPr>
              <w:t>C</w:t>
            </w:r>
            <w:r w:rsidRPr="00B14C92">
              <w:rPr>
                <w:sz w:val="18"/>
                <w:szCs w:val="18"/>
              </w:rPr>
              <w:t>atalogue</w:t>
            </w:r>
          </w:p>
        </w:tc>
        <w:tc>
          <w:tcPr>
            <w:tcW w:w="266" w:type="pct"/>
            <w:tcBorders>
              <w:top w:val="single" w:sz="4" w:space="0" w:color="000000"/>
              <w:left w:val="single" w:sz="4" w:space="0" w:color="000000"/>
              <w:bottom w:val="single" w:sz="4" w:space="0" w:color="000000"/>
              <w:right w:val="single" w:sz="4" w:space="0" w:color="000000"/>
            </w:tcBorders>
            <w:vAlign w:val="center"/>
            <w:hideMark/>
          </w:tcPr>
          <w:p w14:paraId="51397168" w14:textId="77777777" w:rsidR="0094355E" w:rsidRPr="00B14C92" w:rsidRDefault="0094355E" w:rsidP="0094355E">
            <w:pPr>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vAlign w:val="center"/>
            <w:hideMark/>
          </w:tcPr>
          <w:p w14:paraId="28ED0348" w14:textId="77777777" w:rsidR="0094355E" w:rsidRPr="00B14C92" w:rsidRDefault="0094355E" w:rsidP="0094355E">
            <w:pPr>
              <w:snapToGrid w:val="0"/>
              <w:spacing w:before="60" w:after="60"/>
              <w:rPr>
                <w:sz w:val="18"/>
                <w:szCs w:val="18"/>
              </w:rPr>
            </w:pPr>
            <w:r w:rsidRPr="00B14C92">
              <w:rPr>
                <w:sz w:val="18"/>
                <w:szCs w:val="18"/>
              </w:rPr>
              <w:t>-</w:t>
            </w:r>
          </w:p>
        </w:tc>
      </w:tr>
      <w:tr w:rsidR="0094355E" w:rsidRPr="00B14C92" w14:paraId="45726C52" w14:textId="77777777" w:rsidTr="00F966DC">
        <w:trPr>
          <w:cantSplit/>
        </w:trPr>
        <w:tc>
          <w:tcPr>
            <w:tcW w:w="426" w:type="pct"/>
            <w:tcBorders>
              <w:top w:val="single" w:sz="4" w:space="0" w:color="000000"/>
              <w:left w:val="single" w:sz="4" w:space="0" w:color="000000"/>
              <w:bottom w:val="single" w:sz="4" w:space="0" w:color="000000"/>
              <w:right w:val="single" w:sz="4" w:space="0" w:color="000000"/>
            </w:tcBorders>
          </w:tcPr>
          <w:p w14:paraId="2C1784D1" w14:textId="370D9D61" w:rsidR="0094355E" w:rsidRPr="00B14C92" w:rsidRDefault="0094355E" w:rsidP="0094355E">
            <w:pPr>
              <w:snapToGrid w:val="0"/>
              <w:spacing w:before="60" w:after="60"/>
              <w:rPr>
                <w:sz w:val="18"/>
                <w:szCs w:val="18"/>
              </w:rPr>
            </w:pPr>
            <w:r w:rsidRPr="00B14C92">
              <w:rPr>
                <w:sz w:val="18"/>
                <w:szCs w:val="18"/>
              </w:rPr>
              <w:t>Value</w:t>
            </w:r>
          </w:p>
        </w:tc>
        <w:tc>
          <w:tcPr>
            <w:tcW w:w="958" w:type="pct"/>
            <w:tcBorders>
              <w:top w:val="single" w:sz="4" w:space="0" w:color="000000"/>
              <w:left w:val="single" w:sz="4" w:space="0" w:color="000000"/>
              <w:bottom w:val="single" w:sz="4" w:space="0" w:color="000000"/>
              <w:right w:val="single" w:sz="4" w:space="0" w:color="000000"/>
            </w:tcBorders>
            <w:vAlign w:val="center"/>
            <w:hideMark/>
          </w:tcPr>
          <w:p w14:paraId="4E35A6B9" w14:textId="52EEBEB8" w:rsidR="0094355E" w:rsidRPr="00B14C92" w:rsidRDefault="0094355E" w:rsidP="0094355E">
            <w:pPr>
              <w:snapToGrid w:val="0"/>
              <w:spacing w:before="60" w:after="60"/>
              <w:rPr>
                <w:sz w:val="18"/>
                <w:szCs w:val="18"/>
              </w:rPr>
            </w:pPr>
            <w:r w:rsidRPr="00B14C92">
              <w:rPr>
                <w:sz w:val="18"/>
                <w:szCs w:val="18"/>
              </w:rPr>
              <w:t>featureCatalogue</w:t>
            </w:r>
          </w:p>
        </w:tc>
        <w:tc>
          <w:tcPr>
            <w:tcW w:w="1383" w:type="pct"/>
            <w:tcBorders>
              <w:top w:val="single" w:sz="4" w:space="0" w:color="000000"/>
              <w:left w:val="single" w:sz="4" w:space="0" w:color="000000"/>
              <w:bottom w:val="single" w:sz="4" w:space="0" w:color="000000"/>
              <w:right w:val="single" w:sz="4" w:space="0" w:color="000000"/>
            </w:tcBorders>
          </w:tcPr>
          <w:p w14:paraId="7B49EC95" w14:textId="661722A2" w:rsidR="0094355E" w:rsidRPr="00B14C92" w:rsidRDefault="0094355E" w:rsidP="0094355E">
            <w:pPr>
              <w:snapToGrid w:val="0"/>
              <w:spacing w:before="60" w:after="60"/>
              <w:rPr>
                <w:sz w:val="18"/>
                <w:szCs w:val="18"/>
              </w:rPr>
            </w:pPr>
            <w:r w:rsidRPr="00B14C92">
              <w:rPr>
                <w:sz w:val="18"/>
                <w:szCs w:val="18"/>
              </w:rPr>
              <w:t>S-100 Feature Catalogue</w:t>
            </w:r>
          </w:p>
        </w:tc>
        <w:tc>
          <w:tcPr>
            <w:tcW w:w="266" w:type="pct"/>
            <w:tcBorders>
              <w:top w:val="single" w:sz="4" w:space="0" w:color="000000"/>
              <w:left w:val="single" w:sz="4" w:space="0" w:color="000000"/>
              <w:bottom w:val="single" w:sz="4" w:space="0" w:color="000000"/>
              <w:right w:val="single" w:sz="4" w:space="0" w:color="000000"/>
            </w:tcBorders>
            <w:vAlign w:val="center"/>
          </w:tcPr>
          <w:p w14:paraId="5E06071D" w14:textId="57DEF8D0" w:rsidR="0094355E" w:rsidRPr="00B14C92" w:rsidRDefault="0094355E" w:rsidP="0094355E">
            <w:pPr>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vAlign w:val="center"/>
          </w:tcPr>
          <w:p w14:paraId="7F3C400F" w14:textId="732F33DB" w:rsidR="0094355E" w:rsidRPr="00B14C92" w:rsidRDefault="0094355E" w:rsidP="0094355E">
            <w:pPr>
              <w:snapToGrid w:val="0"/>
              <w:spacing w:before="60" w:after="60"/>
              <w:jc w:val="left"/>
              <w:rPr>
                <w:sz w:val="18"/>
                <w:szCs w:val="18"/>
              </w:rPr>
            </w:pPr>
            <w:r w:rsidRPr="00B14C92">
              <w:rPr>
                <w:sz w:val="18"/>
                <w:szCs w:val="18"/>
              </w:rPr>
              <w:t>Only Interoperability Catalogues implementing Level 3 or 4 may be accompanied by a Feature Catalogue</w:t>
            </w:r>
          </w:p>
        </w:tc>
      </w:tr>
      <w:tr w:rsidR="0094355E" w:rsidRPr="00B14C92" w14:paraId="1EF8CA9D" w14:textId="77777777" w:rsidTr="00F966DC">
        <w:trPr>
          <w:cantSplit/>
        </w:trPr>
        <w:tc>
          <w:tcPr>
            <w:tcW w:w="426" w:type="pct"/>
            <w:tcBorders>
              <w:top w:val="single" w:sz="4" w:space="0" w:color="000000"/>
              <w:left w:val="single" w:sz="4" w:space="0" w:color="000000"/>
              <w:bottom w:val="single" w:sz="4" w:space="0" w:color="000000"/>
              <w:right w:val="single" w:sz="4" w:space="0" w:color="000000"/>
            </w:tcBorders>
          </w:tcPr>
          <w:p w14:paraId="7E09E4D0" w14:textId="23207117" w:rsidR="0094355E" w:rsidRPr="00B14C92" w:rsidRDefault="0094355E" w:rsidP="0094355E">
            <w:pPr>
              <w:snapToGrid w:val="0"/>
              <w:spacing w:before="60" w:after="60"/>
              <w:rPr>
                <w:sz w:val="18"/>
                <w:szCs w:val="18"/>
              </w:rPr>
            </w:pPr>
            <w:r w:rsidRPr="00B14C92">
              <w:rPr>
                <w:sz w:val="18"/>
                <w:szCs w:val="18"/>
              </w:rPr>
              <w:t>Value</w:t>
            </w:r>
          </w:p>
        </w:tc>
        <w:tc>
          <w:tcPr>
            <w:tcW w:w="958" w:type="pct"/>
            <w:tcBorders>
              <w:top w:val="single" w:sz="4" w:space="0" w:color="000000"/>
              <w:left w:val="single" w:sz="4" w:space="0" w:color="000000"/>
              <w:bottom w:val="single" w:sz="4" w:space="0" w:color="000000"/>
              <w:right w:val="single" w:sz="4" w:space="0" w:color="000000"/>
            </w:tcBorders>
            <w:vAlign w:val="center"/>
            <w:hideMark/>
          </w:tcPr>
          <w:p w14:paraId="51B25CC8" w14:textId="1D4F15F4" w:rsidR="0094355E" w:rsidRPr="00B14C92" w:rsidRDefault="0094355E" w:rsidP="0094355E">
            <w:pPr>
              <w:snapToGrid w:val="0"/>
              <w:spacing w:before="60" w:after="60"/>
              <w:rPr>
                <w:sz w:val="18"/>
                <w:szCs w:val="18"/>
              </w:rPr>
            </w:pPr>
            <w:r w:rsidRPr="00B14C92">
              <w:rPr>
                <w:sz w:val="18"/>
                <w:szCs w:val="18"/>
              </w:rPr>
              <w:t>portrayalCatalogue</w:t>
            </w:r>
          </w:p>
        </w:tc>
        <w:tc>
          <w:tcPr>
            <w:tcW w:w="1383" w:type="pct"/>
            <w:tcBorders>
              <w:top w:val="single" w:sz="4" w:space="0" w:color="000000"/>
              <w:left w:val="single" w:sz="4" w:space="0" w:color="000000"/>
              <w:bottom w:val="single" w:sz="4" w:space="0" w:color="000000"/>
              <w:right w:val="single" w:sz="4" w:space="0" w:color="000000"/>
            </w:tcBorders>
          </w:tcPr>
          <w:p w14:paraId="429E3A13" w14:textId="639355B3" w:rsidR="0094355E" w:rsidRPr="00B14C92" w:rsidRDefault="0094355E" w:rsidP="0094355E">
            <w:pPr>
              <w:snapToGrid w:val="0"/>
              <w:spacing w:before="60" w:after="60"/>
              <w:rPr>
                <w:sz w:val="18"/>
                <w:szCs w:val="18"/>
              </w:rPr>
            </w:pPr>
            <w:r w:rsidRPr="00B14C92">
              <w:rPr>
                <w:sz w:val="18"/>
                <w:szCs w:val="18"/>
              </w:rPr>
              <w:t>S-100 Portrayal Catalogue</w:t>
            </w:r>
          </w:p>
        </w:tc>
        <w:tc>
          <w:tcPr>
            <w:tcW w:w="266" w:type="pct"/>
            <w:tcBorders>
              <w:top w:val="single" w:sz="4" w:space="0" w:color="000000"/>
              <w:left w:val="single" w:sz="4" w:space="0" w:color="000000"/>
              <w:bottom w:val="single" w:sz="4" w:space="0" w:color="000000"/>
              <w:right w:val="single" w:sz="4" w:space="0" w:color="000000"/>
            </w:tcBorders>
            <w:vAlign w:val="center"/>
          </w:tcPr>
          <w:p w14:paraId="4B26C770" w14:textId="1FFC1A1B" w:rsidR="0094355E" w:rsidRPr="00B14C92" w:rsidRDefault="0094355E" w:rsidP="0094355E">
            <w:pPr>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vAlign w:val="center"/>
          </w:tcPr>
          <w:p w14:paraId="782E301D" w14:textId="77777777" w:rsidR="0094355E" w:rsidRPr="00B14C92" w:rsidRDefault="0094355E" w:rsidP="0094355E">
            <w:pPr>
              <w:snapToGrid w:val="0"/>
              <w:spacing w:before="60" w:after="60"/>
              <w:rPr>
                <w:sz w:val="18"/>
                <w:szCs w:val="18"/>
              </w:rPr>
            </w:pPr>
          </w:p>
        </w:tc>
      </w:tr>
      <w:tr w:rsidR="0094355E" w:rsidRPr="00B14C92" w14:paraId="308BD7AD" w14:textId="77777777" w:rsidTr="00F966DC">
        <w:trPr>
          <w:cantSplit/>
        </w:trPr>
        <w:tc>
          <w:tcPr>
            <w:tcW w:w="426" w:type="pct"/>
            <w:tcBorders>
              <w:top w:val="single" w:sz="4" w:space="0" w:color="000000"/>
              <w:left w:val="single" w:sz="4" w:space="0" w:color="000000"/>
              <w:bottom w:val="single" w:sz="4" w:space="0" w:color="000000"/>
              <w:right w:val="single" w:sz="4" w:space="0" w:color="000000"/>
            </w:tcBorders>
          </w:tcPr>
          <w:p w14:paraId="6808F003" w14:textId="2E9F547A" w:rsidR="0094355E" w:rsidRPr="00B14C92" w:rsidRDefault="0094355E" w:rsidP="0094355E">
            <w:pPr>
              <w:snapToGrid w:val="0"/>
              <w:spacing w:before="60" w:after="60"/>
              <w:rPr>
                <w:sz w:val="18"/>
                <w:szCs w:val="18"/>
              </w:rPr>
            </w:pPr>
            <w:r w:rsidRPr="00B14C92">
              <w:rPr>
                <w:sz w:val="18"/>
                <w:szCs w:val="18"/>
              </w:rPr>
              <w:t>Value</w:t>
            </w:r>
          </w:p>
        </w:tc>
        <w:tc>
          <w:tcPr>
            <w:tcW w:w="958" w:type="pct"/>
            <w:tcBorders>
              <w:top w:val="single" w:sz="4" w:space="0" w:color="000000"/>
              <w:left w:val="single" w:sz="4" w:space="0" w:color="000000"/>
              <w:bottom w:val="single" w:sz="4" w:space="0" w:color="000000"/>
              <w:right w:val="single" w:sz="4" w:space="0" w:color="000000"/>
            </w:tcBorders>
          </w:tcPr>
          <w:p w14:paraId="523B4278" w14:textId="5C9C0216" w:rsidR="0094355E" w:rsidRPr="00B14C92" w:rsidRDefault="0094355E" w:rsidP="0094355E">
            <w:pPr>
              <w:snapToGrid w:val="0"/>
              <w:spacing w:before="60" w:after="60"/>
              <w:rPr>
                <w:sz w:val="18"/>
                <w:szCs w:val="18"/>
              </w:rPr>
            </w:pPr>
            <w:r w:rsidRPr="00B14C92">
              <w:rPr>
                <w:sz w:val="18"/>
                <w:szCs w:val="18"/>
              </w:rPr>
              <w:t>interoperabilityCatalogue</w:t>
            </w:r>
          </w:p>
        </w:tc>
        <w:tc>
          <w:tcPr>
            <w:tcW w:w="1383" w:type="pct"/>
            <w:tcBorders>
              <w:top w:val="single" w:sz="4" w:space="0" w:color="000000"/>
              <w:left w:val="single" w:sz="4" w:space="0" w:color="000000"/>
              <w:bottom w:val="single" w:sz="4" w:space="0" w:color="000000"/>
              <w:right w:val="single" w:sz="4" w:space="0" w:color="000000"/>
            </w:tcBorders>
          </w:tcPr>
          <w:p w14:paraId="4671D461" w14:textId="054B75E3" w:rsidR="0094355E" w:rsidRPr="00B14C92" w:rsidRDefault="0094355E" w:rsidP="0094355E">
            <w:pPr>
              <w:snapToGrid w:val="0"/>
              <w:spacing w:before="60" w:after="60"/>
              <w:rPr>
                <w:sz w:val="18"/>
                <w:szCs w:val="18"/>
              </w:rPr>
            </w:pPr>
            <w:r w:rsidRPr="00B14C92">
              <w:rPr>
                <w:sz w:val="18"/>
                <w:szCs w:val="18"/>
              </w:rPr>
              <w:t>S-100 interoperability information</w:t>
            </w:r>
          </w:p>
        </w:tc>
        <w:tc>
          <w:tcPr>
            <w:tcW w:w="266" w:type="pct"/>
            <w:tcBorders>
              <w:top w:val="single" w:sz="4" w:space="0" w:color="000000"/>
              <w:left w:val="single" w:sz="4" w:space="0" w:color="000000"/>
              <w:bottom w:val="single" w:sz="4" w:space="0" w:color="000000"/>
              <w:right w:val="single" w:sz="4" w:space="0" w:color="000000"/>
            </w:tcBorders>
            <w:vAlign w:val="center"/>
          </w:tcPr>
          <w:p w14:paraId="17ED5E77" w14:textId="25824FC8" w:rsidR="0094355E" w:rsidRPr="00B14C92" w:rsidRDefault="0094355E" w:rsidP="0094355E">
            <w:pPr>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vAlign w:val="center"/>
          </w:tcPr>
          <w:p w14:paraId="269EAE27" w14:textId="576A8DDA" w:rsidR="0094355E" w:rsidRPr="00B14C92" w:rsidRDefault="0094355E" w:rsidP="0094355E">
            <w:pPr>
              <w:snapToGrid w:val="0"/>
              <w:spacing w:before="60" w:after="60"/>
              <w:rPr>
                <w:sz w:val="18"/>
                <w:szCs w:val="18"/>
              </w:rPr>
            </w:pPr>
            <w:r w:rsidRPr="00B14C92">
              <w:rPr>
                <w:sz w:val="18"/>
                <w:szCs w:val="18"/>
              </w:rPr>
              <w:t>Use this for Interoperability Catalogues</w:t>
            </w:r>
          </w:p>
        </w:tc>
      </w:tr>
    </w:tbl>
    <w:p w14:paraId="2252DAFD" w14:textId="49F8D2CA" w:rsidR="006B114A" w:rsidRPr="00773509" w:rsidRDefault="006B114A" w:rsidP="0094355E">
      <w:pPr>
        <w:spacing w:after="0"/>
      </w:pPr>
    </w:p>
    <w:p w14:paraId="69BB6A1E" w14:textId="143301E5" w:rsidR="00A23DE1" w:rsidRPr="00773509" w:rsidDel="007B3B75" w:rsidRDefault="0094355E">
      <w:pPr>
        <w:pStyle w:val="Heading3"/>
        <w:rPr>
          <w:del w:id="3899" w:author="Raphael Malyankar" w:date="2023-05-15T21:22:00Z"/>
        </w:rPr>
        <w:pPrChange w:id="3900" w:author="Raphael Malyankar" w:date="2023-05-12T18:10:00Z">
          <w:pPr>
            <w:pStyle w:val="Heading4"/>
          </w:pPr>
        </w:pPrChange>
      </w:pPr>
      <w:del w:id="3901" w:author="Raphael Malyankar" w:date="2023-05-15T21:22:00Z">
        <w:r w:rsidRPr="00773509" w:rsidDel="007B3B75">
          <w:delText>S100_DigitalSignature</w:delText>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2673"/>
        <w:gridCol w:w="3863"/>
        <w:gridCol w:w="734"/>
        <w:gridCol w:w="5499"/>
      </w:tblGrid>
      <w:tr w:rsidR="0094355E" w:rsidRPr="00B14C92" w:rsidDel="007B3B75" w14:paraId="2C928444" w14:textId="2E300CFC" w:rsidTr="00F966DC">
        <w:trPr>
          <w:trHeight w:val="304"/>
          <w:del w:id="3902" w:author="Raphael Malyankar" w:date="2023-05-15T21:22:00Z"/>
        </w:trPr>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BF52B9" w14:textId="3939C7AE" w:rsidR="0094355E" w:rsidRPr="00B14C92" w:rsidDel="007B3B75" w:rsidRDefault="0094355E">
            <w:pPr>
              <w:snapToGrid w:val="0"/>
              <w:spacing w:before="60" w:after="60"/>
              <w:jc w:val="left"/>
              <w:rPr>
                <w:del w:id="3903" w:author="Raphael Malyankar" w:date="2023-05-15T21:22:00Z"/>
                <w:b/>
                <w:sz w:val="18"/>
                <w:szCs w:val="18"/>
                <w:lang w:eastAsia="ar-SA"/>
              </w:rPr>
            </w:pPr>
            <w:del w:id="3904" w:author="Raphael Malyankar" w:date="2023-05-15T21:22:00Z">
              <w:r w:rsidRPr="00B14C92" w:rsidDel="007B3B75">
                <w:rPr>
                  <w:b/>
                  <w:sz w:val="18"/>
                  <w:szCs w:val="18"/>
                </w:rPr>
                <w:delText>Role Name</w:delText>
              </w:r>
            </w:del>
          </w:p>
        </w:tc>
        <w:tc>
          <w:tcPr>
            <w:tcW w:w="95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DD541B2" w14:textId="4F1EF717" w:rsidR="0094355E" w:rsidRPr="00B14C92" w:rsidDel="007B3B75" w:rsidRDefault="0094355E">
            <w:pPr>
              <w:snapToGrid w:val="0"/>
              <w:spacing w:before="60" w:after="60"/>
              <w:jc w:val="left"/>
              <w:rPr>
                <w:del w:id="3905" w:author="Raphael Malyankar" w:date="2023-05-15T21:22:00Z"/>
                <w:b/>
                <w:sz w:val="18"/>
                <w:szCs w:val="18"/>
              </w:rPr>
            </w:pPr>
            <w:del w:id="3906" w:author="Raphael Malyankar" w:date="2023-05-15T21:22:00Z">
              <w:r w:rsidRPr="00B14C92" w:rsidDel="007B3B75">
                <w:rPr>
                  <w:b/>
                  <w:sz w:val="18"/>
                  <w:szCs w:val="18"/>
                </w:rPr>
                <w:delText>Name</w:delText>
              </w:r>
            </w:del>
          </w:p>
        </w:tc>
        <w:tc>
          <w:tcPr>
            <w:tcW w:w="138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946363D" w14:textId="2351340A" w:rsidR="0094355E" w:rsidRPr="00B14C92" w:rsidDel="007B3B75" w:rsidRDefault="0094355E">
            <w:pPr>
              <w:snapToGrid w:val="0"/>
              <w:spacing w:before="60" w:after="60"/>
              <w:jc w:val="left"/>
              <w:rPr>
                <w:del w:id="3907" w:author="Raphael Malyankar" w:date="2023-05-15T21:22:00Z"/>
                <w:b/>
                <w:sz w:val="18"/>
                <w:szCs w:val="18"/>
              </w:rPr>
            </w:pPr>
            <w:del w:id="3908" w:author="Raphael Malyankar" w:date="2023-05-15T21:22:00Z">
              <w:r w:rsidRPr="00B14C92" w:rsidDel="007B3B75">
                <w:rPr>
                  <w:b/>
                  <w:sz w:val="18"/>
                  <w:szCs w:val="18"/>
                </w:rPr>
                <w:delText>Description</w:delText>
              </w:r>
            </w:del>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59B7D34" w14:textId="09582C27" w:rsidR="0094355E" w:rsidRPr="00B14C92" w:rsidDel="007B3B75" w:rsidRDefault="0094355E">
            <w:pPr>
              <w:snapToGrid w:val="0"/>
              <w:spacing w:before="60" w:after="60"/>
              <w:jc w:val="center"/>
              <w:rPr>
                <w:del w:id="3909" w:author="Raphael Malyankar" w:date="2023-05-15T21:22:00Z"/>
                <w:b/>
                <w:sz w:val="18"/>
                <w:szCs w:val="18"/>
              </w:rPr>
            </w:pPr>
            <w:del w:id="3910" w:author="Raphael Malyankar" w:date="2023-05-15T21:22:00Z">
              <w:r w:rsidRPr="00B14C92" w:rsidDel="007B3B75">
                <w:rPr>
                  <w:b/>
                  <w:sz w:val="18"/>
                  <w:szCs w:val="18"/>
                </w:rPr>
                <w:delText>Code</w:delText>
              </w:r>
            </w:del>
          </w:p>
        </w:tc>
        <w:tc>
          <w:tcPr>
            <w:tcW w:w="196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82207CF" w14:textId="738E1E5F" w:rsidR="0094355E" w:rsidRPr="00B14C92" w:rsidDel="007B3B75" w:rsidRDefault="0094355E">
            <w:pPr>
              <w:snapToGrid w:val="0"/>
              <w:spacing w:before="60" w:after="60"/>
              <w:jc w:val="left"/>
              <w:rPr>
                <w:del w:id="3911" w:author="Raphael Malyankar" w:date="2023-05-15T21:22:00Z"/>
                <w:b/>
                <w:sz w:val="18"/>
                <w:szCs w:val="18"/>
              </w:rPr>
            </w:pPr>
            <w:del w:id="3912" w:author="Raphael Malyankar" w:date="2023-05-15T21:22:00Z">
              <w:r w:rsidRPr="00B14C92" w:rsidDel="007B3B75">
                <w:rPr>
                  <w:b/>
                  <w:sz w:val="18"/>
                  <w:szCs w:val="18"/>
                </w:rPr>
                <w:delText>Remarks</w:delText>
              </w:r>
            </w:del>
          </w:p>
        </w:tc>
      </w:tr>
      <w:tr w:rsidR="0094355E" w:rsidRPr="00B14C92" w:rsidDel="007B3B75" w14:paraId="33BC7E5E" w14:textId="7CBBB43A" w:rsidTr="00F966DC">
        <w:trPr>
          <w:trHeight w:val="276"/>
          <w:del w:id="3913" w:author="Raphael Malyankar" w:date="2023-05-15T21:22:00Z"/>
        </w:trPr>
        <w:tc>
          <w:tcPr>
            <w:tcW w:w="426" w:type="pct"/>
            <w:tcBorders>
              <w:top w:val="single" w:sz="4" w:space="0" w:color="000000"/>
              <w:left w:val="single" w:sz="4" w:space="0" w:color="000000"/>
              <w:bottom w:val="single" w:sz="4" w:space="0" w:color="000000"/>
              <w:right w:val="single" w:sz="4" w:space="0" w:color="000000"/>
            </w:tcBorders>
            <w:hideMark/>
          </w:tcPr>
          <w:p w14:paraId="0BE8E60B" w14:textId="3108D523" w:rsidR="0094355E" w:rsidRPr="00B14C92" w:rsidDel="007B3B75" w:rsidRDefault="0094355E">
            <w:pPr>
              <w:snapToGrid w:val="0"/>
              <w:spacing w:before="60" w:after="60"/>
              <w:jc w:val="left"/>
              <w:rPr>
                <w:del w:id="3914" w:author="Raphael Malyankar" w:date="2023-05-15T21:22:00Z"/>
                <w:sz w:val="18"/>
                <w:szCs w:val="18"/>
              </w:rPr>
            </w:pPr>
            <w:del w:id="3915" w:author="Raphael Malyankar" w:date="2023-05-15T21:22:00Z">
              <w:r w:rsidRPr="00B14C92" w:rsidDel="007B3B75">
                <w:rPr>
                  <w:sz w:val="18"/>
                  <w:szCs w:val="18"/>
                </w:rPr>
                <w:delText>Enumeration</w:delText>
              </w:r>
            </w:del>
          </w:p>
        </w:tc>
        <w:tc>
          <w:tcPr>
            <w:tcW w:w="958" w:type="pct"/>
            <w:tcBorders>
              <w:top w:val="single" w:sz="4" w:space="0" w:color="000000"/>
              <w:left w:val="single" w:sz="4" w:space="0" w:color="000000"/>
              <w:bottom w:val="single" w:sz="4" w:space="0" w:color="000000"/>
              <w:right w:val="single" w:sz="4" w:space="0" w:color="000000"/>
            </w:tcBorders>
            <w:hideMark/>
          </w:tcPr>
          <w:p w14:paraId="00CDF676" w14:textId="0F109E4C" w:rsidR="0094355E" w:rsidRPr="00B14C92" w:rsidDel="007B3B75" w:rsidRDefault="0094355E">
            <w:pPr>
              <w:snapToGrid w:val="0"/>
              <w:spacing w:before="60" w:after="60"/>
              <w:jc w:val="left"/>
              <w:rPr>
                <w:del w:id="3916" w:author="Raphael Malyankar" w:date="2023-05-15T21:22:00Z"/>
                <w:sz w:val="18"/>
                <w:szCs w:val="18"/>
              </w:rPr>
            </w:pPr>
            <w:del w:id="3917" w:author="Raphael Malyankar" w:date="2023-05-15T21:22:00Z">
              <w:r w:rsidRPr="00B14C92" w:rsidDel="007B3B75">
                <w:rPr>
                  <w:sz w:val="18"/>
                  <w:szCs w:val="18"/>
                </w:rPr>
                <w:delText>S100_DigitalSignature</w:delText>
              </w:r>
            </w:del>
          </w:p>
        </w:tc>
        <w:tc>
          <w:tcPr>
            <w:tcW w:w="1383" w:type="pct"/>
            <w:tcBorders>
              <w:top w:val="single" w:sz="4" w:space="0" w:color="000000"/>
              <w:left w:val="single" w:sz="4" w:space="0" w:color="000000"/>
              <w:bottom w:val="single" w:sz="4" w:space="0" w:color="000000"/>
              <w:right w:val="single" w:sz="4" w:space="0" w:color="000000"/>
            </w:tcBorders>
            <w:hideMark/>
          </w:tcPr>
          <w:p w14:paraId="7874C4C3" w14:textId="02B2B23C" w:rsidR="0094355E" w:rsidRPr="00B14C92" w:rsidDel="007B3B75" w:rsidRDefault="0094355E">
            <w:pPr>
              <w:snapToGrid w:val="0"/>
              <w:spacing w:before="60" w:after="60"/>
              <w:jc w:val="left"/>
              <w:rPr>
                <w:del w:id="3918" w:author="Raphael Malyankar" w:date="2023-05-15T21:22:00Z"/>
                <w:sz w:val="18"/>
                <w:szCs w:val="18"/>
              </w:rPr>
            </w:pPr>
            <w:del w:id="3919" w:author="Raphael Malyankar" w:date="2023-05-15T21:22:00Z">
              <w:r w:rsidRPr="00B14C92" w:rsidDel="007B3B75">
                <w:rPr>
                  <w:sz w:val="18"/>
                  <w:szCs w:val="18"/>
                </w:rPr>
                <w:delText>Algorithm used to compute the digital signature</w:delText>
              </w:r>
            </w:del>
          </w:p>
        </w:tc>
        <w:tc>
          <w:tcPr>
            <w:tcW w:w="266" w:type="pct"/>
            <w:tcBorders>
              <w:top w:val="single" w:sz="4" w:space="0" w:color="000000"/>
              <w:left w:val="single" w:sz="4" w:space="0" w:color="000000"/>
              <w:bottom w:val="single" w:sz="4" w:space="0" w:color="000000"/>
              <w:right w:val="single" w:sz="4" w:space="0" w:color="000000"/>
            </w:tcBorders>
            <w:hideMark/>
          </w:tcPr>
          <w:p w14:paraId="32AD5A03" w14:textId="040D5D13" w:rsidR="0094355E" w:rsidRPr="00B14C92" w:rsidDel="007B3B75" w:rsidRDefault="0094355E">
            <w:pPr>
              <w:snapToGrid w:val="0"/>
              <w:spacing w:before="60" w:after="60"/>
              <w:jc w:val="center"/>
              <w:rPr>
                <w:del w:id="3920" w:author="Raphael Malyankar" w:date="2023-05-15T21:22:00Z"/>
                <w:sz w:val="18"/>
                <w:szCs w:val="18"/>
              </w:rPr>
            </w:pPr>
            <w:del w:id="3921" w:author="Raphael Malyankar" w:date="2023-05-15T21:22:00Z">
              <w:r w:rsidRPr="00B14C92" w:rsidDel="007B3B75">
                <w:rPr>
                  <w:sz w:val="18"/>
                  <w:szCs w:val="18"/>
                </w:rPr>
                <w:delText>-</w:delText>
              </w:r>
            </w:del>
          </w:p>
        </w:tc>
        <w:tc>
          <w:tcPr>
            <w:tcW w:w="1968" w:type="pct"/>
            <w:tcBorders>
              <w:top w:val="single" w:sz="4" w:space="0" w:color="000000"/>
              <w:left w:val="single" w:sz="4" w:space="0" w:color="000000"/>
              <w:bottom w:val="single" w:sz="4" w:space="0" w:color="000000"/>
              <w:right w:val="single" w:sz="4" w:space="0" w:color="000000"/>
            </w:tcBorders>
            <w:hideMark/>
          </w:tcPr>
          <w:p w14:paraId="5395C53C" w14:textId="2C20ADE3" w:rsidR="0094355E" w:rsidRPr="00B14C92" w:rsidDel="007B3B75" w:rsidRDefault="0094355E">
            <w:pPr>
              <w:snapToGrid w:val="0"/>
              <w:spacing w:before="60" w:after="60"/>
              <w:jc w:val="left"/>
              <w:rPr>
                <w:del w:id="3922" w:author="Raphael Malyankar" w:date="2023-05-15T21:22:00Z"/>
                <w:sz w:val="18"/>
                <w:szCs w:val="18"/>
              </w:rPr>
            </w:pPr>
            <w:del w:id="3923" w:author="Raphael Malyankar" w:date="2023-05-15T21:22:00Z">
              <w:r w:rsidRPr="00B14C92" w:rsidDel="007B3B75">
                <w:rPr>
                  <w:sz w:val="18"/>
                  <w:szCs w:val="18"/>
                </w:rPr>
                <w:delText>-</w:delText>
              </w:r>
            </w:del>
          </w:p>
        </w:tc>
      </w:tr>
      <w:tr w:rsidR="0094355E" w:rsidRPr="00B14C92" w:rsidDel="007B3B75" w14:paraId="30F0F37A" w14:textId="71EC88D5" w:rsidTr="00F966DC">
        <w:trPr>
          <w:trHeight w:val="304"/>
          <w:del w:id="3924" w:author="Raphael Malyankar" w:date="2023-05-15T21:22:00Z"/>
        </w:trPr>
        <w:tc>
          <w:tcPr>
            <w:tcW w:w="426" w:type="pct"/>
            <w:tcBorders>
              <w:top w:val="single" w:sz="4" w:space="0" w:color="000000"/>
              <w:left w:val="single" w:sz="4" w:space="0" w:color="000000"/>
              <w:bottom w:val="single" w:sz="4" w:space="0" w:color="000000"/>
              <w:right w:val="single" w:sz="4" w:space="0" w:color="000000"/>
            </w:tcBorders>
            <w:hideMark/>
          </w:tcPr>
          <w:p w14:paraId="6148A161" w14:textId="7B7719AC" w:rsidR="0094355E" w:rsidRPr="00B14C92" w:rsidDel="007B3B75" w:rsidRDefault="0094355E">
            <w:pPr>
              <w:snapToGrid w:val="0"/>
              <w:spacing w:before="60" w:after="60"/>
              <w:jc w:val="left"/>
              <w:rPr>
                <w:del w:id="3925" w:author="Raphael Malyankar" w:date="2023-05-15T21:22:00Z"/>
                <w:sz w:val="18"/>
                <w:szCs w:val="18"/>
              </w:rPr>
            </w:pPr>
            <w:del w:id="3926" w:author="Raphael Malyankar" w:date="2023-05-15T21:22:00Z">
              <w:r w:rsidRPr="00B14C92" w:rsidDel="007B3B75">
                <w:rPr>
                  <w:sz w:val="18"/>
                  <w:szCs w:val="18"/>
                </w:rPr>
                <w:delText>Value</w:delText>
              </w:r>
            </w:del>
          </w:p>
        </w:tc>
        <w:tc>
          <w:tcPr>
            <w:tcW w:w="958" w:type="pct"/>
            <w:tcBorders>
              <w:top w:val="single" w:sz="4" w:space="0" w:color="000000"/>
              <w:left w:val="single" w:sz="4" w:space="0" w:color="000000"/>
              <w:bottom w:val="single" w:sz="4" w:space="0" w:color="000000"/>
              <w:right w:val="single" w:sz="4" w:space="0" w:color="000000"/>
            </w:tcBorders>
            <w:hideMark/>
          </w:tcPr>
          <w:p w14:paraId="3A640026" w14:textId="3B994324" w:rsidR="0094355E" w:rsidRPr="00B14C92" w:rsidDel="007B3B75" w:rsidRDefault="0094355E">
            <w:pPr>
              <w:snapToGrid w:val="0"/>
              <w:spacing w:before="60" w:after="60"/>
              <w:jc w:val="left"/>
              <w:rPr>
                <w:del w:id="3927" w:author="Raphael Malyankar" w:date="2023-05-15T21:22:00Z"/>
                <w:sz w:val="18"/>
                <w:szCs w:val="18"/>
              </w:rPr>
            </w:pPr>
            <w:del w:id="3928" w:author="Raphael Malyankar" w:date="2023-05-15T21:22:00Z">
              <w:r w:rsidRPr="00B14C92" w:rsidDel="007B3B75">
                <w:rPr>
                  <w:sz w:val="18"/>
                  <w:szCs w:val="18"/>
                </w:rPr>
                <w:delText>dsa</w:delText>
              </w:r>
            </w:del>
          </w:p>
        </w:tc>
        <w:tc>
          <w:tcPr>
            <w:tcW w:w="1383" w:type="pct"/>
            <w:tcBorders>
              <w:top w:val="single" w:sz="4" w:space="0" w:color="000000"/>
              <w:left w:val="single" w:sz="4" w:space="0" w:color="000000"/>
              <w:bottom w:val="single" w:sz="4" w:space="0" w:color="000000"/>
              <w:right w:val="single" w:sz="4" w:space="0" w:color="000000"/>
            </w:tcBorders>
            <w:hideMark/>
          </w:tcPr>
          <w:p w14:paraId="29667996" w14:textId="0314E5EE" w:rsidR="0094355E" w:rsidRPr="00B14C92" w:rsidDel="007B3B75" w:rsidRDefault="0094355E" w:rsidP="001766F7">
            <w:pPr>
              <w:snapToGrid w:val="0"/>
              <w:spacing w:before="60" w:after="60"/>
              <w:jc w:val="left"/>
              <w:rPr>
                <w:del w:id="3929" w:author="Raphael Malyankar" w:date="2023-05-15T21:22:00Z"/>
                <w:sz w:val="18"/>
                <w:szCs w:val="18"/>
              </w:rPr>
            </w:pPr>
            <w:del w:id="3930" w:author="Raphael Malyankar" w:date="2023-05-15T21:22:00Z">
              <w:r w:rsidRPr="00B14C92" w:rsidDel="007B3B75">
                <w:rPr>
                  <w:sz w:val="18"/>
                  <w:szCs w:val="18"/>
                </w:rPr>
                <w:delText xml:space="preserve">Digital </w:delText>
              </w:r>
              <w:r w:rsidR="001766F7" w:rsidRPr="00B14C92" w:rsidDel="007B3B75">
                <w:rPr>
                  <w:sz w:val="18"/>
                  <w:szCs w:val="18"/>
                </w:rPr>
                <w:delText>s</w:delText>
              </w:r>
              <w:r w:rsidRPr="00B14C92" w:rsidDel="007B3B75">
                <w:rPr>
                  <w:sz w:val="18"/>
                  <w:szCs w:val="18"/>
                </w:rPr>
                <w:delText>ignature Algorithm</w:delText>
              </w:r>
            </w:del>
          </w:p>
        </w:tc>
        <w:tc>
          <w:tcPr>
            <w:tcW w:w="266" w:type="pct"/>
            <w:tcBorders>
              <w:top w:val="single" w:sz="4" w:space="0" w:color="000000"/>
              <w:left w:val="single" w:sz="4" w:space="0" w:color="000000"/>
              <w:bottom w:val="single" w:sz="4" w:space="0" w:color="000000"/>
              <w:right w:val="single" w:sz="4" w:space="0" w:color="000000"/>
            </w:tcBorders>
            <w:hideMark/>
          </w:tcPr>
          <w:p w14:paraId="5B5349C8" w14:textId="5C8AE48D" w:rsidR="0094355E" w:rsidRPr="00B14C92" w:rsidDel="007B3B75" w:rsidRDefault="0094355E">
            <w:pPr>
              <w:snapToGrid w:val="0"/>
              <w:spacing w:before="60" w:after="60"/>
              <w:jc w:val="center"/>
              <w:rPr>
                <w:del w:id="3931" w:author="Raphael Malyankar" w:date="2023-05-15T21:22:00Z"/>
                <w:sz w:val="18"/>
                <w:szCs w:val="18"/>
              </w:rPr>
            </w:pPr>
            <w:del w:id="3932" w:author="Raphael Malyankar" w:date="2023-05-15T21:22:00Z">
              <w:r w:rsidRPr="00B14C92" w:rsidDel="007B3B75">
                <w:rPr>
                  <w:sz w:val="18"/>
                  <w:szCs w:val="18"/>
                </w:rPr>
                <w:delText>-</w:delText>
              </w:r>
            </w:del>
          </w:p>
        </w:tc>
        <w:tc>
          <w:tcPr>
            <w:tcW w:w="1968" w:type="pct"/>
            <w:tcBorders>
              <w:top w:val="single" w:sz="4" w:space="0" w:color="000000"/>
              <w:left w:val="single" w:sz="4" w:space="0" w:color="000000"/>
              <w:bottom w:val="single" w:sz="4" w:space="0" w:color="000000"/>
              <w:right w:val="single" w:sz="4" w:space="0" w:color="000000"/>
            </w:tcBorders>
            <w:hideMark/>
          </w:tcPr>
          <w:p w14:paraId="7C6E5CF4" w14:textId="52D935A9" w:rsidR="0094355E" w:rsidRPr="00B14C92" w:rsidDel="007B3B75" w:rsidRDefault="0094355E">
            <w:pPr>
              <w:snapToGrid w:val="0"/>
              <w:spacing w:before="60" w:after="60"/>
              <w:jc w:val="left"/>
              <w:rPr>
                <w:del w:id="3933" w:author="Raphael Malyankar" w:date="2023-05-15T21:22:00Z"/>
                <w:sz w:val="18"/>
                <w:szCs w:val="18"/>
              </w:rPr>
            </w:pPr>
            <w:del w:id="3934" w:author="Raphael Malyankar" w:date="2023-05-15T21:22:00Z">
              <w:r w:rsidRPr="00B14C92" w:rsidDel="007B3B75">
                <w:rPr>
                  <w:sz w:val="18"/>
                  <w:szCs w:val="18"/>
                </w:rPr>
                <w:delText>See S-100 Part 15</w:delText>
              </w:r>
            </w:del>
          </w:p>
        </w:tc>
      </w:tr>
    </w:tbl>
    <w:p w14:paraId="45B919D1" w14:textId="1A4A3790" w:rsidR="003329CB" w:rsidRPr="00773509" w:rsidDel="007B3B75" w:rsidRDefault="003329CB" w:rsidP="00A1356E">
      <w:pPr>
        <w:spacing w:after="0"/>
        <w:rPr>
          <w:del w:id="3935" w:author="Raphael Malyankar" w:date="2023-05-15T21:22:00Z"/>
        </w:rPr>
      </w:pPr>
    </w:p>
    <w:p w14:paraId="041B987C" w14:textId="46F95784" w:rsidR="00A1356E" w:rsidRPr="00773509" w:rsidDel="007B3B75" w:rsidRDefault="00A1356E">
      <w:pPr>
        <w:pStyle w:val="Heading3"/>
        <w:rPr>
          <w:del w:id="3936" w:author="Raphael Malyankar" w:date="2023-05-15T21:22:00Z"/>
        </w:rPr>
        <w:pPrChange w:id="3937" w:author="Raphael Malyankar" w:date="2023-05-12T18:10:00Z">
          <w:pPr>
            <w:pStyle w:val="Heading4"/>
          </w:pPr>
        </w:pPrChange>
      </w:pPr>
      <w:del w:id="3938" w:author="Raphael Malyankar" w:date="2023-05-15T21:22:00Z">
        <w:r w:rsidRPr="00773509" w:rsidDel="007B3B75">
          <w:delText>S100_DigitalSignatureValue</w:delText>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93"/>
        <w:gridCol w:w="2684"/>
        <w:gridCol w:w="3577"/>
        <w:gridCol w:w="745"/>
        <w:gridCol w:w="2832"/>
        <w:gridCol w:w="2975"/>
      </w:tblGrid>
      <w:tr w:rsidR="00BB1BDC" w:rsidRPr="00B14C92" w:rsidDel="007B3B75" w14:paraId="34136306" w14:textId="6E443903" w:rsidTr="00F966DC">
        <w:trPr>
          <w:cantSplit/>
          <w:del w:id="3939" w:author="Raphael Malyankar" w:date="2023-05-15T21:22:00Z"/>
        </w:trPr>
        <w:tc>
          <w:tcPr>
            <w:tcW w:w="426" w:type="pct"/>
            <w:shd w:val="clear" w:color="auto" w:fill="D9D9D9" w:themeFill="background1" w:themeFillShade="D9"/>
          </w:tcPr>
          <w:p w14:paraId="1FF4D5D6" w14:textId="04599B87" w:rsidR="00BB1BDC" w:rsidRPr="00B14C92" w:rsidDel="007B3B75" w:rsidRDefault="00BB1BDC" w:rsidP="00A1356E">
            <w:pPr>
              <w:keepNext/>
              <w:keepLines/>
              <w:suppressAutoHyphens/>
              <w:snapToGrid w:val="0"/>
              <w:spacing w:before="60" w:after="60"/>
              <w:rPr>
                <w:del w:id="3940" w:author="Raphael Malyankar" w:date="2023-05-15T21:22:00Z"/>
                <w:b/>
                <w:sz w:val="18"/>
                <w:szCs w:val="18"/>
                <w:lang w:eastAsia="ar-SA"/>
              </w:rPr>
            </w:pPr>
            <w:del w:id="3941" w:author="Raphael Malyankar" w:date="2023-05-15T21:22:00Z">
              <w:r w:rsidRPr="00B14C92" w:rsidDel="007B3B75">
                <w:rPr>
                  <w:b/>
                  <w:sz w:val="18"/>
                  <w:szCs w:val="18"/>
                </w:rPr>
                <w:delText>Role Name</w:delText>
              </w:r>
            </w:del>
          </w:p>
        </w:tc>
        <w:tc>
          <w:tcPr>
            <w:tcW w:w="958" w:type="pct"/>
            <w:shd w:val="clear" w:color="auto" w:fill="D9D9D9" w:themeFill="background1" w:themeFillShade="D9"/>
          </w:tcPr>
          <w:p w14:paraId="54F8A7D2" w14:textId="60B4D5C4" w:rsidR="00BB1BDC" w:rsidRPr="00B14C92" w:rsidDel="007B3B75" w:rsidRDefault="00BB1BDC" w:rsidP="00A1356E">
            <w:pPr>
              <w:keepNext/>
              <w:keepLines/>
              <w:suppressAutoHyphens/>
              <w:snapToGrid w:val="0"/>
              <w:spacing w:before="60" w:after="60"/>
              <w:rPr>
                <w:del w:id="3942" w:author="Raphael Malyankar" w:date="2023-05-15T21:22:00Z"/>
                <w:b/>
                <w:sz w:val="18"/>
                <w:szCs w:val="18"/>
                <w:lang w:eastAsia="ar-SA"/>
              </w:rPr>
            </w:pPr>
            <w:del w:id="3943" w:author="Raphael Malyankar" w:date="2023-05-15T21:22:00Z">
              <w:r w:rsidRPr="00B14C92" w:rsidDel="007B3B75">
                <w:rPr>
                  <w:b/>
                  <w:sz w:val="18"/>
                  <w:szCs w:val="18"/>
                  <w:lang w:eastAsia="ar-SA"/>
                </w:rPr>
                <w:delText>Name</w:delText>
              </w:r>
            </w:del>
          </w:p>
        </w:tc>
        <w:tc>
          <w:tcPr>
            <w:tcW w:w="1277" w:type="pct"/>
            <w:shd w:val="clear" w:color="auto" w:fill="D9D9D9" w:themeFill="background1" w:themeFillShade="D9"/>
          </w:tcPr>
          <w:p w14:paraId="624B0CA3" w14:textId="1CE2D273" w:rsidR="00BB1BDC" w:rsidRPr="00B14C92" w:rsidDel="007B3B75" w:rsidRDefault="00BB1BDC" w:rsidP="00A1356E">
            <w:pPr>
              <w:keepNext/>
              <w:keepLines/>
              <w:suppressAutoHyphens/>
              <w:snapToGrid w:val="0"/>
              <w:spacing w:before="60" w:after="60"/>
              <w:rPr>
                <w:del w:id="3944" w:author="Raphael Malyankar" w:date="2023-05-15T21:22:00Z"/>
                <w:b/>
                <w:sz w:val="18"/>
                <w:szCs w:val="18"/>
                <w:lang w:eastAsia="ar-SA"/>
              </w:rPr>
            </w:pPr>
            <w:del w:id="3945" w:author="Raphael Malyankar" w:date="2023-05-15T21:22:00Z">
              <w:r w:rsidRPr="00B14C92" w:rsidDel="007B3B75">
                <w:rPr>
                  <w:b/>
                  <w:sz w:val="18"/>
                  <w:szCs w:val="18"/>
                  <w:lang w:eastAsia="ar-SA"/>
                </w:rPr>
                <w:delText>Description</w:delText>
              </w:r>
            </w:del>
          </w:p>
        </w:tc>
        <w:tc>
          <w:tcPr>
            <w:tcW w:w="266" w:type="pct"/>
            <w:shd w:val="clear" w:color="auto" w:fill="D9D9D9" w:themeFill="background1" w:themeFillShade="D9"/>
          </w:tcPr>
          <w:p w14:paraId="7430B1E3" w14:textId="38409C66" w:rsidR="00BB1BDC" w:rsidRPr="00B14C92" w:rsidDel="007B3B75" w:rsidRDefault="00BB1BDC" w:rsidP="00A1356E">
            <w:pPr>
              <w:keepNext/>
              <w:keepLines/>
              <w:suppressAutoHyphens/>
              <w:snapToGrid w:val="0"/>
              <w:spacing w:before="60" w:after="60"/>
              <w:jc w:val="center"/>
              <w:rPr>
                <w:del w:id="3946" w:author="Raphael Malyankar" w:date="2023-05-15T21:22:00Z"/>
                <w:b/>
                <w:sz w:val="18"/>
                <w:szCs w:val="18"/>
                <w:lang w:eastAsia="ar-SA"/>
              </w:rPr>
            </w:pPr>
            <w:del w:id="3947" w:author="Raphael Malyankar" w:date="2023-05-15T21:22:00Z">
              <w:r w:rsidRPr="00B14C92" w:rsidDel="007B3B75">
                <w:rPr>
                  <w:b/>
                  <w:sz w:val="18"/>
                  <w:szCs w:val="18"/>
                  <w:lang w:eastAsia="ar-SA"/>
                </w:rPr>
                <w:delText>Mult</w:delText>
              </w:r>
            </w:del>
          </w:p>
        </w:tc>
        <w:tc>
          <w:tcPr>
            <w:tcW w:w="1011" w:type="pct"/>
            <w:shd w:val="clear" w:color="auto" w:fill="D9D9D9" w:themeFill="background1" w:themeFillShade="D9"/>
          </w:tcPr>
          <w:p w14:paraId="0B254828" w14:textId="601B3E3D" w:rsidR="00BB1BDC" w:rsidRPr="00B14C92" w:rsidDel="007B3B75" w:rsidRDefault="00BB1BDC" w:rsidP="00A1356E">
            <w:pPr>
              <w:keepNext/>
              <w:keepLines/>
              <w:suppressAutoHyphens/>
              <w:snapToGrid w:val="0"/>
              <w:spacing w:before="60" w:after="60"/>
              <w:rPr>
                <w:del w:id="3948" w:author="Raphael Malyankar" w:date="2023-05-15T21:22:00Z"/>
                <w:b/>
                <w:sz w:val="18"/>
                <w:szCs w:val="18"/>
                <w:lang w:eastAsia="ar-SA"/>
              </w:rPr>
            </w:pPr>
            <w:del w:id="3949" w:author="Raphael Malyankar" w:date="2023-05-15T21:22:00Z">
              <w:r w:rsidRPr="00B14C92" w:rsidDel="007B3B75">
                <w:rPr>
                  <w:b/>
                  <w:sz w:val="18"/>
                  <w:szCs w:val="18"/>
                  <w:lang w:eastAsia="ar-SA"/>
                </w:rPr>
                <w:delText>Type</w:delText>
              </w:r>
            </w:del>
          </w:p>
        </w:tc>
        <w:tc>
          <w:tcPr>
            <w:tcW w:w="1064" w:type="pct"/>
            <w:shd w:val="clear" w:color="auto" w:fill="D9D9D9" w:themeFill="background1" w:themeFillShade="D9"/>
          </w:tcPr>
          <w:p w14:paraId="304DCF38" w14:textId="0A18A37A" w:rsidR="00BB1BDC" w:rsidRPr="00B14C92" w:rsidDel="007B3B75" w:rsidRDefault="00BB1BDC" w:rsidP="00A1356E">
            <w:pPr>
              <w:keepNext/>
              <w:keepLines/>
              <w:suppressAutoHyphens/>
              <w:snapToGrid w:val="0"/>
              <w:spacing w:before="60" w:after="60"/>
              <w:rPr>
                <w:del w:id="3950" w:author="Raphael Malyankar" w:date="2023-05-15T21:22:00Z"/>
                <w:b/>
                <w:sz w:val="18"/>
                <w:szCs w:val="18"/>
                <w:lang w:eastAsia="ar-SA"/>
              </w:rPr>
            </w:pPr>
            <w:del w:id="3951" w:author="Raphael Malyankar" w:date="2023-05-15T21:22:00Z">
              <w:r w:rsidRPr="00B14C92" w:rsidDel="007B3B75">
                <w:rPr>
                  <w:b/>
                  <w:sz w:val="18"/>
                  <w:szCs w:val="18"/>
                  <w:lang w:eastAsia="ar-SA"/>
                </w:rPr>
                <w:delText>Remarks</w:delText>
              </w:r>
            </w:del>
          </w:p>
        </w:tc>
      </w:tr>
      <w:tr w:rsidR="00BB1BDC" w:rsidRPr="00B14C92" w:rsidDel="007B3B75" w14:paraId="53634CCB" w14:textId="5EA676C7" w:rsidTr="00F966DC">
        <w:trPr>
          <w:cantSplit/>
          <w:del w:id="3952" w:author="Raphael Malyankar" w:date="2023-05-15T21:22:00Z"/>
        </w:trPr>
        <w:tc>
          <w:tcPr>
            <w:tcW w:w="426" w:type="pct"/>
          </w:tcPr>
          <w:p w14:paraId="67689218" w14:textId="65E9600B" w:rsidR="00BB1BDC" w:rsidRPr="00B14C92" w:rsidDel="007B3B75" w:rsidRDefault="00BB1BDC" w:rsidP="00A1356E">
            <w:pPr>
              <w:suppressAutoHyphens/>
              <w:snapToGrid w:val="0"/>
              <w:spacing w:before="60" w:after="60"/>
              <w:jc w:val="left"/>
              <w:rPr>
                <w:del w:id="3953" w:author="Raphael Malyankar" w:date="2023-05-15T21:22:00Z"/>
                <w:sz w:val="18"/>
                <w:szCs w:val="18"/>
                <w:lang w:eastAsia="ar-SA"/>
              </w:rPr>
            </w:pPr>
            <w:del w:id="3954" w:author="Raphael Malyankar" w:date="2023-05-15T21:22:00Z">
              <w:r w:rsidRPr="00B14C92" w:rsidDel="007B3B75">
                <w:rPr>
                  <w:sz w:val="18"/>
                  <w:szCs w:val="18"/>
                </w:rPr>
                <w:delText>Class</w:delText>
              </w:r>
            </w:del>
          </w:p>
        </w:tc>
        <w:tc>
          <w:tcPr>
            <w:tcW w:w="958" w:type="pct"/>
          </w:tcPr>
          <w:p w14:paraId="06BCF072" w14:textId="0A5E18C4" w:rsidR="00BB1BDC" w:rsidRPr="00B14C92" w:rsidDel="007B3B75" w:rsidRDefault="00BB1BDC" w:rsidP="00A1356E">
            <w:pPr>
              <w:suppressAutoHyphens/>
              <w:snapToGrid w:val="0"/>
              <w:spacing w:before="60" w:after="60"/>
              <w:jc w:val="left"/>
              <w:rPr>
                <w:del w:id="3955" w:author="Raphael Malyankar" w:date="2023-05-15T21:22:00Z"/>
                <w:sz w:val="18"/>
                <w:szCs w:val="18"/>
                <w:lang w:eastAsia="ar-SA"/>
              </w:rPr>
            </w:pPr>
            <w:del w:id="3956" w:author="Raphael Malyankar" w:date="2023-05-15T21:22:00Z">
              <w:r w:rsidRPr="00B14C92" w:rsidDel="007B3B75">
                <w:rPr>
                  <w:sz w:val="18"/>
                  <w:szCs w:val="18"/>
                  <w:lang w:eastAsia="ar-SA"/>
                </w:rPr>
                <w:delText>S100_DigitalSignatureValue</w:delText>
              </w:r>
            </w:del>
          </w:p>
        </w:tc>
        <w:tc>
          <w:tcPr>
            <w:tcW w:w="1277" w:type="pct"/>
          </w:tcPr>
          <w:p w14:paraId="1960F333" w14:textId="3C18E25B" w:rsidR="00BB1BDC" w:rsidRPr="00B14C92" w:rsidDel="007B3B75" w:rsidRDefault="00CC3A5A" w:rsidP="00A1356E">
            <w:pPr>
              <w:suppressAutoHyphens/>
              <w:snapToGrid w:val="0"/>
              <w:spacing w:before="60" w:after="60"/>
              <w:jc w:val="left"/>
              <w:rPr>
                <w:del w:id="3957" w:author="Raphael Malyankar" w:date="2023-05-15T21:22:00Z"/>
                <w:sz w:val="18"/>
                <w:szCs w:val="18"/>
                <w:lang w:eastAsia="ar-SA"/>
              </w:rPr>
            </w:pPr>
            <w:del w:id="3958" w:author="Raphael Malyankar" w:date="2023-05-15T21:22:00Z">
              <w:r w:rsidRPr="00B14C92" w:rsidDel="007B3B75">
                <w:rPr>
                  <w:sz w:val="18"/>
                  <w:szCs w:val="18"/>
                  <w:lang w:eastAsia="ar-SA"/>
                </w:rPr>
                <w:delText>Signed Public Key plus the digital signature</w:delText>
              </w:r>
            </w:del>
          </w:p>
        </w:tc>
        <w:tc>
          <w:tcPr>
            <w:tcW w:w="266" w:type="pct"/>
          </w:tcPr>
          <w:p w14:paraId="375E9E54" w14:textId="0FEA1819" w:rsidR="00BB1BDC" w:rsidRPr="00B14C92" w:rsidDel="007B3B75" w:rsidRDefault="00BB1BDC" w:rsidP="00A1356E">
            <w:pPr>
              <w:suppressAutoHyphens/>
              <w:snapToGrid w:val="0"/>
              <w:spacing w:before="60" w:after="60"/>
              <w:jc w:val="center"/>
              <w:rPr>
                <w:del w:id="3959" w:author="Raphael Malyankar" w:date="2023-05-15T21:22:00Z"/>
                <w:sz w:val="18"/>
                <w:szCs w:val="18"/>
                <w:lang w:eastAsia="ar-SA"/>
              </w:rPr>
            </w:pPr>
            <w:del w:id="3960" w:author="Raphael Malyankar" w:date="2023-05-15T21:22:00Z">
              <w:r w:rsidRPr="00B14C92" w:rsidDel="007B3B75">
                <w:rPr>
                  <w:sz w:val="18"/>
                  <w:szCs w:val="18"/>
                  <w:lang w:eastAsia="ar-SA"/>
                </w:rPr>
                <w:delText>-</w:delText>
              </w:r>
            </w:del>
          </w:p>
        </w:tc>
        <w:tc>
          <w:tcPr>
            <w:tcW w:w="1011" w:type="pct"/>
          </w:tcPr>
          <w:p w14:paraId="43ECDC33" w14:textId="1DF685D2" w:rsidR="00BB1BDC" w:rsidRPr="00B14C92" w:rsidDel="007B3B75" w:rsidRDefault="00CC3A5A" w:rsidP="00A1356E">
            <w:pPr>
              <w:suppressAutoHyphens/>
              <w:snapToGrid w:val="0"/>
              <w:spacing w:before="60" w:after="60"/>
              <w:rPr>
                <w:del w:id="3961" w:author="Raphael Malyankar" w:date="2023-05-15T21:22:00Z"/>
                <w:sz w:val="18"/>
                <w:szCs w:val="18"/>
                <w:lang w:eastAsia="ar-SA"/>
              </w:rPr>
            </w:pPr>
            <w:del w:id="3962" w:author="Raphael Malyankar" w:date="2023-05-15T21:22:00Z">
              <w:r w:rsidRPr="00B14C92" w:rsidDel="007B3B75">
                <w:rPr>
                  <w:sz w:val="18"/>
                  <w:szCs w:val="18"/>
                  <w:lang w:eastAsia="ar-SA"/>
                </w:rPr>
                <w:delText>-</w:delText>
              </w:r>
            </w:del>
          </w:p>
        </w:tc>
        <w:tc>
          <w:tcPr>
            <w:tcW w:w="1064" w:type="pct"/>
          </w:tcPr>
          <w:p w14:paraId="70C868A4" w14:textId="49B923FD" w:rsidR="00BB1BDC" w:rsidRPr="00B14C92" w:rsidDel="007B3B75" w:rsidRDefault="00CC3A5A" w:rsidP="00A1356E">
            <w:pPr>
              <w:suppressAutoHyphens/>
              <w:snapToGrid w:val="0"/>
              <w:spacing w:before="60" w:after="60"/>
              <w:rPr>
                <w:del w:id="3963" w:author="Raphael Malyankar" w:date="2023-05-15T21:22:00Z"/>
                <w:sz w:val="18"/>
                <w:szCs w:val="18"/>
                <w:lang w:eastAsia="ar-SA"/>
              </w:rPr>
            </w:pPr>
            <w:del w:id="3964" w:author="Raphael Malyankar" w:date="2023-05-15T21:22:00Z">
              <w:r w:rsidRPr="00B14C92" w:rsidDel="007B3B75">
                <w:rPr>
                  <w:sz w:val="18"/>
                  <w:szCs w:val="18"/>
                  <w:lang w:eastAsia="ar-SA"/>
                </w:rPr>
                <w:delText>Data type for digital signature value</w:delText>
              </w:r>
            </w:del>
          </w:p>
        </w:tc>
      </w:tr>
    </w:tbl>
    <w:p w14:paraId="1D6734AA" w14:textId="33279047" w:rsidR="003329CB" w:rsidRPr="00773509" w:rsidDel="007B3B75" w:rsidRDefault="003329CB" w:rsidP="00A1356E">
      <w:pPr>
        <w:spacing w:after="0"/>
        <w:rPr>
          <w:del w:id="3965" w:author="Raphael Malyankar" w:date="2023-05-15T21:22:00Z"/>
        </w:rPr>
      </w:pPr>
    </w:p>
    <w:p w14:paraId="2E9F6BD0" w14:textId="3092AEF0" w:rsidR="00A1356E" w:rsidRPr="00773509" w:rsidRDefault="00A1356E">
      <w:pPr>
        <w:pStyle w:val="Heading3"/>
        <w:pPrChange w:id="3966" w:author="Raphael Malyankar" w:date="2023-05-12T18:10:00Z">
          <w:pPr>
            <w:pStyle w:val="Heading4"/>
          </w:pPr>
        </w:pPrChange>
      </w:pPr>
      <w:r w:rsidRPr="00773509">
        <w:t>PT_Locale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2"/>
        <w:gridCol w:w="2543"/>
        <w:gridCol w:w="3436"/>
        <w:gridCol w:w="605"/>
        <w:gridCol w:w="2692"/>
        <w:gridCol w:w="3678"/>
      </w:tblGrid>
      <w:tr w:rsidR="00BB1BDC" w:rsidRPr="00B14C92" w14:paraId="3E674687" w14:textId="77777777" w:rsidTr="00F966DC">
        <w:trPr>
          <w:trHeight w:val="198"/>
        </w:trPr>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4D1A8A" w14:textId="77777777" w:rsidR="00BB1BDC" w:rsidRPr="00B14C92" w:rsidRDefault="00BB1BDC">
            <w:pPr>
              <w:snapToGrid w:val="0"/>
              <w:spacing w:before="60" w:after="60"/>
              <w:jc w:val="left"/>
              <w:rPr>
                <w:b/>
                <w:sz w:val="18"/>
                <w:szCs w:val="18"/>
                <w:lang w:eastAsia="ar-SA"/>
              </w:rPr>
            </w:pPr>
            <w:r w:rsidRPr="00B14C92">
              <w:rPr>
                <w:b/>
                <w:sz w:val="18"/>
                <w:szCs w:val="18"/>
              </w:rPr>
              <w:t>Role Name</w:t>
            </w:r>
          </w:p>
        </w:tc>
        <w:tc>
          <w:tcPr>
            <w:tcW w:w="95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FFE2F9" w14:textId="77777777" w:rsidR="00BB1BDC" w:rsidRPr="00B14C92" w:rsidRDefault="00BB1BDC">
            <w:pPr>
              <w:snapToGrid w:val="0"/>
              <w:spacing w:before="60" w:after="60"/>
              <w:jc w:val="left"/>
              <w:rPr>
                <w:b/>
                <w:sz w:val="18"/>
                <w:szCs w:val="18"/>
              </w:rPr>
            </w:pPr>
            <w:r w:rsidRPr="00B14C92">
              <w:rPr>
                <w:b/>
                <w:sz w:val="18"/>
                <w:szCs w:val="18"/>
              </w:rPr>
              <w:t>Name</w:t>
            </w:r>
          </w:p>
        </w:tc>
        <w:tc>
          <w:tcPr>
            <w:tcW w:w="12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BB335D6" w14:textId="77777777" w:rsidR="00BB1BDC" w:rsidRPr="00B14C92" w:rsidRDefault="00BB1BDC">
            <w:pPr>
              <w:snapToGrid w:val="0"/>
              <w:spacing w:before="60" w:after="60"/>
              <w:jc w:val="left"/>
              <w:rPr>
                <w:b/>
                <w:sz w:val="18"/>
                <w:szCs w:val="18"/>
              </w:rPr>
            </w:pPr>
            <w:r w:rsidRPr="00B14C92">
              <w:rPr>
                <w:b/>
                <w:sz w:val="18"/>
                <w:szCs w:val="18"/>
              </w:rPr>
              <w:t>Description</w:t>
            </w:r>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525223E" w14:textId="77777777" w:rsidR="00BB1BDC" w:rsidRPr="00B14C92" w:rsidRDefault="00BB1BDC">
            <w:pPr>
              <w:snapToGrid w:val="0"/>
              <w:spacing w:before="60" w:after="60"/>
              <w:jc w:val="center"/>
              <w:rPr>
                <w:b/>
                <w:sz w:val="18"/>
                <w:szCs w:val="18"/>
              </w:rPr>
            </w:pPr>
            <w:r w:rsidRPr="00B14C92">
              <w:rPr>
                <w:b/>
                <w:sz w:val="18"/>
                <w:szCs w:val="18"/>
              </w:rPr>
              <w:t>Mult</w:t>
            </w:r>
          </w:p>
        </w:tc>
        <w:tc>
          <w:tcPr>
            <w:tcW w:w="10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C9F73A6" w14:textId="77777777" w:rsidR="00BB1BDC" w:rsidRPr="00B14C92" w:rsidRDefault="00BB1BDC">
            <w:pPr>
              <w:snapToGrid w:val="0"/>
              <w:spacing w:before="60" w:after="60"/>
              <w:jc w:val="left"/>
              <w:rPr>
                <w:b/>
                <w:sz w:val="18"/>
                <w:szCs w:val="18"/>
              </w:rPr>
            </w:pPr>
            <w:r w:rsidRPr="00B14C92">
              <w:rPr>
                <w:b/>
                <w:sz w:val="18"/>
                <w:szCs w:val="18"/>
              </w:rPr>
              <w:t>Type</w:t>
            </w:r>
          </w:p>
        </w:tc>
        <w:tc>
          <w:tcPr>
            <w:tcW w:w="10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2479F4" w14:textId="77777777" w:rsidR="00BB1BDC" w:rsidRPr="00B14C92" w:rsidRDefault="00BB1BDC">
            <w:pPr>
              <w:snapToGrid w:val="0"/>
              <w:spacing w:before="60" w:after="60"/>
              <w:jc w:val="left"/>
              <w:rPr>
                <w:b/>
                <w:sz w:val="18"/>
                <w:szCs w:val="18"/>
              </w:rPr>
            </w:pPr>
            <w:r w:rsidRPr="00B14C92">
              <w:rPr>
                <w:b/>
                <w:sz w:val="18"/>
                <w:szCs w:val="18"/>
              </w:rPr>
              <w:t>Remarks</w:t>
            </w:r>
          </w:p>
        </w:tc>
      </w:tr>
      <w:tr w:rsidR="00BB1BDC" w:rsidRPr="00B14C92" w14:paraId="088ADBE3" w14:textId="77777777" w:rsidTr="00F966DC">
        <w:trPr>
          <w:trHeight w:val="218"/>
        </w:trPr>
        <w:tc>
          <w:tcPr>
            <w:tcW w:w="426" w:type="pct"/>
            <w:tcBorders>
              <w:top w:val="single" w:sz="4" w:space="0" w:color="000000"/>
              <w:left w:val="single" w:sz="4" w:space="0" w:color="000000"/>
              <w:bottom w:val="single" w:sz="4" w:space="0" w:color="000000"/>
              <w:right w:val="single" w:sz="4" w:space="0" w:color="000000"/>
            </w:tcBorders>
            <w:hideMark/>
          </w:tcPr>
          <w:p w14:paraId="1B098E6C" w14:textId="77777777" w:rsidR="00BB1BDC" w:rsidRPr="00B14C92" w:rsidRDefault="00BB1BDC">
            <w:pPr>
              <w:snapToGrid w:val="0"/>
              <w:spacing w:before="60" w:after="60"/>
              <w:jc w:val="left"/>
              <w:rPr>
                <w:sz w:val="18"/>
                <w:szCs w:val="18"/>
              </w:rPr>
            </w:pPr>
            <w:r w:rsidRPr="00B14C92">
              <w:rPr>
                <w:sz w:val="18"/>
                <w:szCs w:val="18"/>
              </w:rPr>
              <w:t>Class</w:t>
            </w:r>
          </w:p>
        </w:tc>
        <w:tc>
          <w:tcPr>
            <w:tcW w:w="958" w:type="pct"/>
            <w:tcBorders>
              <w:top w:val="single" w:sz="4" w:space="0" w:color="000000"/>
              <w:left w:val="single" w:sz="4" w:space="0" w:color="000000"/>
              <w:bottom w:val="single" w:sz="4" w:space="0" w:color="000000"/>
              <w:right w:val="single" w:sz="4" w:space="0" w:color="000000"/>
            </w:tcBorders>
            <w:hideMark/>
          </w:tcPr>
          <w:p w14:paraId="58A995DB" w14:textId="77777777" w:rsidR="00BB1BDC" w:rsidRPr="00B14C92" w:rsidRDefault="00BB1BDC">
            <w:pPr>
              <w:snapToGrid w:val="0"/>
              <w:spacing w:before="60" w:after="60"/>
              <w:jc w:val="left"/>
              <w:rPr>
                <w:sz w:val="18"/>
                <w:szCs w:val="18"/>
              </w:rPr>
            </w:pPr>
            <w:r w:rsidRPr="00B14C92">
              <w:rPr>
                <w:sz w:val="18"/>
                <w:szCs w:val="18"/>
              </w:rPr>
              <w:t>PT_Locale</w:t>
            </w:r>
          </w:p>
        </w:tc>
        <w:tc>
          <w:tcPr>
            <w:tcW w:w="1277" w:type="pct"/>
            <w:tcBorders>
              <w:top w:val="single" w:sz="4" w:space="0" w:color="000000"/>
              <w:left w:val="single" w:sz="4" w:space="0" w:color="000000"/>
              <w:bottom w:val="single" w:sz="4" w:space="0" w:color="000000"/>
              <w:right w:val="single" w:sz="4" w:space="0" w:color="000000"/>
            </w:tcBorders>
            <w:hideMark/>
          </w:tcPr>
          <w:p w14:paraId="7CE6DD7A" w14:textId="5854BA4A" w:rsidR="00BB1BDC" w:rsidRPr="00B14C92" w:rsidRDefault="00A1356E">
            <w:pPr>
              <w:snapToGrid w:val="0"/>
              <w:spacing w:before="60" w:after="60"/>
              <w:jc w:val="left"/>
              <w:rPr>
                <w:sz w:val="18"/>
                <w:szCs w:val="18"/>
              </w:rPr>
            </w:pPr>
            <w:r w:rsidRPr="00B14C92">
              <w:rPr>
                <w:sz w:val="18"/>
                <w:szCs w:val="18"/>
              </w:rPr>
              <w:t>D</w:t>
            </w:r>
            <w:r w:rsidR="00BB1BDC" w:rsidRPr="00B14C92">
              <w:rPr>
                <w:sz w:val="18"/>
                <w:szCs w:val="18"/>
              </w:rPr>
              <w:t>escription of a locale</w:t>
            </w:r>
          </w:p>
        </w:tc>
        <w:tc>
          <w:tcPr>
            <w:tcW w:w="266" w:type="pct"/>
            <w:tcBorders>
              <w:top w:val="single" w:sz="4" w:space="0" w:color="000000"/>
              <w:left w:val="single" w:sz="4" w:space="0" w:color="000000"/>
              <w:bottom w:val="single" w:sz="4" w:space="0" w:color="000000"/>
              <w:right w:val="single" w:sz="4" w:space="0" w:color="000000"/>
            </w:tcBorders>
            <w:hideMark/>
          </w:tcPr>
          <w:p w14:paraId="3FCB993E" w14:textId="77777777" w:rsidR="00BB1BDC" w:rsidRPr="00B14C92" w:rsidRDefault="00BB1BDC">
            <w:pPr>
              <w:snapToGrid w:val="0"/>
              <w:spacing w:before="60" w:after="60"/>
              <w:jc w:val="center"/>
              <w:rPr>
                <w:sz w:val="18"/>
                <w:szCs w:val="18"/>
              </w:rPr>
            </w:pPr>
            <w:r w:rsidRPr="00B14C92">
              <w:rPr>
                <w:sz w:val="18"/>
                <w:szCs w:val="18"/>
              </w:rPr>
              <w:t>-</w:t>
            </w:r>
          </w:p>
        </w:tc>
        <w:tc>
          <w:tcPr>
            <w:tcW w:w="1011" w:type="pct"/>
            <w:tcBorders>
              <w:top w:val="single" w:sz="4" w:space="0" w:color="000000"/>
              <w:left w:val="single" w:sz="4" w:space="0" w:color="000000"/>
              <w:bottom w:val="single" w:sz="4" w:space="0" w:color="000000"/>
              <w:right w:val="single" w:sz="4" w:space="0" w:color="000000"/>
            </w:tcBorders>
            <w:hideMark/>
          </w:tcPr>
          <w:p w14:paraId="00C2A62F" w14:textId="77777777" w:rsidR="00BB1BDC" w:rsidRPr="00B14C92" w:rsidRDefault="00BB1BDC">
            <w:pPr>
              <w:snapToGrid w:val="0"/>
              <w:spacing w:before="60" w:after="60"/>
              <w:jc w:val="left"/>
              <w:rPr>
                <w:sz w:val="18"/>
                <w:szCs w:val="18"/>
              </w:rPr>
            </w:pPr>
            <w:r w:rsidRPr="00B14C92">
              <w:rPr>
                <w:sz w:val="18"/>
                <w:szCs w:val="18"/>
              </w:rPr>
              <w:t>-</w:t>
            </w:r>
          </w:p>
        </w:tc>
        <w:tc>
          <w:tcPr>
            <w:tcW w:w="1064" w:type="pct"/>
            <w:tcBorders>
              <w:top w:val="single" w:sz="4" w:space="0" w:color="000000"/>
              <w:left w:val="single" w:sz="4" w:space="0" w:color="000000"/>
              <w:bottom w:val="single" w:sz="4" w:space="0" w:color="000000"/>
              <w:right w:val="single" w:sz="4" w:space="0" w:color="000000"/>
            </w:tcBorders>
            <w:hideMark/>
          </w:tcPr>
          <w:p w14:paraId="466E1790" w14:textId="77777777" w:rsidR="00BB1BDC" w:rsidRPr="00B14C92" w:rsidRDefault="00BB1BDC">
            <w:pPr>
              <w:snapToGrid w:val="0"/>
              <w:spacing w:before="60" w:after="60"/>
              <w:jc w:val="left"/>
              <w:rPr>
                <w:sz w:val="18"/>
                <w:szCs w:val="18"/>
              </w:rPr>
            </w:pPr>
            <w:r w:rsidRPr="00B14C92">
              <w:rPr>
                <w:sz w:val="18"/>
                <w:szCs w:val="18"/>
              </w:rPr>
              <w:t>From ISO 19115-1</w:t>
            </w:r>
          </w:p>
        </w:tc>
      </w:tr>
      <w:tr w:rsidR="00BB1BDC" w:rsidRPr="00B14C92" w14:paraId="109B6D04" w14:textId="77777777" w:rsidTr="00F966DC">
        <w:trPr>
          <w:trHeight w:val="198"/>
        </w:trPr>
        <w:tc>
          <w:tcPr>
            <w:tcW w:w="426" w:type="pct"/>
            <w:tcBorders>
              <w:top w:val="single" w:sz="4" w:space="0" w:color="000000"/>
              <w:left w:val="single" w:sz="4" w:space="0" w:color="000000"/>
              <w:bottom w:val="single" w:sz="4" w:space="0" w:color="000000"/>
              <w:right w:val="single" w:sz="4" w:space="0" w:color="000000"/>
            </w:tcBorders>
            <w:hideMark/>
          </w:tcPr>
          <w:p w14:paraId="522259F9" w14:textId="77777777" w:rsidR="00BB1BDC" w:rsidRPr="00B14C92" w:rsidRDefault="00BB1BDC">
            <w:pPr>
              <w:snapToGrid w:val="0"/>
              <w:spacing w:before="60" w:after="60"/>
              <w:jc w:val="left"/>
              <w:rPr>
                <w:sz w:val="18"/>
                <w:szCs w:val="18"/>
              </w:rPr>
            </w:pPr>
            <w:r w:rsidRPr="00B14C92">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0AE27C61" w14:textId="77777777" w:rsidR="00BB1BDC" w:rsidRPr="00B14C92" w:rsidRDefault="00BB1BDC">
            <w:pPr>
              <w:snapToGrid w:val="0"/>
              <w:spacing w:before="60" w:after="60"/>
              <w:jc w:val="left"/>
              <w:rPr>
                <w:sz w:val="18"/>
                <w:szCs w:val="18"/>
              </w:rPr>
            </w:pPr>
            <w:r w:rsidRPr="00B14C92">
              <w:rPr>
                <w:sz w:val="18"/>
                <w:szCs w:val="18"/>
              </w:rPr>
              <w:t>language</w:t>
            </w:r>
          </w:p>
        </w:tc>
        <w:tc>
          <w:tcPr>
            <w:tcW w:w="1277" w:type="pct"/>
            <w:tcBorders>
              <w:top w:val="single" w:sz="4" w:space="0" w:color="000000"/>
              <w:left w:val="single" w:sz="4" w:space="0" w:color="000000"/>
              <w:bottom w:val="single" w:sz="4" w:space="0" w:color="000000"/>
              <w:right w:val="single" w:sz="4" w:space="0" w:color="000000"/>
            </w:tcBorders>
            <w:hideMark/>
          </w:tcPr>
          <w:p w14:paraId="2DCA3D54" w14:textId="3121648C" w:rsidR="00BB1BDC" w:rsidRPr="00B14C92" w:rsidRDefault="00A1356E">
            <w:pPr>
              <w:snapToGrid w:val="0"/>
              <w:spacing w:before="60" w:after="60"/>
              <w:jc w:val="left"/>
              <w:rPr>
                <w:sz w:val="18"/>
                <w:szCs w:val="18"/>
              </w:rPr>
            </w:pPr>
            <w:r w:rsidRPr="00B14C92">
              <w:rPr>
                <w:sz w:val="18"/>
                <w:szCs w:val="18"/>
              </w:rPr>
              <w:t>D</w:t>
            </w:r>
            <w:r w:rsidR="00BB1BDC" w:rsidRPr="00B14C92">
              <w:rPr>
                <w:sz w:val="18"/>
                <w:szCs w:val="18"/>
              </w:rPr>
              <w:t>esignation of the locale language</w:t>
            </w:r>
          </w:p>
        </w:tc>
        <w:tc>
          <w:tcPr>
            <w:tcW w:w="266" w:type="pct"/>
            <w:tcBorders>
              <w:top w:val="single" w:sz="4" w:space="0" w:color="000000"/>
              <w:left w:val="single" w:sz="4" w:space="0" w:color="000000"/>
              <w:bottom w:val="single" w:sz="4" w:space="0" w:color="000000"/>
              <w:right w:val="single" w:sz="4" w:space="0" w:color="000000"/>
            </w:tcBorders>
            <w:hideMark/>
          </w:tcPr>
          <w:p w14:paraId="429F79CF" w14:textId="77777777" w:rsidR="00BB1BDC" w:rsidRPr="00B14C92" w:rsidRDefault="00BB1BDC">
            <w:pPr>
              <w:snapToGrid w:val="0"/>
              <w:spacing w:before="60" w:after="60"/>
              <w:jc w:val="center"/>
              <w:rPr>
                <w:sz w:val="18"/>
                <w:szCs w:val="18"/>
              </w:rPr>
            </w:pPr>
            <w:r w:rsidRPr="00B14C92">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7B10E02C" w14:textId="77777777" w:rsidR="00BB1BDC" w:rsidRPr="00B14C92" w:rsidRDefault="00BB1BDC">
            <w:pPr>
              <w:snapToGrid w:val="0"/>
              <w:spacing w:before="60" w:after="60"/>
              <w:jc w:val="left"/>
              <w:rPr>
                <w:sz w:val="18"/>
                <w:szCs w:val="18"/>
              </w:rPr>
            </w:pPr>
            <w:r w:rsidRPr="00B14C92">
              <w:rPr>
                <w:sz w:val="18"/>
                <w:szCs w:val="18"/>
              </w:rPr>
              <w:t>LanguageCode</w:t>
            </w:r>
          </w:p>
        </w:tc>
        <w:tc>
          <w:tcPr>
            <w:tcW w:w="1064" w:type="pct"/>
            <w:tcBorders>
              <w:top w:val="single" w:sz="4" w:space="0" w:color="000000"/>
              <w:left w:val="single" w:sz="4" w:space="0" w:color="000000"/>
              <w:bottom w:val="single" w:sz="4" w:space="0" w:color="000000"/>
              <w:right w:val="single" w:sz="4" w:space="0" w:color="000000"/>
            </w:tcBorders>
            <w:hideMark/>
          </w:tcPr>
          <w:p w14:paraId="5175005A" w14:textId="7537DC6E" w:rsidR="00BB1BDC" w:rsidRPr="00B14C92" w:rsidRDefault="00BB1BDC">
            <w:pPr>
              <w:snapToGrid w:val="0"/>
              <w:spacing w:before="60" w:after="60"/>
              <w:jc w:val="left"/>
              <w:rPr>
                <w:sz w:val="18"/>
                <w:szCs w:val="18"/>
              </w:rPr>
            </w:pPr>
            <w:r w:rsidRPr="00B14C92">
              <w:rPr>
                <w:sz w:val="18"/>
                <w:szCs w:val="18"/>
              </w:rPr>
              <w:t>ISO 639-2 3-letter l</w:t>
            </w:r>
            <w:r w:rsidR="00A1356E" w:rsidRPr="00B14C92">
              <w:rPr>
                <w:sz w:val="18"/>
                <w:szCs w:val="18"/>
              </w:rPr>
              <w:t>anguage codes</w:t>
            </w:r>
          </w:p>
        </w:tc>
      </w:tr>
      <w:tr w:rsidR="00BB1BDC" w:rsidRPr="00B14C92" w14:paraId="52413293" w14:textId="77777777" w:rsidTr="00F966DC">
        <w:trPr>
          <w:trHeight w:val="198"/>
        </w:trPr>
        <w:tc>
          <w:tcPr>
            <w:tcW w:w="426" w:type="pct"/>
            <w:tcBorders>
              <w:top w:val="single" w:sz="4" w:space="0" w:color="000000"/>
              <w:left w:val="single" w:sz="4" w:space="0" w:color="000000"/>
              <w:bottom w:val="single" w:sz="4" w:space="0" w:color="000000"/>
              <w:right w:val="single" w:sz="4" w:space="0" w:color="000000"/>
            </w:tcBorders>
            <w:hideMark/>
          </w:tcPr>
          <w:p w14:paraId="35B1F0A5" w14:textId="77777777" w:rsidR="00BB1BDC" w:rsidRPr="00B14C92" w:rsidRDefault="00BB1BDC">
            <w:pPr>
              <w:snapToGrid w:val="0"/>
              <w:spacing w:before="60" w:after="60"/>
              <w:jc w:val="left"/>
              <w:rPr>
                <w:sz w:val="18"/>
                <w:szCs w:val="18"/>
              </w:rPr>
            </w:pPr>
            <w:r w:rsidRPr="00B14C92">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0669BAA5" w14:textId="77777777" w:rsidR="00BB1BDC" w:rsidRPr="00B14C92" w:rsidRDefault="00BB1BDC">
            <w:pPr>
              <w:snapToGrid w:val="0"/>
              <w:spacing w:before="60" w:after="60"/>
              <w:jc w:val="left"/>
              <w:rPr>
                <w:sz w:val="18"/>
                <w:szCs w:val="18"/>
              </w:rPr>
            </w:pPr>
            <w:r w:rsidRPr="00B14C92">
              <w:rPr>
                <w:sz w:val="18"/>
                <w:szCs w:val="18"/>
              </w:rPr>
              <w:t>country</w:t>
            </w:r>
          </w:p>
        </w:tc>
        <w:tc>
          <w:tcPr>
            <w:tcW w:w="1277" w:type="pct"/>
            <w:tcBorders>
              <w:top w:val="single" w:sz="4" w:space="0" w:color="000000"/>
              <w:left w:val="single" w:sz="4" w:space="0" w:color="000000"/>
              <w:bottom w:val="single" w:sz="4" w:space="0" w:color="000000"/>
              <w:right w:val="single" w:sz="4" w:space="0" w:color="000000"/>
            </w:tcBorders>
            <w:hideMark/>
          </w:tcPr>
          <w:p w14:paraId="2129F11C" w14:textId="52B8A3E7" w:rsidR="00BB1BDC" w:rsidRPr="00B14C92" w:rsidRDefault="00A1356E">
            <w:pPr>
              <w:snapToGrid w:val="0"/>
              <w:spacing w:before="60" w:after="60"/>
              <w:jc w:val="left"/>
              <w:rPr>
                <w:sz w:val="18"/>
                <w:szCs w:val="18"/>
              </w:rPr>
            </w:pPr>
            <w:r w:rsidRPr="00B14C92">
              <w:rPr>
                <w:sz w:val="18"/>
                <w:szCs w:val="18"/>
              </w:rPr>
              <w:t>D</w:t>
            </w:r>
            <w:r w:rsidR="00BB1BDC" w:rsidRPr="00B14C92">
              <w:rPr>
                <w:sz w:val="18"/>
                <w:szCs w:val="18"/>
              </w:rPr>
              <w:t>esignation of the specific country of the locale language</w:t>
            </w:r>
          </w:p>
        </w:tc>
        <w:tc>
          <w:tcPr>
            <w:tcW w:w="266" w:type="pct"/>
            <w:tcBorders>
              <w:top w:val="single" w:sz="4" w:space="0" w:color="000000"/>
              <w:left w:val="single" w:sz="4" w:space="0" w:color="000000"/>
              <w:bottom w:val="single" w:sz="4" w:space="0" w:color="000000"/>
              <w:right w:val="single" w:sz="4" w:space="0" w:color="000000"/>
            </w:tcBorders>
            <w:hideMark/>
          </w:tcPr>
          <w:p w14:paraId="6113763E" w14:textId="77777777" w:rsidR="00BB1BDC" w:rsidRPr="00B14C92" w:rsidRDefault="00BB1BDC">
            <w:pPr>
              <w:snapToGrid w:val="0"/>
              <w:spacing w:before="60" w:after="60"/>
              <w:jc w:val="center"/>
              <w:rPr>
                <w:sz w:val="18"/>
                <w:szCs w:val="18"/>
              </w:rPr>
            </w:pPr>
            <w:r w:rsidRPr="00B14C92">
              <w:rPr>
                <w:sz w:val="18"/>
                <w:szCs w:val="18"/>
              </w:rPr>
              <w:t>0..1</w:t>
            </w:r>
          </w:p>
        </w:tc>
        <w:tc>
          <w:tcPr>
            <w:tcW w:w="1011" w:type="pct"/>
            <w:tcBorders>
              <w:top w:val="single" w:sz="4" w:space="0" w:color="000000"/>
              <w:left w:val="single" w:sz="4" w:space="0" w:color="000000"/>
              <w:bottom w:val="single" w:sz="4" w:space="0" w:color="000000"/>
              <w:right w:val="single" w:sz="4" w:space="0" w:color="000000"/>
            </w:tcBorders>
            <w:hideMark/>
          </w:tcPr>
          <w:p w14:paraId="42AC15C5" w14:textId="77777777" w:rsidR="00BB1BDC" w:rsidRPr="00B14C92" w:rsidRDefault="00BB1BDC">
            <w:pPr>
              <w:snapToGrid w:val="0"/>
              <w:spacing w:before="60" w:after="60"/>
              <w:jc w:val="left"/>
              <w:rPr>
                <w:sz w:val="18"/>
                <w:szCs w:val="18"/>
              </w:rPr>
            </w:pPr>
            <w:r w:rsidRPr="00B14C92">
              <w:rPr>
                <w:sz w:val="18"/>
                <w:szCs w:val="18"/>
              </w:rPr>
              <w:t>CountryCode</w:t>
            </w:r>
          </w:p>
        </w:tc>
        <w:tc>
          <w:tcPr>
            <w:tcW w:w="1064" w:type="pct"/>
            <w:tcBorders>
              <w:top w:val="single" w:sz="4" w:space="0" w:color="000000"/>
              <w:left w:val="single" w:sz="4" w:space="0" w:color="000000"/>
              <w:bottom w:val="single" w:sz="4" w:space="0" w:color="000000"/>
              <w:right w:val="single" w:sz="4" w:space="0" w:color="000000"/>
            </w:tcBorders>
            <w:hideMark/>
          </w:tcPr>
          <w:p w14:paraId="5ECBF9F6" w14:textId="77777777" w:rsidR="00BB1BDC" w:rsidRPr="00B14C92" w:rsidRDefault="00BB1BDC">
            <w:pPr>
              <w:snapToGrid w:val="0"/>
              <w:spacing w:before="60" w:after="60"/>
              <w:jc w:val="left"/>
              <w:rPr>
                <w:sz w:val="18"/>
                <w:szCs w:val="18"/>
              </w:rPr>
            </w:pPr>
            <w:r w:rsidRPr="00B14C92">
              <w:rPr>
                <w:sz w:val="18"/>
                <w:szCs w:val="18"/>
              </w:rPr>
              <w:t>ISO 3166-2 2-letter country codes</w:t>
            </w:r>
          </w:p>
        </w:tc>
      </w:tr>
      <w:tr w:rsidR="00BB1BDC" w:rsidRPr="00B14C92" w14:paraId="069F5651" w14:textId="77777777" w:rsidTr="00F966DC">
        <w:trPr>
          <w:trHeight w:val="198"/>
        </w:trPr>
        <w:tc>
          <w:tcPr>
            <w:tcW w:w="426" w:type="pct"/>
            <w:tcBorders>
              <w:top w:val="single" w:sz="4" w:space="0" w:color="000000"/>
              <w:left w:val="single" w:sz="4" w:space="0" w:color="000000"/>
              <w:bottom w:val="single" w:sz="4" w:space="0" w:color="000000"/>
              <w:right w:val="single" w:sz="4" w:space="0" w:color="000000"/>
            </w:tcBorders>
            <w:hideMark/>
          </w:tcPr>
          <w:p w14:paraId="2A3E13EF" w14:textId="77777777" w:rsidR="00BB1BDC" w:rsidRPr="00B14C92" w:rsidRDefault="00BB1BDC">
            <w:pPr>
              <w:snapToGrid w:val="0"/>
              <w:spacing w:before="60" w:after="60"/>
              <w:jc w:val="left"/>
              <w:rPr>
                <w:sz w:val="18"/>
                <w:szCs w:val="18"/>
              </w:rPr>
            </w:pPr>
            <w:r w:rsidRPr="00B14C92">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2A8F8C32" w14:textId="77777777" w:rsidR="00BB1BDC" w:rsidRPr="00B14C92" w:rsidRDefault="00BB1BDC">
            <w:pPr>
              <w:snapToGrid w:val="0"/>
              <w:spacing w:before="60" w:after="60"/>
              <w:jc w:val="left"/>
              <w:rPr>
                <w:sz w:val="18"/>
                <w:szCs w:val="18"/>
              </w:rPr>
            </w:pPr>
            <w:r w:rsidRPr="00B14C92">
              <w:rPr>
                <w:sz w:val="18"/>
                <w:szCs w:val="18"/>
              </w:rPr>
              <w:t>characterEncoding</w:t>
            </w:r>
          </w:p>
        </w:tc>
        <w:tc>
          <w:tcPr>
            <w:tcW w:w="1277" w:type="pct"/>
            <w:tcBorders>
              <w:top w:val="single" w:sz="4" w:space="0" w:color="000000"/>
              <w:left w:val="single" w:sz="4" w:space="0" w:color="000000"/>
              <w:bottom w:val="single" w:sz="4" w:space="0" w:color="000000"/>
              <w:right w:val="single" w:sz="4" w:space="0" w:color="000000"/>
            </w:tcBorders>
            <w:hideMark/>
          </w:tcPr>
          <w:p w14:paraId="600221DE" w14:textId="6B4F2CE2" w:rsidR="00BB1BDC" w:rsidRPr="00B14C92" w:rsidRDefault="00A1356E">
            <w:pPr>
              <w:snapToGrid w:val="0"/>
              <w:spacing w:before="60" w:after="60"/>
              <w:jc w:val="left"/>
              <w:rPr>
                <w:sz w:val="18"/>
                <w:szCs w:val="18"/>
              </w:rPr>
            </w:pPr>
            <w:r w:rsidRPr="00B14C92">
              <w:rPr>
                <w:sz w:val="18"/>
                <w:szCs w:val="18"/>
              </w:rPr>
              <w:t>D</w:t>
            </w:r>
            <w:r w:rsidR="00BB1BDC" w:rsidRPr="00B14C92">
              <w:rPr>
                <w:sz w:val="18"/>
                <w:szCs w:val="18"/>
              </w:rPr>
              <w:t>esignation of the character set to be used to encode the textual value of the locale</w:t>
            </w:r>
          </w:p>
        </w:tc>
        <w:tc>
          <w:tcPr>
            <w:tcW w:w="266" w:type="pct"/>
            <w:tcBorders>
              <w:top w:val="single" w:sz="4" w:space="0" w:color="000000"/>
              <w:left w:val="single" w:sz="4" w:space="0" w:color="000000"/>
              <w:bottom w:val="single" w:sz="4" w:space="0" w:color="000000"/>
              <w:right w:val="single" w:sz="4" w:space="0" w:color="000000"/>
            </w:tcBorders>
            <w:hideMark/>
          </w:tcPr>
          <w:p w14:paraId="4CDA3B55" w14:textId="77777777" w:rsidR="00BB1BDC" w:rsidRPr="00B14C92" w:rsidRDefault="00BB1BDC">
            <w:pPr>
              <w:snapToGrid w:val="0"/>
              <w:spacing w:before="60" w:after="60"/>
              <w:jc w:val="center"/>
              <w:rPr>
                <w:sz w:val="18"/>
                <w:szCs w:val="18"/>
              </w:rPr>
            </w:pPr>
            <w:r w:rsidRPr="00B14C92">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6B23051E" w14:textId="77777777" w:rsidR="00BB1BDC" w:rsidRPr="00B14C92" w:rsidRDefault="00BB1BDC">
            <w:pPr>
              <w:snapToGrid w:val="0"/>
              <w:spacing w:before="60" w:after="60"/>
              <w:jc w:val="left"/>
              <w:rPr>
                <w:sz w:val="18"/>
                <w:szCs w:val="18"/>
              </w:rPr>
            </w:pPr>
            <w:r w:rsidRPr="00B14C92">
              <w:rPr>
                <w:sz w:val="18"/>
                <w:szCs w:val="18"/>
              </w:rPr>
              <w:t>MD_CharacterSetCode</w:t>
            </w:r>
          </w:p>
        </w:tc>
        <w:tc>
          <w:tcPr>
            <w:tcW w:w="1064" w:type="pct"/>
            <w:tcBorders>
              <w:top w:val="single" w:sz="4" w:space="0" w:color="000000"/>
              <w:left w:val="single" w:sz="4" w:space="0" w:color="000000"/>
              <w:bottom w:val="single" w:sz="4" w:space="0" w:color="000000"/>
              <w:right w:val="single" w:sz="4" w:space="0" w:color="000000"/>
            </w:tcBorders>
            <w:hideMark/>
          </w:tcPr>
          <w:p w14:paraId="3988368D" w14:textId="4EF4DF8D" w:rsidR="00BB1BDC" w:rsidRPr="00B14C92" w:rsidDel="007B3B75" w:rsidRDefault="007B3B75">
            <w:pPr>
              <w:snapToGrid w:val="0"/>
              <w:spacing w:before="60" w:after="60"/>
              <w:jc w:val="left"/>
              <w:rPr>
                <w:del w:id="3967" w:author="Raphael Malyankar" w:date="2023-05-15T21:24:00Z"/>
                <w:sz w:val="18"/>
                <w:szCs w:val="18"/>
              </w:rPr>
            </w:pPr>
            <w:ins w:id="3968" w:author="Raphael Malyankar" w:date="2023-05-15T21:24:00Z">
              <w:r w:rsidRPr="007B3B75">
                <w:rPr>
                  <w:sz w:val="18"/>
                  <w:szCs w:val="18"/>
                </w:rPr>
                <w:t>UTF-8 is used in S-100</w:t>
              </w:r>
            </w:ins>
            <w:del w:id="3969" w:author="Raphael Malyankar" w:date="2023-05-15T21:24:00Z">
              <w:r w:rsidR="00BB1BDC" w:rsidRPr="00B14C92" w:rsidDel="007B3B75">
                <w:rPr>
                  <w:sz w:val="18"/>
                  <w:szCs w:val="18"/>
                </w:rPr>
                <w:delText xml:space="preserve">Use (the “Name” from the) IANA Character Set register: </w:delText>
              </w:r>
              <w:r w:rsidR="00D46A81" w:rsidDel="007B3B75">
                <w:fldChar w:fldCharType="begin"/>
              </w:r>
              <w:r w:rsidR="00D46A81" w:rsidDel="007B3B75">
                <w:delInstrText xml:space="preserve"> HYPERLINK "http://www.iana.org/assignments/character-sets" </w:delInstrText>
              </w:r>
              <w:r w:rsidR="00D46A81" w:rsidDel="007B3B75">
                <w:fldChar w:fldCharType="separate"/>
              </w:r>
              <w:r w:rsidR="00D81975" w:rsidRPr="00B14C92" w:rsidDel="007B3B75">
                <w:rPr>
                  <w:rStyle w:val="Hyperlink"/>
                  <w:sz w:val="18"/>
                  <w:szCs w:val="18"/>
                </w:rPr>
                <w:delText>http://www.iana.org/assignments/character-sets</w:delText>
              </w:r>
              <w:r w:rsidR="00D46A81" w:rsidDel="007B3B75">
                <w:rPr>
                  <w:rStyle w:val="Hyperlink"/>
                  <w:sz w:val="18"/>
                  <w:szCs w:val="18"/>
                </w:rPr>
                <w:fldChar w:fldCharType="end"/>
              </w:r>
              <w:r w:rsidR="00BB1BDC" w:rsidRPr="00B14C92" w:rsidDel="007B3B75">
                <w:rPr>
                  <w:sz w:val="18"/>
                  <w:szCs w:val="18"/>
                </w:rPr>
                <w:delText>. (ISO 19115-1 B.3.14)</w:delText>
              </w:r>
            </w:del>
          </w:p>
          <w:p w14:paraId="39A1935E" w14:textId="2980288B" w:rsidR="00BB1BDC" w:rsidRPr="00B14C92" w:rsidRDefault="00D81975">
            <w:pPr>
              <w:snapToGrid w:val="0"/>
              <w:spacing w:before="60" w:after="60"/>
              <w:jc w:val="left"/>
              <w:rPr>
                <w:sz w:val="18"/>
                <w:szCs w:val="18"/>
              </w:rPr>
            </w:pPr>
            <w:del w:id="3970" w:author="Raphael Malyankar" w:date="2023-05-15T21:24:00Z">
              <w:r w:rsidRPr="00B14C92" w:rsidDel="007B3B75">
                <w:rPr>
                  <w:sz w:val="18"/>
                  <w:szCs w:val="18"/>
                </w:rPr>
                <w:delText>For example</w:delText>
              </w:r>
              <w:r w:rsidR="00BB1BDC" w:rsidRPr="00B14C92" w:rsidDel="007B3B75">
                <w:rPr>
                  <w:sz w:val="18"/>
                  <w:szCs w:val="18"/>
                </w:rPr>
                <w:delText xml:space="preserve"> UTF-8</w:delText>
              </w:r>
            </w:del>
          </w:p>
        </w:tc>
      </w:tr>
    </w:tbl>
    <w:p w14:paraId="159924C9" w14:textId="6020C5CC" w:rsidR="00A420D9" w:rsidRDefault="00A420D9" w:rsidP="003329CB">
      <w:pPr>
        <w:rPr>
          <w:ins w:id="3971" w:author="Raphael Malyankar" w:date="2023-05-15T21:23:00Z"/>
        </w:rPr>
      </w:pPr>
    </w:p>
    <w:p w14:paraId="73869179" w14:textId="77777777" w:rsidR="007B3B75" w:rsidRDefault="007B3B75" w:rsidP="007B3B75">
      <w:pPr>
        <w:pStyle w:val="Heading3"/>
        <w:rPr>
          <w:ins w:id="3972" w:author="Raphael Malyankar" w:date="2023-05-15T21:23:00Z"/>
        </w:rPr>
      </w:pPr>
      <w:ins w:id="3973" w:author="Raphael Malyankar" w:date="2023-05-15T21:23:00Z">
        <w:r>
          <w:t>Types for digital signatures</w:t>
        </w:r>
      </w:ins>
    </w:p>
    <w:p w14:paraId="4D6DB6E8" w14:textId="4FA4776E" w:rsidR="007B3B75" w:rsidRDefault="007B3B75" w:rsidP="007B3B75">
      <w:pPr>
        <w:rPr>
          <w:ins w:id="3974" w:author="Raphael Malyankar" w:date="2023-05-15T21:23:00Z"/>
        </w:rPr>
      </w:pPr>
      <w:ins w:id="3975" w:author="Raphael Malyankar" w:date="2023-05-15T21:23:00Z">
        <w:r>
          <w:t>The types relating to digital signatures:</w:t>
        </w:r>
      </w:ins>
    </w:p>
    <w:p w14:paraId="050EADBD" w14:textId="1FD53E8E" w:rsidR="007B3B75" w:rsidRDefault="007B3B75" w:rsidP="007B3B75">
      <w:pPr>
        <w:pStyle w:val="ListParagraph"/>
        <w:numPr>
          <w:ilvl w:val="0"/>
          <w:numId w:val="97"/>
        </w:numPr>
        <w:rPr>
          <w:ins w:id="3976" w:author="Raphael Malyankar" w:date="2023-05-15T21:23:00Z"/>
        </w:rPr>
      </w:pPr>
      <w:ins w:id="3977" w:author="Raphael Malyankar" w:date="2023-05-15T21:23:00Z">
        <w:r>
          <w:t>S100_SE_CertificateContainer</w:t>
        </w:r>
      </w:ins>
    </w:p>
    <w:p w14:paraId="1F2BDBC4" w14:textId="093D6CEB" w:rsidR="007B3B75" w:rsidRDefault="007B3B75" w:rsidP="007B3B75">
      <w:pPr>
        <w:pStyle w:val="ListParagraph"/>
        <w:numPr>
          <w:ilvl w:val="0"/>
          <w:numId w:val="97"/>
        </w:numPr>
        <w:rPr>
          <w:ins w:id="3978" w:author="Raphael Malyankar" w:date="2023-05-15T21:23:00Z"/>
        </w:rPr>
      </w:pPr>
      <w:ins w:id="3979" w:author="Raphael Malyankar" w:date="2023-05-15T21:23:00Z">
        <w:r>
          <w:t>S100_SE_DigitalSignatureReference</w:t>
        </w:r>
      </w:ins>
    </w:p>
    <w:p w14:paraId="709AB934" w14:textId="5BDB1FB2" w:rsidR="007B3B75" w:rsidRDefault="007B3B75" w:rsidP="007B3B75">
      <w:pPr>
        <w:pStyle w:val="ListParagraph"/>
        <w:numPr>
          <w:ilvl w:val="0"/>
          <w:numId w:val="97"/>
        </w:numPr>
        <w:rPr>
          <w:ins w:id="3980" w:author="Raphael Malyankar" w:date="2023-05-15T21:23:00Z"/>
        </w:rPr>
      </w:pPr>
      <w:ins w:id="3981" w:author="Raphael Malyankar" w:date="2023-05-15T21:23:00Z">
        <w:r>
          <w:t>S100_SE_DigitalSignatureValue</w:t>
        </w:r>
      </w:ins>
    </w:p>
    <w:p w14:paraId="7ABFF945" w14:textId="54F2E4AD" w:rsidR="007B3B75" w:rsidRDefault="007B3B75" w:rsidP="007B3B75">
      <w:pPr>
        <w:pStyle w:val="ListParagraph"/>
        <w:numPr>
          <w:ilvl w:val="0"/>
          <w:numId w:val="97"/>
        </w:numPr>
        <w:rPr>
          <w:ins w:id="3982" w:author="Raphael Malyankar" w:date="2023-05-15T21:23:00Z"/>
        </w:rPr>
      </w:pPr>
      <w:ins w:id="3983" w:author="Raphael Malyankar" w:date="2023-05-15T21:23:00Z">
        <w:r>
          <w:t>S100_SE_SignatureOnData</w:t>
        </w:r>
      </w:ins>
    </w:p>
    <w:p w14:paraId="31CAD629" w14:textId="7581B618" w:rsidR="007B3B75" w:rsidRDefault="007B3B75" w:rsidP="007B3B75">
      <w:pPr>
        <w:pStyle w:val="ListParagraph"/>
        <w:numPr>
          <w:ilvl w:val="0"/>
          <w:numId w:val="97"/>
        </w:numPr>
        <w:rPr>
          <w:ins w:id="3984" w:author="Raphael Malyankar" w:date="2023-05-15T21:23:00Z"/>
        </w:rPr>
      </w:pPr>
      <w:ins w:id="3985" w:author="Raphael Malyankar" w:date="2023-05-15T21:23:00Z">
        <w:r>
          <w:t>S100_SE_SignatureOnSignature</w:t>
        </w:r>
      </w:ins>
    </w:p>
    <w:p w14:paraId="4D86B3BE" w14:textId="0BE183EB" w:rsidR="007B3B75" w:rsidRDefault="007B3B75" w:rsidP="007B3B75">
      <w:pPr>
        <w:pStyle w:val="ListParagraph"/>
        <w:numPr>
          <w:ilvl w:val="0"/>
          <w:numId w:val="97"/>
        </w:numPr>
        <w:rPr>
          <w:ins w:id="3986" w:author="Raphael Malyankar" w:date="2023-05-15T21:23:00Z"/>
        </w:rPr>
      </w:pPr>
      <w:ins w:id="3987" w:author="Raphael Malyankar" w:date="2023-05-15T21:23:00Z">
        <w:r>
          <w:t>DataStatus</w:t>
        </w:r>
      </w:ins>
    </w:p>
    <w:p w14:paraId="64511C1E" w14:textId="78FD2A68" w:rsidR="007B3B75" w:rsidRPr="00773509" w:rsidRDefault="007B3B75" w:rsidP="007B3B75">
      <w:ins w:id="3988" w:author="Raphael Malyankar" w:date="2023-05-15T21:23:00Z">
        <w:r>
          <w:t>are defined in S-100 Part 15 and are used in S-</w:t>
        </w:r>
      </w:ins>
      <w:ins w:id="3989" w:author="Raphael Malyankar" w:date="2023-06-18T22:20:00Z">
        <w:r w:rsidR="00561E5F">
          <w:t>98</w:t>
        </w:r>
      </w:ins>
      <w:bookmarkStart w:id="3990" w:name="_GoBack"/>
      <w:bookmarkEnd w:id="3990"/>
      <w:ins w:id="3991" w:author="Raphael Malyankar" w:date="2023-05-15T21:23:00Z">
        <w:r>
          <w:t xml:space="preserve"> without modification.</w:t>
        </w:r>
      </w:ins>
    </w:p>
    <w:p w14:paraId="2BA6F4D8" w14:textId="77777777" w:rsidR="00D81975" w:rsidRPr="00773509" w:rsidDel="009B0336" w:rsidRDefault="00D81975" w:rsidP="00D81975">
      <w:pPr>
        <w:rPr>
          <w:del w:id="3992" w:author="Raphael Malyankar" w:date="2023-05-15T21:25:00Z"/>
        </w:rPr>
      </w:pPr>
    </w:p>
    <w:p w14:paraId="3F0BC322" w14:textId="77777777" w:rsidR="00D81975" w:rsidRPr="00773509" w:rsidDel="009B0336" w:rsidRDefault="00D81975" w:rsidP="00D81975">
      <w:pPr>
        <w:rPr>
          <w:del w:id="3993" w:author="Raphael Malyankar" w:date="2023-05-15T21:25:00Z"/>
        </w:rPr>
      </w:pPr>
    </w:p>
    <w:p w14:paraId="4149BFD3" w14:textId="77777777" w:rsidR="00D81975" w:rsidRPr="00773509" w:rsidDel="009B0336" w:rsidRDefault="00D81975" w:rsidP="00D81975">
      <w:pPr>
        <w:rPr>
          <w:del w:id="3994" w:author="Raphael Malyankar" w:date="2023-05-15T21:25:00Z"/>
        </w:rPr>
      </w:pPr>
    </w:p>
    <w:p w14:paraId="4550DEA3" w14:textId="77777777" w:rsidR="00D81975" w:rsidRPr="00773509" w:rsidDel="009B0336" w:rsidRDefault="00D81975" w:rsidP="00D81975">
      <w:pPr>
        <w:rPr>
          <w:del w:id="3995" w:author="Raphael Malyankar" w:date="2023-05-15T21:25:00Z"/>
        </w:rPr>
      </w:pPr>
    </w:p>
    <w:p w14:paraId="4A79FD03" w14:textId="77777777" w:rsidR="00D81975" w:rsidRPr="00773509" w:rsidDel="009B0336" w:rsidRDefault="00D81975" w:rsidP="00D81975">
      <w:pPr>
        <w:rPr>
          <w:del w:id="3996" w:author="Raphael Malyankar" w:date="2023-05-15T21:25:00Z"/>
        </w:rPr>
      </w:pPr>
    </w:p>
    <w:p w14:paraId="44EC4836" w14:textId="77777777" w:rsidR="00D81975" w:rsidRPr="00773509" w:rsidDel="009B0336" w:rsidRDefault="00D81975" w:rsidP="00D81975">
      <w:pPr>
        <w:rPr>
          <w:del w:id="3997" w:author="Raphael Malyankar" w:date="2023-05-15T21:25:00Z"/>
        </w:rPr>
      </w:pPr>
    </w:p>
    <w:p w14:paraId="379B1D94" w14:textId="77777777" w:rsidR="00D81975" w:rsidRPr="00773509" w:rsidDel="009B0336" w:rsidRDefault="00D81975" w:rsidP="00D81975">
      <w:pPr>
        <w:rPr>
          <w:del w:id="3998" w:author="Raphael Malyankar" w:date="2023-05-15T21:25:00Z"/>
        </w:rPr>
      </w:pPr>
    </w:p>
    <w:p w14:paraId="54CA8810" w14:textId="77777777" w:rsidR="00D81975" w:rsidRPr="00773509" w:rsidDel="009B0336" w:rsidRDefault="00D81975" w:rsidP="00D81975">
      <w:pPr>
        <w:rPr>
          <w:del w:id="3999" w:author="Raphael Malyankar" w:date="2023-05-15T21:25:00Z"/>
        </w:rPr>
      </w:pPr>
    </w:p>
    <w:p w14:paraId="78D2AAB8" w14:textId="77777777" w:rsidR="00D81975" w:rsidRPr="00773509" w:rsidRDefault="00D81975" w:rsidP="00D81975"/>
    <w:p w14:paraId="44EC5E0A" w14:textId="79D61ACE" w:rsidR="00D81975" w:rsidRPr="001766F7" w:rsidDel="007B3B75" w:rsidRDefault="00D81975" w:rsidP="00D81975">
      <w:pPr>
        <w:framePr w:w="4406" w:hSpace="238" w:vSpace="238" w:wrap="around" w:vAnchor="text" w:hAnchor="page" w:x="6123"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del w:id="4000" w:author="Raphael Malyankar" w:date="2023-05-15T21:25:00Z"/>
          <w:rFonts w:eastAsia="Times New Roman"/>
          <w:lang w:eastAsia="en-GB"/>
        </w:rPr>
      </w:pPr>
      <w:del w:id="4001" w:author="Raphael Malyankar" w:date="2023-05-15T21:25:00Z">
        <w:r w:rsidRPr="00773509" w:rsidDel="007B3B75">
          <w:rPr>
            <w:rFonts w:eastAsia="Times New Roman"/>
            <w:sz w:val="22"/>
            <w:lang w:eastAsia="en-GB"/>
          </w:rPr>
          <w:tab/>
        </w:r>
        <w:r w:rsidRPr="001766F7" w:rsidDel="007B3B75">
          <w:rPr>
            <w:rFonts w:eastAsia="Times New Roman"/>
            <w:lang w:eastAsia="en-GB"/>
          </w:rPr>
          <w:delText>Page intentionally left blank</w:delText>
        </w:r>
      </w:del>
    </w:p>
    <w:p w14:paraId="3AE06F96" w14:textId="77777777" w:rsidR="00D81975" w:rsidRPr="00773509" w:rsidRDefault="00D81975" w:rsidP="00D81975">
      <w:pPr>
        <w:sectPr w:rsidR="00D81975" w:rsidRPr="00773509" w:rsidSect="00D43BB9">
          <w:pgSz w:w="16838" w:h="11906" w:orient="landscape" w:code="9"/>
          <w:pgMar w:top="1411" w:right="1411" w:bottom="1138" w:left="1411" w:header="708" w:footer="708" w:gutter="0"/>
          <w:cols w:space="708"/>
          <w:docGrid w:linePitch="360"/>
        </w:sectPr>
      </w:pPr>
    </w:p>
    <w:p w14:paraId="7E45D61C" w14:textId="559CA76A" w:rsidR="006B114A" w:rsidRPr="00773509" w:rsidRDefault="006B114A" w:rsidP="0044035C">
      <w:pPr>
        <w:pStyle w:val="Heading1"/>
        <w:numPr>
          <w:ilvl w:val="0"/>
          <w:numId w:val="3"/>
        </w:numPr>
        <w:spacing w:before="120" w:after="200"/>
        <w:ind w:left="357" w:hanging="357"/>
        <w:rPr>
          <w:rFonts w:eastAsia="MS Mincho"/>
        </w:rPr>
      </w:pPr>
      <w:bookmarkStart w:id="4002" w:name="_Toc484523934"/>
      <w:bookmarkStart w:id="4003" w:name="_Ref3345964"/>
      <w:bookmarkStart w:id="4004" w:name="_Ref3345970"/>
      <w:bookmarkStart w:id="4005" w:name="_Toc100669663"/>
      <w:r w:rsidRPr="00773509">
        <w:rPr>
          <w:rFonts w:eastAsia="MS Mincho"/>
        </w:rPr>
        <w:lastRenderedPageBreak/>
        <w:t xml:space="preserve">Processing </w:t>
      </w:r>
      <w:r w:rsidR="003E7B57" w:rsidRPr="00773509">
        <w:rPr>
          <w:rFonts w:eastAsia="MS Mincho"/>
        </w:rPr>
        <w:t>M</w:t>
      </w:r>
      <w:r w:rsidRPr="00773509">
        <w:rPr>
          <w:rFonts w:eastAsia="MS Mincho"/>
        </w:rPr>
        <w:t>odel</w:t>
      </w:r>
      <w:bookmarkEnd w:id="4002"/>
      <w:bookmarkEnd w:id="4003"/>
      <w:bookmarkEnd w:id="4004"/>
      <w:bookmarkEnd w:id="4005"/>
    </w:p>
    <w:p w14:paraId="5833DADE" w14:textId="67A0F143" w:rsidR="006B114A" w:rsidRPr="00773509" w:rsidRDefault="006B114A" w:rsidP="0044035C">
      <w:pPr>
        <w:pStyle w:val="Heading2"/>
        <w:numPr>
          <w:ilvl w:val="1"/>
          <w:numId w:val="3"/>
        </w:numPr>
        <w:spacing w:before="120" w:after="200"/>
        <w:ind w:left="578" w:hanging="578"/>
      </w:pPr>
      <w:bookmarkStart w:id="4006" w:name="_Toc100669664"/>
      <w:r w:rsidRPr="00773509">
        <w:t>Overview of processing</w:t>
      </w:r>
      <w:bookmarkEnd w:id="4006"/>
    </w:p>
    <w:p w14:paraId="586069AA" w14:textId="77777777" w:rsidR="006B114A" w:rsidRPr="00773509" w:rsidRDefault="006B114A" w:rsidP="0044035C">
      <w:pPr>
        <w:spacing w:after="60"/>
      </w:pPr>
      <w:r w:rsidRPr="00773509">
        <w:t>Interoperability processing can either precede or follow portrayal processing (except rendering, which converts feature data into graphics and is necessarily the step just before actual display). A mixed processing model, where interoperability processing is done both before and after portrayal processing, is also possible.</w:t>
      </w:r>
    </w:p>
    <w:p w14:paraId="05C271A2" w14:textId="5BA74850" w:rsidR="006B114A" w:rsidRPr="00773509" w:rsidRDefault="0018232F" w:rsidP="0044035C">
      <w:pPr>
        <w:pStyle w:val="ListParagraph"/>
        <w:numPr>
          <w:ilvl w:val="0"/>
          <w:numId w:val="6"/>
        </w:numPr>
        <w:spacing w:after="60"/>
      </w:pPr>
      <w:r w:rsidRPr="00773509">
        <w:t xml:space="preserve">Option 1 - </w:t>
      </w:r>
      <w:r w:rsidR="006B114A" w:rsidRPr="00773509">
        <w:t xml:space="preserve">Interoperability before regular portrayal processing: Feature data from S-101 and other S-100-based datasets is an input to the interoperability processor, along with the </w:t>
      </w:r>
      <w:r w:rsidR="003B593B" w:rsidRPr="00773509">
        <w:t>I</w:t>
      </w:r>
      <w:r w:rsidR="006B114A" w:rsidRPr="00773509">
        <w:t xml:space="preserve">nteroperability </w:t>
      </w:r>
      <w:r w:rsidR="003B593B" w:rsidRPr="00773509">
        <w:t>C</w:t>
      </w:r>
      <w:r w:rsidR="006B114A" w:rsidRPr="00773509">
        <w:t xml:space="preserve">atalogue and context parameters. The interoperability processor filters and interleaves feature data according to the </w:t>
      </w:r>
      <w:r w:rsidR="00ED1461" w:rsidRPr="00773509">
        <w:t>Interoperability Catalogue</w:t>
      </w:r>
      <w:r w:rsidR="006B114A" w:rsidRPr="00773509">
        <w:t xml:space="preserve"> and </w:t>
      </w:r>
      <w:r w:rsidR="0044035C">
        <w:t>I</w:t>
      </w:r>
      <w:r w:rsidR="0044035C" w:rsidRPr="00773509">
        <w:t>nteroperability</w:t>
      </w:r>
      <w:r w:rsidR="006B114A" w:rsidRPr="00773509">
        <w:t xml:space="preserve"> </w:t>
      </w:r>
      <w:r w:rsidR="0044035C">
        <w:t>L</w:t>
      </w:r>
      <w:r w:rsidR="006B114A" w:rsidRPr="00773509">
        <w:t xml:space="preserve">evel selected by the user and passes the resultant feature data to the portrayal processor, which uses the </w:t>
      </w:r>
      <w:r w:rsidR="003B593B" w:rsidRPr="00773509">
        <w:t>P</w:t>
      </w:r>
      <w:r w:rsidR="006B114A" w:rsidRPr="00773509">
        <w:t xml:space="preserve">ortrayal </w:t>
      </w:r>
      <w:r w:rsidR="003B593B" w:rsidRPr="00773509">
        <w:t>C</w:t>
      </w:r>
      <w:r w:rsidR="006B114A" w:rsidRPr="00773509">
        <w:t>atalogue for individual products to generate drawing instructions for the display processor.</w:t>
      </w:r>
    </w:p>
    <w:p w14:paraId="0F8E0349" w14:textId="3AF68B54" w:rsidR="006B114A" w:rsidRPr="00773509" w:rsidRDefault="0018232F" w:rsidP="0044035C">
      <w:pPr>
        <w:pStyle w:val="ListParagraph"/>
        <w:numPr>
          <w:ilvl w:val="0"/>
          <w:numId w:val="6"/>
        </w:numPr>
        <w:ind w:left="714" w:hanging="357"/>
      </w:pPr>
      <w:r w:rsidRPr="00773509">
        <w:t xml:space="preserve">Option 2- </w:t>
      </w:r>
      <w:r w:rsidR="006B114A" w:rsidRPr="00773509">
        <w:t xml:space="preserve">Interoperability after regular portrayal processing: Feature data from S-101 and other S-100-based datasets flows to the portrayal processor. The portrayal processor transforms them into drawing instructions. The drawing instructions flow to the interoperability processor. The interoperability processor filters and interleaves the drawing instructions according to the </w:t>
      </w:r>
      <w:r w:rsidR="00ED1461" w:rsidRPr="00773509">
        <w:t>Interoperability Catalogue</w:t>
      </w:r>
      <w:r w:rsidR="006B114A" w:rsidRPr="00773509">
        <w:t xml:space="preserve"> and </w:t>
      </w:r>
      <w:r w:rsidR="0044035C">
        <w:t>I</w:t>
      </w:r>
      <w:r w:rsidR="006B114A" w:rsidRPr="00773509">
        <w:t xml:space="preserve">nteroperability </w:t>
      </w:r>
      <w:r w:rsidR="0044035C">
        <w:t>L</w:t>
      </w:r>
      <w:r w:rsidR="006B114A" w:rsidRPr="00773509">
        <w:t>evel selected by the user and passes the resultant drawing instructions to the display processor.</w:t>
      </w:r>
    </w:p>
    <w:p w14:paraId="5620BA2C" w14:textId="7C3B397D" w:rsidR="006B114A" w:rsidRPr="00773509" w:rsidRDefault="006B114A" w:rsidP="0044035C">
      <w:pPr>
        <w:spacing w:after="120"/>
      </w:pPr>
      <w:r w:rsidRPr="00773509">
        <w:t>Both processing options are shown in</w:t>
      </w:r>
      <w:r w:rsidR="003B593B" w:rsidRPr="00773509">
        <w:t xml:space="preserve"> Figure 14.1 below</w:t>
      </w:r>
      <w:r w:rsidRPr="00773509">
        <w:t xml:space="preserve">. </w:t>
      </w:r>
      <w:r w:rsidR="000D2B9D" w:rsidRPr="00773509">
        <w:t xml:space="preserve">This figure extends S-100 Figures 9-2 (Part 9) and 9a-1 (Part 9a) with interoperability concepts. </w:t>
      </w:r>
      <w:r w:rsidRPr="00773509">
        <w:t xml:space="preserve">Details of the processing model </w:t>
      </w:r>
      <w:r w:rsidR="00DD434E" w:rsidRPr="00773509">
        <w:t xml:space="preserve">depend on the </w:t>
      </w:r>
      <w:r w:rsidR="0044035C">
        <w:t>I</w:t>
      </w:r>
      <w:r w:rsidR="00DD434E" w:rsidRPr="00773509">
        <w:t xml:space="preserve">nteroperability </w:t>
      </w:r>
      <w:r w:rsidR="0044035C">
        <w:t>L</w:t>
      </w:r>
      <w:r w:rsidR="00DD434E" w:rsidRPr="00773509">
        <w:t xml:space="preserve">evel and are provided in Parts </w:t>
      </w:r>
      <w:r w:rsidR="00520B71">
        <w:t>A-D</w:t>
      </w:r>
      <w:r w:rsidR="00DD434E" w:rsidRPr="00773509">
        <w:t>.</w:t>
      </w:r>
    </w:p>
    <w:p w14:paraId="4092FBBB" w14:textId="2DF969FB" w:rsidR="006B114A" w:rsidRPr="00773509" w:rsidRDefault="006B114A" w:rsidP="00996B38">
      <w:pPr>
        <w:keepNext/>
        <w:jc w:val="center"/>
      </w:pPr>
      <w:r w:rsidRPr="00773509">
        <w:rPr>
          <w:noProof/>
          <w:lang w:val="fr-FR" w:eastAsia="fr-FR"/>
        </w:rPr>
        <w:drawing>
          <wp:inline distT="0" distB="0" distL="0" distR="0" wp14:anchorId="74EE3753" wp14:editId="379708BE">
            <wp:extent cx="4544729" cy="451866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4552895" cy="4526779"/>
                    </a:xfrm>
                    <a:prstGeom prst="rect">
                      <a:avLst/>
                    </a:prstGeom>
                    <a:noFill/>
                  </pic:spPr>
                </pic:pic>
              </a:graphicData>
            </a:graphic>
          </wp:inline>
        </w:drawing>
      </w:r>
    </w:p>
    <w:p w14:paraId="61D0154A" w14:textId="6F448FF0" w:rsidR="006B114A" w:rsidRPr="0044035C" w:rsidRDefault="006B114A" w:rsidP="003B593B">
      <w:pPr>
        <w:pStyle w:val="Caption"/>
        <w:jc w:val="center"/>
      </w:pPr>
      <w:bookmarkStart w:id="4007" w:name="_Ref3345772"/>
      <w:r w:rsidRPr="0044035C">
        <w:t xml:space="preserve">Figure </w:t>
      </w:r>
      <w:r w:rsidR="00750D65" w:rsidRPr="0044035C">
        <w:fldChar w:fldCharType="begin"/>
      </w:r>
      <w:r w:rsidR="00750D65" w:rsidRPr="0044035C">
        <w:instrText xml:space="preserve"> STYLEREF 1 \s </w:instrText>
      </w:r>
      <w:r w:rsidR="00750D65" w:rsidRPr="0044035C">
        <w:fldChar w:fldCharType="separate"/>
      </w:r>
      <w:r w:rsidR="002B326D">
        <w:rPr>
          <w:noProof/>
        </w:rPr>
        <w:t>14</w:t>
      </w:r>
      <w:r w:rsidR="00750D65" w:rsidRPr="0044035C">
        <w:fldChar w:fldCharType="end"/>
      </w:r>
      <w:bookmarkEnd w:id="4007"/>
      <w:r w:rsidR="003B593B" w:rsidRPr="0044035C">
        <w:t xml:space="preserve">.1 </w:t>
      </w:r>
      <w:r w:rsidR="00DD434E" w:rsidRPr="0044035C">
        <w:t>–</w:t>
      </w:r>
      <w:r w:rsidRPr="0044035C">
        <w:t xml:space="preserve"> </w:t>
      </w:r>
      <w:r w:rsidR="00DD434E" w:rsidRPr="0044035C">
        <w:t xml:space="preserve">Overview </w:t>
      </w:r>
      <w:r w:rsidR="0044035C" w:rsidRPr="0044035C">
        <w:t>of interoperability</w:t>
      </w:r>
      <w:r w:rsidRPr="0044035C">
        <w:t xml:space="preserve"> processing</w:t>
      </w:r>
    </w:p>
    <w:p w14:paraId="1AC050D3" w14:textId="1246E863" w:rsidR="006B114A" w:rsidRPr="00773509" w:rsidRDefault="006B114A" w:rsidP="0044035C">
      <w:pPr>
        <w:spacing w:after="120"/>
      </w:pPr>
      <w:r w:rsidRPr="00773509">
        <w:t xml:space="preserve">In all levels of processing except </w:t>
      </w:r>
      <w:r w:rsidR="00574B55" w:rsidRPr="00773509">
        <w:t xml:space="preserve">Level </w:t>
      </w:r>
      <w:r w:rsidRPr="00773509">
        <w:t xml:space="preserve">0 (interoperability off), </w:t>
      </w:r>
      <w:r w:rsidR="00DF66D8" w:rsidRPr="00773509">
        <w:t xml:space="preserve">and Level 1 (which does not include predefined combinations) </w:t>
      </w:r>
      <w:r w:rsidRPr="00773509">
        <w:t xml:space="preserve">data products to be loaded are selected by the system according to the list in </w:t>
      </w:r>
      <w:r w:rsidRPr="00773509">
        <w:lastRenderedPageBreak/>
        <w:t xml:space="preserve">the predefined combination selected by the </w:t>
      </w:r>
      <w:r w:rsidR="0044035C">
        <w:t>M</w:t>
      </w:r>
      <w:r w:rsidRPr="00773509">
        <w:t xml:space="preserve">ariner selection from among those listed in the </w:t>
      </w:r>
      <w:r w:rsidR="0044035C">
        <w:t>C</w:t>
      </w:r>
      <w:r w:rsidRPr="00773509">
        <w:t xml:space="preserve">atalogue. </w:t>
      </w:r>
      <w:r w:rsidR="00DD434E" w:rsidRPr="00773509">
        <w:t xml:space="preserve">(In </w:t>
      </w:r>
      <w:r w:rsidR="0044035C">
        <w:t>L</w:t>
      </w:r>
      <w:r w:rsidR="00DD434E" w:rsidRPr="00773509">
        <w:t xml:space="preserve">evel 1 they are selected by the </w:t>
      </w:r>
      <w:r w:rsidR="0044035C">
        <w:t>M</w:t>
      </w:r>
      <w:r w:rsidR="00DD434E" w:rsidRPr="00773509">
        <w:t xml:space="preserve">ariner.) </w:t>
      </w:r>
      <w:r w:rsidRPr="00773509">
        <w:t xml:space="preserve">The </w:t>
      </w:r>
      <w:r w:rsidR="0044035C">
        <w:t>M</w:t>
      </w:r>
      <w:r w:rsidRPr="00773509">
        <w:t>ariner may also select additional data products from the optional load set.</w:t>
      </w:r>
    </w:p>
    <w:p w14:paraId="5EE9771B" w14:textId="39C5FF83" w:rsidR="006B114A" w:rsidRPr="00773509" w:rsidRDefault="006B114A" w:rsidP="0044035C">
      <w:pPr>
        <w:spacing w:after="120"/>
      </w:pPr>
      <w:r w:rsidRPr="00773509">
        <w:t xml:space="preserve">Feature data from products not listed in the </w:t>
      </w:r>
      <w:r w:rsidR="003B593B" w:rsidRPr="00773509">
        <w:t>I</w:t>
      </w:r>
      <w:r w:rsidRPr="00773509">
        <w:t xml:space="preserve">nteroperability </w:t>
      </w:r>
      <w:r w:rsidR="003B593B" w:rsidRPr="00773509">
        <w:t>C</w:t>
      </w:r>
      <w:r w:rsidRPr="00773509">
        <w:t>atalogue are passed through to portrayal processing as described in S-100 Part 9</w:t>
      </w:r>
      <w:r w:rsidR="00DD434E" w:rsidRPr="00773509">
        <w:t>/9a</w:t>
      </w:r>
      <w:r w:rsidRPr="00773509">
        <w:t xml:space="preserve"> (stage </w:t>
      </w:r>
      <w:r w:rsidRPr="00773509">
        <w:rPr>
          <w:i/>
        </w:rPr>
        <w:t>Portrayal Processing</w:t>
      </w:r>
      <w:r w:rsidRPr="00773509">
        <w:t xml:space="preserve">) without any intermediate stages in interoperability processing, and displayed by ordinary S-100 portrayal processing according to their individual </w:t>
      </w:r>
      <w:r w:rsidR="003B593B" w:rsidRPr="00773509">
        <w:t>P</w:t>
      </w:r>
      <w:r w:rsidRPr="00773509">
        <w:t xml:space="preserve">ortrayal </w:t>
      </w:r>
      <w:r w:rsidR="003B593B" w:rsidRPr="00773509">
        <w:t>C</w:t>
      </w:r>
      <w:r w:rsidRPr="00773509">
        <w:t>atalogues.</w:t>
      </w:r>
    </w:p>
    <w:p w14:paraId="3EE17140" w14:textId="2105630F" w:rsidR="009D567B" w:rsidRDefault="009D567B" w:rsidP="0044035C">
      <w:pPr>
        <w:spacing w:after="120"/>
      </w:pPr>
      <w:r w:rsidRPr="00773509">
        <w:t>Details of the processing model for each level are discussed in the relevant Part of this Specification.</w:t>
      </w:r>
    </w:p>
    <w:p w14:paraId="454DE2D3" w14:textId="77777777" w:rsidR="0044035C" w:rsidRPr="00773509" w:rsidRDefault="0044035C" w:rsidP="0044035C">
      <w:pPr>
        <w:spacing w:after="120"/>
      </w:pPr>
    </w:p>
    <w:p w14:paraId="2F98B1DE" w14:textId="5D62CE63" w:rsidR="006B114A" w:rsidRPr="00773509" w:rsidRDefault="006B114A" w:rsidP="0044035C">
      <w:pPr>
        <w:pStyle w:val="Heading1"/>
        <w:numPr>
          <w:ilvl w:val="0"/>
          <w:numId w:val="3"/>
        </w:numPr>
        <w:spacing w:before="120" w:after="200"/>
        <w:ind w:left="357" w:hanging="357"/>
        <w:rPr>
          <w:rFonts w:eastAsia="MS Mincho"/>
          <w:lang w:eastAsia="en-GB"/>
        </w:rPr>
      </w:pPr>
      <w:bookmarkStart w:id="4008" w:name="_Toc26929607"/>
      <w:bookmarkStart w:id="4009" w:name="_Toc26931325"/>
      <w:bookmarkStart w:id="4010" w:name="_Toc26933043"/>
      <w:bookmarkStart w:id="4011" w:name="_Toc26934761"/>
      <w:bookmarkStart w:id="4012" w:name="_Toc26936079"/>
      <w:bookmarkStart w:id="4013" w:name="_Toc26937656"/>
      <w:bookmarkStart w:id="4014" w:name="_Toc26929608"/>
      <w:bookmarkStart w:id="4015" w:name="_Toc26931326"/>
      <w:bookmarkStart w:id="4016" w:name="_Toc26933044"/>
      <w:bookmarkStart w:id="4017" w:name="_Toc26934762"/>
      <w:bookmarkStart w:id="4018" w:name="_Toc26936080"/>
      <w:bookmarkStart w:id="4019" w:name="_Toc26937657"/>
      <w:bookmarkStart w:id="4020" w:name="_Toc26929609"/>
      <w:bookmarkStart w:id="4021" w:name="_Toc26931327"/>
      <w:bookmarkStart w:id="4022" w:name="_Toc26933045"/>
      <w:bookmarkStart w:id="4023" w:name="_Toc26934763"/>
      <w:bookmarkStart w:id="4024" w:name="_Toc26936081"/>
      <w:bookmarkStart w:id="4025" w:name="_Toc26937658"/>
      <w:bookmarkStart w:id="4026" w:name="_Toc26929610"/>
      <w:bookmarkStart w:id="4027" w:name="_Toc26931328"/>
      <w:bookmarkStart w:id="4028" w:name="_Toc26933046"/>
      <w:bookmarkStart w:id="4029" w:name="_Toc26934764"/>
      <w:bookmarkStart w:id="4030" w:name="_Toc26936082"/>
      <w:bookmarkStart w:id="4031" w:name="_Toc26937659"/>
      <w:bookmarkStart w:id="4032" w:name="_Toc26929611"/>
      <w:bookmarkStart w:id="4033" w:name="_Toc26931329"/>
      <w:bookmarkStart w:id="4034" w:name="_Toc26933047"/>
      <w:bookmarkStart w:id="4035" w:name="_Toc26934765"/>
      <w:bookmarkStart w:id="4036" w:name="_Toc26936083"/>
      <w:bookmarkStart w:id="4037" w:name="_Toc26937660"/>
      <w:bookmarkStart w:id="4038" w:name="_Toc26929612"/>
      <w:bookmarkStart w:id="4039" w:name="_Toc26931330"/>
      <w:bookmarkStart w:id="4040" w:name="_Toc26933048"/>
      <w:bookmarkStart w:id="4041" w:name="_Toc26934766"/>
      <w:bookmarkStart w:id="4042" w:name="_Toc26936084"/>
      <w:bookmarkStart w:id="4043" w:name="_Toc26937661"/>
      <w:bookmarkStart w:id="4044" w:name="_Toc26929613"/>
      <w:bookmarkStart w:id="4045" w:name="_Toc26931331"/>
      <w:bookmarkStart w:id="4046" w:name="_Toc26933049"/>
      <w:bookmarkStart w:id="4047" w:name="_Toc26934767"/>
      <w:bookmarkStart w:id="4048" w:name="_Toc26936085"/>
      <w:bookmarkStart w:id="4049" w:name="_Toc26937662"/>
      <w:bookmarkStart w:id="4050" w:name="_Toc26929614"/>
      <w:bookmarkStart w:id="4051" w:name="_Toc26931332"/>
      <w:bookmarkStart w:id="4052" w:name="_Toc26933050"/>
      <w:bookmarkStart w:id="4053" w:name="_Toc26934768"/>
      <w:bookmarkStart w:id="4054" w:name="_Toc26936086"/>
      <w:bookmarkStart w:id="4055" w:name="_Toc26937663"/>
      <w:bookmarkStart w:id="4056" w:name="_Toc26929615"/>
      <w:bookmarkStart w:id="4057" w:name="_Toc26931333"/>
      <w:bookmarkStart w:id="4058" w:name="_Toc26933051"/>
      <w:bookmarkStart w:id="4059" w:name="_Toc26934769"/>
      <w:bookmarkStart w:id="4060" w:name="_Toc26936087"/>
      <w:bookmarkStart w:id="4061" w:name="_Toc26937664"/>
      <w:bookmarkStart w:id="4062" w:name="_Toc26929616"/>
      <w:bookmarkStart w:id="4063" w:name="_Toc26931334"/>
      <w:bookmarkStart w:id="4064" w:name="_Toc26933052"/>
      <w:bookmarkStart w:id="4065" w:name="_Toc26934770"/>
      <w:bookmarkStart w:id="4066" w:name="_Toc26936088"/>
      <w:bookmarkStart w:id="4067" w:name="_Toc26937665"/>
      <w:bookmarkStart w:id="4068" w:name="_Toc26929617"/>
      <w:bookmarkStart w:id="4069" w:name="_Toc26931335"/>
      <w:bookmarkStart w:id="4070" w:name="_Toc26933053"/>
      <w:bookmarkStart w:id="4071" w:name="_Toc26934771"/>
      <w:bookmarkStart w:id="4072" w:name="_Toc26936089"/>
      <w:bookmarkStart w:id="4073" w:name="_Toc26937666"/>
      <w:bookmarkStart w:id="4074" w:name="_Toc26929618"/>
      <w:bookmarkStart w:id="4075" w:name="_Toc26931336"/>
      <w:bookmarkStart w:id="4076" w:name="_Toc26933054"/>
      <w:bookmarkStart w:id="4077" w:name="_Toc26934772"/>
      <w:bookmarkStart w:id="4078" w:name="_Toc26936090"/>
      <w:bookmarkStart w:id="4079" w:name="_Toc26937667"/>
      <w:bookmarkStart w:id="4080" w:name="_Toc26929619"/>
      <w:bookmarkStart w:id="4081" w:name="_Toc26931337"/>
      <w:bookmarkStart w:id="4082" w:name="_Toc26933055"/>
      <w:bookmarkStart w:id="4083" w:name="_Toc26934773"/>
      <w:bookmarkStart w:id="4084" w:name="_Toc26936091"/>
      <w:bookmarkStart w:id="4085" w:name="_Toc26937668"/>
      <w:bookmarkStart w:id="4086" w:name="_Toc26929620"/>
      <w:bookmarkStart w:id="4087" w:name="_Toc26931338"/>
      <w:bookmarkStart w:id="4088" w:name="_Toc26933056"/>
      <w:bookmarkStart w:id="4089" w:name="_Toc26934774"/>
      <w:bookmarkStart w:id="4090" w:name="_Toc26936092"/>
      <w:bookmarkStart w:id="4091" w:name="_Toc26937669"/>
      <w:bookmarkStart w:id="4092" w:name="_Toc26929663"/>
      <w:bookmarkStart w:id="4093" w:name="_Toc26931381"/>
      <w:bookmarkStart w:id="4094" w:name="_Toc26933099"/>
      <w:bookmarkStart w:id="4095" w:name="_Toc26934817"/>
      <w:bookmarkStart w:id="4096" w:name="_Toc26936135"/>
      <w:bookmarkStart w:id="4097" w:name="_Toc26937712"/>
      <w:bookmarkStart w:id="4098" w:name="_Toc26929664"/>
      <w:bookmarkStart w:id="4099" w:name="_Toc26931382"/>
      <w:bookmarkStart w:id="4100" w:name="_Toc26933100"/>
      <w:bookmarkStart w:id="4101" w:name="_Toc26934818"/>
      <w:bookmarkStart w:id="4102" w:name="_Toc26936136"/>
      <w:bookmarkStart w:id="4103" w:name="_Toc26937713"/>
      <w:bookmarkStart w:id="4104" w:name="_Toc26929665"/>
      <w:bookmarkStart w:id="4105" w:name="_Toc26931383"/>
      <w:bookmarkStart w:id="4106" w:name="_Toc26933101"/>
      <w:bookmarkStart w:id="4107" w:name="_Toc26934819"/>
      <w:bookmarkStart w:id="4108" w:name="_Toc26936137"/>
      <w:bookmarkStart w:id="4109" w:name="_Toc26937714"/>
      <w:bookmarkStart w:id="4110" w:name="_Toc26929666"/>
      <w:bookmarkStart w:id="4111" w:name="_Toc26931384"/>
      <w:bookmarkStart w:id="4112" w:name="_Toc26933102"/>
      <w:bookmarkStart w:id="4113" w:name="_Toc26934820"/>
      <w:bookmarkStart w:id="4114" w:name="_Toc26936138"/>
      <w:bookmarkStart w:id="4115" w:name="_Toc26937715"/>
      <w:bookmarkStart w:id="4116" w:name="_Toc26929667"/>
      <w:bookmarkStart w:id="4117" w:name="_Toc26931385"/>
      <w:bookmarkStart w:id="4118" w:name="_Toc26933103"/>
      <w:bookmarkStart w:id="4119" w:name="_Toc26934821"/>
      <w:bookmarkStart w:id="4120" w:name="_Toc26936139"/>
      <w:bookmarkStart w:id="4121" w:name="_Toc26937716"/>
      <w:bookmarkStart w:id="4122" w:name="_Toc26929668"/>
      <w:bookmarkStart w:id="4123" w:name="_Toc26931386"/>
      <w:bookmarkStart w:id="4124" w:name="_Toc26933104"/>
      <w:bookmarkStart w:id="4125" w:name="_Toc26934822"/>
      <w:bookmarkStart w:id="4126" w:name="_Toc26936140"/>
      <w:bookmarkStart w:id="4127" w:name="_Toc26937717"/>
      <w:bookmarkStart w:id="4128" w:name="_Toc26929669"/>
      <w:bookmarkStart w:id="4129" w:name="_Toc26931387"/>
      <w:bookmarkStart w:id="4130" w:name="_Toc26933105"/>
      <w:bookmarkStart w:id="4131" w:name="_Toc26934823"/>
      <w:bookmarkStart w:id="4132" w:name="_Toc26936141"/>
      <w:bookmarkStart w:id="4133" w:name="_Toc26937718"/>
      <w:bookmarkStart w:id="4134" w:name="_Toc26929670"/>
      <w:bookmarkStart w:id="4135" w:name="_Toc26931388"/>
      <w:bookmarkStart w:id="4136" w:name="_Toc26933106"/>
      <w:bookmarkStart w:id="4137" w:name="_Toc26934824"/>
      <w:bookmarkStart w:id="4138" w:name="_Toc26936142"/>
      <w:bookmarkStart w:id="4139" w:name="_Toc26937719"/>
      <w:bookmarkStart w:id="4140" w:name="_Toc26929671"/>
      <w:bookmarkStart w:id="4141" w:name="_Toc26931389"/>
      <w:bookmarkStart w:id="4142" w:name="_Toc26933107"/>
      <w:bookmarkStart w:id="4143" w:name="_Toc26934825"/>
      <w:bookmarkStart w:id="4144" w:name="_Toc26936143"/>
      <w:bookmarkStart w:id="4145" w:name="_Toc26937720"/>
      <w:bookmarkStart w:id="4146" w:name="_Toc26929672"/>
      <w:bookmarkStart w:id="4147" w:name="_Toc26931390"/>
      <w:bookmarkStart w:id="4148" w:name="_Toc26933108"/>
      <w:bookmarkStart w:id="4149" w:name="_Toc26934826"/>
      <w:bookmarkStart w:id="4150" w:name="_Toc26936144"/>
      <w:bookmarkStart w:id="4151" w:name="_Toc26937721"/>
      <w:bookmarkStart w:id="4152" w:name="_Toc26929673"/>
      <w:bookmarkStart w:id="4153" w:name="_Toc26931391"/>
      <w:bookmarkStart w:id="4154" w:name="_Toc26933109"/>
      <w:bookmarkStart w:id="4155" w:name="_Toc26934827"/>
      <w:bookmarkStart w:id="4156" w:name="_Toc26936145"/>
      <w:bookmarkStart w:id="4157" w:name="_Toc26937722"/>
      <w:bookmarkStart w:id="4158" w:name="_Toc484523935"/>
      <w:bookmarkStart w:id="4159" w:name="_Toc100669665"/>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r w:rsidRPr="00773509">
        <w:rPr>
          <w:rFonts w:eastAsia="MS Mincho"/>
          <w:lang w:eastAsia="en-GB"/>
        </w:rPr>
        <w:t xml:space="preserve">User </w:t>
      </w:r>
      <w:r w:rsidR="003E7B57" w:rsidRPr="00773509">
        <w:rPr>
          <w:rFonts w:eastAsia="MS Mincho"/>
          <w:lang w:eastAsia="en-GB"/>
        </w:rPr>
        <w:t>I</w:t>
      </w:r>
      <w:r w:rsidRPr="00773509">
        <w:rPr>
          <w:rFonts w:eastAsia="MS Mincho"/>
          <w:lang w:eastAsia="en-GB"/>
        </w:rPr>
        <w:t xml:space="preserve">nteraction </w:t>
      </w:r>
      <w:r w:rsidR="003E7B57" w:rsidRPr="00773509">
        <w:rPr>
          <w:rFonts w:eastAsia="MS Mincho"/>
          <w:lang w:eastAsia="en-GB"/>
        </w:rPr>
        <w:t>C</w:t>
      </w:r>
      <w:r w:rsidRPr="00773509">
        <w:rPr>
          <w:rFonts w:eastAsia="MS Mincho"/>
          <w:lang w:eastAsia="en-GB"/>
        </w:rPr>
        <w:t xml:space="preserve">onstraints and </w:t>
      </w:r>
      <w:r w:rsidR="003E7B57" w:rsidRPr="00773509">
        <w:rPr>
          <w:rFonts w:eastAsia="MS Mincho"/>
          <w:lang w:eastAsia="en-GB"/>
        </w:rPr>
        <w:t>E</w:t>
      </w:r>
      <w:r w:rsidRPr="00773509">
        <w:rPr>
          <w:rFonts w:eastAsia="MS Mincho"/>
          <w:lang w:eastAsia="en-GB"/>
        </w:rPr>
        <w:t>xpectations</w:t>
      </w:r>
      <w:bookmarkEnd w:id="4158"/>
      <w:bookmarkEnd w:id="4159"/>
    </w:p>
    <w:p w14:paraId="34D9FC7D" w14:textId="5CAF15A4" w:rsidR="00960F9A" w:rsidRPr="00773509" w:rsidRDefault="00960F9A" w:rsidP="0044035C">
      <w:pPr>
        <w:pStyle w:val="Heading2"/>
        <w:numPr>
          <w:ilvl w:val="1"/>
          <w:numId w:val="3"/>
        </w:numPr>
        <w:spacing w:before="120" w:after="200"/>
        <w:rPr>
          <w:rFonts w:eastAsia="MS Mincho"/>
          <w:lang w:eastAsia="en-GB"/>
        </w:rPr>
      </w:pPr>
      <w:bookmarkStart w:id="4160" w:name="_Toc26929745"/>
      <w:bookmarkStart w:id="4161" w:name="_Toc26931463"/>
      <w:bookmarkStart w:id="4162" w:name="_Toc26933181"/>
      <w:bookmarkStart w:id="4163" w:name="_Toc26934899"/>
      <w:bookmarkStart w:id="4164" w:name="_Toc26936217"/>
      <w:bookmarkStart w:id="4165" w:name="_Toc26937794"/>
      <w:bookmarkStart w:id="4166" w:name="_Toc26929746"/>
      <w:bookmarkStart w:id="4167" w:name="_Toc26931464"/>
      <w:bookmarkStart w:id="4168" w:name="_Toc26933182"/>
      <w:bookmarkStart w:id="4169" w:name="_Toc26934900"/>
      <w:bookmarkStart w:id="4170" w:name="_Toc26936218"/>
      <w:bookmarkStart w:id="4171" w:name="_Toc26937795"/>
      <w:bookmarkStart w:id="4172" w:name="_Toc26929747"/>
      <w:bookmarkStart w:id="4173" w:name="_Toc26931465"/>
      <w:bookmarkStart w:id="4174" w:name="_Toc26933183"/>
      <w:bookmarkStart w:id="4175" w:name="_Toc26934901"/>
      <w:bookmarkStart w:id="4176" w:name="_Toc26936219"/>
      <w:bookmarkStart w:id="4177" w:name="_Toc26937796"/>
      <w:bookmarkStart w:id="4178" w:name="_Toc26929748"/>
      <w:bookmarkStart w:id="4179" w:name="_Toc26931466"/>
      <w:bookmarkStart w:id="4180" w:name="_Toc26933184"/>
      <w:bookmarkStart w:id="4181" w:name="_Toc26934902"/>
      <w:bookmarkStart w:id="4182" w:name="_Toc26936220"/>
      <w:bookmarkStart w:id="4183" w:name="_Toc26937797"/>
      <w:bookmarkStart w:id="4184" w:name="_Toc26929749"/>
      <w:bookmarkStart w:id="4185" w:name="_Toc26931467"/>
      <w:bookmarkStart w:id="4186" w:name="_Toc26933185"/>
      <w:bookmarkStart w:id="4187" w:name="_Toc26934903"/>
      <w:bookmarkStart w:id="4188" w:name="_Toc26936221"/>
      <w:bookmarkStart w:id="4189" w:name="_Toc26937798"/>
      <w:bookmarkStart w:id="4190" w:name="_Toc26929750"/>
      <w:bookmarkStart w:id="4191" w:name="_Toc26931468"/>
      <w:bookmarkStart w:id="4192" w:name="_Toc26933186"/>
      <w:bookmarkStart w:id="4193" w:name="_Toc26934904"/>
      <w:bookmarkStart w:id="4194" w:name="_Toc26936222"/>
      <w:bookmarkStart w:id="4195" w:name="_Toc26937799"/>
      <w:bookmarkStart w:id="4196" w:name="_Toc26929751"/>
      <w:bookmarkStart w:id="4197" w:name="_Toc26931469"/>
      <w:bookmarkStart w:id="4198" w:name="_Toc26933187"/>
      <w:bookmarkStart w:id="4199" w:name="_Toc26934905"/>
      <w:bookmarkStart w:id="4200" w:name="_Toc26936223"/>
      <w:bookmarkStart w:id="4201" w:name="_Toc26937800"/>
      <w:bookmarkStart w:id="4202" w:name="_Toc26929752"/>
      <w:bookmarkStart w:id="4203" w:name="_Toc26931470"/>
      <w:bookmarkStart w:id="4204" w:name="_Toc26933188"/>
      <w:bookmarkStart w:id="4205" w:name="_Toc26934906"/>
      <w:bookmarkStart w:id="4206" w:name="_Toc26936224"/>
      <w:bookmarkStart w:id="4207" w:name="_Toc26937801"/>
      <w:bookmarkStart w:id="4208" w:name="_Toc26929753"/>
      <w:bookmarkStart w:id="4209" w:name="_Toc26931471"/>
      <w:bookmarkStart w:id="4210" w:name="_Toc26933189"/>
      <w:bookmarkStart w:id="4211" w:name="_Toc26934907"/>
      <w:bookmarkStart w:id="4212" w:name="_Toc26936225"/>
      <w:bookmarkStart w:id="4213" w:name="_Toc26937802"/>
      <w:bookmarkStart w:id="4214" w:name="_Toc26929754"/>
      <w:bookmarkStart w:id="4215" w:name="_Toc26931472"/>
      <w:bookmarkStart w:id="4216" w:name="_Toc26933190"/>
      <w:bookmarkStart w:id="4217" w:name="_Toc26934908"/>
      <w:bookmarkStart w:id="4218" w:name="_Toc26936226"/>
      <w:bookmarkStart w:id="4219" w:name="_Toc26937803"/>
      <w:bookmarkStart w:id="4220" w:name="_Toc26929755"/>
      <w:bookmarkStart w:id="4221" w:name="_Toc26931473"/>
      <w:bookmarkStart w:id="4222" w:name="_Toc26933191"/>
      <w:bookmarkStart w:id="4223" w:name="_Toc26934909"/>
      <w:bookmarkStart w:id="4224" w:name="_Toc26936227"/>
      <w:bookmarkStart w:id="4225" w:name="_Toc26937804"/>
      <w:bookmarkStart w:id="4226" w:name="_Toc26929756"/>
      <w:bookmarkStart w:id="4227" w:name="_Toc26931474"/>
      <w:bookmarkStart w:id="4228" w:name="_Toc26933192"/>
      <w:bookmarkStart w:id="4229" w:name="_Toc26934910"/>
      <w:bookmarkStart w:id="4230" w:name="_Toc26936228"/>
      <w:bookmarkStart w:id="4231" w:name="_Toc26937805"/>
      <w:bookmarkStart w:id="4232" w:name="_Toc26929757"/>
      <w:bookmarkStart w:id="4233" w:name="_Toc26931475"/>
      <w:bookmarkStart w:id="4234" w:name="_Toc26933193"/>
      <w:bookmarkStart w:id="4235" w:name="_Toc26934911"/>
      <w:bookmarkStart w:id="4236" w:name="_Toc26936229"/>
      <w:bookmarkStart w:id="4237" w:name="_Toc26937806"/>
      <w:bookmarkStart w:id="4238" w:name="_Toc26929758"/>
      <w:bookmarkStart w:id="4239" w:name="_Toc26931476"/>
      <w:bookmarkStart w:id="4240" w:name="_Toc26933194"/>
      <w:bookmarkStart w:id="4241" w:name="_Toc26934912"/>
      <w:bookmarkStart w:id="4242" w:name="_Toc26936230"/>
      <w:bookmarkStart w:id="4243" w:name="_Toc26937807"/>
      <w:bookmarkStart w:id="4244" w:name="_Toc26929759"/>
      <w:bookmarkStart w:id="4245" w:name="_Toc26931477"/>
      <w:bookmarkStart w:id="4246" w:name="_Toc26933195"/>
      <w:bookmarkStart w:id="4247" w:name="_Toc26934913"/>
      <w:bookmarkStart w:id="4248" w:name="_Toc26936231"/>
      <w:bookmarkStart w:id="4249" w:name="_Toc26937808"/>
      <w:bookmarkStart w:id="4250" w:name="_Toc26929760"/>
      <w:bookmarkStart w:id="4251" w:name="_Toc26931478"/>
      <w:bookmarkStart w:id="4252" w:name="_Toc26933196"/>
      <w:bookmarkStart w:id="4253" w:name="_Toc26934914"/>
      <w:bookmarkStart w:id="4254" w:name="_Toc26936232"/>
      <w:bookmarkStart w:id="4255" w:name="_Toc26937809"/>
      <w:bookmarkStart w:id="4256" w:name="_Toc488370819"/>
      <w:bookmarkStart w:id="4257" w:name="_Toc100669666"/>
      <w:bookmarkStart w:id="4258" w:name="_Toc484523938"/>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r w:rsidRPr="00773509">
        <w:rPr>
          <w:rFonts w:eastAsia="MS Mincho"/>
          <w:lang w:eastAsia="en-GB"/>
        </w:rPr>
        <w:t xml:space="preserve">Interoperation requirements for </w:t>
      </w:r>
      <w:r w:rsidR="004C58A9" w:rsidRPr="00773509">
        <w:rPr>
          <w:rFonts w:eastAsia="MS Mincho"/>
          <w:lang w:eastAsia="en-GB"/>
        </w:rPr>
        <w:t>P</w:t>
      </w:r>
      <w:r w:rsidRPr="00773509">
        <w:rPr>
          <w:rFonts w:eastAsia="MS Mincho"/>
          <w:lang w:eastAsia="en-GB"/>
        </w:rPr>
        <w:t xml:space="preserve">roduct </w:t>
      </w:r>
      <w:r w:rsidR="004C58A9" w:rsidRPr="00773509">
        <w:rPr>
          <w:rFonts w:eastAsia="MS Mincho"/>
          <w:lang w:eastAsia="en-GB"/>
        </w:rPr>
        <w:t>S</w:t>
      </w:r>
      <w:r w:rsidRPr="00773509">
        <w:rPr>
          <w:rFonts w:eastAsia="MS Mincho"/>
          <w:lang w:eastAsia="en-GB"/>
        </w:rPr>
        <w:t>pecifications</w:t>
      </w:r>
      <w:bookmarkEnd w:id="4256"/>
      <w:bookmarkEnd w:id="4257"/>
    </w:p>
    <w:p w14:paraId="29B81B2F" w14:textId="03CACB2A" w:rsidR="00960F9A" w:rsidRPr="00773509" w:rsidRDefault="00960F9A" w:rsidP="00626003">
      <w:pPr>
        <w:spacing w:after="120"/>
        <w:rPr>
          <w:lang w:eastAsia="en-GB"/>
        </w:rPr>
      </w:pPr>
      <w:r w:rsidRPr="00773509">
        <w:rPr>
          <w:lang w:eastAsia="en-GB"/>
        </w:rPr>
        <w:t xml:space="preserve">Responsible parties for </w:t>
      </w:r>
      <w:r w:rsidR="004C58A9" w:rsidRPr="00773509">
        <w:rPr>
          <w:lang w:eastAsia="en-GB"/>
        </w:rPr>
        <w:t>P</w:t>
      </w:r>
      <w:r w:rsidRPr="00773509">
        <w:rPr>
          <w:lang w:eastAsia="en-GB"/>
        </w:rPr>
        <w:t xml:space="preserve">roduct </w:t>
      </w:r>
      <w:r w:rsidR="004C58A9" w:rsidRPr="00773509">
        <w:rPr>
          <w:lang w:eastAsia="en-GB"/>
        </w:rPr>
        <w:t>S</w:t>
      </w:r>
      <w:r w:rsidRPr="00773509">
        <w:rPr>
          <w:lang w:eastAsia="en-GB"/>
        </w:rPr>
        <w:t xml:space="preserve">pecifications that are included in the </w:t>
      </w:r>
      <w:r w:rsidR="004C58A9" w:rsidRPr="00773509">
        <w:rPr>
          <w:lang w:eastAsia="en-GB"/>
        </w:rPr>
        <w:t>I</w:t>
      </w:r>
      <w:r w:rsidRPr="00773509">
        <w:rPr>
          <w:lang w:eastAsia="en-GB"/>
        </w:rPr>
        <w:t xml:space="preserve">nteroperability </w:t>
      </w:r>
      <w:r w:rsidR="004C58A9" w:rsidRPr="00773509">
        <w:rPr>
          <w:lang w:eastAsia="en-GB"/>
        </w:rPr>
        <w:t>C</w:t>
      </w:r>
      <w:r w:rsidRPr="00773509">
        <w:rPr>
          <w:lang w:eastAsia="en-GB"/>
        </w:rPr>
        <w:t xml:space="preserve">atalogue should </w:t>
      </w:r>
      <w:r w:rsidR="000644F3" w:rsidRPr="00773509">
        <w:rPr>
          <w:lang w:eastAsia="en-GB"/>
        </w:rPr>
        <w:t xml:space="preserve">consider </w:t>
      </w:r>
      <w:r w:rsidRPr="00773509">
        <w:rPr>
          <w:lang w:eastAsia="en-GB"/>
        </w:rPr>
        <w:t xml:space="preserve">the impact on the </w:t>
      </w:r>
      <w:r w:rsidR="004C58A9" w:rsidRPr="00773509">
        <w:rPr>
          <w:lang w:eastAsia="en-GB"/>
        </w:rPr>
        <w:t>I</w:t>
      </w:r>
      <w:r w:rsidRPr="00773509">
        <w:rPr>
          <w:lang w:eastAsia="en-GB"/>
        </w:rPr>
        <w:t xml:space="preserve">nteroperability </w:t>
      </w:r>
      <w:r w:rsidR="004C58A9" w:rsidRPr="00773509">
        <w:rPr>
          <w:lang w:eastAsia="en-GB"/>
        </w:rPr>
        <w:t>C</w:t>
      </w:r>
      <w:r w:rsidRPr="00773509">
        <w:rPr>
          <w:lang w:eastAsia="en-GB"/>
        </w:rPr>
        <w:t xml:space="preserve">atalogue and associated </w:t>
      </w:r>
      <w:r w:rsidR="004C58A9" w:rsidRPr="00773509">
        <w:rPr>
          <w:lang w:eastAsia="en-GB"/>
        </w:rPr>
        <w:t>P</w:t>
      </w:r>
      <w:r w:rsidRPr="00773509">
        <w:rPr>
          <w:lang w:eastAsia="en-GB"/>
        </w:rPr>
        <w:t xml:space="preserve">roduct </w:t>
      </w:r>
      <w:r w:rsidR="004C58A9" w:rsidRPr="00773509">
        <w:rPr>
          <w:lang w:eastAsia="en-GB"/>
        </w:rPr>
        <w:t>S</w:t>
      </w:r>
      <w:r w:rsidRPr="00773509">
        <w:rPr>
          <w:lang w:eastAsia="en-GB"/>
        </w:rPr>
        <w:t xml:space="preserve">pecifications throughout the lifecycle of the </w:t>
      </w:r>
      <w:r w:rsidR="004C58A9" w:rsidRPr="00773509">
        <w:rPr>
          <w:lang w:eastAsia="en-GB"/>
        </w:rPr>
        <w:t>P</w:t>
      </w:r>
      <w:r w:rsidRPr="00773509">
        <w:rPr>
          <w:lang w:eastAsia="en-GB"/>
        </w:rPr>
        <w:t xml:space="preserve">roduct </w:t>
      </w:r>
      <w:r w:rsidR="004C58A9" w:rsidRPr="00773509">
        <w:rPr>
          <w:lang w:eastAsia="en-GB"/>
        </w:rPr>
        <w:t>S</w:t>
      </w:r>
      <w:r w:rsidRPr="00773509">
        <w:rPr>
          <w:lang w:eastAsia="en-GB"/>
        </w:rPr>
        <w:t xml:space="preserve">pecification. The general principles of Software Quality Assurance (SQA) as found in </w:t>
      </w:r>
      <w:r w:rsidR="002E440F" w:rsidRPr="00773509">
        <w:rPr>
          <w:lang w:eastAsia="en-GB"/>
        </w:rPr>
        <w:t xml:space="preserve">section </w:t>
      </w:r>
      <w:r w:rsidRPr="00773509">
        <w:rPr>
          <w:lang w:eastAsia="en-GB"/>
        </w:rPr>
        <w:t xml:space="preserve">4 of the Annex to </w:t>
      </w:r>
      <w:r w:rsidR="004C58A9" w:rsidRPr="00773509">
        <w:rPr>
          <w:lang w:eastAsia="en-GB"/>
        </w:rPr>
        <w:t>MSC.1/Circ.1512</w:t>
      </w:r>
      <w:r w:rsidRPr="00773509">
        <w:rPr>
          <w:lang w:eastAsia="en-GB"/>
        </w:rPr>
        <w:t xml:space="preserve"> should be applied.</w:t>
      </w:r>
    </w:p>
    <w:p w14:paraId="16F79066" w14:textId="77777777" w:rsidR="00960F9A" w:rsidRPr="00773509" w:rsidRDefault="00960F9A" w:rsidP="00960F9A">
      <w:pPr>
        <w:keepNext/>
        <w:jc w:val="center"/>
      </w:pPr>
      <w:r w:rsidRPr="00773509">
        <w:rPr>
          <w:noProof/>
          <w:lang w:val="fr-FR" w:eastAsia="fr-FR"/>
        </w:rPr>
        <w:drawing>
          <wp:inline distT="0" distB="0" distL="0" distR="0" wp14:anchorId="1E1CC5CA" wp14:editId="50DC9A1E">
            <wp:extent cx="4517343" cy="3330575"/>
            <wp:effectExtent l="0" t="0" r="0" b="31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Generic Lifecycle process.png"/>
                    <pic:cNvPicPr/>
                  </pic:nvPicPr>
                  <pic:blipFill>
                    <a:blip r:embed="rId41">
                      <a:extLst>
                        <a:ext uri="{28A0092B-C50C-407E-A947-70E740481C1C}">
                          <a14:useLocalDpi xmlns:a14="http://schemas.microsoft.com/office/drawing/2010/main" val="0"/>
                        </a:ext>
                      </a:extLst>
                    </a:blip>
                    <a:stretch>
                      <a:fillRect/>
                    </a:stretch>
                  </pic:blipFill>
                  <pic:spPr>
                    <a:xfrm>
                      <a:off x="0" y="0"/>
                      <a:ext cx="4519005" cy="3331801"/>
                    </a:xfrm>
                    <a:prstGeom prst="rect">
                      <a:avLst/>
                    </a:prstGeom>
                  </pic:spPr>
                </pic:pic>
              </a:graphicData>
            </a:graphic>
          </wp:inline>
        </w:drawing>
      </w:r>
    </w:p>
    <w:p w14:paraId="326B66FB" w14:textId="3F7AA475" w:rsidR="00960F9A" w:rsidRPr="00626003" w:rsidRDefault="00960F9A" w:rsidP="004C58A9">
      <w:pPr>
        <w:pStyle w:val="Caption"/>
        <w:jc w:val="center"/>
        <w:rPr>
          <w:lang w:eastAsia="en-GB"/>
        </w:rPr>
      </w:pPr>
      <w:bookmarkStart w:id="4259" w:name="_Ref3345599"/>
      <w:r w:rsidRPr="00626003">
        <w:t xml:space="preserve">Figure </w:t>
      </w:r>
      <w:r w:rsidR="00750D65" w:rsidRPr="00626003">
        <w:fldChar w:fldCharType="begin"/>
      </w:r>
      <w:r w:rsidR="00750D65" w:rsidRPr="00626003">
        <w:instrText xml:space="preserve"> STYLEREF 1 \s </w:instrText>
      </w:r>
      <w:r w:rsidR="00750D65" w:rsidRPr="00626003">
        <w:fldChar w:fldCharType="separate"/>
      </w:r>
      <w:r w:rsidR="002B326D">
        <w:rPr>
          <w:noProof/>
        </w:rPr>
        <w:t>15</w:t>
      </w:r>
      <w:r w:rsidR="00750D65" w:rsidRPr="00626003">
        <w:fldChar w:fldCharType="end"/>
      </w:r>
      <w:bookmarkEnd w:id="4259"/>
      <w:r w:rsidR="004C58A9" w:rsidRPr="00626003">
        <w:t>.</w:t>
      </w:r>
      <w:r w:rsidR="00626003">
        <w:t>1</w:t>
      </w:r>
      <w:r w:rsidR="004C58A9" w:rsidRPr="00626003">
        <w:t xml:space="preserve"> -</w:t>
      </w:r>
      <w:r w:rsidRPr="00626003">
        <w:t xml:space="preserve"> Generic life cycle</w:t>
      </w:r>
      <w:r w:rsidR="00120B23" w:rsidRPr="00626003">
        <w:t xml:space="preserve"> (from MSC.1/Circ.1512)</w:t>
      </w:r>
    </w:p>
    <w:p w14:paraId="5D5A816D" w14:textId="32D844A1" w:rsidR="00960F9A" w:rsidRPr="00773509" w:rsidRDefault="004C58A9" w:rsidP="00626003">
      <w:pPr>
        <w:spacing w:after="60"/>
        <w:rPr>
          <w:lang w:eastAsia="en-GB"/>
        </w:rPr>
      </w:pPr>
      <w:r w:rsidRPr="00773509">
        <w:rPr>
          <w:lang w:eastAsia="en-GB"/>
        </w:rPr>
        <w:t>Figure 15.</w:t>
      </w:r>
      <w:r w:rsidR="00626003">
        <w:rPr>
          <w:lang w:eastAsia="en-GB"/>
        </w:rPr>
        <w:t>1</w:t>
      </w:r>
      <w:r w:rsidRPr="00773509">
        <w:rPr>
          <w:lang w:eastAsia="en-GB"/>
        </w:rPr>
        <w:t xml:space="preserve"> </w:t>
      </w:r>
      <w:r w:rsidR="00960F9A" w:rsidRPr="00773509">
        <w:rPr>
          <w:lang w:eastAsia="en-GB"/>
        </w:rPr>
        <w:t xml:space="preserve">shows a typical generic life cycle with the stages recommended as a minimum for the management of the development of </w:t>
      </w:r>
      <w:r w:rsidRPr="00773509">
        <w:rPr>
          <w:lang w:eastAsia="en-GB"/>
        </w:rPr>
        <w:t>P</w:t>
      </w:r>
      <w:r w:rsidR="00960F9A" w:rsidRPr="00773509">
        <w:rPr>
          <w:lang w:eastAsia="en-GB"/>
        </w:rPr>
        <w:t xml:space="preserve">roduct </w:t>
      </w:r>
      <w:r w:rsidRPr="00773509">
        <w:rPr>
          <w:lang w:eastAsia="en-GB"/>
        </w:rPr>
        <w:t>S</w:t>
      </w:r>
      <w:r w:rsidR="00960F9A" w:rsidRPr="00773509">
        <w:rPr>
          <w:lang w:eastAsia="en-GB"/>
        </w:rPr>
        <w:t>pecifications that are used with the Interoperability Catalogue:</w:t>
      </w:r>
    </w:p>
    <w:p w14:paraId="74240F0E" w14:textId="77777777" w:rsidR="00960F9A" w:rsidRPr="00773509" w:rsidRDefault="00960F9A" w:rsidP="00626003">
      <w:pPr>
        <w:pStyle w:val="ListParagraph"/>
        <w:numPr>
          <w:ilvl w:val="0"/>
          <w:numId w:val="86"/>
        </w:numPr>
        <w:spacing w:after="60"/>
        <w:rPr>
          <w:lang w:eastAsia="en-GB"/>
        </w:rPr>
      </w:pPr>
      <w:r w:rsidRPr="00773509">
        <w:rPr>
          <w:lang w:eastAsia="en-GB"/>
        </w:rPr>
        <w:t>Analysis of operational system feedback;</w:t>
      </w:r>
    </w:p>
    <w:p w14:paraId="266291D6" w14:textId="77777777" w:rsidR="00960F9A" w:rsidRPr="00773509" w:rsidRDefault="00960F9A" w:rsidP="00626003">
      <w:pPr>
        <w:pStyle w:val="ListParagraph"/>
        <w:numPr>
          <w:ilvl w:val="0"/>
          <w:numId w:val="86"/>
        </w:numPr>
        <w:spacing w:after="60"/>
        <w:rPr>
          <w:lang w:eastAsia="en-GB"/>
        </w:rPr>
      </w:pPr>
      <w:r w:rsidRPr="00773509">
        <w:rPr>
          <w:lang w:eastAsia="en-GB"/>
        </w:rPr>
        <w:t>Stage 1: Concept development;</w:t>
      </w:r>
    </w:p>
    <w:p w14:paraId="2E817B10" w14:textId="77777777" w:rsidR="00960F9A" w:rsidRPr="00773509" w:rsidRDefault="00960F9A" w:rsidP="00626003">
      <w:pPr>
        <w:pStyle w:val="ListParagraph"/>
        <w:numPr>
          <w:ilvl w:val="0"/>
          <w:numId w:val="86"/>
        </w:numPr>
        <w:spacing w:after="60"/>
        <w:rPr>
          <w:lang w:eastAsia="en-GB"/>
        </w:rPr>
      </w:pPr>
      <w:r w:rsidRPr="00773509">
        <w:rPr>
          <w:lang w:eastAsia="en-GB"/>
        </w:rPr>
        <w:t>Stage 2: Planning and analysis;</w:t>
      </w:r>
    </w:p>
    <w:p w14:paraId="385AD0C2" w14:textId="77777777" w:rsidR="00960F9A" w:rsidRPr="00773509" w:rsidRDefault="00960F9A" w:rsidP="00626003">
      <w:pPr>
        <w:pStyle w:val="ListParagraph"/>
        <w:numPr>
          <w:ilvl w:val="0"/>
          <w:numId w:val="86"/>
        </w:numPr>
        <w:spacing w:after="60"/>
        <w:rPr>
          <w:lang w:eastAsia="en-GB"/>
        </w:rPr>
      </w:pPr>
      <w:r w:rsidRPr="00773509">
        <w:rPr>
          <w:lang w:eastAsia="en-GB"/>
        </w:rPr>
        <w:t>Stage 3: Design;</w:t>
      </w:r>
    </w:p>
    <w:p w14:paraId="0F0761F2" w14:textId="77777777" w:rsidR="00960F9A" w:rsidRPr="00773509" w:rsidRDefault="00960F9A" w:rsidP="00626003">
      <w:pPr>
        <w:pStyle w:val="ListParagraph"/>
        <w:numPr>
          <w:ilvl w:val="0"/>
          <w:numId w:val="86"/>
        </w:numPr>
        <w:spacing w:after="60"/>
        <w:rPr>
          <w:lang w:eastAsia="en-GB"/>
        </w:rPr>
      </w:pPr>
      <w:r w:rsidRPr="00773509">
        <w:rPr>
          <w:lang w:eastAsia="en-GB"/>
        </w:rPr>
        <w:t>Stage 4: Integration and testing;</w:t>
      </w:r>
    </w:p>
    <w:p w14:paraId="29452E9F" w14:textId="77777777" w:rsidR="00960F9A" w:rsidRPr="00773509" w:rsidRDefault="00960F9A" w:rsidP="00626003">
      <w:pPr>
        <w:pStyle w:val="ListParagraph"/>
        <w:numPr>
          <w:ilvl w:val="0"/>
          <w:numId w:val="86"/>
        </w:numPr>
        <w:spacing w:after="60"/>
        <w:rPr>
          <w:lang w:eastAsia="en-GB"/>
        </w:rPr>
      </w:pPr>
      <w:r w:rsidRPr="00773509">
        <w:rPr>
          <w:lang w:eastAsia="en-GB"/>
        </w:rPr>
        <w:t>Stage 5: Operation; and</w:t>
      </w:r>
    </w:p>
    <w:p w14:paraId="5E1A5BF5" w14:textId="77777777" w:rsidR="00960F9A" w:rsidRDefault="00960F9A" w:rsidP="00626003">
      <w:pPr>
        <w:pStyle w:val="ListParagraph"/>
        <w:numPr>
          <w:ilvl w:val="0"/>
          <w:numId w:val="86"/>
        </w:numPr>
        <w:ind w:left="714" w:hanging="357"/>
        <w:rPr>
          <w:lang w:eastAsia="en-GB"/>
        </w:rPr>
      </w:pPr>
      <w:r w:rsidRPr="00773509">
        <w:rPr>
          <w:lang w:eastAsia="en-GB"/>
        </w:rPr>
        <w:t>Disposal.</w:t>
      </w:r>
    </w:p>
    <w:p w14:paraId="78FB6D2C" w14:textId="77777777" w:rsidR="00626003" w:rsidRPr="00773509" w:rsidRDefault="00626003" w:rsidP="00626003">
      <w:pPr>
        <w:spacing w:after="120"/>
        <w:rPr>
          <w:lang w:eastAsia="en-GB"/>
        </w:rPr>
      </w:pPr>
    </w:p>
    <w:p w14:paraId="3C69AAFD" w14:textId="7D224080" w:rsidR="006B114A" w:rsidRPr="00773509" w:rsidRDefault="006B114A" w:rsidP="00626003">
      <w:pPr>
        <w:pStyle w:val="Heading2"/>
        <w:numPr>
          <w:ilvl w:val="1"/>
          <w:numId w:val="3"/>
        </w:numPr>
        <w:spacing w:before="120" w:after="200"/>
        <w:ind w:left="578" w:hanging="578"/>
        <w:rPr>
          <w:rFonts w:eastAsia="MS Mincho"/>
          <w:lang w:eastAsia="en-GB"/>
        </w:rPr>
      </w:pPr>
      <w:bookmarkStart w:id="4260" w:name="_Toc484523940"/>
      <w:bookmarkStart w:id="4261" w:name="_Toc100669667"/>
      <w:bookmarkEnd w:id="4258"/>
      <w:r w:rsidRPr="00773509">
        <w:rPr>
          <w:rFonts w:eastAsia="MS Mincho"/>
          <w:lang w:eastAsia="en-GB"/>
        </w:rPr>
        <w:lastRenderedPageBreak/>
        <w:t>Support different levels of interoperation</w:t>
      </w:r>
      <w:bookmarkEnd w:id="4260"/>
      <w:bookmarkEnd w:id="4261"/>
    </w:p>
    <w:p w14:paraId="3CD17065" w14:textId="0F0798B8" w:rsidR="006B114A" w:rsidRDefault="00A71B8B" w:rsidP="00626003">
      <w:pPr>
        <w:spacing w:after="120"/>
        <w:rPr>
          <w:lang w:eastAsia="en-GB"/>
        </w:rPr>
      </w:pPr>
      <w:r w:rsidRPr="00773509">
        <w:rPr>
          <w:lang w:eastAsia="en-GB"/>
        </w:rPr>
        <w:t xml:space="preserve">The </w:t>
      </w:r>
      <w:r w:rsidR="00E24A0D" w:rsidRPr="00773509">
        <w:rPr>
          <w:lang w:eastAsia="en-GB"/>
        </w:rPr>
        <w:t xml:space="preserve">S-98 </w:t>
      </w:r>
      <w:r w:rsidR="00A963DE" w:rsidRPr="00773509">
        <w:rPr>
          <w:lang w:eastAsia="en-GB"/>
        </w:rPr>
        <w:t>I</w:t>
      </w:r>
      <w:r w:rsidRPr="00773509">
        <w:rPr>
          <w:lang w:eastAsia="en-GB"/>
        </w:rPr>
        <w:t xml:space="preserve">nteroperability </w:t>
      </w:r>
      <w:r w:rsidR="00A963DE" w:rsidRPr="00773509">
        <w:rPr>
          <w:lang w:eastAsia="en-GB"/>
        </w:rPr>
        <w:t>C</w:t>
      </w:r>
      <w:r w:rsidRPr="00773509">
        <w:rPr>
          <w:lang w:eastAsia="en-GB"/>
        </w:rPr>
        <w:t>atalogue provides s</w:t>
      </w:r>
      <w:r w:rsidR="006B114A" w:rsidRPr="00773509">
        <w:rPr>
          <w:lang w:eastAsia="en-GB"/>
        </w:rPr>
        <w:t xml:space="preserve">upport for a fixed set of levels of interoperation, as defined in </w:t>
      </w:r>
      <w:r w:rsidR="00B77D74" w:rsidRPr="00773509">
        <w:rPr>
          <w:lang w:eastAsia="en-GB"/>
        </w:rPr>
        <w:t>this</w:t>
      </w:r>
      <w:r w:rsidR="006B114A" w:rsidRPr="00773509">
        <w:rPr>
          <w:lang w:eastAsia="en-GB"/>
        </w:rPr>
        <w:t xml:space="preserve"> document.</w:t>
      </w:r>
      <w:r w:rsidRPr="00773509">
        <w:rPr>
          <w:lang w:eastAsia="en-GB"/>
        </w:rPr>
        <w:t xml:space="preserve"> The progression of levels is from lower to higher levels of implementation complexity and visual integration of products.</w:t>
      </w:r>
    </w:p>
    <w:p w14:paraId="4BF8EF62" w14:textId="77777777" w:rsidR="00626003" w:rsidRPr="00773509" w:rsidRDefault="00626003" w:rsidP="00626003">
      <w:pPr>
        <w:spacing w:after="120"/>
        <w:rPr>
          <w:lang w:eastAsia="en-GB"/>
        </w:rPr>
      </w:pPr>
    </w:p>
    <w:p w14:paraId="49D1AD48" w14:textId="3B757B34" w:rsidR="006B114A" w:rsidRPr="00773509" w:rsidRDefault="006B114A" w:rsidP="00626003">
      <w:pPr>
        <w:pStyle w:val="Heading2"/>
        <w:numPr>
          <w:ilvl w:val="1"/>
          <w:numId w:val="3"/>
        </w:numPr>
        <w:spacing w:before="120" w:after="200"/>
        <w:ind w:left="578" w:hanging="578"/>
        <w:rPr>
          <w:rFonts w:eastAsia="MS Mincho"/>
          <w:lang w:eastAsia="en-GB"/>
        </w:rPr>
      </w:pPr>
      <w:bookmarkStart w:id="4262" w:name="_Toc484523941"/>
      <w:bookmarkStart w:id="4263" w:name="_Toc100669668"/>
      <w:r w:rsidRPr="00773509">
        <w:rPr>
          <w:rFonts w:eastAsia="MS Mincho"/>
          <w:lang w:eastAsia="en-GB"/>
        </w:rPr>
        <w:t>User control over loaded set</w:t>
      </w:r>
      <w:bookmarkEnd w:id="4262"/>
      <w:bookmarkEnd w:id="4263"/>
    </w:p>
    <w:p w14:paraId="4DCCE430" w14:textId="77777777" w:rsidR="00095C26" w:rsidRPr="00773509" w:rsidRDefault="006B114A" w:rsidP="00626003">
      <w:pPr>
        <w:spacing w:after="120"/>
        <w:rPr>
          <w:lang w:eastAsia="en-GB"/>
        </w:rPr>
      </w:pPr>
      <w:r w:rsidRPr="00773509">
        <w:rPr>
          <w:lang w:eastAsia="en-GB"/>
        </w:rPr>
        <w:t>Users may load an additional product, or turn off one or more of the data products in a predefined combination.</w:t>
      </w:r>
    </w:p>
    <w:p w14:paraId="0BF16DCA" w14:textId="73F3D244" w:rsidR="006B114A" w:rsidRPr="00773509" w:rsidRDefault="00095C26" w:rsidP="00626003">
      <w:pPr>
        <w:spacing w:after="120"/>
        <w:rPr>
          <w:lang w:eastAsia="en-GB"/>
        </w:rPr>
      </w:pPr>
      <w:r w:rsidRPr="00773509">
        <w:rPr>
          <w:lang w:eastAsia="en-GB"/>
        </w:rPr>
        <w:t xml:space="preserve">Data from such additional products which are not mentioned in the </w:t>
      </w:r>
      <w:r w:rsidR="00A963DE" w:rsidRPr="00773509">
        <w:rPr>
          <w:lang w:eastAsia="en-GB"/>
        </w:rPr>
        <w:t>I</w:t>
      </w:r>
      <w:r w:rsidRPr="00773509">
        <w:rPr>
          <w:lang w:eastAsia="en-GB"/>
        </w:rPr>
        <w:t xml:space="preserve">nteroperability </w:t>
      </w:r>
      <w:r w:rsidR="00A963DE" w:rsidRPr="00773509">
        <w:rPr>
          <w:lang w:eastAsia="en-GB"/>
        </w:rPr>
        <w:t>C</w:t>
      </w:r>
      <w:r w:rsidRPr="00773509">
        <w:rPr>
          <w:lang w:eastAsia="en-GB"/>
        </w:rPr>
        <w:t xml:space="preserve">atalogue are treated by the ECDIS according to the priorities and viewing groups encoded in the product’s own </w:t>
      </w:r>
      <w:r w:rsidR="00A963DE" w:rsidRPr="00773509">
        <w:rPr>
          <w:lang w:eastAsia="en-GB"/>
        </w:rPr>
        <w:t>P</w:t>
      </w:r>
      <w:r w:rsidRPr="00773509">
        <w:rPr>
          <w:lang w:eastAsia="en-GB"/>
        </w:rPr>
        <w:t xml:space="preserve">ortrayal </w:t>
      </w:r>
      <w:r w:rsidR="00A963DE" w:rsidRPr="00773509">
        <w:rPr>
          <w:lang w:eastAsia="en-GB"/>
        </w:rPr>
        <w:t>C</w:t>
      </w:r>
      <w:r w:rsidRPr="00773509">
        <w:rPr>
          <w:lang w:eastAsia="en-GB"/>
        </w:rPr>
        <w:t>atalogue (</w:t>
      </w:r>
      <w:r w:rsidR="00A963DE" w:rsidRPr="00773509">
        <w:rPr>
          <w:lang w:eastAsia="en-GB"/>
        </w:rPr>
        <w:t>for example</w:t>
      </w:r>
      <w:r w:rsidRPr="00773509">
        <w:rPr>
          <w:lang w:eastAsia="en-GB"/>
        </w:rPr>
        <w:t xml:space="preserve"> interleaved with layers from products controlled by the </w:t>
      </w:r>
      <w:r w:rsidR="00A963DE" w:rsidRPr="00773509">
        <w:rPr>
          <w:lang w:eastAsia="en-GB"/>
        </w:rPr>
        <w:t>I</w:t>
      </w:r>
      <w:r w:rsidRPr="00773509">
        <w:rPr>
          <w:lang w:eastAsia="en-GB"/>
        </w:rPr>
        <w:t xml:space="preserve">nteroperability </w:t>
      </w:r>
      <w:r w:rsidR="00A963DE" w:rsidRPr="00773509">
        <w:rPr>
          <w:lang w:eastAsia="en-GB"/>
        </w:rPr>
        <w:t>C</w:t>
      </w:r>
      <w:r w:rsidRPr="00773509">
        <w:rPr>
          <w:lang w:eastAsia="en-GB"/>
        </w:rPr>
        <w:t>atalogue according to their relative drawing orders and display priorities)</w:t>
      </w:r>
      <w:r w:rsidR="00B71BC0" w:rsidRPr="00773509">
        <w:rPr>
          <w:lang w:eastAsia="en-GB"/>
        </w:rPr>
        <w:t>.</w:t>
      </w:r>
    </w:p>
    <w:p w14:paraId="31B6C600" w14:textId="3286FC2D" w:rsidR="00095C26" w:rsidRDefault="00095C26" w:rsidP="00626003">
      <w:pPr>
        <w:spacing w:after="120"/>
        <w:rPr>
          <w:lang w:eastAsia="en-GB"/>
        </w:rPr>
      </w:pPr>
      <w:r w:rsidRPr="00773509">
        <w:rPr>
          <w:lang w:eastAsia="en-GB"/>
        </w:rPr>
        <w:t>Turning off a data product is treated as if the relevant dataset</w:t>
      </w:r>
      <w:r w:rsidR="00FA14E9" w:rsidRPr="00773509">
        <w:rPr>
          <w:lang w:eastAsia="en-GB"/>
        </w:rPr>
        <w:t>s</w:t>
      </w:r>
      <w:r w:rsidRPr="00773509">
        <w:rPr>
          <w:lang w:eastAsia="en-GB"/>
        </w:rPr>
        <w:t xml:space="preserve"> </w:t>
      </w:r>
      <w:r w:rsidR="00FA14E9" w:rsidRPr="00773509">
        <w:rPr>
          <w:lang w:eastAsia="en-GB"/>
        </w:rPr>
        <w:t>are</w:t>
      </w:r>
      <w:r w:rsidRPr="00773509">
        <w:rPr>
          <w:lang w:eastAsia="en-GB"/>
        </w:rPr>
        <w:t xml:space="preserve"> not available on the system at all. For example, interoperability rules that are made inapplicable due to one of the data products in their conditions being turned off are ignored.</w:t>
      </w:r>
      <w:r w:rsidR="002D1B53" w:rsidRPr="00773509">
        <w:rPr>
          <w:lang w:eastAsia="en-GB"/>
        </w:rPr>
        <w:t xml:space="preserve"> Conversely, loading a dataset covered by an </w:t>
      </w:r>
      <w:r w:rsidR="00626003">
        <w:rPr>
          <w:lang w:eastAsia="en-GB"/>
        </w:rPr>
        <w:t>I</w:t>
      </w:r>
      <w:r w:rsidR="002D1B53" w:rsidRPr="00773509">
        <w:rPr>
          <w:lang w:eastAsia="en-GB"/>
        </w:rPr>
        <w:t xml:space="preserve">nteroperability </w:t>
      </w:r>
      <w:r w:rsidR="00626003">
        <w:rPr>
          <w:lang w:eastAsia="en-GB"/>
        </w:rPr>
        <w:t>C</w:t>
      </w:r>
      <w:r w:rsidR="002D1B53" w:rsidRPr="00773509">
        <w:rPr>
          <w:lang w:eastAsia="en-GB"/>
        </w:rPr>
        <w:t xml:space="preserve">atalogue (with interoperability turned on) should apply the </w:t>
      </w:r>
      <w:r w:rsidR="00626003">
        <w:rPr>
          <w:lang w:eastAsia="en-GB"/>
        </w:rPr>
        <w:t>I</w:t>
      </w:r>
      <w:r w:rsidR="002D1B53" w:rsidRPr="00773509">
        <w:rPr>
          <w:lang w:eastAsia="en-GB"/>
        </w:rPr>
        <w:t xml:space="preserve">nteroperability </w:t>
      </w:r>
      <w:r w:rsidR="00626003">
        <w:rPr>
          <w:lang w:eastAsia="en-GB"/>
        </w:rPr>
        <w:t>C</w:t>
      </w:r>
      <w:r w:rsidR="002D1B53" w:rsidRPr="00773509">
        <w:rPr>
          <w:lang w:eastAsia="en-GB"/>
        </w:rPr>
        <w:t>atalogue to the combination of the newly loaded dataset and datasets which are already loaded.</w:t>
      </w:r>
    </w:p>
    <w:p w14:paraId="7F852289" w14:textId="77777777" w:rsidR="00626003" w:rsidRPr="00773509" w:rsidRDefault="00626003" w:rsidP="00626003">
      <w:pPr>
        <w:spacing w:after="120"/>
        <w:rPr>
          <w:lang w:eastAsia="en-GB"/>
        </w:rPr>
      </w:pPr>
    </w:p>
    <w:p w14:paraId="480D8E90" w14:textId="5789A832" w:rsidR="006B114A" w:rsidRPr="00773509" w:rsidRDefault="006B114A" w:rsidP="00626003">
      <w:pPr>
        <w:pStyle w:val="Heading2"/>
        <w:numPr>
          <w:ilvl w:val="1"/>
          <w:numId w:val="3"/>
        </w:numPr>
        <w:spacing w:before="120" w:after="200"/>
        <w:ind w:left="578" w:hanging="578"/>
        <w:rPr>
          <w:rFonts w:eastAsia="MS Mincho"/>
          <w:lang w:eastAsia="en-GB"/>
        </w:rPr>
      </w:pPr>
      <w:bookmarkStart w:id="4264" w:name="_Toc484523942"/>
      <w:bookmarkStart w:id="4265" w:name="_Toc100669669"/>
      <w:r w:rsidRPr="00773509">
        <w:rPr>
          <w:rFonts w:eastAsia="MS Mincho"/>
          <w:lang w:eastAsia="en-GB"/>
        </w:rPr>
        <w:t>User control over interoperation level</w:t>
      </w:r>
      <w:bookmarkEnd w:id="4264"/>
      <w:bookmarkEnd w:id="4265"/>
    </w:p>
    <w:p w14:paraId="131B1C79" w14:textId="1D19FD3C" w:rsidR="00044EB2" w:rsidRPr="00773509" w:rsidRDefault="00044EB2" w:rsidP="00626003">
      <w:pPr>
        <w:spacing w:after="120"/>
        <w:rPr>
          <w:lang w:eastAsia="en-GB"/>
        </w:rPr>
      </w:pPr>
      <w:r w:rsidRPr="00773509">
        <w:rPr>
          <w:lang w:eastAsia="en-GB"/>
        </w:rPr>
        <w:t xml:space="preserve">The system </w:t>
      </w:r>
      <w:r w:rsidR="00EC11DE" w:rsidRPr="00773509">
        <w:rPr>
          <w:lang w:eastAsia="en-GB"/>
        </w:rPr>
        <w:t>should</w:t>
      </w:r>
      <w:r w:rsidRPr="00773509">
        <w:rPr>
          <w:lang w:eastAsia="en-GB"/>
        </w:rPr>
        <w:t xml:space="preserve"> allow the user to change the interoperation level </w:t>
      </w:r>
      <w:r w:rsidR="007C1726" w:rsidRPr="00773509">
        <w:rPr>
          <w:lang w:eastAsia="en-GB"/>
        </w:rPr>
        <w:t>and/</w:t>
      </w:r>
      <w:r w:rsidR="00EC11DE" w:rsidRPr="00773509">
        <w:rPr>
          <w:lang w:eastAsia="en-GB"/>
        </w:rPr>
        <w:t>or</w:t>
      </w:r>
      <w:r w:rsidRPr="00773509">
        <w:rPr>
          <w:lang w:eastAsia="en-GB"/>
        </w:rPr>
        <w:t xml:space="preserve"> pick a predefined combination </w:t>
      </w:r>
      <w:r w:rsidR="007C1726" w:rsidRPr="00773509">
        <w:rPr>
          <w:lang w:eastAsia="en-GB"/>
        </w:rPr>
        <w:t>by means of simple</w:t>
      </w:r>
      <w:r w:rsidRPr="00773509">
        <w:rPr>
          <w:lang w:eastAsia="en-GB"/>
        </w:rPr>
        <w:t xml:space="preserve"> operations. </w:t>
      </w:r>
      <w:r w:rsidR="007C1726" w:rsidRPr="00773509">
        <w:rPr>
          <w:lang w:eastAsia="en-GB"/>
        </w:rPr>
        <w:t>Any</w:t>
      </w:r>
      <w:r w:rsidR="0078747F" w:rsidRPr="00773509">
        <w:rPr>
          <w:lang w:eastAsia="en-GB"/>
        </w:rPr>
        <w:t xml:space="preserve"> options offered to the user must be </w:t>
      </w:r>
      <w:r w:rsidR="007C1726" w:rsidRPr="00773509">
        <w:rPr>
          <w:lang w:eastAsia="en-GB"/>
        </w:rPr>
        <w:t xml:space="preserve">valid in </w:t>
      </w:r>
      <w:r w:rsidR="0078747F" w:rsidRPr="00773509">
        <w:rPr>
          <w:lang w:eastAsia="en-GB"/>
        </w:rPr>
        <w:t>contex</w:t>
      </w:r>
      <w:r w:rsidR="007C1726" w:rsidRPr="00773509">
        <w:rPr>
          <w:lang w:eastAsia="en-GB"/>
        </w:rPr>
        <w:t>t</w:t>
      </w:r>
      <w:r w:rsidR="00A963DE" w:rsidRPr="00773509">
        <w:rPr>
          <w:lang w:eastAsia="en-GB"/>
        </w:rPr>
        <w:t>;</w:t>
      </w:r>
      <w:r w:rsidR="0078747F" w:rsidRPr="00773509">
        <w:rPr>
          <w:lang w:eastAsia="en-GB"/>
        </w:rPr>
        <w:t xml:space="preserve"> </w:t>
      </w:r>
      <w:r w:rsidR="00A963DE" w:rsidRPr="00773509">
        <w:rPr>
          <w:lang w:eastAsia="en-GB"/>
        </w:rPr>
        <w:t>for example</w:t>
      </w:r>
      <w:r w:rsidR="0078747F" w:rsidRPr="00773509">
        <w:rPr>
          <w:lang w:eastAsia="en-GB"/>
        </w:rPr>
        <w:t xml:space="preserve">, if </w:t>
      </w:r>
      <w:r w:rsidR="007C1726" w:rsidRPr="00773509">
        <w:rPr>
          <w:lang w:eastAsia="en-GB"/>
        </w:rPr>
        <w:t>the user interface offers the user a choice</w:t>
      </w:r>
      <w:r w:rsidR="0078747F" w:rsidRPr="00773509">
        <w:rPr>
          <w:lang w:eastAsia="en-GB"/>
        </w:rPr>
        <w:t xml:space="preserve"> of predefined combinations</w:t>
      </w:r>
      <w:r w:rsidR="007C1726" w:rsidRPr="00773509">
        <w:rPr>
          <w:lang w:eastAsia="en-GB"/>
        </w:rPr>
        <w:t xml:space="preserve"> at an </w:t>
      </w:r>
      <w:r w:rsidR="00E83041">
        <w:rPr>
          <w:lang w:eastAsia="en-GB"/>
        </w:rPr>
        <w:t>I</w:t>
      </w:r>
      <w:r w:rsidR="007C1726" w:rsidRPr="00773509">
        <w:rPr>
          <w:lang w:eastAsia="en-GB"/>
        </w:rPr>
        <w:t xml:space="preserve">nteroperability </w:t>
      </w:r>
      <w:r w:rsidR="00E83041">
        <w:rPr>
          <w:lang w:eastAsia="en-GB"/>
        </w:rPr>
        <w:t>L</w:t>
      </w:r>
      <w:r w:rsidR="007C1726" w:rsidRPr="00773509">
        <w:rPr>
          <w:lang w:eastAsia="en-GB"/>
        </w:rPr>
        <w:t>evel</w:t>
      </w:r>
      <w:r w:rsidR="0078747F" w:rsidRPr="00773509">
        <w:rPr>
          <w:lang w:eastAsia="en-GB"/>
        </w:rPr>
        <w:t xml:space="preserve">, the listed combinations should be only those </w:t>
      </w:r>
      <w:r w:rsidR="007C1726" w:rsidRPr="00773509">
        <w:rPr>
          <w:lang w:eastAsia="en-GB"/>
        </w:rPr>
        <w:t>defined</w:t>
      </w:r>
      <w:r w:rsidR="0078747F" w:rsidRPr="00773509">
        <w:rPr>
          <w:lang w:eastAsia="en-GB"/>
        </w:rPr>
        <w:t xml:space="preserve"> at that </w:t>
      </w:r>
      <w:r w:rsidR="00E83041">
        <w:rPr>
          <w:lang w:eastAsia="en-GB"/>
        </w:rPr>
        <w:t>L</w:t>
      </w:r>
      <w:r w:rsidR="0078747F" w:rsidRPr="00773509">
        <w:rPr>
          <w:lang w:eastAsia="en-GB"/>
        </w:rPr>
        <w:t xml:space="preserve">evel in the </w:t>
      </w:r>
      <w:r w:rsidR="00A963DE" w:rsidRPr="00773509">
        <w:rPr>
          <w:lang w:eastAsia="en-GB"/>
        </w:rPr>
        <w:t>I</w:t>
      </w:r>
      <w:r w:rsidR="0078747F" w:rsidRPr="00773509">
        <w:rPr>
          <w:lang w:eastAsia="en-GB"/>
        </w:rPr>
        <w:t xml:space="preserve">nteroperability </w:t>
      </w:r>
      <w:r w:rsidR="00A963DE" w:rsidRPr="00773509">
        <w:rPr>
          <w:lang w:eastAsia="en-GB"/>
        </w:rPr>
        <w:t>C</w:t>
      </w:r>
      <w:r w:rsidR="0078747F" w:rsidRPr="00773509">
        <w:rPr>
          <w:lang w:eastAsia="en-GB"/>
        </w:rPr>
        <w:t>atalogue.</w:t>
      </w:r>
    </w:p>
    <w:p w14:paraId="4E5910D2" w14:textId="25D8FF57" w:rsidR="00735905" w:rsidRPr="00773509" w:rsidRDefault="00563C35" w:rsidP="00626003">
      <w:pPr>
        <w:spacing w:after="60"/>
        <w:rPr>
          <w:lang w:eastAsia="en-CA"/>
        </w:rPr>
      </w:pPr>
      <w:r w:rsidRPr="00773509">
        <w:rPr>
          <w:lang w:eastAsia="en-GB"/>
        </w:rPr>
        <w:t xml:space="preserve">The </w:t>
      </w:r>
      <w:r w:rsidR="00044EB2" w:rsidRPr="00773509">
        <w:rPr>
          <w:lang w:eastAsia="en-GB"/>
        </w:rPr>
        <w:t>system</w:t>
      </w:r>
      <w:r w:rsidRPr="00773509">
        <w:rPr>
          <w:lang w:eastAsia="en-GB"/>
        </w:rPr>
        <w:t xml:space="preserve"> </w:t>
      </w:r>
      <w:r w:rsidR="00EC11DE" w:rsidRPr="00773509">
        <w:rPr>
          <w:lang w:eastAsia="en-GB"/>
        </w:rPr>
        <w:t xml:space="preserve">should minimise demands </w:t>
      </w:r>
      <w:r w:rsidR="00BE63B7" w:rsidRPr="00773509">
        <w:rPr>
          <w:lang w:eastAsia="en-GB"/>
        </w:rPr>
        <w:t>for</w:t>
      </w:r>
      <w:r w:rsidR="00EC11DE" w:rsidRPr="00773509">
        <w:rPr>
          <w:lang w:eastAsia="en-GB"/>
        </w:rPr>
        <w:t xml:space="preserve"> user interaction when changing </w:t>
      </w:r>
      <w:r w:rsidR="00E83041">
        <w:rPr>
          <w:lang w:eastAsia="en-GB"/>
        </w:rPr>
        <w:t>I</w:t>
      </w:r>
      <w:r w:rsidR="00EC11DE" w:rsidRPr="00773509">
        <w:rPr>
          <w:lang w:eastAsia="en-GB"/>
        </w:rPr>
        <w:t xml:space="preserve">nteroperability </w:t>
      </w:r>
      <w:r w:rsidR="00E83041">
        <w:rPr>
          <w:lang w:eastAsia="en-GB"/>
        </w:rPr>
        <w:t>L</w:t>
      </w:r>
      <w:r w:rsidR="00EC11DE" w:rsidRPr="00773509">
        <w:rPr>
          <w:lang w:eastAsia="en-GB"/>
        </w:rPr>
        <w:t>evel or predefined combinations</w:t>
      </w:r>
      <w:r w:rsidR="007C1726" w:rsidRPr="00773509">
        <w:rPr>
          <w:lang w:eastAsia="en-GB"/>
        </w:rPr>
        <w:t>, subject to constraints imposed by the platform and interface</w:t>
      </w:r>
      <w:r w:rsidRPr="00773509">
        <w:rPr>
          <w:lang w:eastAsia="en-GB"/>
        </w:rPr>
        <w:t>.</w:t>
      </w:r>
      <w:r w:rsidR="007C1726" w:rsidRPr="00773509">
        <w:rPr>
          <w:lang w:eastAsia="en-GB"/>
        </w:rPr>
        <w:t xml:space="preserve"> Some implications of this guidance are:</w:t>
      </w:r>
    </w:p>
    <w:p w14:paraId="672FBE70" w14:textId="5ED8236C" w:rsidR="002B3B98" w:rsidRPr="00773509" w:rsidRDefault="00DA29FC" w:rsidP="00626003">
      <w:pPr>
        <w:pStyle w:val="ListParagraph"/>
        <w:numPr>
          <w:ilvl w:val="0"/>
          <w:numId w:val="77"/>
        </w:numPr>
        <w:spacing w:after="60"/>
        <w:rPr>
          <w:rFonts w:cs="Arial"/>
          <w:lang w:eastAsia="en-CA"/>
        </w:rPr>
      </w:pPr>
      <w:r w:rsidRPr="00773509">
        <w:rPr>
          <w:rFonts w:cs="Arial"/>
          <w:lang w:eastAsia="en-CA"/>
        </w:rPr>
        <w:t>W</w:t>
      </w:r>
      <w:r w:rsidR="00B561C0" w:rsidRPr="00773509">
        <w:rPr>
          <w:rFonts w:cs="Arial"/>
          <w:lang w:eastAsia="en-CA"/>
        </w:rPr>
        <w:t xml:space="preserve">hen the </w:t>
      </w:r>
      <w:r w:rsidR="00E83041">
        <w:rPr>
          <w:rFonts w:cs="Arial"/>
          <w:lang w:eastAsia="en-CA"/>
        </w:rPr>
        <w:t>I</w:t>
      </w:r>
      <w:r w:rsidR="00B561C0" w:rsidRPr="00773509">
        <w:rPr>
          <w:rFonts w:cs="Arial"/>
          <w:lang w:eastAsia="en-CA"/>
        </w:rPr>
        <w:t xml:space="preserve">nteroperability </w:t>
      </w:r>
      <w:r w:rsidR="00E83041">
        <w:rPr>
          <w:rFonts w:cs="Arial"/>
          <w:lang w:eastAsia="en-CA"/>
        </w:rPr>
        <w:t>L</w:t>
      </w:r>
      <w:r w:rsidR="00563C35" w:rsidRPr="00773509">
        <w:rPr>
          <w:rFonts w:cs="Arial"/>
          <w:lang w:eastAsia="en-CA"/>
        </w:rPr>
        <w:t>evel</w:t>
      </w:r>
      <w:r w:rsidR="00735905" w:rsidRPr="00773509">
        <w:rPr>
          <w:rFonts w:cs="Arial"/>
          <w:lang w:eastAsia="en-CA"/>
        </w:rPr>
        <w:t xml:space="preserve"> alone</w:t>
      </w:r>
      <w:r w:rsidR="00563C35" w:rsidRPr="00773509">
        <w:rPr>
          <w:rFonts w:cs="Arial"/>
          <w:lang w:eastAsia="en-CA"/>
        </w:rPr>
        <w:t xml:space="preserve"> is </w:t>
      </w:r>
      <w:r w:rsidR="00B561C0" w:rsidRPr="00773509">
        <w:rPr>
          <w:rFonts w:cs="Arial"/>
          <w:lang w:eastAsia="en-CA"/>
        </w:rPr>
        <w:t>changed</w:t>
      </w:r>
      <w:r w:rsidR="00735905" w:rsidRPr="00773509">
        <w:rPr>
          <w:rFonts w:cs="Arial"/>
          <w:lang w:eastAsia="en-CA"/>
        </w:rPr>
        <w:t xml:space="preserve"> and the </w:t>
      </w:r>
      <w:r w:rsidR="00A963DE" w:rsidRPr="00773509">
        <w:rPr>
          <w:rFonts w:cs="Arial"/>
          <w:lang w:eastAsia="en-CA"/>
        </w:rPr>
        <w:t>I</w:t>
      </w:r>
      <w:r w:rsidR="00735905" w:rsidRPr="00773509">
        <w:rPr>
          <w:rFonts w:cs="Arial"/>
          <w:lang w:eastAsia="en-CA"/>
        </w:rPr>
        <w:t xml:space="preserve">nteroperability </w:t>
      </w:r>
      <w:r w:rsidR="00A963DE" w:rsidRPr="00773509">
        <w:rPr>
          <w:rFonts w:cs="Arial"/>
          <w:lang w:eastAsia="en-CA"/>
        </w:rPr>
        <w:t>C</w:t>
      </w:r>
      <w:r w:rsidR="00735905" w:rsidRPr="00773509">
        <w:rPr>
          <w:rFonts w:cs="Arial"/>
          <w:lang w:eastAsia="en-CA"/>
        </w:rPr>
        <w:t xml:space="preserve">atalogue contains a predefined combination of the new </w:t>
      </w:r>
      <w:r w:rsidR="00E83041">
        <w:rPr>
          <w:rFonts w:cs="Arial"/>
          <w:lang w:eastAsia="en-CA"/>
        </w:rPr>
        <w:t>L</w:t>
      </w:r>
      <w:r w:rsidR="00735905" w:rsidRPr="00773509">
        <w:rPr>
          <w:rFonts w:cs="Arial"/>
          <w:lang w:eastAsia="en-CA"/>
        </w:rPr>
        <w:t xml:space="preserve">evel that lists the </w:t>
      </w:r>
      <w:r w:rsidR="00EC11DE" w:rsidRPr="00773509">
        <w:rPr>
          <w:rFonts w:cs="Arial"/>
          <w:lang w:eastAsia="en-CA"/>
        </w:rPr>
        <w:t>currently displayed</w:t>
      </w:r>
      <w:r w:rsidR="00735905" w:rsidRPr="00773509">
        <w:rPr>
          <w:rFonts w:cs="Arial"/>
          <w:lang w:eastAsia="en-CA"/>
        </w:rPr>
        <w:t xml:space="preserve"> product set</w:t>
      </w:r>
      <w:r w:rsidR="00B561C0" w:rsidRPr="00773509">
        <w:rPr>
          <w:rFonts w:cs="Arial"/>
          <w:lang w:eastAsia="en-CA"/>
        </w:rPr>
        <w:t>,</w:t>
      </w:r>
      <w:r w:rsidR="00563C35" w:rsidRPr="00773509">
        <w:rPr>
          <w:rFonts w:cs="Arial"/>
          <w:lang w:eastAsia="en-CA"/>
        </w:rPr>
        <w:t xml:space="preserve"> the </w:t>
      </w:r>
      <w:r w:rsidR="00B561C0" w:rsidRPr="00773509">
        <w:rPr>
          <w:rFonts w:cs="Arial"/>
          <w:lang w:eastAsia="en-CA"/>
        </w:rPr>
        <w:t xml:space="preserve">system should </w:t>
      </w:r>
      <w:r w:rsidR="00735905" w:rsidRPr="00773509">
        <w:rPr>
          <w:rFonts w:cs="Arial"/>
          <w:lang w:eastAsia="en-CA"/>
        </w:rPr>
        <w:t xml:space="preserve">apply the rules of the new </w:t>
      </w:r>
      <w:r w:rsidR="00E83041">
        <w:rPr>
          <w:rFonts w:cs="Arial"/>
          <w:lang w:eastAsia="en-CA"/>
        </w:rPr>
        <w:t>L</w:t>
      </w:r>
      <w:r w:rsidR="00735905" w:rsidRPr="00773509">
        <w:rPr>
          <w:rFonts w:cs="Arial"/>
          <w:lang w:eastAsia="en-CA"/>
        </w:rPr>
        <w:t>evel to the</w:t>
      </w:r>
      <w:r w:rsidR="001D1B22" w:rsidRPr="00773509">
        <w:rPr>
          <w:rFonts w:cs="Arial"/>
          <w:lang w:eastAsia="en-CA"/>
        </w:rPr>
        <w:t xml:space="preserve"> </w:t>
      </w:r>
      <w:r w:rsidR="00735905" w:rsidRPr="00773509">
        <w:rPr>
          <w:rFonts w:cs="Arial"/>
          <w:lang w:eastAsia="en-CA"/>
        </w:rPr>
        <w:t>product set</w:t>
      </w:r>
      <w:r w:rsidR="00EC11DE" w:rsidRPr="00773509">
        <w:rPr>
          <w:rFonts w:cs="Arial"/>
          <w:lang w:eastAsia="en-CA"/>
        </w:rPr>
        <w:t xml:space="preserve"> immediately</w:t>
      </w:r>
      <w:r w:rsidR="00080639" w:rsidRPr="00773509">
        <w:rPr>
          <w:rFonts w:cs="Arial"/>
          <w:lang w:eastAsia="en-CA"/>
        </w:rPr>
        <w:t>. A</w:t>
      </w:r>
      <w:r w:rsidR="002B3B98" w:rsidRPr="00773509">
        <w:rPr>
          <w:rFonts w:cs="Arial"/>
          <w:lang w:eastAsia="en-CA"/>
        </w:rPr>
        <w:t>lternative</w:t>
      </w:r>
      <w:r w:rsidR="00EC11DE" w:rsidRPr="00773509">
        <w:rPr>
          <w:rFonts w:cs="Arial"/>
          <w:lang w:eastAsia="en-CA"/>
        </w:rPr>
        <w:t xml:space="preserve"> </w:t>
      </w:r>
      <w:r w:rsidR="00080639" w:rsidRPr="00773509">
        <w:rPr>
          <w:rFonts w:cs="Arial"/>
          <w:lang w:eastAsia="en-CA"/>
        </w:rPr>
        <w:t xml:space="preserve">predefined </w:t>
      </w:r>
      <w:r w:rsidR="00EC11DE" w:rsidRPr="00773509">
        <w:rPr>
          <w:rFonts w:cs="Arial"/>
          <w:lang w:eastAsia="en-CA"/>
        </w:rPr>
        <w:t>combination</w:t>
      </w:r>
      <w:r w:rsidR="002B3B98" w:rsidRPr="00773509">
        <w:rPr>
          <w:rFonts w:cs="Arial"/>
          <w:lang w:eastAsia="en-CA"/>
        </w:rPr>
        <w:t>s</w:t>
      </w:r>
      <w:r w:rsidR="00EC11DE" w:rsidRPr="00773509">
        <w:rPr>
          <w:rFonts w:cs="Arial"/>
          <w:lang w:eastAsia="en-CA"/>
        </w:rPr>
        <w:t xml:space="preserve"> </w:t>
      </w:r>
      <w:r w:rsidR="007C1726" w:rsidRPr="00773509">
        <w:rPr>
          <w:rFonts w:cs="Arial"/>
          <w:lang w:eastAsia="en-CA"/>
        </w:rPr>
        <w:t xml:space="preserve">for the level </w:t>
      </w:r>
      <w:r w:rsidR="00EC11DE" w:rsidRPr="00773509">
        <w:rPr>
          <w:rFonts w:cs="Arial"/>
          <w:lang w:eastAsia="en-CA"/>
        </w:rPr>
        <w:t>may be offered</w:t>
      </w:r>
      <w:r w:rsidR="007C1726" w:rsidRPr="00773509">
        <w:rPr>
          <w:rFonts w:cs="Arial"/>
          <w:lang w:eastAsia="en-CA"/>
        </w:rPr>
        <w:t xml:space="preserve"> in an u</w:t>
      </w:r>
      <w:r w:rsidR="002B3B98" w:rsidRPr="00773509">
        <w:rPr>
          <w:rFonts w:cs="Arial"/>
          <w:lang w:eastAsia="en-CA"/>
        </w:rPr>
        <w:t>nobtrusive way</w:t>
      </w:r>
      <w:r w:rsidR="00EC11DE" w:rsidRPr="00773509">
        <w:rPr>
          <w:rFonts w:cs="Arial"/>
          <w:lang w:eastAsia="en-CA"/>
        </w:rPr>
        <w:t>.</w:t>
      </w:r>
    </w:p>
    <w:p w14:paraId="4AC21637" w14:textId="122DC9A3" w:rsidR="00DA29FC" w:rsidRPr="00773509" w:rsidRDefault="002B3B98" w:rsidP="00626003">
      <w:pPr>
        <w:spacing w:after="60"/>
        <w:ind w:left="720"/>
        <w:rPr>
          <w:rFonts w:cs="Arial"/>
          <w:lang w:eastAsia="en-CA"/>
        </w:rPr>
      </w:pPr>
      <w:r w:rsidRPr="00773509">
        <w:rPr>
          <w:rFonts w:cs="Arial"/>
          <w:lang w:eastAsia="en-CA"/>
        </w:rPr>
        <w:t xml:space="preserve">EXAMPLE: </w:t>
      </w:r>
      <w:r w:rsidR="00B65D27" w:rsidRPr="00773509">
        <w:rPr>
          <w:rFonts w:cs="Arial"/>
          <w:lang w:eastAsia="en-CA"/>
        </w:rPr>
        <w:t>S-</w:t>
      </w:r>
      <w:r w:rsidR="00903683" w:rsidRPr="00773509">
        <w:rPr>
          <w:rFonts w:cs="Arial"/>
          <w:lang w:eastAsia="en-CA"/>
        </w:rPr>
        <w:t xml:space="preserve">125 </w:t>
      </w:r>
      <w:r w:rsidR="00B65D27" w:rsidRPr="00773509">
        <w:rPr>
          <w:rFonts w:cs="Arial"/>
          <w:lang w:eastAsia="en-CA"/>
        </w:rPr>
        <w:t xml:space="preserve">and S-101 data are </w:t>
      </w:r>
      <w:r w:rsidR="00DA29FC" w:rsidRPr="00773509">
        <w:rPr>
          <w:rFonts w:cs="Arial"/>
          <w:lang w:eastAsia="en-CA"/>
        </w:rPr>
        <w:t xml:space="preserve">both </w:t>
      </w:r>
      <w:r w:rsidR="00B65D27" w:rsidRPr="00773509">
        <w:rPr>
          <w:rFonts w:cs="Arial"/>
          <w:lang w:eastAsia="en-CA"/>
        </w:rPr>
        <w:t xml:space="preserve">on-screen </w:t>
      </w:r>
      <w:r w:rsidR="00735905" w:rsidRPr="00773509">
        <w:rPr>
          <w:rFonts w:cs="Arial"/>
          <w:lang w:eastAsia="en-CA"/>
        </w:rPr>
        <w:t xml:space="preserve">when Level 1 is changed to </w:t>
      </w:r>
      <w:r w:rsidR="00DA29FC" w:rsidRPr="00773509">
        <w:rPr>
          <w:rFonts w:cs="Arial"/>
          <w:lang w:eastAsia="en-CA"/>
        </w:rPr>
        <w:t>L</w:t>
      </w:r>
      <w:r w:rsidR="00735905" w:rsidRPr="00773509">
        <w:rPr>
          <w:rFonts w:cs="Arial"/>
          <w:lang w:eastAsia="en-CA"/>
        </w:rPr>
        <w:t>evel 2</w:t>
      </w:r>
      <w:r w:rsidR="00B65D27" w:rsidRPr="00773509">
        <w:rPr>
          <w:rFonts w:cs="Arial"/>
          <w:lang w:eastAsia="en-CA"/>
        </w:rPr>
        <w:t>,</w:t>
      </w:r>
      <w:r w:rsidR="00B561C0" w:rsidRPr="00773509">
        <w:rPr>
          <w:rFonts w:cs="Arial"/>
          <w:lang w:eastAsia="en-CA"/>
        </w:rPr>
        <w:t xml:space="preserve"> </w:t>
      </w:r>
      <w:r w:rsidR="00735905" w:rsidRPr="00773509">
        <w:rPr>
          <w:rFonts w:cs="Arial"/>
          <w:lang w:eastAsia="en-CA"/>
        </w:rPr>
        <w:t>and</w:t>
      </w:r>
      <w:r w:rsidR="00DA29FC" w:rsidRPr="00773509">
        <w:rPr>
          <w:rFonts w:cs="Arial"/>
          <w:lang w:eastAsia="en-CA"/>
        </w:rPr>
        <w:t xml:space="preserve"> the </w:t>
      </w:r>
      <w:r w:rsidR="00E83041">
        <w:rPr>
          <w:rFonts w:cs="Arial"/>
          <w:lang w:eastAsia="en-CA"/>
        </w:rPr>
        <w:t>C</w:t>
      </w:r>
      <w:r w:rsidR="00DA29FC" w:rsidRPr="00773509">
        <w:rPr>
          <w:rFonts w:cs="Arial"/>
          <w:lang w:eastAsia="en-CA"/>
        </w:rPr>
        <w:t xml:space="preserve">atalogue includes a “Level 2 </w:t>
      </w:r>
      <w:r w:rsidR="00903683" w:rsidRPr="00773509">
        <w:rPr>
          <w:rFonts w:cs="Arial"/>
          <w:lang w:eastAsia="en-CA"/>
        </w:rPr>
        <w:t>S125</w:t>
      </w:r>
      <w:r w:rsidR="00DA29FC" w:rsidRPr="00773509">
        <w:rPr>
          <w:rFonts w:cs="Arial"/>
          <w:lang w:eastAsia="en-CA"/>
        </w:rPr>
        <w:t>+S201” predefined combination</w:t>
      </w:r>
      <w:r w:rsidRPr="00773509">
        <w:rPr>
          <w:rFonts w:cs="Arial"/>
          <w:lang w:eastAsia="en-CA"/>
        </w:rPr>
        <w:t>.</w:t>
      </w:r>
      <w:r w:rsidR="00DA29FC" w:rsidRPr="00773509">
        <w:rPr>
          <w:rFonts w:cs="Arial"/>
          <w:lang w:eastAsia="en-CA"/>
        </w:rPr>
        <w:t xml:space="preserve"> </w:t>
      </w:r>
      <w:r w:rsidRPr="00773509">
        <w:rPr>
          <w:rFonts w:cs="Arial"/>
          <w:lang w:eastAsia="en-CA"/>
        </w:rPr>
        <w:t>I</w:t>
      </w:r>
      <w:r w:rsidR="00DA29FC" w:rsidRPr="00773509">
        <w:rPr>
          <w:rFonts w:cs="Arial"/>
          <w:lang w:eastAsia="en-CA"/>
        </w:rPr>
        <w:t>nterleaving of S-101 and S-</w:t>
      </w:r>
      <w:r w:rsidR="00903683" w:rsidRPr="00773509">
        <w:rPr>
          <w:rFonts w:cs="Arial"/>
          <w:lang w:eastAsia="en-CA"/>
        </w:rPr>
        <w:t xml:space="preserve">125 </w:t>
      </w:r>
      <w:r w:rsidR="00DA29FC" w:rsidRPr="00773509">
        <w:rPr>
          <w:rFonts w:cs="Arial"/>
          <w:lang w:eastAsia="en-CA"/>
        </w:rPr>
        <w:t xml:space="preserve">features (Level 1) </w:t>
      </w:r>
      <w:r w:rsidRPr="00773509">
        <w:rPr>
          <w:rFonts w:cs="Arial"/>
          <w:lang w:eastAsia="en-CA"/>
        </w:rPr>
        <w:t xml:space="preserve">immediately </w:t>
      </w:r>
      <w:r w:rsidR="00DA29FC" w:rsidRPr="00773509">
        <w:rPr>
          <w:rFonts w:cs="Arial"/>
          <w:lang w:eastAsia="en-CA"/>
        </w:rPr>
        <w:t>change</w:t>
      </w:r>
      <w:r w:rsidRPr="00773509">
        <w:rPr>
          <w:rFonts w:cs="Arial"/>
          <w:lang w:eastAsia="en-CA"/>
        </w:rPr>
        <w:t>s</w:t>
      </w:r>
      <w:r w:rsidR="00DA29FC" w:rsidRPr="00773509">
        <w:rPr>
          <w:rFonts w:cs="Arial"/>
          <w:lang w:eastAsia="en-CA"/>
        </w:rPr>
        <w:t xml:space="preserve"> to suppression of S-101 navigation aids by S-</w:t>
      </w:r>
      <w:r w:rsidR="00903683" w:rsidRPr="00773509">
        <w:rPr>
          <w:rFonts w:cs="Arial"/>
          <w:lang w:eastAsia="en-CA"/>
        </w:rPr>
        <w:t xml:space="preserve">125 </w:t>
      </w:r>
      <w:r w:rsidR="00DA29FC" w:rsidRPr="00773509">
        <w:rPr>
          <w:rFonts w:cs="Arial"/>
          <w:lang w:eastAsia="en-CA"/>
        </w:rPr>
        <w:t>navigation aid features (Level 2).</w:t>
      </w:r>
      <w:r w:rsidR="007C1726" w:rsidRPr="00773509">
        <w:rPr>
          <w:rFonts w:cs="Arial"/>
          <w:lang w:eastAsia="en-CA"/>
        </w:rPr>
        <w:t xml:space="preserve"> Optionally, a panel on the side of the graphic may display the predefined combinations defined at the new </w:t>
      </w:r>
      <w:r w:rsidR="00E83041">
        <w:rPr>
          <w:rFonts w:cs="Arial"/>
          <w:lang w:eastAsia="en-CA"/>
        </w:rPr>
        <w:t>L</w:t>
      </w:r>
      <w:r w:rsidR="007C1726" w:rsidRPr="00773509">
        <w:rPr>
          <w:rFonts w:cs="Arial"/>
          <w:lang w:eastAsia="en-CA"/>
        </w:rPr>
        <w:t xml:space="preserve">evel in the </w:t>
      </w:r>
      <w:r w:rsidR="00A963DE" w:rsidRPr="00773509">
        <w:rPr>
          <w:rFonts w:cs="Arial"/>
          <w:lang w:eastAsia="en-CA"/>
        </w:rPr>
        <w:t>I</w:t>
      </w:r>
      <w:r w:rsidR="007C1726" w:rsidRPr="00773509">
        <w:rPr>
          <w:rFonts w:cs="Arial"/>
          <w:lang w:eastAsia="en-CA"/>
        </w:rPr>
        <w:t xml:space="preserve">nteroperability </w:t>
      </w:r>
      <w:r w:rsidR="00A963DE" w:rsidRPr="00773509">
        <w:rPr>
          <w:rFonts w:cs="Arial"/>
          <w:lang w:eastAsia="en-CA"/>
        </w:rPr>
        <w:t>C</w:t>
      </w:r>
      <w:r w:rsidR="007C1726" w:rsidRPr="00773509">
        <w:rPr>
          <w:rFonts w:cs="Arial"/>
          <w:lang w:eastAsia="en-CA"/>
        </w:rPr>
        <w:t>atalogue.</w:t>
      </w:r>
    </w:p>
    <w:p w14:paraId="33E5DE82" w14:textId="1AF6CD2E" w:rsidR="002B3B98" w:rsidRPr="00773509" w:rsidRDefault="00DA29FC" w:rsidP="00626003">
      <w:pPr>
        <w:pStyle w:val="ListParagraph"/>
        <w:numPr>
          <w:ilvl w:val="0"/>
          <w:numId w:val="77"/>
        </w:numPr>
        <w:spacing w:after="60"/>
        <w:rPr>
          <w:rFonts w:cs="Arial"/>
          <w:lang w:eastAsia="en-CA"/>
        </w:rPr>
      </w:pPr>
      <w:r w:rsidRPr="00773509">
        <w:rPr>
          <w:rFonts w:cs="Arial"/>
          <w:lang w:eastAsia="en-CA"/>
        </w:rPr>
        <w:t xml:space="preserve">When the predefined combination alone is changed and the </w:t>
      </w:r>
      <w:r w:rsidR="00A963DE" w:rsidRPr="00773509">
        <w:rPr>
          <w:rFonts w:cs="Arial"/>
          <w:lang w:eastAsia="en-CA"/>
        </w:rPr>
        <w:t>I</w:t>
      </w:r>
      <w:r w:rsidRPr="00773509">
        <w:rPr>
          <w:rFonts w:cs="Arial"/>
          <w:lang w:eastAsia="en-CA"/>
        </w:rPr>
        <w:t xml:space="preserve">nteroperability </w:t>
      </w:r>
      <w:r w:rsidR="00A963DE" w:rsidRPr="00773509">
        <w:rPr>
          <w:rFonts w:cs="Arial"/>
          <w:lang w:eastAsia="en-CA"/>
        </w:rPr>
        <w:t>C</w:t>
      </w:r>
      <w:r w:rsidRPr="00773509">
        <w:rPr>
          <w:rFonts w:cs="Arial"/>
          <w:lang w:eastAsia="en-CA"/>
        </w:rPr>
        <w:t xml:space="preserve">atalogue contains the new predefined combination at the current </w:t>
      </w:r>
      <w:r w:rsidR="00E83041">
        <w:rPr>
          <w:rFonts w:cs="Arial"/>
          <w:lang w:eastAsia="en-CA"/>
        </w:rPr>
        <w:t>L</w:t>
      </w:r>
      <w:r w:rsidRPr="00773509">
        <w:rPr>
          <w:rFonts w:cs="Arial"/>
          <w:lang w:eastAsia="en-CA"/>
        </w:rPr>
        <w:t>evel, the system should apply the rules of the</w:t>
      </w:r>
      <w:r w:rsidR="001D1B22" w:rsidRPr="00773509">
        <w:rPr>
          <w:rFonts w:cs="Arial"/>
          <w:lang w:eastAsia="en-CA"/>
        </w:rPr>
        <w:t xml:space="preserve"> current</w:t>
      </w:r>
      <w:r w:rsidRPr="00773509">
        <w:rPr>
          <w:rFonts w:cs="Arial"/>
          <w:lang w:eastAsia="en-CA"/>
        </w:rPr>
        <w:t xml:space="preserve"> </w:t>
      </w:r>
      <w:r w:rsidR="00E83041">
        <w:rPr>
          <w:rFonts w:cs="Arial"/>
          <w:lang w:eastAsia="en-CA"/>
        </w:rPr>
        <w:t>L</w:t>
      </w:r>
      <w:r w:rsidR="001D1B22" w:rsidRPr="00773509">
        <w:rPr>
          <w:rFonts w:cs="Arial"/>
          <w:lang w:eastAsia="en-CA"/>
        </w:rPr>
        <w:t xml:space="preserve">evel to the </w:t>
      </w:r>
      <w:r w:rsidRPr="00773509">
        <w:rPr>
          <w:rFonts w:cs="Arial"/>
          <w:lang w:eastAsia="en-CA"/>
        </w:rPr>
        <w:t>new predef</w:t>
      </w:r>
      <w:r w:rsidR="002B3B98" w:rsidRPr="00773509">
        <w:rPr>
          <w:rFonts w:cs="Arial"/>
          <w:lang w:eastAsia="en-CA"/>
        </w:rPr>
        <w:t>ined combination.</w:t>
      </w:r>
    </w:p>
    <w:p w14:paraId="012B01C7" w14:textId="5A0FC6A2" w:rsidR="00DA29FC" w:rsidRPr="00773509" w:rsidRDefault="002B3B98" w:rsidP="00626003">
      <w:pPr>
        <w:pStyle w:val="ListParagraph"/>
        <w:spacing w:after="60"/>
        <w:rPr>
          <w:rFonts w:cs="Arial"/>
          <w:lang w:eastAsia="en-CA"/>
        </w:rPr>
      </w:pPr>
      <w:r w:rsidRPr="00773509">
        <w:rPr>
          <w:rFonts w:cs="Arial"/>
          <w:lang w:eastAsia="en-CA"/>
        </w:rPr>
        <w:t>EXAMPLE: T</w:t>
      </w:r>
      <w:r w:rsidR="001D1B22" w:rsidRPr="00773509">
        <w:rPr>
          <w:rFonts w:cs="Arial"/>
          <w:lang w:eastAsia="en-CA"/>
        </w:rPr>
        <w:t xml:space="preserve">he system is </w:t>
      </w:r>
      <w:r w:rsidR="00DA29FC" w:rsidRPr="00773509">
        <w:rPr>
          <w:rFonts w:cs="Arial"/>
          <w:lang w:eastAsia="en-CA"/>
        </w:rPr>
        <w:t xml:space="preserve">in Level 2 and the </w:t>
      </w:r>
      <w:r w:rsidR="00903683" w:rsidRPr="00773509">
        <w:rPr>
          <w:rFonts w:cs="Arial"/>
          <w:lang w:eastAsia="en-CA"/>
        </w:rPr>
        <w:t>S125</w:t>
      </w:r>
      <w:r w:rsidR="00DA29FC" w:rsidRPr="00773509">
        <w:rPr>
          <w:rFonts w:cs="Arial"/>
          <w:lang w:eastAsia="en-CA"/>
        </w:rPr>
        <w:t xml:space="preserve">+S101 predefined combination is changed to </w:t>
      </w:r>
      <w:r w:rsidR="00903683" w:rsidRPr="00773509">
        <w:rPr>
          <w:rFonts w:cs="Arial"/>
          <w:lang w:eastAsia="en-CA"/>
        </w:rPr>
        <w:t>S125</w:t>
      </w:r>
      <w:r w:rsidRPr="00773509">
        <w:rPr>
          <w:rFonts w:cs="Arial"/>
          <w:lang w:eastAsia="en-CA"/>
        </w:rPr>
        <w:t>+S101+S122. T</w:t>
      </w:r>
      <w:r w:rsidR="001D1B22" w:rsidRPr="00773509">
        <w:rPr>
          <w:rFonts w:cs="Arial"/>
          <w:lang w:eastAsia="en-CA"/>
        </w:rPr>
        <w:t>he system suppress</w:t>
      </w:r>
      <w:r w:rsidRPr="00773509">
        <w:rPr>
          <w:rFonts w:cs="Arial"/>
          <w:lang w:eastAsia="en-CA"/>
        </w:rPr>
        <w:t>es</w:t>
      </w:r>
      <w:r w:rsidR="001D1B22" w:rsidRPr="00773509">
        <w:rPr>
          <w:rFonts w:cs="Arial"/>
          <w:lang w:eastAsia="en-CA"/>
        </w:rPr>
        <w:t xml:space="preserve"> S-101 Restricted Area features of type “nature reserve” in favour of Marine Protected Areas from S-122 (assuming the </w:t>
      </w:r>
      <w:r w:rsidR="00A963DE" w:rsidRPr="00773509">
        <w:rPr>
          <w:rFonts w:cs="Arial"/>
          <w:lang w:eastAsia="en-CA"/>
        </w:rPr>
        <w:t>I</w:t>
      </w:r>
      <w:r w:rsidR="001D1B22" w:rsidRPr="00773509">
        <w:rPr>
          <w:rFonts w:cs="Arial"/>
          <w:lang w:eastAsia="en-CA"/>
        </w:rPr>
        <w:t xml:space="preserve">nteroperability </w:t>
      </w:r>
      <w:r w:rsidR="00A963DE" w:rsidRPr="00773509">
        <w:rPr>
          <w:rFonts w:cs="Arial"/>
          <w:lang w:eastAsia="en-CA"/>
        </w:rPr>
        <w:t>C</w:t>
      </w:r>
      <w:r w:rsidR="001D1B22" w:rsidRPr="00773509">
        <w:rPr>
          <w:rFonts w:cs="Arial"/>
          <w:lang w:eastAsia="en-CA"/>
        </w:rPr>
        <w:t>atalogue contains such a rule).</w:t>
      </w:r>
    </w:p>
    <w:p w14:paraId="3251CBAD" w14:textId="2E597ABE" w:rsidR="002B3B98" w:rsidRDefault="001D1B22" w:rsidP="00626003">
      <w:pPr>
        <w:pStyle w:val="ListParagraph"/>
        <w:numPr>
          <w:ilvl w:val="0"/>
          <w:numId w:val="77"/>
        </w:numPr>
        <w:ind w:left="714" w:hanging="357"/>
        <w:rPr>
          <w:rFonts w:cs="Arial"/>
          <w:lang w:eastAsia="en-CA"/>
        </w:rPr>
      </w:pPr>
      <w:r w:rsidRPr="00773509">
        <w:rPr>
          <w:rFonts w:cs="Arial"/>
          <w:lang w:eastAsia="en-CA"/>
        </w:rPr>
        <w:t xml:space="preserve">When the </w:t>
      </w:r>
      <w:r w:rsidR="00A963DE" w:rsidRPr="00773509">
        <w:rPr>
          <w:rFonts w:cs="Arial"/>
          <w:lang w:eastAsia="en-CA"/>
        </w:rPr>
        <w:t>I</w:t>
      </w:r>
      <w:r w:rsidRPr="00773509">
        <w:rPr>
          <w:rFonts w:cs="Arial"/>
          <w:lang w:eastAsia="en-CA"/>
        </w:rPr>
        <w:t xml:space="preserve">nteroperability </w:t>
      </w:r>
      <w:r w:rsidR="00A963DE" w:rsidRPr="00773509">
        <w:rPr>
          <w:rFonts w:cs="Arial"/>
          <w:lang w:eastAsia="en-CA"/>
        </w:rPr>
        <w:t>C</w:t>
      </w:r>
      <w:r w:rsidRPr="00773509">
        <w:rPr>
          <w:rFonts w:cs="Arial"/>
          <w:lang w:eastAsia="en-CA"/>
        </w:rPr>
        <w:t xml:space="preserve">atalogue does not contain </w:t>
      </w:r>
      <w:r w:rsidR="006150C7" w:rsidRPr="00773509">
        <w:rPr>
          <w:rFonts w:cs="Arial"/>
          <w:lang w:eastAsia="en-CA"/>
        </w:rPr>
        <w:t>a</w:t>
      </w:r>
      <w:r w:rsidRPr="00773509">
        <w:rPr>
          <w:rFonts w:cs="Arial"/>
          <w:lang w:eastAsia="en-CA"/>
        </w:rPr>
        <w:t xml:space="preserve"> predefined combination </w:t>
      </w:r>
      <w:r w:rsidR="006150C7" w:rsidRPr="00773509">
        <w:rPr>
          <w:rFonts w:cs="Arial"/>
          <w:lang w:eastAsia="en-CA"/>
        </w:rPr>
        <w:t>at the new</w:t>
      </w:r>
      <w:r w:rsidRPr="00773509">
        <w:rPr>
          <w:rFonts w:cs="Arial"/>
          <w:lang w:eastAsia="en-CA"/>
        </w:rPr>
        <w:t xml:space="preserve"> </w:t>
      </w:r>
      <w:r w:rsidR="00E83041">
        <w:rPr>
          <w:rFonts w:cs="Arial"/>
          <w:lang w:eastAsia="en-CA"/>
        </w:rPr>
        <w:t>L</w:t>
      </w:r>
      <w:r w:rsidRPr="00773509">
        <w:rPr>
          <w:rFonts w:cs="Arial"/>
          <w:lang w:eastAsia="en-CA"/>
        </w:rPr>
        <w:t xml:space="preserve">evel, </w:t>
      </w:r>
      <w:r w:rsidR="006C4F13" w:rsidRPr="00773509">
        <w:rPr>
          <w:rFonts w:cs="Arial"/>
          <w:lang w:eastAsia="en-CA"/>
        </w:rPr>
        <w:t xml:space="preserve">the user interface should </w:t>
      </w:r>
      <w:r w:rsidR="002E780A" w:rsidRPr="00773509">
        <w:rPr>
          <w:rFonts w:cs="Arial"/>
          <w:lang w:eastAsia="en-CA"/>
        </w:rPr>
        <w:t>provide an indication of</w:t>
      </w:r>
      <w:r w:rsidR="000F3C7A" w:rsidRPr="00773509">
        <w:rPr>
          <w:rFonts w:cs="Arial"/>
          <w:lang w:eastAsia="en-CA"/>
        </w:rPr>
        <w:t xml:space="preserve"> </w:t>
      </w:r>
      <w:r w:rsidR="007C1726" w:rsidRPr="00773509">
        <w:rPr>
          <w:rFonts w:cs="Arial"/>
          <w:lang w:eastAsia="en-CA"/>
        </w:rPr>
        <w:t xml:space="preserve">this to the user </w:t>
      </w:r>
      <w:r w:rsidR="006C4F13" w:rsidRPr="00773509">
        <w:rPr>
          <w:rFonts w:cs="Arial"/>
          <w:lang w:eastAsia="en-CA"/>
        </w:rPr>
        <w:t>(</w:t>
      </w:r>
      <w:r w:rsidR="006150C7" w:rsidRPr="00773509">
        <w:rPr>
          <w:rFonts w:cs="Arial"/>
          <w:lang w:eastAsia="en-CA"/>
        </w:rPr>
        <w:t xml:space="preserve">though </w:t>
      </w:r>
      <w:r w:rsidR="006C4F13" w:rsidRPr="00773509">
        <w:rPr>
          <w:rFonts w:cs="Arial"/>
          <w:lang w:eastAsia="en-CA"/>
        </w:rPr>
        <w:t>not necessarily by disabling the choice</w:t>
      </w:r>
      <w:r w:rsidR="006150C7" w:rsidRPr="00773509">
        <w:rPr>
          <w:rFonts w:cs="Arial"/>
          <w:lang w:eastAsia="en-CA"/>
        </w:rPr>
        <w:t xml:space="preserve"> or blocking the transition</w:t>
      </w:r>
      <w:r w:rsidR="006C4F13" w:rsidRPr="00773509">
        <w:rPr>
          <w:rFonts w:cs="Arial"/>
          <w:lang w:eastAsia="en-CA"/>
        </w:rPr>
        <w:t xml:space="preserve">). </w:t>
      </w:r>
      <w:r w:rsidR="006150C7" w:rsidRPr="00773509">
        <w:rPr>
          <w:rFonts w:cs="Arial"/>
          <w:lang w:eastAsia="en-CA"/>
        </w:rPr>
        <w:t>Strategies for dealing with this situation are left to interface designers. For example</w:t>
      </w:r>
      <w:r w:rsidR="00031F2D" w:rsidRPr="00773509">
        <w:rPr>
          <w:rFonts w:cs="Arial"/>
          <w:lang w:eastAsia="en-CA"/>
        </w:rPr>
        <w:t xml:space="preserve">, </w:t>
      </w:r>
      <w:r w:rsidR="002E780A" w:rsidRPr="00773509">
        <w:rPr>
          <w:rFonts w:cs="Arial"/>
          <w:lang w:eastAsia="en-CA"/>
        </w:rPr>
        <w:t xml:space="preserve">systems </w:t>
      </w:r>
      <w:r w:rsidR="00031F2D" w:rsidRPr="00773509">
        <w:rPr>
          <w:rFonts w:cs="Arial"/>
          <w:lang w:eastAsia="en-CA"/>
        </w:rPr>
        <w:t xml:space="preserve">may offer to use the closest fit in the </w:t>
      </w:r>
      <w:r w:rsidR="006962AC" w:rsidRPr="00773509">
        <w:rPr>
          <w:rFonts w:cs="Arial"/>
          <w:lang w:eastAsia="en-CA"/>
        </w:rPr>
        <w:t>I</w:t>
      </w:r>
      <w:r w:rsidR="00031F2D" w:rsidRPr="00773509">
        <w:rPr>
          <w:rFonts w:cs="Arial"/>
          <w:lang w:eastAsia="en-CA"/>
        </w:rPr>
        <w:t xml:space="preserve">nteroperability </w:t>
      </w:r>
      <w:r w:rsidR="006962AC" w:rsidRPr="00773509">
        <w:rPr>
          <w:rFonts w:cs="Arial"/>
          <w:lang w:eastAsia="en-CA"/>
        </w:rPr>
        <w:t>C</w:t>
      </w:r>
      <w:r w:rsidR="00031F2D" w:rsidRPr="00773509">
        <w:rPr>
          <w:rFonts w:cs="Arial"/>
          <w:lang w:eastAsia="en-CA"/>
        </w:rPr>
        <w:t xml:space="preserve">atalogue with any residual </w:t>
      </w:r>
      <w:r w:rsidR="00CA69B1" w:rsidRPr="00773509">
        <w:rPr>
          <w:rFonts w:cs="Arial"/>
          <w:lang w:eastAsia="en-CA"/>
        </w:rPr>
        <w:t xml:space="preserve">on-screen </w:t>
      </w:r>
      <w:r w:rsidR="00031F2D" w:rsidRPr="00773509">
        <w:rPr>
          <w:rFonts w:cs="Arial"/>
          <w:lang w:eastAsia="en-CA"/>
        </w:rPr>
        <w:t xml:space="preserve">products as </w:t>
      </w:r>
      <w:r w:rsidR="00CA69B1" w:rsidRPr="00773509">
        <w:rPr>
          <w:rFonts w:cs="Arial"/>
          <w:lang w:eastAsia="en-CA"/>
        </w:rPr>
        <w:t>ordinary</w:t>
      </w:r>
      <w:r w:rsidR="00031F2D" w:rsidRPr="00773509">
        <w:rPr>
          <w:rFonts w:cs="Arial"/>
          <w:lang w:eastAsia="en-CA"/>
        </w:rPr>
        <w:t xml:space="preserve"> overlays</w:t>
      </w:r>
      <w:r w:rsidR="006C4F13" w:rsidRPr="00773509">
        <w:rPr>
          <w:rFonts w:cs="Arial"/>
          <w:lang w:eastAsia="en-CA"/>
        </w:rPr>
        <w:t>.</w:t>
      </w:r>
    </w:p>
    <w:p w14:paraId="39C6A606" w14:textId="77777777" w:rsidR="00E83041" w:rsidRPr="00E83041" w:rsidRDefault="00E83041" w:rsidP="00E83041">
      <w:pPr>
        <w:spacing w:after="120"/>
        <w:rPr>
          <w:rFonts w:cs="Arial"/>
          <w:lang w:eastAsia="en-CA"/>
        </w:rPr>
      </w:pPr>
    </w:p>
    <w:p w14:paraId="18354B6C" w14:textId="011A6062" w:rsidR="006B114A" w:rsidRPr="00773509" w:rsidRDefault="00C7605F" w:rsidP="00E83041">
      <w:pPr>
        <w:pStyle w:val="Heading2"/>
        <w:numPr>
          <w:ilvl w:val="1"/>
          <w:numId w:val="3"/>
        </w:numPr>
        <w:spacing w:before="120" w:after="200"/>
        <w:ind w:left="578" w:hanging="578"/>
      </w:pPr>
      <w:bookmarkStart w:id="4266" w:name="_Toc100669670"/>
      <w:r w:rsidRPr="00773509">
        <w:t>Priority overrides for user-specified settings</w:t>
      </w:r>
      <w:bookmarkEnd w:id="4266"/>
    </w:p>
    <w:p w14:paraId="6BF03FEE" w14:textId="15CE402A" w:rsidR="00C7605F" w:rsidRPr="00773509" w:rsidRDefault="00C7605F" w:rsidP="00E83041">
      <w:pPr>
        <w:spacing w:after="120"/>
      </w:pPr>
      <w:r w:rsidRPr="00773509">
        <w:t xml:space="preserve">Where user </w:t>
      </w:r>
      <w:r w:rsidR="00DF0DD6" w:rsidRPr="00773509">
        <w:t xml:space="preserve">action amends a </w:t>
      </w:r>
      <w:r w:rsidRPr="00773509">
        <w:t>setting</w:t>
      </w:r>
      <w:r w:rsidR="000644F3" w:rsidRPr="00773509">
        <w:t>,</w:t>
      </w:r>
      <w:r w:rsidRPr="00773509">
        <w:t xml:space="preserve"> </w:t>
      </w:r>
      <w:r w:rsidR="00DF0DD6" w:rsidRPr="00773509">
        <w:t xml:space="preserve">which then </w:t>
      </w:r>
      <w:r w:rsidRPr="00773509">
        <w:t>conflicts with a system setting, the user setting should override the system setting.</w:t>
      </w:r>
    </w:p>
    <w:p w14:paraId="6094F365" w14:textId="0B9F1686" w:rsidR="006962AC" w:rsidRDefault="00C7605F" w:rsidP="00E83041">
      <w:pPr>
        <w:spacing w:after="120"/>
      </w:pPr>
      <w:r w:rsidRPr="00773509">
        <w:lastRenderedPageBreak/>
        <w:t xml:space="preserve">EXAMPLE: Feature display priority set by a user should override display priority set in the </w:t>
      </w:r>
      <w:r w:rsidR="006962AC" w:rsidRPr="00773509">
        <w:t>I</w:t>
      </w:r>
      <w:r w:rsidRPr="00773509">
        <w:t xml:space="preserve">nteroperability </w:t>
      </w:r>
      <w:r w:rsidR="006962AC" w:rsidRPr="00773509">
        <w:t>C</w:t>
      </w:r>
      <w:r w:rsidRPr="00773509">
        <w:t xml:space="preserve">atalogue or </w:t>
      </w:r>
      <w:r w:rsidR="006962AC" w:rsidRPr="00773509">
        <w:t>P</w:t>
      </w:r>
      <w:r w:rsidRPr="00773509">
        <w:t xml:space="preserve">ortrayal </w:t>
      </w:r>
      <w:r w:rsidR="006962AC" w:rsidRPr="00773509">
        <w:t>C</w:t>
      </w:r>
      <w:r w:rsidRPr="00773509">
        <w:t>atalogue.</w:t>
      </w:r>
    </w:p>
    <w:p w14:paraId="232D06A9" w14:textId="77777777" w:rsidR="00E83041" w:rsidRPr="00773509" w:rsidRDefault="00E83041" w:rsidP="00E83041">
      <w:pPr>
        <w:spacing w:after="120"/>
      </w:pPr>
    </w:p>
    <w:p w14:paraId="7A528FA8" w14:textId="3E134C78" w:rsidR="006B114A" w:rsidRPr="00773509" w:rsidRDefault="006B114A" w:rsidP="00E83041">
      <w:pPr>
        <w:pStyle w:val="Heading1"/>
        <w:numPr>
          <w:ilvl w:val="0"/>
          <w:numId w:val="3"/>
        </w:numPr>
        <w:spacing w:before="120" w:after="200"/>
        <w:ind w:left="357" w:hanging="357"/>
      </w:pPr>
      <w:bookmarkStart w:id="4267" w:name="_Toc484523943"/>
      <w:bookmarkStart w:id="4268" w:name="_Toc100669671"/>
      <w:r w:rsidRPr="00773509">
        <w:t>Data Encoding Guide</w:t>
      </w:r>
      <w:bookmarkEnd w:id="4267"/>
      <w:bookmarkEnd w:id="4268"/>
    </w:p>
    <w:p w14:paraId="3CA8ED9A" w14:textId="216B5160" w:rsidR="00996B38" w:rsidRDefault="000634C6" w:rsidP="00E83041">
      <w:pPr>
        <w:spacing w:after="120"/>
      </w:pPr>
      <w:r w:rsidRPr="00773509">
        <w:t>The data encoding guidance for S-98 Interoperability Catalogues conforms to the guidance in S-100 Part 16.</w:t>
      </w:r>
    </w:p>
    <w:p w14:paraId="6670B550" w14:textId="77777777" w:rsidR="00E83041" w:rsidRPr="00773509" w:rsidRDefault="00E83041" w:rsidP="00E83041">
      <w:pPr>
        <w:spacing w:after="120"/>
      </w:pPr>
    </w:p>
    <w:p w14:paraId="10EFD688" w14:textId="36D8B043" w:rsidR="006B114A" w:rsidRPr="00773509" w:rsidRDefault="006B114A" w:rsidP="00E83041">
      <w:pPr>
        <w:pStyle w:val="Heading1"/>
        <w:numPr>
          <w:ilvl w:val="0"/>
          <w:numId w:val="3"/>
        </w:numPr>
        <w:spacing w:before="120" w:after="200"/>
        <w:ind w:left="357" w:hanging="357"/>
      </w:pPr>
      <w:bookmarkStart w:id="4269" w:name="_Toc484523947"/>
      <w:bookmarkStart w:id="4270" w:name="_Ref30544569"/>
      <w:bookmarkStart w:id="4271" w:name="_Toc100669672"/>
      <w:r w:rsidRPr="00773509">
        <w:t>Normative Implementation Guidance</w:t>
      </w:r>
      <w:bookmarkEnd w:id="4269"/>
      <w:bookmarkEnd w:id="4270"/>
      <w:bookmarkEnd w:id="4271"/>
    </w:p>
    <w:p w14:paraId="5C05D235" w14:textId="162A85C1" w:rsidR="006B114A" w:rsidRPr="00773509" w:rsidRDefault="006B114A" w:rsidP="00E83041">
      <w:pPr>
        <w:pStyle w:val="Heading2"/>
        <w:numPr>
          <w:ilvl w:val="1"/>
          <w:numId w:val="3"/>
        </w:numPr>
        <w:spacing w:before="120" w:after="200"/>
        <w:rPr>
          <w:i/>
        </w:rPr>
      </w:pPr>
      <w:bookmarkStart w:id="4272" w:name="_Toc484523948"/>
      <w:bookmarkStart w:id="4273" w:name="_Toc100669673"/>
      <w:r w:rsidRPr="00773509">
        <w:t>Reduce demand on user attention - display adjustment</w:t>
      </w:r>
      <w:bookmarkEnd w:id="4272"/>
      <w:bookmarkEnd w:id="4273"/>
    </w:p>
    <w:p w14:paraId="665E1AEF" w14:textId="5B92AFFD" w:rsidR="006B114A" w:rsidRDefault="006B114A" w:rsidP="00FD1EE8">
      <w:pPr>
        <w:spacing w:after="120"/>
      </w:pPr>
      <w:r w:rsidRPr="00773509">
        <w:t xml:space="preserve">Provide for the use of decluttering techniques by implementations, such as minimizing overlaps </w:t>
      </w:r>
      <w:r w:rsidR="00EB7642" w:rsidRPr="00773509">
        <w:t xml:space="preserve">of </w:t>
      </w:r>
      <w:r w:rsidRPr="00773509">
        <w:t>both symbols and text, mi</w:t>
      </w:r>
      <w:r w:rsidR="00681C85" w:rsidRPr="00773509">
        <w:t>ni</w:t>
      </w:r>
      <w:r w:rsidRPr="00773509">
        <w:t xml:space="preserve">mization of the number </w:t>
      </w:r>
      <w:r w:rsidR="00A14AB5" w:rsidRPr="00773509">
        <w:t xml:space="preserve">of </w:t>
      </w:r>
      <w:r w:rsidRPr="00773509">
        <w:t>colo</w:t>
      </w:r>
      <w:r w:rsidR="00A14AB5" w:rsidRPr="00773509">
        <w:t>u</w:t>
      </w:r>
      <w:r w:rsidRPr="00773509">
        <w:t xml:space="preserve">rs on </w:t>
      </w:r>
      <w:r w:rsidR="00A14AB5" w:rsidRPr="00773509">
        <w:t xml:space="preserve">the </w:t>
      </w:r>
      <w:r w:rsidRPr="00773509">
        <w:t xml:space="preserve">display. </w:t>
      </w:r>
    </w:p>
    <w:p w14:paraId="6A2D49FA" w14:textId="77777777" w:rsidR="00FD1EE8" w:rsidRPr="00773509" w:rsidRDefault="00FD1EE8" w:rsidP="00FD1EE8">
      <w:pPr>
        <w:spacing w:after="120"/>
      </w:pPr>
    </w:p>
    <w:p w14:paraId="433C414E" w14:textId="62E7E783" w:rsidR="006B114A" w:rsidRPr="00773509" w:rsidRDefault="006B114A" w:rsidP="00FD1EE8">
      <w:pPr>
        <w:pStyle w:val="Heading2"/>
        <w:numPr>
          <w:ilvl w:val="1"/>
          <w:numId w:val="3"/>
        </w:numPr>
        <w:spacing w:before="120" w:after="200"/>
        <w:ind w:left="578" w:hanging="578"/>
      </w:pPr>
      <w:bookmarkStart w:id="4274" w:name="_Toc484523949"/>
      <w:bookmarkStart w:id="4275" w:name="_Toc100669674"/>
      <w:r w:rsidRPr="00773509">
        <w:t>Reduce demands on user attention - avoid text overload</w:t>
      </w:r>
      <w:bookmarkEnd w:id="4274"/>
      <w:bookmarkEnd w:id="4275"/>
    </w:p>
    <w:p w14:paraId="79A21830" w14:textId="4A8F4C18" w:rsidR="006B114A" w:rsidRPr="00773509" w:rsidRDefault="006B114A" w:rsidP="00FD1EE8">
      <w:pPr>
        <w:spacing w:after="120"/>
      </w:pPr>
      <w:r w:rsidRPr="00773509">
        <w:t>Provide for text to be shown separately from graphic display. Provide for limiting the amount of text shown both in-graphic, over-graphic</w:t>
      </w:r>
      <w:r w:rsidR="007D24D5" w:rsidRPr="00773509">
        <w:t>,</w:t>
      </w:r>
      <w:r w:rsidRPr="00773509">
        <w:t xml:space="preserve"> and in a separate auxiliary display.</w:t>
      </w:r>
    </w:p>
    <w:p w14:paraId="5D549CCE" w14:textId="4E89EC7C" w:rsidR="00B4556E" w:rsidRPr="00773509" w:rsidRDefault="00B4556E" w:rsidP="00FD1EE8">
      <w:pPr>
        <w:spacing w:after="120"/>
      </w:pPr>
      <w:r w:rsidRPr="00773509">
        <w:t xml:space="preserve">Generally, in-line text is shorter than text from a support file, though some </w:t>
      </w:r>
      <w:r w:rsidR="00FD1EE8">
        <w:t>S</w:t>
      </w:r>
      <w:r w:rsidRPr="00773509">
        <w:t>pecifications (</w:t>
      </w:r>
      <w:r w:rsidR="00994920" w:rsidRPr="00773509">
        <w:t xml:space="preserve">for example </w:t>
      </w:r>
      <w:r w:rsidRPr="00773509">
        <w:t>S-101) allow as many as 300 characters.</w:t>
      </w:r>
    </w:p>
    <w:p w14:paraId="105C1668" w14:textId="7BE08816" w:rsidR="00D0742D" w:rsidRDefault="00D0742D" w:rsidP="00FD1EE8">
      <w:pPr>
        <w:spacing w:after="120"/>
      </w:pPr>
      <w:r w:rsidRPr="00773509">
        <w:t>Generally speaking</w:t>
      </w:r>
      <w:r w:rsidR="00B4556E" w:rsidRPr="00773509">
        <w:t xml:space="preserve"> </w:t>
      </w:r>
      <w:r w:rsidR="00E67941" w:rsidRPr="00773509">
        <w:t>I</w:t>
      </w:r>
      <w:r w:rsidR="00B4556E" w:rsidRPr="00773509">
        <w:t xml:space="preserve">nteroperability </w:t>
      </w:r>
      <w:r w:rsidR="00E67941" w:rsidRPr="00773509">
        <w:t>C</w:t>
      </w:r>
      <w:r w:rsidR="00B4556E" w:rsidRPr="00773509">
        <w:t>atalogue developers should</w:t>
      </w:r>
      <w:r w:rsidRPr="00773509">
        <w:t xml:space="preserve"> review what individual </w:t>
      </w:r>
      <w:r w:rsidR="00B4556E" w:rsidRPr="00773509">
        <w:t>D</w:t>
      </w:r>
      <w:r w:rsidR="00E67941" w:rsidRPr="00773509">
        <w:t>ata Classification and Encoding Guide</w:t>
      </w:r>
      <w:r w:rsidR="00B4556E" w:rsidRPr="00773509">
        <w:t xml:space="preserve">s say and what </w:t>
      </w:r>
      <w:r w:rsidR="00E67941" w:rsidRPr="00773509">
        <w:t>P</w:t>
      </w:r>
      <w:r w:rsidRPr="00773509">
        <w:t xml:space="preserve">ortrayal </w:t>
      </w:r>
      <w:r w:rsidR="00E67941" w:rsidRPr="00773509">
        <w:t>C</w:t>
      </w:r>
      <w:r w:rsidRPr="00773509">
        <w:t xml:space="preserve">atalogues do with text </w:t>
      </w:r>
      <w:r w:rsidR="00B4556E" w:rsidRPr="00773509">
        <w:t xml:space="preserve">attributes, since the </w:t>
      </w:r>
      <w:r w:rsidR="00E67941" w:rsidRPr="00773509">
        <w:t>P</w:t>
      </w:r>
      <w:r w:rsidR="00B4556E" w:rsidRPr="00773509">
        <w:t xml:space="preserve">roduct </w:t>
      </w:r>
      <w:r w:rsidR="00E67941" w:rsidRPr="00773509">
        <w:t>S</w:t>
      </w:r>
      <w:r w:rsidR="00B4556E" w:rsidRPr="00773509">
        <w:t xml:space="preserve">pecification developers can be expected to know which attributes can be expected to contain long text and which </w:t>
      </w:r>
      <w:r w:rsidR="007D24D5" w:rsidRPr="00773509">
        <w:t xml:space="preserve">contain </w:t>
      </w:r>
      <w:r w:rsidR="00B4556E" w:rsidRPr="00773509">
        <w:t>short text.</w:t>
      </w:r>
      <w:r w:rsidRPr="00773509">
        <w:t xml:space="preserve"> </w:t>
      </w:r>
    </w:p>
    <w:p w14:paraId="1C423288" w14:textId="77777777" w:rsidR="00FD1EE8" w:rsidRPr="00773509" w:rsidRDefault="00FD1EE8" w:rsidP="00FD1EE8">
      <w:pPr>
        <w:spacing w:after="120"/>
      </w:pPr>
    </w:p>
    <w:p w14:paraId="5A86D4E2" w14:textId="139E70BC" w:rsidR="006B114A" w:rsidRPr="00773509" w:rsidRDefault="006B114A" w:rsidP="00FD1EE8">
      <w:pPr>
        <w:pStyle w:val="Heading2"/>
        <w:numPr>
          <w:ilvl w:val="1"/>
          <w:numId w:val="3"/>
        </w:numPr>
        <w:spacing w:before="120" w:after="200"/>
        <w:ind w:left="578" w:hanging="578"/>
      </w:pPr>
      <w:bookmarkStart w:id="4276" w:name="_Toc484523950"/>
      <w:bookmarkStart w:id="4277" w:name="_Toc100669675"/>
      <w:r w:rsidRPr="00773509">
        <w:t>Support for novice users</w:t>
      </w:r>
      <w:bookmarkEnd w:id="4276"/>
      <w:bookmarkEnd w:id="4277"/>
    </w:p>
    <w:p w14:paraId="01A1CE3A" w14:textId="6FD1A608" w:rsidR="006B114A" w:rsidRDefault="006B114A" w:rsidP="00FD1EE8">
      <w:pPr>
        <w:spacing w:after="120"/>
      </w:pPr>
      <w:r w:rsidRPr="00773509">
        <w:t xml:space="preserve">Allow implementations to have "novice" modes or </w:t>
      </w:r>
      <w:r w:rsidR="00606361" w:rsidRPr="00773509">
        <w:t xml:space="preserve">user interface </w:t>
      </w:r>
      <w:r w:rsidRPr="00773509">
        <w:t>controls, which provide shortcuts for inexperienced users</w:t>
      </w:r>
      <w:r w:rsidR="00DA58DD" w:rsidRPr="00773509">
        <w:t>.</w:t>
      </w:r>
    </w:p>
    <w:p w14:paraId="1A788603" w14:textId="77777777" w:rsidR="00FD1EE8" w:rsidRPr="00773509" w:rsidRDefault="00FD1EE8" w:rsidP="00FD1EE8">
      <w:pPr>
        <w:spacing w:after="120"/>
      </w:pPr>
    </w:p>
    <w:p w14:paraId="37713EAB" w14:textId="29BFC4E0" w:rsidR="006B114A" w:rsidRPr="00773509" w:rsidRDefault="006B114A" w:rsidP="00FD1EE8">
      <w:pPr>
        <w:pStyle w:val="Heading2"/>
        <w:numPr>
          <w:ilvl w:val="1"/>
          <w:numId w:val="3"/>
        </w:numPr>
        <w:spacing w:before="120" w:after="200"/>
        <w:ind w:left="578" w:hanging="578"/>
      </w:pPr>
      <w:bookmarkStart w:id="4278" w:name="_Toc484523951"/>
      <w:bookmarkStart w:id="4279" w:name="_Toc100669676"/>
      <w:r w:rsidRPr="00773509">
        <w:t>Reduce demands on user attention - planning and monitoring modes</w:t>
      </w:r>
      <w:bookmarkEnd w:id="4278"/>
      <w:bookmarkEnd w:id="4279"/>
    </w:p>
    <w:p w14:paraId="0E7DF76C" w14:textId="77777777" w:rsidR="006B114A" w:rsidRPr="00773509" w:rsidRDefault="006B114A" w:rsidP="00FD1EE8">
      <w:pPr>
        <w:spacing w:after="120"/>
      </w:pPr>
      <w:r w:rsidRPr="00773509">
        <w:t>Planning mode can be allowed to provide more powerful information search or processing functionality at the expense of more user attention.</w:t>
      </w:r>
    </w:p>
    <w:p w14:paraId="1189AC40" w14:textId="77777777" w:rsidR="006B114A" w:rsidRDefault="006B114A" w:rsidP="00FD1EE8">
      <w:pPr>
        <w:spacing w:after="120"/>
      </w:pPr>
      <w:r w:rsidRPr="00773509">
        <w:t>Route monitoring mode must support the ECDIS showing the information required for monitoring while allowing bridge officers to focus on other tasks.</w:t>
      </w:r>
    </w:p>
    <w:p w14:paraId="46B33537" w14:textId="77777777" w:rsidR="00FD1EE8" w:rsidRPr="00773509" w:rsidRDefault="00FD1EE8" w:rsidP="00FD1EE8">
      <w:pPr>
        <w:spacing w:after="120"/>
      </w:pPr>
    </w:p>
    <w:p w14:paraId="259AA598" w14:textId="34DD8483" w:rsidR="007F7420" w:rsidRPr="00773509" w:rsidRDefault="007F7420" w:rsidP="00FD1EE8">
      <w:pPr>
        <w:pStyle w:val="Heading2"/>
        <w:numPr>
          <w:ilvl w:val="1"/>
          <w:numId w:val="3"/>
        </w:numPr>
        <w:spacing w:before="120" w:after="200"/>
        <w:ind w:left="578" w:hanging="578"/>
      </w:pPr>
      <w:bookmarkStart w:id="4280" w:name="_Toc100669677"/>
      <w:bookmarkStart w:id="4281" w:name="_Toc484523952"/>
      <w:r w:rsidRPr="00773509">
        <w:t>Interoperability and data coverage</w:t>
      </w:r>
      <w:bookmarkEnd w:id="4280"/>
    </w:p>
    <w:p w14:paraId="31316E88" w14:textId="2968933A" w:rsidR="007F7420" w:rsidRPr="00773509" w:rsidRDefault="007F7420" w:rsidP="00FD1EE8">
      <w:pPr>
        <w:spacing w:after="120"/>
      </w:pPr>
      <w:r w:rsidRPr="00773509">
        <w:t xml:space="preserve">The interoperability rules and interleaving operations described in an </w:t>
      </w:r>
      <w:r w:rsidR="00E67941" w:rsidRPr="00773509">
        <w:t>I</w:t>
      </w:r>
      <w:r w:rsidRPr="00773509">
        <w:t xml:space="preserve">nteroperability </w:t>
      </w:r>
      <w:r w:rsidR="00E67941" w:rsidRPr="00773509">
        <w:t>C</w:t>
      </w:r>
      <w:r w:rsidRPr="00773509">
        <w:t xml:space="preserve">atalogue apply only </w:t>
      </w:r>
      <w:r w:rsidR="00AF7A89" w:rsidRPr="00773509">
        <w:t>in areas where</w:t>
      </w:r>
      <w:r w:rsidRPr="00773509">
        <w:t xml:space="preserve"> the </w:t>
      </w:r>
      <w:r w:rsidR="00AF7A89" w:rsidRPr="00773509">
        <w:t>products referenced in the rule or interleaving operation</w:t>
      </w:r>
      <w:r w:rsidRPr="00773509">
        <w:t xml:space="preserve"> have data coverage at the current display scale</w:t>
      </w:r>
      <w:r w:rsidR="00FF764F" w:rsidRPr="00773509">
        <w:t xml:space="preserve"> on the navigation system</w:t>
      </w:r>
      <w:r w:rsidRPr="00773509">
        <w:t>.</w:t>
      </w:r>
    </w:p>
    <w:p w14:paraId="11BD4DED" w14:textId="211B0EB4" w:rsidR="007F7420" w:rsidRPr="00773509" w:rsidRDefault="007F7420" w:rsidP="00FD1EE8">
      <w:pPr>
        <w:spacing w:after="120"/>
      </w:pPr>
      <w:r w:rsidRPr="00773509">
        <w:t>If data coverage for</w:t>
      </w:r>
      <w:r w:rsidR="006661C8" w:rsidRPr="00773509">
        <w:t xml:space="preserve"> some of the</w:t>
      </w:r>
      <w:r w:rsidRPr="00773509">
        <w:t xml:space="preserve"> products </w:t>
      </w:r>
      <w:r w:rsidR="009B61E3" w:rsidRPr="00773509">
        <w:t xml:space="preserve">covered by an </w:t>
      </w:r>
      <w:r w:rsidR="00FD1EE8">
        <w:t>I</w:t>
      </w:r>
      <w:r w:rsidR="009B61E3" w:rsidRPr="00773509">
        <w:t xml:space="preserve">nteroperability </w:t>
      </w:r>
      <w:r w:rsidR="00FD1EE8">
        <w:t>C</w:t>
      </w:r>
      <w:r w:rsidR="009B61E3" w:rsidRPr="00773509">
        <w:t xml:space="preserve">atalogue </w:t>
      </w:r>
      <w:r w:rsidR="00F428E3" w:rsidRPr="00773509">
        <w:t>is absent in an area, the rules and interleaving operations referring to products which do have data coverage in the area in question will continue to apply in that area.</w:t>
      </w:r>
      <w:r w:rsidR="00AF7A89" w:rsidRPr="00773509">
        <w:t xml:space="preserve"> Rules and interleaving operations referring to products which do not have data coverage in the area will not apply in the area in question.</w:t>
      </w:r>
    </w:p>
    <w:p w14:paraId="12FF0F4C" w14:textId="7BDCF1F3" w:rsidR="00B13868" w:rsidRPr="00773509" w:rsidRDefault="00B13868" w:rsidP="00FD1EE8">
      <w:pPr>
        <w:spacing w:after="120"/>
      </w:pPr>
      <w:r w:rsidRPr="00773509">
        <w:t xml:space="preserve">Implementations should </w:t>
      </w:r>
      <w:r w:rsidR="006661C8" w:rsidRPr="00773509">
        <w:t>be capable of indicating</w:t>
      </w:r>
      <w:r w:rsidR="0031434F" w:rsidRPr="00773509">
        <w:t xml:space="preserve"> parts of the display screen where (a) interoperability is partially applicable because some of the data products in a predefined combination </w:t>
      </w:r>
      <w:r w:rsidR="006661C8" w:rsidRPr="00773509">
        <w:t xml:space="preserve">do not </w:t>
      </w:r>
      <w:r w:rsidR="0031434F" w:rsidRPr="00773509">
        <w:t>have data coverage</w:t>
      </w:r>
      <w:r w:rsidR="00810578" w:rsidRPr="00773509">
        <w:t xml:space="preserve"> while others do have coverage</w:t>
      </w:r>
      <w:r w:rsidR="0031434F" w:rsidRPr="00773509">
        <w:t xml:space="preserve">; (b) interoperability is not applicable </w:t>
      </w:r>
      <w:r w:rsidR="00810578" w:rsidRPr="00773509">
        <w:t xml:space="preserve">at all </w:t>
      </w:r>
      <w:r w:rsidR="0031434F" w:rsidRPr="00773509">
        <w:t xml:space="preserve">because the data products in the selected </w:t>
      </w:r>
      <w:r w:rsidR="00632245" w:rsidRPr="00773509">
        <w:t xml:space="preserve">predefined combination </w:t>
      </w:r>
      <w:r w:rsidR="0031434F" w:rsidRPr="00773509">
        <w:t xml:space="preserve">do not have coverage </w:t>
      </w:r>
      <w:r w:rsidR="00810578" w:rsidRPr="00773509">
        <w:t>(</w:t>
      </w:r>
      <w:r w:rsidR="00632245" w:rsidRPr="00773509">
        <w:t>or the</w:t>
      </w:r>
      <w:r w:rsidR="00810578" w:rsidRPr="00773509">
        <w:t xml:space="preserve"> only coverage is that of the</w:t>
      </w:r>
      <w:r w:rsidR="00632245" w:rsidRPr="00773509">
        <w:t xml:space="preserve"> base S-101 laye</w:t>
      </w:r>
      <w:r w:rsidR="00810578" w:rsidRPr="00773509">
        <w:t>r</w:t>
      </w:r>
      <w:r w:rsidR="00632245" w:rsidRPr="00773509">
        <w:t>).</w:t>
      </w:r>
    </w:p>
    <w:p w14:paraId="2CE31627" w14:textId="26E4C49D" w:rsidR="00CC5691" w:rsidRDefault="009B61E3" w:rsidP="00FD1EE8">
      <w:pPr>
        <w:spacing w:after="120"/>
      </w:pPr>
      <w:r w:rsidRPr="00773509">
        <w:lastRenderedPageBreak/>
        <w:t>NOTE (informative): Depiction and symbols for such distinguished parts of the screen is a matter for ECDIS Performance Standards but an off-graphic message on the ECDIS, or an adaptation of overscale warning symbology may be suitable.</w:t>
      </w:r>
    </w:p>
    <w:p w14:paraId="260FE616" w14:textId="77777777" w:rsidR="00FD1EE8" w:rsidRPr="00773509" w:rsidRDefault="00FD1EE8" w:rsidP="00FD1EE8">
      <w:pPr>
        <w:spacing w:after="120"/>
      </w:pPr>
    </w:p>
    <w:p w14:paraId="69A1C7B3" w14:textId="345B1753" w:rsidR="006B114A" w:rsidRPr="00773509" w:rsidRDefault="006B114A" w:rsidP="00AA6806">
      <w:pPr>
        <w:pStyle w:val="Heading2"/>
        <w:numPr>
          <w:ilvl w:val="1"/>
          <w:numId w:val="3"/>
        </w:numPr>
        <w:spacing w:before="120" w:after="200"/>
        <w:ind w:left="578" w:hanging="578"/>
      </w:pPr>
      <w:bookmarkStart w:id="4282" w:name="_Toc100669678"/>
      <w:r w:rsidRPr="00773509">
        <w:t>Other significant information</w:t>
      </w:r>
      <w:bookmarkEnd w:id="4281"/>
      <w:bookmarkEnd w:id="4282"/>
    </w:p>
    <w:p w14:paraId="4279FB9E" w14:textId="07A55008" w:rsidR="00F13023" w:rsidRPr="00773509" w:rsidRDefault="00F13023" w:rsidP="00AA6806">
      <w:pPr>
        <w:spacing w:after="120"/>
      </w:pPr>
      <w:r w:rsidRPr="00773509">
        <w:t xml:space="preserve">The inclusion in </w:t>
      </w:r>
      <w:r w:rsidR="00E67941" w:rsidRPr="00773509">
        <w:t>I</w:t>
      </w:r>
      <w:r w:rsidRPr="00773509">
        <w:t xml:space="preserve">nteroperability </w:t>
      </w:r>
      <w:r w:rsidR="00E67941" w:rsidRPr="00773509">
        <w:t>C</w:t>
      </w:r>
      <w:r w:rsidRPr="00773509">
        <w:t xml:space="preserve">atalogues of data products whose interoperability has not been discussed with </w:t>
      </w:r>
      <w:r w:rsidR="00E67941" w:rsidRPr="00773509">
        <w:t>the relevant P</w:t>
      </w:r>
      <w:r w:rsidRPr="00773509">
        <w:t xml:space="preserve">roduct </w:t>
      </w:r>
      <w:r w:rsidR="00E67941" w:rsidRPr="00773509">
        <w:t>S</w:t>
      </w:r>
      <w:r w:rsidRPr="00773509">
        <w:t xml:space="preserve">pecification development team is recommended </w:t>
      </w:r>
      <w:r w:rsidRPr="00773509">
        <w:rPr>
          <w:u w:val="single"/>
        </w:rPr>
        <w:t>against</w:t>
      </w:r>
      <w:r w:rsidRPr="00773509">
        <w:t>.</w:t>
      </w:r>
    </w:p>
    <w:p w14:paraId="649D4AA1" w14:textId="08D98754" w:rsidR="00F13023" w:rsidRPr="00773509" w:rsidRDefault="00F13023" w:rsidP="00AA6806">
      <w:pPr>
        <w:spacing w:after="120"/>
      </w:pPr>
      <w:r w:rsidRPr="00773509">
        <w:t>There s</w:t>
      </w:r>
      <w:r w:rsidR="00B54FD1" w:rsidRPr="00773509">
        <w:t xml:space="preserve">hould be </w:t>
      </w:r>
      <w:r w:rsidRPr="00773509">
        <w:t>a d</w:t>
      </w:r>
      <w:r w:rsidR="00256364" w:rsidRPr="00773509">
        <w:t xml:space="preserve">ialogue between </w:t>
      </w:r>
      <w:r w:rsidRPr="00773509">
        <w:t>interoperability</w:t>
      </w:r>
      <w:r w:rsidR="00256364" w:rsidRPr="00773509">
        <w:t xml:space="preserve"> </w:t>
      </w:r>
      <w:r w:rsidRPr="00773509">
        <w:t xml:space="preserve">teams </w:t>
      </w:r>
      <w:r w:rsidR="00256364" w:rsidRPr="00773509">
        <w:t xml:space="preserve">and </w:t>
      </w:r>
      <w:r w:rsidR="00E67941" w:rsidRPr="00773509">
        <w:t>P</w:t>
      </w:r>
      <w:r w:rsidR="00256364" w:rsidRPr="00773509">
        <w:t xml:space="preserve">roduct </w:t>
      </w:r>
      <w:r w:rsidR="00E67941" w:rsidRPr="00773509">
        <w:t>S</w:t>
      </w:r>
      <w:r w:rsidR="00256364" w:rsidRPr="00773509">
        <w:t xml:space="preserve">pecification </w:t>
      </w:r>
      <w:r w:rsidRPr="00773509">
        <w:t>teams</w:t>
      </w:r>
      <w:r w:rsidR="00256364" w:rsidRPr="00773509">
        <w:t xml:space="preserve">, so that new changes </w:t>
      </w:r>
      <w:r w:rsidR="00935715" w:rsidRPr="00773509">
        <w:t xml:space="preserve">to </w:t>
      </w:r>
      <w:r w:rsidR="00E67941" w:rsidRPr="00773509">
        <w:t>P</w:t>
      </w:r>
      <w:r w:rsidR="00935715" w:rsidRPr="00773509">
        <w:t xml:space="preserve">roduct </w:t>
      </w:r>
      <w:r w:rsidR="00E67941" w:rsidRPr="00773509">
        <w:t>S</w:t>
      </w:r>
      <w:r w:rsidR="00935715" w:rsidRPr="00773509">
        <w:t xml:space="preserve">pecifications </w:t>
      </w:r>
      <w:r w:rsidR="00256364" w:rsidRPr="00773509">
        <w:t xml:space="preserve">are ensured to be covered by </w:t>
      </w:r>
      <w:r w:rsidR="00E67941" w:rsidRPr="00773509">
        <w:t>I</w:t>
      </w:r>
      <w:r w:rsidR="00256364" w:rsidRPr="00773509">
        <w:t xml:space="preserve">nteroperability </w:t>
      </w:r>
      <w:r w:rsidR="00E67941" w:rsidRPr="00773509">
        <w:t>C</w:t>
      </w:r>
      <w:r w:rsidR="00256364" w:rsidRPr="00773509">
        <w:t>atalogues</w:t>
      </w:r>
      <w:r w:rsidRPr="00773509">
        <w:t>.</w:t>
      </w:r>
    </w:p>
    <w:p w14:paraId="7E76FD8F" w14:textId="272688D8" w:rsidR="006B114A" w:rsidRPr="00773509" w:rsidRDefault="00F13023" w:rsidP="00AA6806">
      <w:pPr>
        <w:spacing w:after="120"/>
      </w:pPr>
      <w:r w:rsidRPr="00773509">
        <w:t xml:space="preserve">Feature </w:t>
      </w:r>
      <w:r w:rsidR="00E67941" w:rsidRPr="00773509">
        <w:t>C</w:t>
      </w:r>
      <w:r w:rsidRPr="00773509">
        <w:t>atalogue</w:t>
      </w:r>
      <w:r w:rsidR="00B55E36" w:rsidRPr="00773509">
        <w:t xml:space="preserve"> and </w:t>
      </w:r>
      <w:r w:rsidR="00E67941" w:rsidRPr="00773509">
        <w:t>P</w:t>
      </w:r>
      <w:r w:rsidRPr="00773509">
        <w:t xml:space="preserve">ortrayal </w:t>
      </w:r>
      <w:r w:rsidR="00E67941" w:rsidRPr="00773509">
        <w:t>C</w:t>
      </w:r>
      <w:r w:rsidRPr="00773509">
        <w:t>atalogue development teams</w:t>
      </w:r>
      <w:r w:rsidR="00B55E36" w:rsidRPr="00773509">
        <w:t xml:space="preserve"> are stakeholders for hybrid </w:t>
      </w:r>
      <w:r w:rsidR="00AA6806">
        <w:t>C</w:t>
      </w:r>
      <w:r w:rsidR="00B55E36" w:rsidRPr="00773509">
        <w:t>atalogues</w:t>
      </w:r>
      <w:r w:rsidR="000304B8" w:rsidRPr="00773509">
        <w:t>.</w:t>
      </w:r>
    </w:p>
    <w:p w14:paraId="54B1D3E6" w14:textId="6CE249AC" w:rsidR="00443C46" w:rsidRDefault="00815D9A" w:rsidP="00AA6806">
      <w:pPr>
        <w:spacing w:after="120"/>
      </w:pPr>
      <w:r w:rsidRPr="00773509">
        <w:t xml:space="preserve">Product </w:t>
      </w:r>
      <w:r w:rsidR="00E67941" w:rsidRPr="00773509">
        <w:t>S</w:t>
      </w:r>
      <w:r w:rsidRPr="00773509">
        <w:t xml:space="preserve">pecifications that are </w:t>
      </w:r>
      <w:r w:rsidR="00737608" w:rsidRPr="00773509">
        <w:t>in scope of</w:t>
      </w:r>
      <w:r w:rsidRPr="00773509">
        <w:t xml:space="preserve"> the </w:t>
      </w:r>
      <w:r w:rsidR="00E67941" w:rsidRPr="00773509">
        <w:t>I</w:t>
      </w:r>
      <w:r w:rsidRPr="00773509">
        <w:t xml:space="preserve">nteroperability </w:t>
      </w:r>
      <w:r w:rsidR="00E67941" w:rsidRPr="00773509">
        <w:t>C</w:t>
      </w:r>
      <w:r w:rsidRPr="00773509">
        <w:t>atalogue</w:t>
      </w:r>
      <w:r w:rsidR="00443C46" w:rsidRPr="00773509">
        <w:t xml:space="preserve"> should have </w:t>
      </w:r>
      <w:r w:rsidR="009D48D0" w:rsidRPr="00773509">
        <w:t xml:space="preserve">at least ten </w:t>
      </w:r>
      <w:r w:rsidR="00443C46" w:rsidRPr="00773509">
        <w:t xml:space="preserve">display priority steps </w:t>
      </w:r>
      <w:r w:rsidR="009D48D0" w:rsidRPr="00773509">
        <w:t xml:space="preserve">between display groups, </w:t>
      </w:r>
      <w:r w:rsidR="00CC5691" w:rsidRPr="00773509">
        <w:t xml:space="preserve">in </w:t>
      </w:r>
      <w:r w:rsidR="00443C46" w:rsidRPr="00773509">
        <w:t xml:space="preserve">order to allow more flexibility in interleaving </w:t>
      </w:r>
      <w:r w:rsidRPr="00773509">
        <w:t>with other products</w:t>
      </w:r>
      <w:r w:rsidR="00443C46" w:rsidRPr="00773509">
        <w:t>.</w:t>
      </w:r>
    </w:p>
    <w:p w14:paraId="0C5C917A" w14:textId="77777777" w:rsidR="00AA6806" w:rsidRPr="00773509" w:rsidRDefault="00AA6806" w:rsidP="00AA6806">
      <w:pPr>
        <w:spacing w:after="120"/>
      </w:pPr>
    </w:p>
    <w:p w14:paraId="403145B1" w14:textId="31470841" w:rsidR="00F47C50" w:rsidRPr="00773509" w:rsidRDefault="00F47C50" w:rsidP="00AA6806">
      <w:pPr>
        <w:pStyle w:val="Heading2"/>
        <w:spacing w:before="120" w:after="200"/>
      </w:pPr>
      <w:bookmarkStart w:id="4283" w:name="_Toc100669679"/>
      <w:r w:rsidRPr="00773509">
        <w:t>Alarm and indication functionality</w:t>
      </w:r>
      <w:bookmarkEnd w:id="4283"/>
    </w:p>
    <w:p w14:paraId="3D3B0A5C" w14:textId="61C6C28E" w:rsidR="00695606" w:rsidRPr="00773509" w:rsidRDefault="00695606" w:rsidP="00AA6806">
      <w:pPr>
        <w:spacing w:after="60"/>
      </w:pPr>
      <w:r w:rsidRPr="00773509">
        <w:t xml:space="preserve">The rules and requirements in the applicable </w:t>
      </w:r>
      <w:r w:rsidR="001A0BFC" w:rsidRPr="00773509">
        <w:t xml:space="preserve">IMO and IEC </w:t>
      </w:r>
      <w:r w:rsidR="00AA6806">
        <w:t>P</w:t>
      </w:r>
      <w:r w:rsidRPr="00773509">
        <w:t xml:space="preserve">erformance </w:t>
      </w:r>
      <w:r w:rsidR="00AA6806">
        <w:t>S</w:t>
      </w:r>
      <w:r w:rsidRPr="00773509">
        <w:t>tandards for navigation systems</w:t>
      </w:r>
      <w:r w:rsidR="001A0BFC" w:rsidRPr="00773509">
        <w:t xml:space="preserve"> </w:t>
      </w:r>
      <w:r w:rsidRPr="00773509">
        <w:t>(MSC 232(82) and IEC 61174), as amended, continue to apply when interoperability is active</w:t>
      </w:r>
      <w:r w:rsidR="00CB06EF" w:rsidRPr="00773509">
        <w:t xml:space="preserve"> on the screen</w:t>
      </w:r>
      <w:r w:rsidRPr="00773509">
        <w:t>. Examples of these rules and requirements are:</w:t>
      </w:r>
    </w:p>
    <w:p w14:paraId="1D0933CE" w14:textId="4B604BDA" w:rsidR="00695606" w:rsidRPr="00773509" w:rsidRDefault="00AA6806" w:rsidP="00AA6806">
      <w:pPr>
        <w:pStyle w:val="ListParagraph"/>
        <w:numPr>
          <w:ilvl w:val="0"/>
          <w:numId w:val="96"/>
        </w:numPr>
        <w:spacing w:after="60"/>
      </w:pPr>
      <w:r>
        <w:t>R</w:t>
      </w:r>
      <w:r w:rsidR="00695606" w:rsidRPr="00773509">
        <w:t xml:space="preserve">equirements for which features should trigger alarms, </w:t>
      </w:r>
      <w:r w:rsidR="001A0BFC" w:rsidRPr="00773509">
        <w:t>and under what circumstances</w:t>
      </w:r>
      <w:r w:rsidR="00695606" w:rsidRPr="00773509">
        <w:t>;</w:t>
      </w:r>
    </w:p>
    <w:p w14:paraId="5F3BEEAA" w14:textId="08A59E4E" w:rsidR="00695606" w:rsidRPr="00773509" w:rsidRDefault="00AA6806" w:rsidP="00AA6806">
      <w:pPr>
        <w:pStyle w:val="ListParagraph"/>
        <w:numPr>
          <w:ilvl w:val="0"/>
          <w:numId w:val="96"/>
        </w:numPr>
      </w:pPr>
      <w:r w:rsidRPr="00773509">
        <w:t>The</w:t>
      </w:r>
      <w:r w:rsidR="00695606" w:rsidRPr="00773509">
        <w:t xml:space="preserve"> requirement to use the largest scale data available for alarms or indications of crossing the ship’s safety contour, entering a prohibited area, or other alarms or indications described in the </w:t>
      </w:r>
      <w:r>
        <w:t>S</w:t>
      </w:r>
      <w:r w:rsidR="00695606" w:rsidRPr="00773509">
        <w:t>tandards.</w:t>
      </w:r>
    </w:p>
    <w:p w14:paraId="2734B270" w14:textId="52EAFAE4" w:rsidR="00216D15" w:rsidRPr="00773509" w:rsidRDefault="00695606" w:rsidP="00AA6806">
      <w:pPr>
        <w:spacing w:after="60"/>
      </w:pPr>
      <w:r w:rsidRPr="00773509">
        <w:t>When S-98 interoperability is</w:t>
      </w:r>
      <w:r w:rsidR="00D458B7" w:rsidRPr="00773509">
        <w:t xml:space="preserve"> active</w:t>
      </w:r>
      <w:r w:rsidRPr="00773509">
        <w:t xml:space="preserve">, </w:t>
      </w:r>
      <w:r w:rsidR="001A0BFC" w:rsidRPr="00773509">
        <w:t xml:space="preserve">conditions which </w:t>
      </w:r>
      <w:r w:rsidR="00D458B7" w:rsidRPr="00773509">
        <w:t xml:space="preserve">cause </w:t>
      </w:r>
      <w:r w:rsidRPr="00773509">
        <w:t>a</w:t>
      </w:r>
      <w:r w:rsidR="00D74A47" w:rsidRPr="00773509">
        <w:t>larm</w:t>
      </w:r>
      <w:r w:rsidR="00D458B7" w:rsidRPr="00773509">
        <w:t>s</w:t>
      </w:r>
      <w:r w:rsidR="00216D15" w:rsidRPr="00773509">
        <w:t xml:space="preserve"> </w:t>
      </w:r>
      <w:r w:rsidR="00D74A47" w:rsidRPr="00773509">
        <w:t>and indication</w:t>
      </w:r>
      <w:r w:rsidRPr="00773509">
        <w:t>s</w:t>
      </w:r>
      <w:r w:rsidR="00D74A47" w:rsidRPr="00773509">
        <w:t xml:space="preserve"> </w:t>
      </w:r>
      <w:r w:rsidR="00D458B7" w:rsidRPr="00773509">
        <w:t xml:space="preserve">should be </w:t>
      </w:r>
      <w:r w:rsidR="001A0BFC" w:rsidRPr="00773509">
        <w:t>treated</w:t>
      </w:r>
      <w:r w:rsidR="00BA4BCB" w:rsidRPr="00773509">
        <w:t xml:space="preserve"> </w:t>
      </w:r>
      <w:r w:rsidR="00216D15" w:rsidRPr="00773509">
        <w:t>as follows:</w:t>
      </w:r>
    </w:p>
    <w:p w14:paraId="0D146D53" w14:textId="68471467" w:rsidR="00F47C50" w:rsidRPr="00773509" w:rsidRDefault="00497BCC" w:rsidP="00AA6806">
      <w:pPr>
        <w:pStyle w:val="ListParagraph"/>
        <w:numPr>
          <w:ilvl w:val="0"/>
          <w:numId w:val="92"/>
        </w:numPr>
        <w:spacing w:after="60"/>
      </w:pPr>
      <w:r w:rsidRPr="00773509">
        <w:t>Conditions</w:t>
      </w:r>
      <w:r w:rsidR="00216D15" w:rsidRPr="00773509">
        <w:t xml:space="preserve"> from a feature </w:t>
      </w:r>
      <w:r w:rsidRPr="00773509">
        <w:t xml:space="preserve">that is </w:t>
      </w:r>
      <w:r w:rsidR="00B90077" w:rsidRPr="00773509">
        <w:t xml:space="preserve">not displayed due to reduction in its drawing priority </w:t>
      </w:r>
      <w:r w:rsidRPr="00773509">
        <w:t xml:space="preserve">by interoperability </w:t>
      </w:r>
      <w:r w:rsidR="00B90077" w:rsidRPr="00773509">
        <w:t xml:space="preserve">should </w:t>
      </w:r>
      <w:r w:rsidR="00A013EF" w:rsidRPr="00773509">
        <w:t xml:space="preserve">continue to </w:t>
      </w:r>
      <w:r w:rsidR="00216D15" w:rsidRPr="00773509">
        <w:t xml:space="preserve">function as </w:t>
      </w:r>
      <w:r w:rsidR="00A013EF" w:rsidRPr="00773509">
        <w:t xml:space="preserve">specified by the relevant </w:t>
      </w:r>
      <w:r w:rsidR="00AA6806">
        <w:t>P</w:t>
      </w:r>
      <w:r w:rsidR="00A013EF" w:rsidRPr="00773509">
        <w:t xml:space="preserve">erformance </w:t>
      </w:r>
      <w:r w:rsidR="00AA6806">
        <w:t>S</w:t>
      </w:r>
      <w:r w:rsidR="00A013EF" w:rsidRPr="00773509">
        <w:t>tandards</w:t>
      </w:r>
      <w:r w:rsidR="007A68F7" w:rsidRPr="00773509">
        <w:t xml:space="preserve"> for off-screen features or features hidden by overlays</w:t>
      </w:r>
      <w:r w:rsidR="007A68F7" w:rsidRPr="00AA6806">
        <w:rPr>
          <w:rStyle w:val="FootnoteReference"/>
          <w:sz w:val="20"/>
          <w:vertAlign w:val="superscript"/>
          <w:lang w:val="en-GB"/>
        </w:rPr>
        <w:footnoteReference w:id="6"/>
      </w:r>
      <w:r w:rsidR="00C37503" w:rsidRPr="00773509">
        <w:t>.</w:t>
      </w:r>
    </w:p>
    <w:p w14:paraId="58C5B337" w14:textId="1E25486D" w:rsidR="00EE37B4" w:rsidRPr="00773509" w:rsidRDefault="00497BCC" w:rsidP="00AA6806">
      <w:pPr>
        <w:pStyle w:val="ListParagraph"/>
        <w:numPr>
          <w:ilvl w:val="0"/>
          <w:numId w:val="92"/>
        </w:numPr>
        <w:spacing w:after="60"/>
      </w:pPr>
      <w:r w:rsidRPr="00773509">
        <w:t>Conditions</w:t>
      </w:r>
      <w:r w:rsidR="007B6445" w:rsidRPr="00773509">
        <w:t xml:space="preserve"> from a feature </w:t>
      </w:r>
      <w:r w:rsidRPr="00773509">
        <w:t xml:space="preserve">that is not displayed because the feature type or instance is </w:t>
      </w:r>
      <w:r w:rsidR="007B6445" w:rsidRPr="00773509">
        <w:t xml:space="preserve">suppressed by an interoperability </w:t>
      </w:r>
      <w:r w:rsidRPr="00773509">
        <w:t>rule or operation</w:t>
      </w:r>
      <w:r w:rsidR="007B6445" w:rsidRPr="00773509">
        <w:t xml:space="preserve"> should </w:t>
      </w:r>
      <w:r w:rsidRPr="00773509">
        <w:t xml:space="preserve">continue to </w:t>
      </w:r>
      <w:r w:rsidR="007B6445" w:rsidRPr="00773509">
        <w:t>be generated</w:t>
      </w:r>
      <w:r w:rsidR="00BA4BCB" w:rsidRPr="00773509">
        <w:t xml:space="preserve"> and processed</w:t>
      </w:r>
      <w:r w:rsidR="00A013EF" w:rsidRPr="00773509">
        <w:t xml:space="preserve"> according to the applicable </w:t>
      </w:r>
      <w:r w:rsidR="00AA6806">
        <w:t>P</w:t>
      </w:r>
      <w:r w:rsidR="00A013EF" w:rsidRPr="00773509">
        <w:t xml:space="preserve">erformance </w:t>
      </w:r>
      <w:r w:rsidR="00AA6806">
        <w:t>S</w:t>
      </w:r>
      <w:r w:rsidR="00A013EF" w:rsidRPr="00773509">
        <w:t>tandards</w:t>
      </w:r>
      <w:r w:rsidRPr="00773509">
        <w:t>,</w:t>
      </w:r>
      <w:r w:rsidR="007B6445" w:rsidRPr="00773509">
        <w:t xml:space="preserve"> but </w:t>
      </w:r>
      <w:r w:rsidR="00A013EF" w:rsidRPr="00773509">
        <w:t xml:space="preserve">their display should be </w:t>
      </w:r>
      <w:r w:rsidR="007B6445" w:rsidRPr="00773509">
        <w:t>tagged with an indicator that it was generated from a suppressed feature.</w:t>
      </w:r>
      <w:bookmarkStart w:id="4284" w:name="_Hlk30893333"/>
    </w:p>
    <w:p w14:paraId="4F0AEB71" w14:textId="01C267D0" w:rsidR="00EB2999" w:rsidRPr="00773509" w:rsidRDefault="00EB2999" w:rsidP="00AA6806">
      <w:pPr>
        <w:pStyle w:val="ListParagraph"/>
        <w:numPr>
          <w:ilvl w:val="0"/>
          <w:numId w:val="92"/>
        </w:numPr>
        <w:spacing w:after="60"/>
      </w:pPr>
      <w:r w:rsidRPr="00773509">
        <w:t xml:space="preserve">A feature that is generated by a hybridization rule in the </w:t>
      </w:r>
      <w:r w:rsidR="00AA6806">
        <w:t>I</w:t>
      </w:r>
      <w:r w:rsidRPr="00773509">
        <w:t xml:space="preserve">nteroperability </w:t>
      </w:r>
      <w:r w:rsidR="00AA6806">
        <w:t>C</w:t>
      </w:r>
      <w:r w:rsidRPr="00773509">
        <w:t xml:space="preserve">atalogue should be treated according to the highest level treatment prescribed for the input features. For example, if one of the input products to the rule triggers an alarm and the other does not, the result should be an alarm on the resultant hybrid feature. </w:t>
      </w:r>
    </w:p>
    <w:bookmarkEnd w:id="4284"/>
    <w:p w14:paraId="176297A7" w14:textId="32224AB4" w:rsidR="00727FC4" w:rsidRPr="00773509" w:rsidRDefault="00497BCC" w:rsidP="00AA6806">
      <w:pPr>
        <w:pStyle w:val="ListParagraph"/>
        <w:numPr>
          <w:ilvl w:val="0"/>
          <w:numId w:val="92"/>
        </w:numPr>
        <w:spacing w:after="60"/>
      </w:pPr>
      <w:r w:rsidRPr="00773509">
        <w:t>Conditions</w:t>
      </w:r>
      <w:r w:rsidR="00BA4BCB" w:rsidRPr="00773509">
        <w:t xml:space="preserve"> </w:t>
      </w:r>
      <w:r w:rsidR="00727FC4" w:rsidRPr="00773509">
        <w:t xml:space="preserve">from a </w:t>
      </w:r>
      <w:r w:rsidR="00BA4BCB" w:rsidRPr="00773509">
        <w:t>hybrid feature</w:t>
      </w:r>
      <w:r w:rsidR="00EB2999" w:rsidRPr="00773509">
        <w:t xml:space="preserve"> (item (3) above)</w:t>
      </w:r>
      <w:r w:rsidR="00BA4BCB" w:rsidRPr="00773509">
        <w:t xml:space="preserve"> </w:t>
      </w:r>
      <w:r w:rsidR="000C41B9" w:rsidRPr="00773509">
        <w:t>should be treated as if they were from a normal data product</w:t>
      </w:r>
      <w:r w:rsidR="0062119C" w:rsidRPr="00773509">
        <w:t xml:space="preserve"> and the relevant</w:t>
      </w:r>
      <w:r w:rsidR="00CB06EF" w:rsidRPr="00773509">
        <w:t xml:space="preserve"> feature types from the</w:t>
      </w:r>
      <w:r w:rsidR="0062119C" w:rsidRPr="00773509">
        <w:t xml:space="preserve"> input product(s) treated as</w:t>
      </w:r>
      <w:r w:rsidR="00EE37B4" w:rsidRPr="00773509">
        <w:t xml:space="preserve"> suppressed feature types as described in </w:t>
      </w:r>
      <w:r w:rsidR="004A6E36" w:rsidRPr="00773509">
        <w:t>item (2)</w:t>
      </w:r>
      <w:r w:rsidR="00EE37B4" w:rsidRPr="00773509">
        <w:t>.</w:t>
      </w:r>
    </w:p>
    <w:p w14:paraId="15681069" w14:textId="06CD8E92" w:rsidR="00A013EF" w:rsidRPr="00773509" w:rsidRDefault="00A013EF" w:rsidP="00AA6806">
      <w:pPr>
        <w:pStyle w:val="ListParagraph"/>
        <w:numPr>
          <w:ilvl w:val="0"/>
          <w:numId w:val="92"/>
        </w:numPr>
        <w:spacing w:after="60"/>
      </w:pPr>
      <w:r w:rsidRPr="00773509">
        <w:t>The system should combine “spatially stacked” trigger conditions</w:t>
      </w:r>
      <w:r w:rsidR="00CB06EF" w:rsidRPr="00773509">
        <w:t xml:space="preserve"> from the same or different products</w:t>
      </w:r>
      <w:r w:rsidRPr="00773509">
        <w:t xml:space="preserve"> while processing the condition</w:t>
      </w:r>
      <w:r w:rsidR="00CB06EF" w:rsidRPr="00773509">
        <w:t>,</w:t>
      </w:r>
      <w:r w:rsidRPr="00773509">
        <w:t xml:space="preserve"> so that multiple alarms are not unnecessarily generated</w:t>
      </w:r>
      <w:r w:rsidR="00DB0F50" w:rsidRPr="009A6BC7">
        <w:rPr>
          <w:rStyle w:val="FootnoteReference"/>
          <w:sz w:val="20"/>
          <w:vertAlign w:val="superscript"/>
          <w:lang w:val="en-GB"/>
        </w:rPr>
        <w:footnoteReference w:id="7"/>
      </w:r>
      <w:r w:rsidRPr="00773509">
        <w:t>.</w:t>
      </w:r>
    </w:p>
    <w:p w14:paraId="456EEAB5" w14:textId="5FD7F1A0" w:rsidR="00CA7503" w:rsidRPr="00773509" w:rsidRDefault="00CA7503" w:rsidP="00AA6806">
      <w:pPr>
        <w:pStyle w:val="ListParagraph"/>
        <w:numPr>
          <w:ilvl w:val="0"/>
          <w:numId w:val="92"/>
        </w:numPr>
        <w:spacing w:after="60"/>
      </w:pPr>
      <w:r w:rsidRPr="00773509">
        <w:t>The system should provide for user action to show or hide the alarm or indication from a suppressed feature or feature with lower drawing priority, both collectively</w:t>
      </w:r>
      <w:r w:rsidR="00776687" w:rsidRPr="00773509">
        <w:t xml:space="preserve"> and individually (that is, for all instances of a feature type and for particular feature instances)</w:t>
      </w:r>
      <w:r w:rsidRPr="00773509">
        <w:t>.</w:t>
      </w:r>
    </w:p>
    <w:p w14:paraId="5E42C7C5" w14:textId="2425D91F" w:rsidR="007B6445" w:rsidRPr="00773509" w:rsidRDefault="00727FC4" w:rsidP="00AA6806">
      <w:pPr>
        <w:pStyle w:val="ListParagraph"/>
        <w:numPr>
          <w:ilvl w:val="0"/>
          <w:numId w:val="92"/>
        </w:numPr>
        <w:spacing w:after="60"/>
      </w:pPr>
      <w:r w:rsidRPr="00773509">
        <w:lastRenderedPageBreak/>
        <w:t xml:space="preserve">Conditions from a safety contour generated from S-102 </w:t>
      </w:r>
      <w:r w:rsidR="00FA0EFA" w:rsidRPr="00773509">
        <w:t xml:space="preserve">data (with or without S-104 data) </w:t>
      </w:r>
      <w:r w:rsidRPr="00773509">
        <w:t xml:space="preserve">should be treated as conditions from a hybrid feature, </w:t>
      </w:r>
      <w:r w:rsidR="00EE37B4" w:rsidRPr="00773509">
        <w:t>with the contour from the S-101 data treated as a suppressed feature.</w:t>
      </w:r>
    </w:p>
    <w:p w14:paraId="65C535D8" w14:textId="10E3C595" w:rsidR="00567E7F" w:rsidRPr="00773509" w:rsidRDefault="00567E7F" w:rsidP="00AA6806">
      <w:pPr>
        <w:pStyle w:val="ListParagraph"/>
        <w:numPr>
          <w:ilvl w:val="0"/>
          <w:numId w:val="92"/>
        </w:numPr>
      </w:pPr>
      <w:r w:rsidRPr="00773509">
        <w:t>The system should provide for user action to highlight the geometry of a suppressed feature, feature of lower drawing priority, or input feature to a hybrid feature, via user action</w:t>
      </w:r>
      <w:r w:rsidR="00FA0EFA" w:rsidRPr="00773509">
        <w:t>. The user action should preferably be</w:t>
      </w:r>
      <w:r w:rsidRPr="00773509">
        <w:t xml:space="preserve"> on the user interface element displaying the individual </w:t>
      </w:r>
      <w:r w:rsidR="00BC057A" w:rsidRPr="00773509">
        <w:t>alarm</w:t>
      </w:r>
      <w:r w:rsidRPr="00773509">
        <w:t xml:space="preserve"> or indication.</w:t>
      </w:r>
    </w:p>
    <w:p w14:paraId="782150F6" w14:textId="1680FF4B" w:rsidR="00A7348D" w:rsidRDefault="001A0BFC" w:rsidP="00AA6806">
      <w:pPr>
        <w:spacing w:after="120"/>
      </w:pPr>
      <w:r w:rsidRPr="00773509">
        <w:t xml:space="preserve">Conditions in areas outside the coverage of interoperating data products should continue to be generated and treated as specified by the governing </w:t>
      </w:r>
      <w:r w:rsidR="009A6BC7">
        <w:t>S</w:t>
      </w:r>
      <w:r w:rsidRPr="00773509">
        <w:t>tandards.</w:t>
      </w:r>
    </w:p>
    <w:p w14:paraId="6DCE937F" w14:textId="77777777" w:rsidR="009A6BC7" w:rsidRPr="00773509" w:rsidRDefault="009A6BC7" w:rsidP="00AA6806">
      <w:pPr>
        <w:spacing w:after="120"/>
      </w:pPr>
    </w:p>
    <w:p w14:paraId="38236CF9" w14:textId="6198BEEA" w:rsidR="00FE199D" w:rsidRPr="00773509" w:rsidRDefault="00FE199D" w:rsidP="009A6BC7">
      <w:pPr>
        <w:pStyle w:val="Heading2"/>
        <w:numPr>
          <w:ilvl w:val="1"/>
          <w:numId w:val="3"/>
        </w:numPr>
        <w:spacing w:before="120" w:after="200"/>
        <w:ind w:left="578" w:hanging="578"/>
      </w:pPr>
      <w:bookmarkStart w:id="4285" w:name="_Toc100669680"/>
      <w:bookmarkStart w:id="4286" w:name="_Ref500467501"/>
      <w:r w:rsidRPr="00773509">
        <w:t>Interoperability in the presence of legacy data formats</w:t>
      </w:r>
      <w:bookmarkEnd w:id="4285"/>
    </w:p>
    <w:p w14:paraId="5B1D8A49" w14:textId="0AAFB3E6" w:rsidR="00FE199D" w:rsidRDefault="00994A44" w:rsidP="009A6BC7">
      <w:pPr>
        <w:spacing w:after="120"/>
        <w:rPr>
          <w:color w:val="FF0000"/>
        </w:rPr>
      </w:pPr>
      <w:r w:rsidRPr="00773509">
        <w:rPr>
          <w:color w:val="FF0000"/>
        </w:rPr>
        <w:t>The interoperability aspects o</w:t>
      </w:r>
      <w:r w:rsidR="006B25CB" w:rsidRPr="00773509">
        <w:rPr>
          <w:color w:val="FF0000"/>
        </w:rPr>
        <w:t>f</w:t>
      </w:r>
      <w:r w:rsidRPr="00773509">
        <w:rPr>
          <w:color w:val="FF0000"/>
        </w:rPr>
        <w:t xml:space="preserve"> d</w:t>
      </w:r>
      <w:r w:rsidR="00357E0E" w:rsidRPr="00773509">
        <w:rPr>
          <w:color w:val="FF0000"/>
        </w:rPr>
        <w:t>ealing with c</w:t>
      </w:r>
      <w:r w:rsidR="006021EE" w:rsidRPr="00773509">
        <w:rPr>
          <w:color w:val="FF0000"/>
        </w:rPr>
        <w:t>ases where S-57 and S-101 + S-1xx data are both on the navigation screen</w:t>
      </w:r>
      <w:r w:rsidRPr="00773509">
        <w:rPr>
          <w:color w:val="FF0000"/>
        </w:rPr>
        <w:t xml:space="preserve"> </w:t>
      </w:r>
      <w:r w:rsidR="00872354" w:rsidRPr="00773509">
        <w:rPr>
          <w:color w:val="FF0000"/>
        </w:rPr>
        <w:t>are not addressed in this draft, pending determination of the path forward with respect to dual-fuel ECDIS.</w:t>
      </w:r>
      <w:r w:rsidR="00357E0E" w:rsidRPr="00773509">
        <w:rPr>
          <w:color w:val="FF0000"/>
        </w:rPr>
        <w:t xml:space="preserve"> </w:t>
      </w:r>
      <w:r w:rsidR="00872354" w:rsidRPr="00773509">
        <w:rPr>
          <w:color w:val="FF0000"/>
        </w:rPr>
        <w:t xml:space="preserve">The same applies to interoperability with </w:t>
      </w:r>
      <w:r w:rsidR="00357E0E" w:rsidRPr="00773509">
        <w:rPr>
          <w:color w:val="FF0000"/>
        </w:rPr>
        <w:t>raster ENCs</w:t>
      </w:r>
      <w:r w:rsidR="00872354" w:rsidRPr="00773509">
        <w:rPr>
          <w:color w:val="FF0000"/>
        </w:rPr>
        <w:t>.</w:t>
      </w:r>
    </w:p>
    <w:p w14:paraId="27E75540" w14:textId="77777777" w:rsidR="009A6BC7" w:rsidRPr="00773509" w:rsidRDefault="009A6BC7" w:rsidP="009A6BC7">
      <w:pPr>
        <w:spacing w:after="120"/>
        <w:rPr>
          <w:color w:val="FF0000"/>
        </w:rPr>
      </w:pPr>
    </w:p>
    <w:p w14:paraId="3BE10288" w14:textId="124E263C" w:rsidR="00FE199D" w:rsidRPr="00773509" w:rsidRDefault="00FE199D" w:rsidP="009A6BC7">
      <w:pPr>
        <w:pStyle w:val="Heading2"/>
        <w:spacing w:before="120" w:after="200"/>
      </w:pPr>
      <w:bookmarkStart w:id="4287" w:name="_Toc100669681"/>
      <w:r w:rsidRPr="00773509">
        <w:t>Interoperability with partial data coverage</w:t>
      </w:r>
      <w:bookmarkEnd w:id="4287"/>
    </w:p>
    <w:p w14:paraId="3A455EAF" w14:textId="586075C6" w:rsidR="00FE199D" w:rsidRDefault="00872354" w:rsidP="009A6BC7">
      <w:pPr>
        <w:spacing w:after="120"/>
        <w:rPr>
          <w:color w:val="FF0000"/>
        </w:rPr>
      </w:pPr>
      <w:r w:rsidRPr="00773509">
        <w:rPr>
          <w:color w:val="FF0000"/>
        </w:rPr>
        <w:t>The interoperability aspects, if any, of d</w:t>
      </w:r>
      <w:r w:rsidR="00357E0E" w:rsidRPr="00773509">
        <w:rPr>
          <w:color w:val="FF0000"/>
        </w:rPr>
        <w:t>ealing with c</w:t>
      </w:r>
      <w:r w:rsidR="00ED2B13" w:rsidRPr="00773509">
        <w:rPr>
          <w:color w:val="FF0000"/>
        </w:rPr>
        <w:t xml:space="preserve">ases where </w:t>
      </w:r>
      <w:r w:rsidR="006021EE" w:rsidRPr="00773509">
        <w:rPr>
          <w:color w:val="FF0000"/>
        </w:rPr>
        <w:t>S-1xx and S-101 coverages are different</w:t>
      </w:r>
      <w:r w:rsidRPr="00773509">
        <w:rPr>
          <w:color w:val="FF0000"/>
        </w:rPr>
        <w:t xml:space="preserve"> a</w:t>
      </w:r>
      <w:r w:rsidR="009A6BC7">
        <w:rPr>
          <w:color w:val="FF0000"/>
        </w:rPr>
        <w:t>re not addressed in this draft.</w:t>
      </w:r>
    </w:p>
    <w:p w14:paraId="08DE6F4C" w14:textId="77777777" w:rsidR="009A6BC7" w:rsidRPr="00773509" w:rsidRDefault="009A6BC7" w:rsidP="009A6BC7">
      <w:pPr>
        <w:spacing w:after="120"/>
        <w:rPr>
          <w:color w:val="FF0000"/>
        </w:rPr>
      </w:pPr>
    </w:p>
    <w:p w14:paraId="29F1344E" w14:textId="0613940D" w:rsidR="006B4630" w:rsidRPr="00773509" w:rsidRDefault="006B4630" w:rsidP="009A6BC7">
      <w:pPr>
        <w:pStyle w:val="Heading2"/>
        <w:numPr>
          <w:ilvl w:val="1"/>
          <w:numId w:val="3"/>
        </w:numPr>
        <w:tabs>
          <w:tab w:val="clear" w:pos="567"/>
          <w:tab w:val="left" w:pos="709"/>
        </w:tabs>
        <w:spacing w:before="120" w:after="200"/>
        <w:ind w:left="709" w:hanging="709"/>
      </w:pPr>
      <w:bookmarkStart w:id="4288" w:name="_Toc100669682"/>
      <w:r w:rsidRPr="00773509">
        <w:t>Phased implementation</w:t>
      </w:r>
      <w:bookmarkEnd w:id="4286"/>
      <w:bookmarkEnd w:id="4288"/>
    </w:p>
    <w:p w14:paraId="25705D3E" w14:textId="56C972E7" w:rsidR="006B4630" w:rsidRPr="00773509" w:rsidRDefault="006B4630" w:rsidP="009A6BC7">
      <w:pPr>
        <w:spacing w:after="60"/>
      </w:pPr>
      <w:r w:rsidRPr="00773509">
        <w:t>Implementation of interoperability is planned in two p</w:t>
      </w:r>
      <w:r w:rsidR="009A6BC7">
        <w:t>hases:</w:t>
      </w:r>
    </w:p>
    <w:p w14:paraId="62B5E33F" w14:textId="77777777" w:rsidR="006B4630" w:rsidRPr="00773509" w:rsidRDefault="006B4630" w:rsidP="009A6BC7">
      <w:pPr>
        <w:pStyle w:val="ListParagraph"/>
        <w:numPr>
          <w:ilvl w:val="0"/>
          <w:numId w:val="84"/>
        </w:numPr>
        <w:spacing w:after="60"/>
      </w:pPr>
      <w:r w:rsidRPr="00773509">
        <w:t>Phase 1: Levels 1 and 2 constructs.</w:t>
      </w:r>
    </w:p>
    <w:p w14:paraId="76DBCBEA" w14:textId="77777777" w:rsidR="006B4630" w:rsidRPr="00773509" w:rsidRDefault="006B4630" w:rsidP="009A6BC7">
      <w:pPr>
        <w:pStyle w:val="ListParagraph"/>
        <w:numPr>
          <w:ilvl w:val="0"/>
          <w:numId w:val="84"/>
        </w:numPr>
        <w:ind w:left="714" w:hanging="357"/>
      </w:pPr>
      <w:r w:rsidRPr="00773509">
        <w:t>Phase 2: Levels 3 and 4 constructs.</w:t>
      </w:r>
    </w:p>
    <w:p w14:paraId="2B853356" w14:textId="34382BE4" w:rsidR="00F0730F" w:rsidRDefault="006B4630" w:rsidP="009A6BC7">
      <w:pPr>
        <w:spacing w:after="120"/>
      </w:pPr>
      <w:r w:rsidRPr="00773509">
        <w:t xml:space="preserve">For this version of the </w:t>
      </w:r>
      <w:r w:rsidR="00F0730F" w:rsidRPr="00773509">
        <w:t>S</w:t>
      </w:r>
      <w:r w:rsidRPr="00773509">
        <w:t>pecification, only implementation of Phase 1 is envisaged. Implementation of Phase 2 is placed on hold until further notice.</w:t>
      </w:r>
    </w:p>
    <w:p w14:paraId="0949E821" w14:textId="77777777" w:rsidR="009A6BC7" w:rsidRPr="00773509" w:rsidRDefault="009A6BC7" w:rsidP="009A6BC7">
      <w:pPr>
        <w:spacing w:after="120"/>
      </w:pPr>
    </w:p>
    <w:p w14:paraId="6E262008" w14:textId="06139CF8" w:rsidR="00835F87" w:rsidRPr="00773509" w:rsidRDefault="00D21516" w:rsidP="009A6BC7">
      <w:pPr>
        <w:pStyle w:val="Heading1"/>
        <w:numPr>
          <w:ilvl w:val="0"/>
          <w:numId w:val="3"/>
        </w:numPr>
        <w:spacing w:before="120" w:after="200"/>
        <w:ind w:left="357" w:hanging="357"/>
        <w:rPr>
          <w:rFonts w:eastAsia="MS Mincho"/>
        </w:rPr>
      </w:pPr>
      <w:bookmarkStart w:id="4289" w:name="_Toc100669683"/>
      <w:r w:rsidRPr="00773509">
        <w:rPr>
          <w:rFonts w:eastAsia="MS Mincho"/>
        </w:rPr>
        <w:t>Interoperability Catalogue</w:t>
      </w:r>
      <w:r w:rsidR="002E780A" w:rsidRPr="00773509">
        <w:rPr>
          <w:rFonts w:eastAsia="MS Mincho"/>
        </w:rPr>
        <w:t xml:space="preserve"> Schema Documentation</w:t>
      </w:r>
      <w:bookmarkEnd w:id="4289"/>
      <w:r w:rsidR="00835F87" w:rsidRPr="00773509">
        <w:rPr>
          <w:rFonts w:eastAsia="MS Mincho"/>
        </w:rPr>
        <w:t xml:space="preserve"> </w:t>
      </w:r>
    </w:p>
    <w:p w14:paraId="35EA477E" w14:textId="151536E6" w:rsidR="006B114A" w:rsidRDefault="002E780A" w:rsidP="009A6BC7">
      <w:pPr>
        <w:spacing w:after="120"/>
      </w:pPr>
      <w:r w:rsidRPr="00773509">
        <w:t xml:space="preserve">Detailed documentation for the XML </w:t>
      </w:r>
      <w:r w:rsidR="009A6BC7">
        <w:t>S</w:t>
      </w:r>
      <w:r w:rsidRPr="00773509">
        <w:t xml:space="preserve">chema is provided in </w:t>
      </w:r>
      <w:r w:rsidR="00421C62" w:rsidRPr="00773509">
        <w:t xml:space="preserve">S-100 </w:t>
      </w:r>
      <w:r w:rsidR="005C57AC" w:rsidRPr="00773509">
        <w:t>Part 16</w:t>
      </w:r>
      <w:r w:rsidR="009A6BC7">
        <w:t>,</w:t>
      </w:r>
      <w:r w:rsidR="005C57AC" w:rsidRPr="00773509">
        <w:t xml:space="preserve"> </w:t>
      </w:r>
      <w:r w:rsidR="000917C3" w:rsidRPr="00773509">
        <w:t>Appendix 16-A</w:t>
      </w:r>
      <w:r w:rsidRPr="00773509">
        <w:t>.</w:t>
      </w:r>
    </w:p>
    <w:p w14:paraId="69E7DA1D" w14:textId="77777777" w:rsidR="009A6BC7" w:rsidRPr="00773509" w:rsidRDefault="009A6BC7" w:rsidP="009A6BC7">
      <w:pPr>
        <w:spacing w:after="120"/>
      </w:pPr>
    </w:p>
    <w:p w14:paraId="6DED18B5" w14:textId="713B8F92" w:rsidR="006B114A" w:rsidRPr="00773509" w:rsidRDefault="006B114A" w:rsidP="009A6BC7">
      <w:pPr>
        <w:pStyle w:val="Heading1"/>
        <w:numPr>
          <w:ilvl w:val="0"/>
          <w:numId w:val="3"/>
        </w:numPr>
        <w:spacing w:before="120" w:after="200"/>
        <w:ind w:left="357" w:hanging="357"/>
      </w:pPr>
      <w:bookmarkStart w:id="4290" w:name="_Toc454280016"/>
      <w:bookmarkStart w:id="4291" w:name="_Toc484523953"/>
      <w:bookmarkStart w:id="4292" w:name="_Toc100669684"/>
      <w:r w:rsidRPr="00773509">
        <w:t>Feature Catalogue</w:t>
      </w:r>
      <w:bookmarkEnd w:id="4290"/>
      <w:bookmarkEnd w:id="4291"/>
      <w:bookmarkEnd w:id="4292"/>
    </w:p>
    <w:p w14:paraId="3BD9DB1B" w14:textId="7AB11C04" w:rsidR="006B114A" w:rsidRDefault="004552A1" w:rsidP="00020494">
      <w:pPr>
        <w:spacing w:after="120"/>
      </w:pPr>
      <w:r w:rsidRPr="00773509">
        <w:t>Level</w:t>
      </w:r>
      <w:r w:rsidR="00D17B69" w:rsidRPr="00773509">
        <w:t>s</w:t>
      </w:r>
      <w:r w:rsidRPr="00773509">
        <w:t xml:space="preserve"> 1 and 2 do not </w:t>
      </w:r>
      <w:r w:rsidR="002827B3" w:rsidRPr="00773509">
        <w:t>define</w:t>
      </w:r>
      <w:r w:rsidRPr="00773509">
        <w:t xml:space="preserve"> </w:t>
      </w:r>
      <w:r w:rsidR="00020494">
        <w:t>F</w:t>
      </w:r>
      <w:r w:rsidRPr="00773509">
        <w:t xml:space="preserve">eature </w:t>
      </w:r>
      <w:r w:rsidR="00020494">
        <w:t>C</w:t>
      </w:r>
      <w:r w:rsidRPr="00773509">
        <w:t>atalogue</w:t>
      </w:r>
      <w:r w:rsidR="002A3703" w:rsidRPr="00773509">
        <w:t>s</w:t>
      </w:r>
      <w:r w:rsidRPr="00773509">
        <w:t xml:space="preserve">. </w:t>
      </w:r>
      <w:r w:rsidR="00D17B69" w:rsidRPr="00773509">
        <w:t>Levels 3 and 4 use a</w:t>
      </w:r>
      <w:r w:rsidR="001173D9" w:rsidRPr="00773509">
        <w:t>n</w:t>
      </w:r>
      <w:r w:rsidR="002E780A" w:rsidRPr="00773509">
        <w:t xml:space="preserve"> </w:t>
      </w:r>
      <w:r w:rsidR="001173D9" w:rsidRPr="00773509">
        <w:t xml:space="preserve">S-98 </w:t>
      </w:r>
      <w:r w:rsidR="002E780A" w:rsidRPr="00773509">
        <w:t xml:space="preserve">hybrid </w:t>
      </w:r>
      <w:r w:rsidR="00F0730F" w:rsidRPr="00773509">
        <w:t>F</w:t>
      </w:r>
      <w:r w:rsidR="002E780A" w:rsidRPr="00773509">
        <w:t xml:space="preserve">eature </w:t>
      </w:r>
      <w:r w:rsidR="00F0730F" w:rsidRPr="00773509">
        <w:t>C</w:t>
      </w:r>
      <w:r w:rsidR="002E780A" w:rsidRPr="00773509">
        <w:t>atalogue</w:t>
      </w:r>
      <w:r w:rsidR="00D17B69" w:rsidRPr="00773509">
        <w:t>, which</w:t>
      </w:r>
      <w:r w:rsidR="002E780A" w:rsidRPr="00773509">
        <w:t xml:space="preserve"> </w:t>
      </w:r>
      <w:r w:rsidR="00872354" w:rsidRPr="00773509">
        <w:t xml:space="preserve">must </w:t>
      </w:r>
      <w:r w:rsidR="002E780A" w:rsidRPr="00773509">
        <w:t xml:space="preserve">be </w:t>
      </w:r>
      <w:r w:rsidR="002A3703" w:rsidRPr="00773509">
        <w:t xml:space="preserve">specified </w:t>
      </w:r>
      <w:r w:rsidR="00872354" w:rsidRPr="00773509">
        <w:t xml:space="preserve">by developers of Level 3 or 4 </w:t>
      </w:r>
      <w:r w:rsidR="00020494">
        <w:t>C</w:t>
      </w:r>
      <w:r w:rsidR="00872354" w:rsidRPr="00773509">
        <w:t xml:space="preserve">atalogues </w:t>
      </w:r>
      <w:r w:rsidR="00F33BA2" w:rsidRPr="00773509">
        <w:t xml:space="preserve">which generate hybrid features </w:t>
      </w:r>
      <w:r w:rsidR="00872354" w:rsidRPr="00773509">
        <w:t>(</w:t>
      </w:r>
      <w:r w:rsidR="00F33BA2" w:rsidRPr="00773509">
        <w:t xml:space="preserve">see </w:t>
      </w:r>
      <w:r w:rsidR="00864BD9" w:rsidRPr="00773509">
        <w:t xml:space="preserve">Parts </w:t>
      </w:r>
      <w:r w:rsidR="00520B71">
        <w:t>C</w:t>
      </w:r>
      <w:r w:rsidR="00864BD9" w:rsidRPr="00773509">
        <w:t xml:space="preserve"> and </w:t>
      </w:r>
      <w:r w:rsidR="00520B71">
        <w:t>D</w:t>
      </w:r>
      <w:r w:rsidR="00F33BA2" w:rsidRPr="00773509">
        <w:t>)</w:t>
      </w:r>
      <w:r w:rsidR="002E780A" w:rsidRPr="00773509">
        <w:t>.</w:t>
      </w:r>
    </w:p>
    <w:p w14:paraId="41D40D74" w14:textId="77777777" w:rsidR="00020494" w:rsidRPr="00773509" w:rsidRDefault="00020494" w:rsidP="00020494">
      <w:pPr>
        <w:spacing w:after="120"/>
      </w:pPr>
    </w:p>
    <w:p w14:paraId="7FBE1031" w14:textId="77777777" w:rsidR="00792039" w:rsidRPr="00773509" w:rsidRDefault="006B114A" w:rsidP="00020494">
      <w:pPr>
        <w:pStyle w:val="Heading1"/>
        <w:numPr>
          <w:ilvl w:val="0"/>
          <w:numId w:val="3"/>
        </w:numPr>
        <w:spacing w:before="120" w:after="200"/>
        <w:ind w:left="431" w:hanging="431"/>
      </w:pPr>
      <w:bookmarkStart w:id="4293" w:name="_Toc100669685"/>
      <w:bookmarkStart w:id="4294" w:name="_Toc484523954"/>
      <w:r w:rsidRPr="00773509">
        <w:t>Portrayal Catalogue</w:t>
      </w:r>
      <w:bookmarkEnd w:id="4293"/>
    </w:p>
    <w:p w14:paraId="50B84F1E" w14:textId="29AF7A86" w:rsidR="008242A7" w:rsidRPr="00773509" w:rsidRDefault="004552A1" w:rsidP="00020494">
      <w:pPr>
        <w:spacing w:after="120"/>
      </w:pPr>
      <w:r w:rsidRPr="00773509">
        <w:t>Level</w:t>
      </w:r>
      <w:r w:rsidR="00D17B69" w:rsidRPr="00773509">
        <w:t>s</w:t>
      </w:r>
      <w:r w:rsidRPr="00773509">
        <w:t xml:space="preserve"> 1 and 2 do not define </w:t>
      </w:r>
      <w:r w:rsidR="00020494">
        <w:t>P</w:t>
      </w:r>
      <w:r w:rsidRPr="00773509">
        <w:t xml:space="preserve">ortrayal </w:t>
      </w:r>
      <w:r w:rsidR="00020494">
        <w:t>C</w:t>
      </w:r>
      <w:r w:rsidRPr="00773509">
        <w:t xml:space="preserve">atalogues. </w:t>
      </w:r>
      <w:r w:rsidR="00D17B69" w:rsidRPr="00773509">
        <w:t>Levels 3 and 4 use a</w:t>
      </w:r>
      <w:r w:rsidR="001173D9" w:rsidRPr="00773509">
        <w:t>n</w:t>
      </w:r>
      <w:r w:rsidR="002E780A" w:rsidRPr="00773509">
        <w:t xml:space="preserve"> </w:t>
      </w:r>
      <w:r w:rsidR="001173D9" w:rsidRPr="00773509">
        <w:t xml:space="preserve">S-98 </w:t>
      </w:r>
      <w:r w:rsidR="002E780A" w:rsidRPr="00773509">
        <w:t xml:space="preserve">hybrid </w:t>
      </w:r>
      <w:r w:rsidR="00F0730F" w:rsidRPr="00773509">
        <w:t>P</w:t>
      </w:r>
      <w:r w:rsidR="002E780A" w:rsidRPr="00773509">
        <w:t xml:space="preserve">ortrayal </w:t>
      </w:r>
      <w:r w:rsidR="00F0730F" w:rsidRPr="00773509">
        <w:t>C</w:t>
      </w:r>
      <w:r w:rsidR="002E780A" w:rsidRPr="00773509">
        <w:t>atalogue</w:t>
      </w:r>
      <w:r w:rsidR="00D17B69" w:rsidRPr="00773509">
        <w:t>, which</w:t>
      </w:r>
      <w:r w:rsidR="002E780A" w:rsidRPr="00773509">
        <w:t xml:space="preserve"> </w:t>
      </w:r>
      <w:r w:rsidR="00872354" w:rsidRPr="00773509">
        <w:t xml:space="preserve">must </w:t>
      </w:r>
      <w:r w:rsidR="002E780A" w:rsidRPr="00773509">
        <w:t xml:space="preserve">be </w:t>
      </w:r>
      <w:r w:rsidR="002A3703" w:rsidRPr="00773509">
        <w:t>specified</w:t>
      </w:r>
      <w:r w:rsidR="00872354" w:rsidRPr="00773509">
        <w:t xml:space="preserve"> by developers of Level 3 or 4 </w:t>
      </w:r>
      <w:r w:rsidR="00020494">
        <w:t>C</w:t>
      </w:r>
      <w:r w:rsidR="00872354" w:rsidRPr="00773509">
        <w:t>atalogues</w:t>
      </w:r>
      <w:r w:rsidR="002A3703" w:rsidRPr="00773509">
        <w:t xml:space="preserve"> </w:t>
      </w:r>
      <w:r w:rsidR="00F33BA2" w:rsidRPr="00773509">
        <w:t xml:space="preserve">which generate hybrid features </w:t>
      </w:r>
      <w:r w:rsidR="00872354" w:rsidRPr="00773509">
        <w:t>(</w:t>
      </w:r>
      <w:r w:rsidR="00F33BA2" w:rsidRPr="00773509">
        <w:t xml:space="preserve">see </w:t>
      </w:r>
      <w:r w:rsidR="00864BD9" w:rsidRPr="00773509">
        <w:t xml:space="preserve">Parts </w:t>
      </w:r>
      <w:r w:rsidR="00520B71">
        <w:t>C</w:t>
      </w:r>
      <w:r w:rsidR="00864BD9" w:rsidRPr="00773509">
        <w:t xml:space="preserve"> and </w:t>
      </w:r>
      <w:r w:rsidR="00520B71">
        <w:t>D</w:t>
      </w:r>
      <w:r w:rsidR="00872354" w:rsidRPr="00773509">
        <w:t>)</w:t>
      </w:r>
      <w:r w:rsidR="002E780A" w:rsidRPr="00773509">
        <w:t>.</w:t>
      </w:r>
    </w:p>
    <w:bookmarkEnd w:id="4294"/>
    <w:p w14:paraId="4FC8E7FC" w14:textId="0481120B" w:rsidR="00020494" w:rsidRDefault="00020494">
      <w:pPr>
        <w:spacing w:after="160" w:line="259" w:lineRule="auto"/>
        <w:jc w:val="left"/>
      </w:pPr>
      <w:r>
        <w:br w:type="page"/>
      </w:r>
    </w:p>
    <w:p w14:paraId="4E5C79A6" w14:textId="77777777" w:rsidR="00020494" w:rsidRPr="00773509" w:rsidRDefault="00020494" w:rsidP="00020494">
      <w:pPr>
        <w:spacing w:after="62" w:line="259" w:lineRule="auto"/>
        <w:jc w:val="left"/>
      </w:pPr>
    </w:p>
    <w:p w14:paraId="4CB3B0CB" w14:textId="77777777" w:rsidR="00020494" w:rsidRPr="00773509" w:rsidRDefault="00020494" w:rsidP="00020494">
      <w:pPr>
        <w:spacing w:line="230" w:lineRule="atLeast"/>
      </w:pPr>
    </w:p>
    <w:p w14:paraId="24922D45" w14:textId="77777777" w:rsidR="00020494" w:rsidRPr="00773509" w:rsidRDefault="00020494" w:rsidP="00020494">
      <w:pPr>
        <w:spacing w:line="230" w:lineRule="atLeast"/>
      </w:pPr>
    </w:p>
    <w:p w14:paraId="16DF7B86" w14:textId="77777777" w:rsidR="00020494" w:rsidRPr="00773509" w:rsidRDefault="00020494" w:rsidP="00020494">
      <w:pPr>
        <w:spacing w:line="230" w:lineRule="atLeast"/>
      </w:pPr>
    </w:p>
    <w:p w14:paraId="169273C9" w14:textId="77777777" w:rsidR="00020494" w:rsidRPr="00773509" w:rsidRDefault="00020494" w:rsidP="00020494">
      <w:pPr>
        <w:spacing w:line="230" w:lineRule="atLeast"/>
      </w:pPr>
    </w:p>
    <w:p w14:paraId="0B70B107" w14:textId="77777777" w:rsidR="00020494" w:rsidRPr="00773509" w:rsidRDefault="00020494" w:rsidP="00020494">
      <w:pPr>
        <w:spacing w:line="230" w:lineRule="atLeast"/>
      </w:pPr>
    </w:p>
    <w:p w14:paraId="7D440632" w14:textId="77777777" w:rsidR="00020494" w:rsidRPr="00773509" w:rsidRDefault="00020494" w:rsidP="00020494">
      <w:pPr>
        <w:spacing w:line="230" w:lineRule="atLeast"/>
      </w:pPr>
    </w:p>
    <w:p w14:paraId="35AEB642" w14:textId="77777777" w:rsidR="00020494" w:rsidRPr="00773509" w:rsidRDefault="00020494" w:rsidP="00020494">
      <w:pPr>
        <w:spacing w:line="230" w:lineRule="atLeast"/>
      </w:pPr>
    </w:p>
    <w:p w14:paraId="0A92D2D4" w14:textId="77777777" w:rsidR="00020494" w:rsidRPr="00773509" w:rsidRDefault="00020494" w:rsidP="00020494">
      <w:pPr>
        <w:spacing w:line="230" w:lineRule="atLeast"/>
      </w:pPr>
    </w:p>
    <w:p w14:paraId="3DAEC21E" w14:textId="77777777" w:rsidR="00020494" w:rsidRPr="00773509" w:rsidRDefault="00020494" w:rsidP="00020494">
      <w:pPr>
        <w:spacing w:line="230" w:lineRule="atLeast"/>
      </w:pPr>
    </w:p>
    <w:p w14:paraId="7459CE17" w14:textId="77777777" w:rsidR="00020494" w:rsidRPr="00773509" w:rsidRDefault="00020494" w:rsidP="00020494">
      <w:pPr>
        <w:spacing w:line="230" w:lineRule="atLeast"/>
      </w:pPr>
    </w:p>
    <w:p w14:paraId="3444365A" w14:textId="77777777" w:rsidR="00020494" w:rsidRPr="00773509" w:rsidRDefault="00020494" w:rsidP="00020494">
      <w:pPr>
        <w:spacing w:line="230" w:lineRule="atLeast"/>
      </w:pPr>
    </w:p>
    <w:p w14:paraId="37E5E70C" w14:textId="77777777" w:rsidR="00020494" w:rsidRPr="00773509" w:rsidRDefault="00020494" w:rsidP="00020494">
      <w:pPr>
        <w:spacing w:line="230" w:lineRule="atLeast"/>
      </w:pPr>
    </w:p>
    <w:p w14:paraId="09DD94B9" w14:textId="77777777" w:rsidR="00020494" w:rsidRPr="00773509" w:rsidRDefault="00020494" w:rsidP="00020494">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lang w:eastAsia="en-GB"/>
        </w:rPr>
      </w:pPr>
      <w:r w:rsidRPr="00773509">
        <w:rPr>
          <w:rFonts w:eastAsia="Times New Roman"/>
          <w:sz w:val="22"/>
          <w:lang w:eastAsia="en-GB"/>
        </w:rPr>
        <w:tab/>
      </w:r>
      <w:r w:rsidRPr="00773509">
        <w:rPr>
          <w:rFonts w:eastAsia="Times New Roman"/>
          <w:lang w:eastAsia="en-GB"/>
        </w:rPr>
        <w:t>Page intentionally left blank</w:t>
      </w:r>
    </w:p>
    <w:p w14:paraId="149F3D20" w14:textId="77777777" w:rsidR="00020494" w:rsidRPr="00773509" w:rsidRDefault="00020494" w:rsidP="00020494">
      <w:pPr>
        <w:spacing w:line="230" w:lineRule="atLeast"/>
      </w:pPr>
    </w:p>
    <w:p w14:paraId="669DF4A1" w14:textId="77777777" w:rsidR="00505DB3" w:rsidRDefault="00505DB3" w:rsidP="00020494">
      <w:pPr>
        <w:spacing w:after="120"/>
      </w:pPr>
    </w:p>
    <w:p w14:paraId="54BEAD03" w14:textId="77777777" w:rsidR="00020494" w:rsidRPr="00773509" w:rsidRDefault="00020494" w:rsidP="00020494">
      <w:pPr>
        <w:spacing w:after="120"/>
      </w:pPr>
    </w:p>
    <w:sectPr w:rsidR="00020494" w:rsidRPr="00773509" w:rsidSect="00F966DC">
      <w:headerReference w:type="even" r:id="rId42"/>
      <w:headerReference w:type="default" r:id="rId43"/>
      <w:footerReference w:type="even" r:id="rId44"/>
      <w:footerReference w:type="default" r:id="rId45"/>
      <w:pgSz w:w="11906" w:h="16838" w:code="9"/>
      <w:pgMar w:top="1411" w:right="1411" w:bottom="1138" w:left="141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54" w:author="Raphael Malyankar" w:date="2023-05-05T18:39:00Z" w:initials="rmm">
    <w:p w14:paraId="56B7016A" w14:textId="7740958A" w:rsidR="00B5609E" w:rsidRDefault="00B5609E">
      <w:pPr>
        <w:pStyle w:val="CommentText"/>
      </w:pPr>
      <w:r>
        <w:rPr>
          <w:rStyle w:val="CommentReference"/>
        </w:rPr>
        <w:annotationRef/>
      </w:r>
      <w:r>
        <w:t>Not used in S-98?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B701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B7016A" w16cid:durableId="27FFCB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C43C2" w14:textId="77777777" w:rsidR="00B8559C" w:rsidRDefault="00B8559C" w:rsidP="006B114A">
      <w:pPr>
        <w:spacing w:after="0"/>
      </w:pPr>
      <w:r>
        <w:separator/>
      </w:r>
    </w:p>
  </w:endnote>
  <w:endnote w:type="continuationSeparator" w:id="0">
    <w:p w14:paraId="34C1D0D0" w14:textId="77777777" w:rsidR="00B8559C" w:rsidRDefault="00B8559C" w:rsidP="006B114A">
      <w:pPr>
        <w:spacing w:after="0"/>
      </w:pPr>
      <w:r>
        <w:continuationSeparator/>
      </w:r>
    </w:p>
  </w:endnote>
  <w:endnote w:type="continuationNotice" w:id="1">
    <w:p w14:paraId="31B1CED6" w14:textId="77777777" w:rsidR="00B8559C" w:rsidRDefault="00B8559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Arial Bold">
    <w:altName w:val="Times New Roman"/>
    <w:panose1 w:val="020B07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19631" w14:textId="0708A731" w:rsidR="00B5609E" w:rsidRPr="00AC5414" w:rsidRDefault="00B5609E" w:rsidP="00AC5414">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del w:id="32" w:author="Raphael Malyankar" w:date="2023-02-08T20:06:00Z">
      <w:r w:rsidDel="00F01201">
        <w:rPr>
          <w:rFonts w:cs="Arial"/>
          <w:sz w:val="16"/>
        </w:rPr>
        <w:delText>May</w:delText>
      </w:r>
      <w:r w:rsidRPr="007F6DC7" w:rsidDel="00F01201">
        <w:rPr>
          <w:rFonts w:cs="Arial"/>
          <w:sz w:val="16"/>
        </w:rPr>
        <w:delText xml:space="preserve"> </w:delText>
      </w:r>
      <w:r w:rsidDel="00F01201">
        <w:rPr>
          <w:rFonts w:cs="Arial"/>
          <w:sz w:val="16"/>
        </w:rPr>
        <w:delText>2022</w:delText>
      </w:r>
    </w:del>
    <w:ins w:id="33" w:author="Raphael Malyankar" w:date="2023-05-15T22:04:00Z">
      <w:r>
        <w:rPr>
          <w:rFonts w:cs="Arial"/>
          <w:sz w:val="16"/>
        </w:rPr>
        <w:t>May</w:t>
      </w:r>
    </w:ins>
    <w:ins w:id="34" w:author="Raphael Malyankar" w:date="2023-02-08T20:06:00Z">
      <w:r>
        <w:rPr>
          <w:rFonts w:cs="Arial"/>
          <w:sz w:val="16"/>
        </w:rPr>
        <w:t xml:space="preserve"> 2023</w:t>
      </w:r>
    </w:ins>
    <w:r w:rsidRPr="007F6DC7">
      <w:rPr>
        <w:rFonts w:cs="Arial"/>
        <w:sz w:val="16"/>
      </w:rPr>
      <w:tab/>
      <w:t xml:space="preserve">Edition </w:t>
    </w:r>
    <w:r>
      <w:rPr>
        <w:rFonts w:cs="Arial"/>
        <w:sz w:val="16"/>
      </w:rPr>
      <w:t>1</w:t>
    </w:r>
    <w:ins w:id="35" w:author="Raphael Malyankar" w:date="2023-05-15T22:52:00Z">
      <w:r w:rsidR="001779BE">
        <w:rPr>
          <w:rFonts w:cs="Arial"/>
          <w:sz w:val="16"/>
        </w:rPr>
        <w:t>.</w:t>
      </w:r>
    </w:ins>
    <w:del w:id="36" w:author="Raphael Malyankar" w:date="2023-02-08T20:06:00Z">
      <w:r w:rsidDel="00F01201">
        <w:rPr>
          <w:rFonts w:cs="Arial"/>
          <w:sz w:val="16"/>
        </w:rPr>
        <w:delText>.0</w:delText>
      </w:r>
    </w:del>
    <w:ins w:id="37" w:author="Raphael Malyankar" w:date="2023-02-08T20:06:00Z">
      <w:r>
        <w:rPr>
          <w:rFonts w:cs="Arial"/>
          <w:sz w:val="16"/>
        </w:rPr>
        <w:t>1</w:t>
      </w:r>
    </w:ins>
    <w:r>
      <w:rPr>
        <w:rFonts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C3D4" w14:textId="6977BE28" w:rsidR="00B5609E" w:rsidRPr="00B92F50" w:rsidRDefault="00B5609E">
    <w:pPr>
      <w:pStyle w:val="Footer"/>
      <w:tabs>
        <w:tab w:val="clear" w:pos="4680"/>
        <w:tab w:val="clear" w:pos="9360"/>
        <w:tab w:val="center" w:pos="4536"/>
        <w:tab w:val="right" w:pos="9072"/>
      </w:tabs>
      <w:ind w:right="288"/>
      <w:rPr>
        <w:rFonts w:cs="Arial"/>
        <w:sz w:val="16"/>
      </w:rPr>
      <w:pPrChange w:id="38" w:author="Raphael Malyankar" w:date="2023-05-15T22:46:00Z">
        <w:pPr>
          <w:pStyle w:val="Footer"/>
          <w:tabs>
            <w:tab w:val="clear" w:pos="4680"/>
            <w:tab w:val="clear" w:pos="9360"/>
            <w:tab w:val="center" w:pos="4536"/>
            <w:tab w:val="right" w:pos="9072"/>
          </w:tabs>
          <w:ind w:left="720" w:right="288"/>
        </w:pPr>
      </w:pPrChange>
    </w:pPr>
    <w:r w:rsidRPr="007F6DC7">
      <w:rPr>
        <w:rFonts w:cs="Arial"/>
        <w:sz w:val="16"/>
      </w:rPr>
      <w:t>S-</w:t>
    </w:r>
    <w:r>
      <w:rPr>
        <w:rFonts w:cs="Arial"/>
        <w:sz w:val="16"/>
      </w:rPr>
      <w:t>98</w:t>
    </w:r>
    <w:r w:rsidRPr="007F6DC7">
      <w:rPr>
        <w:rFonts w:cs="Arial"/>
        <w:sz w:val="16"/>
      </w:rPr>
      <w:tab/>
    </w:r>
    <w:del w:id="39" w:author="Raphael Malyankar" w:date="2023-02-08T20:07:00Z">
      <w:r w:rsidDel="00F01201">
        <w:rPr>
          <w:rFonts w:cs="Arial"/>
          <w:sz w:val="16"/>
        </w:rPr>
        <w:delText>May</w:delText>
      </w:r>
      <w:r w:rsidRPr="007F6DC7" w:rsidDel="00F01201">
        <w:rPr>
          <w:rFonts w:cs="Arial"/>
          <w:sz w:val="16"/>
        </w:rPr>
        <w:delText xml:space="preserve"> </w:delText>
      </w:r>
      <w:r w:rsidDel="00F01201">
        <w:rPr>
          <w:rFonts w:cs="Arial"/>
          <w:sz w:val="16"/>
        </w:rPr>
        <w:delText>2022</w:delText>
      </w:r>
    </w:del>
    <w:ins w:id="40" w:author="Raphael Malyankar" w:date="2023-05-15T22:47:00Z">
      <w:r w:rsidR="007E0A5C">
        <w:rPr>
          <w:rFonts w:cs="Arial"/>
          <w:sz w:val="16"/>
        </w:rPr>
        <w:t>May</w:t>
      </w:r>
    </w:ins>
    <w:ins w:id="41" w:author="Raphael Malyankar" w:date="2023-02-08T20:07:00Z">
      <w:r>
        <w:rPr>
          <w:rFonts w:cs="Arial"/>
          <w:sz w:val="16"/>
        </w:rPr>
        <w:t xml:space="preserve"> 2023</w:t>
      </w:r>
    </w:ins>
    <w:r w:rsidRPr="007F6DC7">
      <w:rPr>
        <w:rFonts w:cs="Arial"/>
        <w:sz w:val="16"/>
      </w:rPr>
      <w:tab/>
      <w:t xml:space="preserve">Edition </w:t>
    </w:r>
    <w:r>
      <w:rPr>
        <w:rFonts w:cs="Arial"/>
        <w:sz w:val="16"/>
      </w:rPr>
      <w:t>1.</w:t>
    </w:r>
    <w:del w:id="42" w:author="Raphael Malyankar" w:date="2023-02-08T20:07:00Z">
      <w:r w:rsidDel="00F01201">
        <w:rPr>
          <w:rFonts w:cs="Arial"/>
          <w:sz w:val="16"/>
        </w:rPr>
        <w:delText>0</w:delText>
      </w:r>
    </w:del>
    <w:ins w:id="43" w:author="Raphael Malyankar" w:date="2023-02-08T20:07:00Z">
      <w:r>
        <w:rPr>
          <w:rFonts w:cs="Arial"/>
          <w:sz w:val="16"/>
        </w:rPr>
        <w:t>1</w:t>
      </w:r>
    </w:ins>
    <w:r>
      <w:rPr>
        <w:rFonts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1F6A6" w14:textId="2A58285F" w:rsidR="00B5609E" w:rsidRPr="00023BDB" w:rsidRDefault="00B5609E" w:rsidP="00023BDB">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del w:id="2479" w:author="Raphael Malyankar" w:date="2023-02-08T20:08:00Z">
      <w:r w:rsidDel="00F01201">
        <w:rPr>
          <w:rFonts w:cs="Arial"/>
          <w:sz w:val="16"/>
        </w:rPr>
        <w:delText>May</w:delText>
      </w:r>
      <w:r w:rsidRPr="007F6DC7" w:rsidDel="00F01201">
        <w:rPr>
          <w:rFonts w:cs="Arial"/>
          <w:sz w:val="16"/>
        </w:rPr>
        <w:delText xml:space="preserve"> </w:delText>
      </w:r>
      <w:r w:rsidDel="00F01201">
        <w:rPr>
          <w:rFonts w:cs="Arial"/>
          <w:sz w:val="16"/>
        </w:rPr>
        <w:delText>2022</w:delText>
      </w:r>
    </w:del>
    <w:ins w:id="2480" w:author="Raphael Malyankar" w:date="2023-02-08T20:08:00Z">
      <w:r>
        <w:rPr>
          <w:rFonts w:cs="Arial"/>
          <w:sz w:val="16"/>
        </w:rPr>
        <w:t>February 2023</w:t>
      </w:r>
    </w:ins>
    <w:r w:rsidRPr="007F6DC7">
      <w:rPr>
        <w:rFonts w:cs="Arial"/>
        <w:sz w:val="16"/>
      </w:rPr>
      <w:tab/>
      <w:t xml:space="preserve">Edition </w:t>
    </w:r>
    <w:r>
      <w:rPr>
        <w:rFonts w:cs="Arial"/>
        <w:sz w:val="16"/>
      </w:rPr>
      <w:t>1.</w:t>
    </w:r>
    <w:del w:id="2481" w:author="Raphael Malyankar" w:date="2023-02-08T20:08:00Z">
      <w:r w:rsidDel="00F01201">
        <w:rPr>
          <w:rFonts w:cs="Arial"/>
          <w:sz w:val="16"/>
        </w:rPr>
        <w:delText>0</w:delText>
      </w:r>
    </w:del>
    <w:ins w:id="2482" w:author="Raphael Malyankar" w:date="2023-02-08T20:08:00Z">
      <w:r>
        <w:rPr>
          <w:rFonts w:cs="Arial"/>
          <w:sz w:val="16"/>
        </w:rPr>
        <w:t>1</w:t>
      </w:r>
    </w:ins>
    <w:r>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C7F93" w14:textId="7A3AB977" w:rsidR="00B5609E" w:rsidRPr="00023BDB" w:rsidRDefault="00B5609E" w:rsidP="00023BDB">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del w:id="2483" w:author="Raphael Malyankar" w:date="2023-02-08T20:08:00Z">
      <w:r w:rsidDel="00F01201">
        <w:rPr>
          <w:rFonts w:cs="Arial"/>
          <w:sz w:val="16"/>
        </w:rPr>
        <w:delText>May</w:delText>
      </w:r>
      <w:r w:rsidRPr="007F6DC7" w:rsidDel="00F01201">
        <w:rPr>
          <w:rFonts w:cs="Arial"/>
          <w:sz w:val="16"/>
        </w:rPr>
        <w:delText xml:space="preserve"> </w:delText>
      </w:r>
      <w:r w:rsidDel="00F01201">
        <w:rPr>
          <w:rFonts w:cs="Arial"/>
          <w:sz w:val="16"/>
        </w:rPr>
        <w:delText>2022</w:delText>
      </w:r>
    </w:del>
    <w:ins w:id="2484" w:author="Raphael Malyankar" w:date="2023-02-08T20:08:00Z">
      <w:r>
        <w:rPr>
          <w:rFonts w:cs="Arial"/>
          <w:sz w:val="16"/>
        </w:rPr>
        <w:t>February 2023</w:t>
      </w:r>
    </w:ins>
    <w:r w:rsidRPr="007F6DC7">
      <w:rPr>
        <w:rFonts w:cs="Arial"/>
        <w:sz w:val="16"/>
      </w:rPr>
      <w:tab/>
      <w:t xml:space="preserve">Edition </w:t>
    </w:r>
    <w:r>
      <w:rPr>
        <w:rFonts w:cs="Arial"/>
        <w:sz w:val="16"/>
      </w:rPr>
      <w:t>1.</w:t>
    </w:r>
    <w:del w:id="2485" w:author="Raphael Malyankar" w:date="2023-02-08T20:08:00Z">
      <w:r w:rsidDel="00F01201">
        <w:rPr>
          <w:rFonts w:cs="Arial"/>
          <w:sz w:val="16"/>
        </w:rPr>
        <w:delText>0</w:delText>
      </w:r>
    </w:del>
    <w:ins w:id="2486" w:author="Raphael Malyankar" w:date="2023-02-08T20:08:00Z">
      <w:r>
        <w:rPr>
          <w:rFonts w:cs="Arial"/>
          <w:sz w:val="16"/>
        </w:rPr>
        <w:t>1</w:t>
      </w:r>
    </w:ins>
    <w:r>
      <w:rPr>
        <w:rFonts w:cs="Arial"/>
        <w:sz w:val="16"/>
      </w:rPr>
      <w:t>.0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D6BDC" w14:textId="327CC89A" w:rsidR="00B5609E" w:rsidRPr="00311520" w:rsidRDefault="00B5609E" w:rsidP="00311520">
    <w:pPr>
      <w:tabs>
        <w:tab w:val="center" w:pos="6806"/>
        <w:tab w:val="right" w:pos="13608"/>
      </w:tabs>
      <w:spacing w:after="0" w:line="259" w:lineRule="auto"/>
      <w:ind w:right="-648"/>
      <w:jc w:val="left"/>
    </w:pPr>
    <w:r>
      <w:rPr>
        <w:sz w:val="16"/>
      </w:rPr>
      <w:t xml:space="preserve">S-98 </w:t>
    </w:r>
    <w:r>
      <w:rPr>
        <w:sz w:val="16"/>
      </w:rPr>
      <w:tab/>
    </w:r>
    <w:del w:id="2494" w:author="Raphael Malyankar" w:date="2023-02-08T20:09:00Z">
      <w:r w:rsidDel="00F01201">
        <w:rPr>
          <w:sz w:val="16"/>
        </w:rPr>
        <w:delText>May 2022</w:delText>
      </w:r>
    </w:del>
    <w:ins w:id="2495" w:author="Raphael Malyankar" w:date="2023-02-08T20:09:00Z">
      <w:r>
        <w:rPr>
          <w:sz w:val="16"/>
        </w:rPr>
        <w:t>February 2023</w:t>
      </w:r>
    </w:ins>
    <w:r>
      <w:rPr>
        <w:sz w:val="16"/>
      </w:rPr>
      <w:tab/>
      <w:t>Edition 1</w:t>
    </w:r>
    <w:del w:id="2496" w:author="Raphael Malyankar" w:date="2023-02-08T20:09:00Z">
      <w:r w:rsidDel="00F01201">
        <w:rPr>
          <w:sz w:val="16"/>
        </w:rPr>
        <w:delText>.0</w:delText>
      </w:r>
    </w:del>
    <w:ins w:id="2497" w:author="Raphael Malyankar" w:date="2023-02-08T20:09:00Z">
      <w:r>
        <w:rPr>
          <w:sz w:val="16"/>
        </w:rPr>
        <w:t>1</w:t>
      </w:r>
    </w:ins>
    <w:r>
      <w:rPr>
        <w:sz w:val="16"/>
      </w:rPr>
      <w:t>.0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CEA02" w14:textId="7B2C46EE" w:rsidR="00B5609E" w:rsidRPr="00311520" w:rsidRDefault="00B5609E" w:rsidP="001766F7">
    <w:pPr>
      <w:tabs>
        <w:tab w:val="center" w:pos="4536"/>
        <w:tab w:val="right" w:pos="9072"/>
      </w:tabs>
      <w:spacing w:after="0" w:line="259" w:lineRule="auto"/>
      <w:ind w:right="-646"/>
      <w:jc w:val="left"/>
    </w:pPr>
    <w:r>
      <w:rPr>
        <w:sz w:val="16"/>
      </w:rPr>
      <w:t>S-98</w:t>
    </w:r>
    <w:r>
      <w:rPr>
        <w:sz w:val="16"/>
      </w:rPr>
      <w:tab/>
    </w:r>
    <w:del w:id="4295" w:author="Raphael Malyankar" w:date="2023-02-08T20:09:00Z">
      <w:r w:rsidDel="00F01201">
        <w:rPr>
          <w:sz w:val="16"/>
        </w:rPr>
        <w:delText>May 2022</w:delText>
      </w:r>
    </w:del>
    <w:ins w:id="4296" w:author="Raphael Malyankar" w:date="2023-02-08T20:09:00Z">
      <w:r>
        <w:rPr>
          <w:sz w:val="16"/>
        </w:rPr>
        <w:t>February 2023</w:t>
      </w:r>
    </w:ins>
    <w:r>
      <w:rPr>
        <w:sz w:val="16"/>
      </w:rPr>
      <w:tab/>
      <w:t>Edition 1.</w:t>
    </w:r>
    <w:del w:id="4297" w:author="Raphael Malyankar" w:date="2023-02-08T20:09:00Z">
      <w:r w:rsidDel="00F01201">
        <w:rPr>
          <w:sz w:val="16"/>
        </w:rPr>
        <w:delText>0</w:delText>
      </w:r>
    </w:del>
    <w:ins w:id="4298" w:author="Raphael Malyankar" w:date="2023-02-08T20:09:00Z">
      <w:r>
        <w:rPr>
          <w:sz w:val="16"/>
        </w:rPr>
        <w:t>1</w:t>
      </w:r>
    </w:ins>
    <w:r>
      <w:rPr>
        <w:sz w:val="16"/>
      </w:rPr>
      <w:t>.0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7258" w14:textId="5417AA28" w:rsidR="00B5609E" w:rsidRPr="00E462CC" w:rsidRDefault="00B5609E" w:rsidP="001766F7">
    <w:pPr>
      <w:tabs>
        <w:tab w:val="center" w:pos="4536"/>
        <w:tab w:val="right" w:pos="9072"/>
      </w:tabs>
      <w:spacing w:after="0" w:line="259" w:lineRule="auto"/>
      <w:ind w:right="-646"/>
      <w:jc w:val="left"/>
    </w:pPr>
    <w:r>
      <w:rPr>
        <w:sz w:val="16"/>
      </w:rPr>
      <w:t>S-98</w:t>
    </w:r>
    <w:r>
      <w:rPr>
        <w:sz w:val="16"/>
      </w:rPr>
      <w:tab/>
    </w:r>
    <w:del w:id="4299" w:author="Raphael Malyankar" w:date="2023-02-08T20:09:00Z">
      <w:r w:rsidDel="00F01201">
        <w:rPr>
          <w:sz w:val="16"/>
        </w:rPr>
        <w:delText>May 2022</w:delText>
      </w:r>
    </w:del>
    <w:ins w:id="4300" w:author="Raphael Malyankar" w:date="2023-02-08T20:09:00Z">
      <w:r>
        <w:rPr>
          <w:sz w:val="16"/>
        </w:rPr>
        <w:t>February 2023</w:t>
      </w:r>
    </w:ins>
    <w:r>
      <w:rPr>
        <w:sz w:val="16"/>
      </w:rPr>
      <w:tab/>
      <w:t>Edition 1.</w:t>
    </w:r>
    <w:del w:id="4301" w:author="Raphael Malyankar" w:date="2023-02-08T20:09:00Z">
      <w:r w:rsidDel="00F01201">
        <w:rPr>
          <w:sz w:val="16"/>
        </w:rPr>
        <w:delText>0</w:delText>
      </w:r>
    </w:del>
    <w:ins w:id="4302" w:author="Raphael Malyankar" w:date="2023-02-08T20:09:00Z">
      <w:r>
        <w:rPr>
          <w:sz w:val="16"/>
        </w:rPr>
        <w:t>1</w:t>
      </w:r>
    </w:ins>
    <w:r>
      <w:rPr>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29C3E" w14:textId="77777777" w:rsidR="00B8559C" w:rsidRDefault="00B8559C" w:rsidP="006B114A">
      <w:pPr>
        <w:spacing w:after="0"/>
      </w:pPr>
      <w:r>
        <w:separator/>
      </w:r>
    </w:p>
  </w:footnote>
  <w:footnote w:type="continuationSeparator" w:id="0">
    <w:p w14:paraId="552537AA" w14:textId="77777777" w:rsidR="00B8559C" w:rsidRDefault="00B8559C" w:rsidP="006B114A">
      <w:pPr>
        <w:spacing w:after="0"/>
      </w:pPr>
      <w:r>
        <w:continuationSeparator/>
      </w:r>
    </w:p>
  </w:footnote>
  <w:footnote w:type="continuationNotice" w:id="1">
    <w:p w14:paraId="092607DD" w14:textId="77777777" w:rsidR="00B8559C" w:rsidRDefault="00B8559C">
      <w:pPr>
        <w:spacing w:after="0"/>
      </w:pPr>
    </w:p>
  </w:footnote>
  <w:footnote w:id="2">
    <w:p w14:paraId="318A3883" w14:textId="7D0C2CB7" w:rsidR="00B5609E" w:rsidRPr="00A54FEA" w:rsidRDefault="00B5609E">
      <w:pPr>
        <w:pStyle w:val="FootnoteText"/>
      </w:pPr>
      <w:r w:rsidRPr="0072161B">
        <w:rPr>
          <w:rStyle w:val="FootnoteReference"/>
          <w:sz w:val="18"/>
          <w:szCs w:val="18"/>
          <w:vertAlign w:val="superscript"/>
        </w:rPr>
        <w:footnoteRef/>
      </w:r>
      <w:r>
        <w:t xml:space="preserve"> </w:t>
      </w:r>
      <w:r w:rsidRPr="00A54FEA">
        <w:t>Some examples in this document may mention data products other than those listed in Table 1.1. Mention</w:t>
      </w:r>
      <w:r>
        <w:t>ing</w:t>
      </w:r>
      <w:r w:rsidRPr="00A54FEA">
        <w:t xml:space="preserve"> </w:t>
      </w:r>
      <w:r>
        <w:t>other</w:t>
      </w:r>
      <w:r w:rsidRPr="00A54FEA">
        <w:t xml:space="preserve"> products must not be construed as</w:t>
      </w:r>
      <w:r>
        <w:t xml:space="preserve"> including them in the list of products covered by</w:t>
      </w:r>
      <w:r w:rsidRPr="00A54FEA">
        <w:t xml:space="preserve"> this edition of S-98</w:t>
      </w:r>
      <w:r>
        <w:t>, or as an intention to cover them in a future edition of S-98.</w:t>
      </w:r>
    </w:p>
  </w:footnote>
  <w:footnote w:id="3">
    <w:p w14:paraId="453FECAE" w14:textId="3A89A70E" w:rsidR="00B5609E" w:rsidRPr="00A41AEE" w:rsidRDefault="00B5609E">
      <w:pPr>
        <w:pStyle w:val="FootnoteText"/>
      </w:pPr>
      <w:r>
        <w:rPr>
          <w:rStyle w:val="FootnoteReference"/>
        </w:rPr>
        <w:footnoteRef/>
      </w:r>
      <w:r>
        <w:t xml:space="preserve"> </w:t>
      </w:r>
      <w:r>
        <w:rPr>
          <w:lang w:val="en-US"/>
        </w:rPr>
        <w:t>N must be replaced by 1, 2, 3, or 4, corresponding to the highest interoperability level used in the catalogue.</w:t>
      </w:r>
    </w:p>
  </w:footnote>
  <w:footnote w:id="4">
    <w:p w14:paraId="4C1DCB0B" w14:textId="5FA69685" w:rsidR="00B5609E" w:rsidRPr="00D16417" w:rsidRDefault="00B5609E">
      <w:pPr>
        <w:pStyle w:val="FootnoteText"/>
      </w:pPr>
      <w:r w:rsidRPr="00D16417">
        <w:rPr>
          <w:rStyle w:val="FootnoteReference"/>
          <w:sz w:val="18"/>
          <w:szCs w:val="18"/>
          <w:vertAlign w:val="superscript"/>
        </w:rPr>
        <w:footnoteRef/>
      </w:r>
      <w:r>
        <w:t xml:space="preserve"> For the IC evaluation scope, a</w:t>
      </w:r>
      <w:r w:rsidRPr="00E338FA">
        <w:t xml:space="preserve"> </w:t>
      </w:r>
      <w:r>
        <w:t>“</w:t>
      </w:r>
      <w:r w:rsidRPr="00E338FA">
        <w:t xml:space="preserve">dataset” is an entire </w:t>
      </w:r>
      <w:r>
        <w:t>I</w:t>
      </w:r>
      <w:r w:rsidRPr="00E338FA">
        <w:t xml:space="preserve">nteroperability </w:t>
      </w:r>
      <w:r>
        <w:t>C</w:t>
      </w:r>
      <w:r w:rsidRPr="00E338FA">
        <w:t xml:space="preserve">atalogue file, an “element” is an </w:t>
      </w:r>
      <w:r>
        <w:t>I</w:t>
      </w:r>
      <w:r w:rsidRPr="00E338FA">
        <w:t xml:space="preserve">nteroperability </w:t>
      </w:r>
      <w:r>
        <w:t>C</w:t>
      </w:r>
      <w:r w:rsidRPr="00E338FA">
        <w:t xml:space="preserve">atalogue component </w:t>
      </w:r>
      <w:r w:rsidRPr="00D16417">
        <w:t>corresponding to one of the classes in the model depicted in S-100 Part 16</w:t>
      </w:r>
      <w:r>
        <w:t>,</w:t>
      </w:r>
      <w:r w:rsidRPr="00D16417">
        <w:t xml:space="preserve"> Figure 16-3.</w:t>
      </w:r>
    </w:p>
  </w:footnote>
  <w:footnote w:id="5">
    <w:p w14:paraId="7B11F22A" w14:textId="6E8C9653" w:rsidR="00B5609E" w:rsidRPr="00B90F60" w:rsidRDefault="00B5609E" w:rsidP="00A378B8">
      <w:pPr>
        <w:pStyle w:val="FootnoteText"/>
        <w:rPr>
          <w:lang w:val="en-US"/>
        </w:rPr>
      </w:pPr>
      <w:r w:rsidRPr="00D16417">
        <w:rPr>
          <w:rStyle w:val="FootnoteReference"/>
          <w:sz w:val="18"/>
          <w:szCs w:val="18"/>
          <w:vertAlign w:val="superscript"/>
        </w:rPr>
        <w:footnoteRef/>
      </w:r>
      <w:r>
        <w:t xml:space="preserve"> </w:t>
      </w:r>
      <w:r w:rsidRPr="00C86769">
        <w:t>“Result” means the result of applying interoperability operations to covered data</w:t>
      </w:r>
      <w:r>
        <w:t>.</w:t>
      </w:r>
      <w:r w:rsidRPr="00C86769">
        <w:t xml:space="preserve"> “</w:t>
      </w:r>
      <w:r>
        <w:t>R</w:t>
      </w:r>
      <w:r w:rsidRPr="00C86769">
        <w:t>esultant feature” means the apparent feature as it appears on the display after application of interoperability</w:t>
      </w:r>
      <w:r>
        <w:t xml:space="preserve">. </w:t>
      </w:r>
      <w:r w:rsidRPr="00C86769">
        <w:t>“</w:t>
      </w:r>
      <w:r>
        <w:t>R</w:t>
      </w:r>
      <w:r w:rsidRPr="00C86769">
        <w:t>esultant dataset” means the collection of resultant features.</w:t>
      </w:r>
      <w:r>
        <w:t xml:space="preserve"> A “modified feature” is the feature or drawing instruction resulting from the application of an operation or rule which affects spatial or thematic attributes or their values, including combining or suppressing attributes or generating an instance of a feature defined in the HYBRID Feature Catalogue in Level 3 or 4. A “superseding feature” is a feature which suppresses a feature (instance or type) from another dataset, or whose priority is increased above that of a feature which would otherwise overlie it. </w:t>
      </w:r>
      <w:r w:rsidRPr="008331E7">
        <w:t>A “superseded feature” is one that is suppressed or overlaid by a superseding feature.</w:t>
      </w:r>
      <w:r>
        <w:t xml:space="preserve"> </w:t>
      </w:r>
    </w:p>
  </w:footnote>
  <w:footnote w:id="6">
    <w:p w14:paraId="59B76CF3" w14:textId="0D9E0F68" w:rsidR="00B5609E" w:rsidRPr="00CB06EF" w:rsidRDefault="00B5609E" w:rsidP="009A6BC7">
      <w:pPr>
        <w:pStyle w:val="FootnoteText"/>
        <w:spacing w:line="240" w:lineRule="auto"/>
      </w:pPr>
      <w:r w:rsidRPr="00AA6806">
        <w:rPr>
          <w:rStyle w:val="FootnoteReference"/>
          <w:sz w:val="18"/>
          <w:szCs w:val="18"/>
          <w:vertAlign w:val="superscript"/>
        </w:rPr>
        <w:footnoteRef/>
      </w:r>
      <w:r>
        <w:t xml:space="preserve"> </w:t>
      </w:r>
      <w:r w:rsidRPr="007A68F7">
        <w:t>Th</w:t>
      </w:r>
      <w:r>
        <w:t>is means</w:t>
      </w:r>
      <w:r w:rsidRPr="007A68F7">
        <w:t xml:space="preserve"> alarms or indications should be generated, displayed, etc., as the standards prescribe for a feature of that type which is currently off-screen or hidden</w:t>
      </w:r>
      <w:r>
        <w:t>. For example, MSC 232(82) (Annex) § 11.4.2 prescribes that automatic route monitoring functions should continue when the ship is not on the display.</w:t>
      </w:r>
    </w:p>
  </w:footnote>
  <w:footnote w:id="7">
    <w:p w14:paraId="34847912" w14:textId="01090267" w:rsidR="00B5609E" w:rsidRPr="00DB0F50" w:rsidRDefault="00B5609E" w:rsidP="009A6BC7">
      <w:pPr>
        <w:pStyle w:val="FootnoteText"/>
        <w:spacing w:line="240" w:lineRule="auto"/>
      </w:pPr>
      <w:r w:rsidRPr="00AA6806">
        <w:rPr>
          <w:rStyle w:val="FootnoteReference"/>
          <w:sz w:val="18"/>
          <w:szCs w:val="18"/>
          <w:vertAlign w:val="superscript"/>
        </w:rPr>
        <w:footnoteRef/>
      </w:r>
      <w:r>
        <w:t xml:space="preserve"> T</w:t>
      </w:r>
      <w:r w:rsidRPr="00DB0F50">
        <w:t>he combined effect of items 3, 4, and 5 is that an alarm on a hybrid feature in Level 3 interoperability will be accompanied by a tagged alarm on at least one of its input features.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387A3" w14:textId="6E3860D5" w:rsidR="00B5609E" w:rsidRPr="00AC5414" w:rsidRDefault="00B5609E" w:rsidP="00AC5414">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vi</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D525" w14:textId="7DA48038" w:rsidR="00B5609E" w:rsidRPr="00B92F50" w:rsidRDefault="00B5609E"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v</w:t>
    </w:r>
    <w:r w:rsidRPr="00006409">
      <w:rPr>
        <w:rFonts w:eastAsia="Times New Roman" w:cs="Arial"/>
        <w:sz w:val="16"/>
        <w:szCs w:val="16"/>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5C579" w14:textId="09C544AE" w:rsidR="00B5609E" w:rsidRPr="00AC5414" w:rsidRDefault="00B5609E" w:rsidP="00AC5414">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14</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30598" w14:textId="70B40BEA" w:rsidR="00B5609E" w:rsidRPr="00023BDB" w:rsidRDefault="00B5609E" w:rsidP="00023BDB">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15</w:t>
    </w:r>
    <w:r w:rsidRPr="00006409">
      <w:rPr>
        <w:rFonts w:eastAsia="Times New Roman" w:cs="Arial"/>
        <w:sz w:val="16"/>
        <w:szCs w:val="16"/>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5B20C" w14:textId="77777777" w:rsidR="00B5609E" w:rsidRPr="00311520" w:rsidRDefault="00B5609E" w:rsidP="00311520">
    <w:pPr>
      <w:tabs>
        <w:tab w:val="center" w:pos="6807"/>
        <w:tab w:val="center" w:pos="8641"/>
      </w:tabs>
      <w:spacing w:after="0" w:line="259" w:lineRule="auto"/>
      <w:jc w:val="left"/>
    </w:pPr>
    <w:r>
      <w:rPr>
        <w:sz w:val="16"/>
      </w:rPr>
      <w:fldChar w:fldCharType="begin"/>
    </w:r>
    <w:r>
      <w:rPr>
        <w:sz w:val="16"/>
      </w:rPr>
      <w:instrText xml:space="preserve"> PAGE   \* MERGEFORMAT </w:instrText>
    </w:r>
    <w:r>
      <w:rPr>
        <w:sz w:val="16"/>
      </w:rPr>
      <w:fldChar w:fldCharType="separate"/>
    </w:r>
    <w:r>
      <w:rPr>
        <w:noProof/>
        <w:sz w:val="16"/>
      </w:rPr>
      <w:t>44</w:t>
    </w:r>
    <w:r>
      <w:rPr>
        <w:sz w:val="16"/>
      </w:rPr>
      <w:fldChar w:fldCharType="end"/>
    </w:r>
    <w:r>
      <w:rPr>
        <w:sz w:val="16"/>
      </w:rPr>
      <w:t xml:space="preserve"> </w:t>
    </w:r>
    <w:r>
      <w:rPr>
        <w:sz w:val="16"/>
      </w:rPr>
      <w:tab/>
    </w:r>
    <w:r>
      <w:rPr>
        <w:rFonts w:eastAsia="Times New Roman" w:cs="Arial"/>
        <w:sz w:val="16"/>
        <w:szCs w:val="16"/>
        <w:lang w:val="en-US"/>
      </w:rPr>
      <w:t>Data Product Interoperability in S-100 Navigation Systems</w:t>
    </w:r>
    <w:r>
      <w:rPr>
        <w:sz w:val="16"/>
      </w:rPr>
      <w:t xml:space="preserve"> </w:t>
    </w:r>
    <w:r>
      <w:rPr>
        <w:sz w:val="16"/>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ED5FA" w14:textId="49E97835" w:rsidR="00B5609E" w:rsidRPr="00E462CC" w:rsidRDefault="00B5609E" w:rsidP="00E462CC">
    <w:pPr>
      <w:tabs>
        <w:tab w:val="center" w:pos="6807"/>
        <w:tab w:val="right" w:pos="13608"/>
      </w:tabs>
      <w:spacing w:after="0" w:line="259" w:lineRule="auto"/>
      <w:ind w:right="-648"/>
      <w:jc w:val="left"/>
    </w:pPr>
    <w:r>
      <w:rPr>
        <w:sz w:val="16"/>
      </w:rPr>
      <w:tab/>
    </w:r>
    <w:r>
      <w:rPr>
        <w:rFonts w:eastAsia="Times New Roman" w:cs="Arial"/>
        <w:sz w:val="16"/>
        <w:szCs w:val="16"/>
        <w:lang w:val="en-US"/>
      </w:rPr>
      <w:t>Data Product Interoperability in S-100 Navigation Systems</w:t>
    </w:r>
    <w:r>
      <w:rPr>
        <w:sz w:val="16"/>
      </w:rPr>
      <w:tab/>
    </w:r>
    <w:r>
      <w:rPr>
        <w:sz w:val="16"/>
      </w:rPr>
      <w:fldChar w:fldCharType="begin"/>
    </w:r>
    <w:r>
      <w:rPr>
        <w:sz w:val="16"/>
      </w:rPr>
      <w:instrText xml:space="preserve"> PAGE   \* MERGEFORMAT </w:instrText>
    </w:r>
    <w:r>
      <w:rPr>
        <w:sz w:val="16"/>
      </w:rPr>
      <w:fldChar w:fldCharType="separate"/>
    </w:r>
    <w:r>
      <w:rPr>
        <w:noProof/>
        <w:sz w:val="16"/>
      </w:rPr>
      <w:t>49</w:t>
    </w:r>
    <w:r>
      <w:rPr>
        <w:sz w:val="16"/>
      </w:rPr>
      <w:fldChar w:fldCharType="end"/>
    </w:r>
    <w:r>
      <w:rPr>
        <w:sz w:val="1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0517" w14:textId="2CD7CE32" w:rsidR="00B5609E" w:rsidRPr="00D81975" w:rsidRDefault="00B5609E"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58</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067F" w14:textId="77777777" w:rsidR="00B5609E" w:rsidRPr="00E462CC" w:rsidRDefault="00B5609E" w:rsidP="001766F7">
    <w:pPr>
      <w:tabs>
        <w:tab w:val="center" w:pos="4536"/>
        <w:tab w:val="right" w:pos="9072"/>
      </w:tabs>
      <w:spacing w:after="0" w:line="259" w:lineRule="auto"/>
      <w:ind w:right="-646"/>
      <w:jc w:val="left"/>
    </w:pPr>
    <w:r>
      <w:rPr>
        <w:sz w:val="16"/>
      </w:rPr>
      <w:tab/>
    </w:r>
    <w:r>
      <w:rPr>
        <w:rFonts w:eastAsia="Times New Roman" w:cs="Arial"/>
        <w:sz w:val="16"/>
        <w:szCs w:val="16"/>
        <w:lang w:val="en-US"/>
      </w:rPr>
      <w:t>Data Product Interoperability in S-100 Navigation Systems</w:t>
    </w:r>
    <w:r>
      <w:rPr>
        <w:sz w:val="16"/>
      </w:rPr>
      <w:tab/>
    </w:r>
    <w:r>
      <w:rPr>
        <w:sz w:val="16"/>
      </w:rPr>
      <w:fldChar w:fldCharType="begin"/>
    </w:r>
    <w:r>
      <w:rPr>
        <w:sz w:val="16"/>
      </w:rPr>
      <w:instrText xml:space="preserve"> PAGE   \* MERGEFORMAT </w:instrText>
    </w:r>
    <w:r>
      <w:rPr>
        <w:sz w:val="16"/>
      </w:rPr>
      <w:fldChar w:fldCharType="separate"/>
    </w:r>
    <w:r>
      <w:rPr>
        <w:noProof/>
        <w:sz w:val="16"/>
      </w:rPr>
      <w:t>57</w:t>
    </w:r>
    <w:r>
      <w:rPr>
        <w:sz w:val="16"/>
      </w:rPr>
      <w:fldChar w:fldCharType="end"/>
    </w:r>
    <w:r>
      <w:rPr>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1117A"/>
    <w:multiLevelType w:val="hybridMultilevel"/>
    <w:tmpl w:val="33B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7C3E32"/>
    <w:multiLevelType w:val="hybridMultilevel"/>
    <w:tmpl w:val="9A2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EF4E1A"/>
    <w:multiLevelType w:val="hybridMultilevel"/>
    <w:tmpl w:val="1C82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7"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A533A1"/>
    <w:multiLevelType w:val="multilevel"/>
    <w:tmpl w:val="891206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0"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6320E2"/>
    <w:multiLevelType w:val="singleLevel"/>
    <w:tmpl w:val="04090001"/>
    <w:lvl w:ilvl="0">
      <w:numFmt w:val="decimal"/>
      <w:lvlText w:val=""/>
      <w:lvlJc w:val="left"/>
    </w:lvl>
  </w:abstractNum>
  <w:abstractNum w:abstractNumId="43"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4"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6"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7"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48"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0"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1"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3F5FE7"/>
    <w:multiLevelType w:val="hybridMultilevel"/>
    <w:tmpl w:val="EABCCC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6"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9"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0"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1"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4" w15:restartNumberingAfterBreak="0">
    <w:nsid w:val="5917000E"/>
    <w:multiLevelType w:val="hybridMultilevel"/>
    <w:tmpl w:val="963050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EF486E"/>
    <w:multiLevelType w:val="hybridMultilevel"/>
    <w:tmpl w:val="BB66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7"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9"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0"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15:restartNumberingAfterBreak="0">
    <w:nsid w:val="652D4974"/>
    <w:multiLevelType w:val="singleLevel"/>
    <w:tmpl w:val="4E548580"/>
    <w:lvl w:ilvl="0">
      <w:numFmt w:val="decimal"/>
      <w:lvlText w:val=""/>
      <w:lvlJc w:val="left"/>
    </w:lvl>
  </w:abstractNum>
  <w:abstractNum w:abstractNumId="73"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5"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6"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0"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3427D12"/>
    <w:multiLevelType w:val="hybridMultilevel"/>
    <w:tmpl w:val="FAD457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59483E"/>
    <w:multiLevelType w:val="singleLevel"/>
    <w:tmpl w:val="04090001"/>
    <w:lvl w:ilvl="0">
      <w:numFmt w:val="decimal"/>
      <w:lvlText w:val=""/>
      <w:lvlJc w:val="left"/>
    </w:lvl>
  </w:abstractNum>
  <w:abstractNum w:abstractNumId="86"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7"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8"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7"/>
  </w:num>
  <w:num w:numId="3">
    <w:abstractNumId w:val="38"/>
  </w:num>
  <w:num w:numId="4">
    <w:abstractNumId w:val="29"/>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4"/>
  </w:num>
  <w:num w:numId="7">
    <w:abstractNumId w:val="32"/>
  </w:num>
  <w:num w:numId="8">
    <w:abstractNumId w:val="7"/>
  </w:num>
  <w:num w:numId="9">
    <w:abstractNumId w:val="13"/>
  </w:num>
  <w:num w:numId="10">
    <w:abstractNumId w:val="59"/>
  </w:num>
  <w:num w:numId="11">
    <w:abstractNumId w:val="89"/>
  </w:num>
  <w:num w:numId="12">
    <w:abstractNumId w:val="45"/>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3"/>
  </w:num>
  <w:num w:numId="19">
    <w:abstractNumId w:val="4"/>
  </w:num>
  <w:num w:numId="20">
    <w:abstractNumId w:val="35"/>
  </w:num>
  <w:num w:numId="21">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9"/>
  </w:num>
  <w:num w:numId="25">
    <w:abstractNumId w:val="18"/>
  </w:num>
  <w:num w:numId="26">
    <w:abstractNumId w:val="9"/>
  </w:num>
  <w:num w:numId="27">
    <w:abstractNumId w:val="42"/>
  </w:num>
  <w:num w:numId="28">
    <w:abstractNumId w:val="27"/>
  </w:num>
  <w:num w:numId="29">
    <w:abstractNumId w:val="85"/>
  </w:num>
  <w:num w:numId="30">
    <w:abstractNumId w:val="66"/>
  </w:num>
  <w:num w:numId="31">
    <w:abstractNumId w:val="87"/>
  </w:num>
  <w:num w:numId="32">
    <w:abstractNumId w:val="50"/>
  </w:num>
  <w:num w:numId="33">
    <w:abstractNumId w:val="30"/>
  </w:num>
  <w:num w:numId="34">
    <w:abstractNumId w:val="90"/>
  </w:num>
  <w:num w:numId="35">
    <w:abstractNumId w:val="25"/>
  </w:num>
  <w:num w:numId="36">
    <w:abstractNumId w:val="57"/>
  </w:num>
  <w:num w:numId="37">
    <w:abstractNumId w:val="11"/>
  </w:num>
  <w:num w:numId="38">
    <w:abstractNumId w:val="36"/>
  </w:num>
  <w:num w:numId="39">
    <w:abstractNumId w:val="58"/>
  </w:num>
  <w:num w:numId="40">
    <w:abstractNumId w:val="86"/>
  </w:num>
  <w:num w:numId="41">
    <w:abstractNumId w:val="49"/>
  </w:num>
  <w:num w:numId="42">
    <w:abstractNumId w:val="56"/>
  </w:num>
  <w:num w:numId="43">
    <w:abstractNumId w:val="77"/>
  </w:num>
  <w:num w:numId="44">
    <w:abstractNumId w:val="63"/>
  </w:num>
  <w:num w:numId="45">
    <w:abstractNumId w:val="83"/>
  </w:num>
  <w:num w:numId="46">
    <w:abstractNumId w:val="82"/>
  </w:num>
  <w:num w:numId="47">
    <w:abstractNumId w:val="61"/>
  </w:num>
  <w:num w:numId="48">
    <w:abstractNumId w:val="67"/>
  </w:num>
  <w:num w:numId="49">
    <w:abstractNumId w:val="43"/>
  </w:num>
  <w:num w:numId="50">
    <w:abstractNumId w:val="68"/>
  </w:num>
  <w:num w:numId="51">
    <w:abstractNumId w:val="46"/>
  </w:num>
  <w:num w:numId="52">
    <w:abstractNumId w:val="71"/>
  </w:num>
  <w:num w:numId="53">
    <w:abstractNumId w:val="28"/>
  </w:num>
  <w:num w:numId="54">
    <w:abstractNumId w:val="69"/>
  </w:num>
  <w:num w:numId="55">
    <w:abstractNumId w:val="31"/>
  </w:num>
  <w:num w:numId="56">
    <w:abstractNumId w:val="39"/>
  </w:num>
  <w:num w:numId="57">
    <w:abstractNumId w:val="60"/>
  </w:num>
  <w:num w:numId="58">
    <w:abstractNumId w:val="78"/>
  </w:num>
  <w:num w:numId="59">
    <w:abstractNumId w:val="10"/>
  </w:num>
  <w:num w:numId="60">
    <w:abstractNumId w:val="40"/>
  </w:num>
  <w:num w:numId="61">
    <w:abstractNumId w:val="55"/>
  </w:num>
  <w:num w:numId="62">
    <w:abstractNumId w:val="72"/>
    <w:lvlOverride w:ilvl="0">
      <w:startOverride w:val="1"/>
    </w:lvlOverride>
  </w:num>
  <w:num w:numId="63">
    <w:abstractNumId w:val="72"/>
  </w:num>
  <w:num w:numId="64">
    <w:abstractNumId w:val="41"/>
  </w:num>
  <w:num w:numId="65">
    <w:abstractNumId w:val="74"/>
  </w:num>
  <w:num w:numId="66">
    <w:abstractNumId w:val="62"/>
  </w:num>
  <w:num w:numId="67">
    <w:abstractNumId w:val="15"/>
  </w:num>
  <w:num w:numId="68">
    <w:abstractNumId w:val="73"/>
  </w:num>
  <w:num w:numId="69">
    <w:abstractNumId w:val="22"/>
  </w:num>
  <w:num w:numId="70">
    <w:abstractNumId w:val="75"/>
  </w:num>
  <w:num w:numId="71">
    <w:abstractNumId w:val="70"/>
  </w:num>
  <w:num w:numId="72">
    <w:abstractNumId w:val="54"/>
  </w:num>
  <w:num w:numId="73">
    <w:abstractNumId w:val="37"/>
  </w:num>
  <w:num w:numId="74">
    <w:abstractNumId w:val="23"/>
  </w:num>
  <w:num w:numId="75">
    <w:abstractNumId w:val="88"/>
  </w:num>
  <w:num w:numId="76">
    <w:abstractNumId w:val="34"/>
  </w:num>
  <w:num w:numId="77">
    <w:abstractNumId w:val="19"/>
  </w:num>
  <w:num w:numId="78">
    <w:abstractNumId w:val="51"/>
  </w:num>
  <w:num w:numId="79">
    <w:abstractNumId w:val="14"/>
  </w:num>
  <w:num w:numId="80">
    <w:abstractNumId w:val="12"/>
  </w:num>
  <w:num w:numId="81">
    <w:abstractNumId w:val="6"/>
  </w:num>
  <w:num w:numId="8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8"/>
  </w:num>
  <w:num w:numId="84">
    <w:abstractNumId w:val="76"/>
  </w:num>
  <w:num w:numId="85">
    <w:abstractNumId w:val="44"/>
  </w:num>
  <w:num w:numId="86">
    <w:abstractNumId w:val="80"/>
  </w:num>
  <w:num w:numId="87">
    <w:abstractNumId w:val="52"/>
  </w:num>
  <w:num w:numId="88">
    <w:abstractNumId w:val="8"/>
  </w:num>
  <w:num w:numId="89">
    <w:abstractNumId w:val="21"/>
  </w:num>
  <w:num w:numId="90">
    <w:abstractNumId w:val="24"/>
  </w:num>
  <w:num w:numId="91">
    <w:abstractNumId w:val="20"/>
  </w:num>
  <w:num w:numId="92">
    <w:abstractNumId w:val="64"/>
  </w:num>
  <w:num w:numId="93">
    <w:abstractNumId w:val="17"/>
  </w:num>
  <w:num w:numId="94">
    <w:abstractNumId w:val="53"/>
  </w:num>
  <w:num w:numId="95">
    <w:abstractNumId w:val="81"/>
  </w:num>
  <w:num w:numId="96">
    <w:abstractNumId w:val="16"/>
  </w:num>
  <w:num w:numId="97">
    <w:abstractNumId w:val="65"/>
  </w:num>
  <w:numIdMacAtCleanup w:val="9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h Stand">
    <w15:presenceInfo w15:providerId="None" w15:userId="Teh Stand"/>
  </w15:person>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003"/>
    <w:rsid w:val="00003AC1"/>
    <w:rsid w:val="00006FE3"/>
    <w:rsid w:val="000113CB"/>
    <w:rsid w:val="000113E1"/>
    <w:rsid w:val="000120BA"/>
    <w:rsid w:val="000135B9"/>
    <w:rsid w:val="00013AF4"/>
    <w:rsid w:val="00013BD2"/>
    <w:rsid w:val="000157D1"/>
    <w:rsid w:val="00016F92"/>
    <w:rsid w:val="00017FD2"/>
    <w:rsid w:val="00020494"/>
    <w:rsid w:val="00020956"/>
    <w:rsid w:val="00021BF2"/>
    <w:rsid w:val="00021D40"/>
    <w:rsid w:val="00021DD3"/>
    <w:rsid w:val="00022F96"/>
    <w:rsid w:val="00023BDB"/>
    <w:rsid w:val="00023E95"/>
    <w:rsid w:val="000241CC"/>
    <w:rsid w:val="000248C7"/>
    <w:rsid w:val="000269DE"/>
    <w:rsid w:val="000273F8"/>
    <w:rsid w:val="000303A3"/>
    <w:rsid w:val="0003046E"/>
    <w:rsid w:val="000304B8"/>
    <w:rsid w:val="00031F2D"/>
    <w:rsid w:val="00032DAE"/>
    <w:rsid w:val="00034F35"/>
    <w:rsid w:val="00035B7D"/>
    <w:rsid w:val="00040843"/>
    <w:rsid w:val="0004120D"/>
    <w:rsid w:val="0004122F"/>
    <w:rsid w:val="00042348"/>
    <w:rsid w:val="00042C78"/>
    <w:rsid w:val="00043B56"/>
    <w:rsid w:val="00044B8A"/>
    <w:rsid w:val="00044EB2"/>
    <w:rsid w:val="00045EC0"/>
    <w:rsid w:val="000460AD"/>
    <w:rsid w:val="0004633D"/>
    <w:rsid w:val="000465EB"/>
    <w:rsid w:val="00046CF6"/>
    <w:rsid w:val="000511EE"/>
    <w:rsid w:val="0005132C"/>
    <w:rsid w:val="00051B11"/>
    <w:rsid w:val="00053321"/>
    <w:rsid w:val="000535EC"/>
    <w:rsid w:val="00054835"/>
    <w:rsid w:val="00055FA7"/>
    <w:rsid w:val="00057987"/>
    <w:rsid w:val="000634C6"/>
    <w:rsid w:val="000644F3"/>
    <w:rsid w:val="00065646"/>
    <w:rsid w:val="000664A1"/>
    <w:rsid w:val="000667B8"/>
    <w:rsid w:val="000675EC"/>
    <w:rsid w:val="00067FCC"/>
    <w:rsid w:val="00070C4D"/>
    <w:rsid w:val="000735C7"/>
    <w:rsid w:val="0007435C"/>
    <w:rsid w:val="00074678"/>
    <w:rsid w:val="00075D60"/>
    <w:rsid w:val="00076016"/>
    <w:rsid w:val="00077584"/>
    <w:rsid w:val="000803CD"/>
    <w:rsid w:val="00080639"/>
    <w:rsid w:val="00080A01"/>
    <w:rsid w:val="00081EFB"/>
    <w:rsid w:val="00082A2E"/>
    <w:rsid w:val="00082F2E"/>
    <w:rsid w:val="00085788"/>
    <w:rsid w:val="00090BA8"/>
    <w:rsid w:val="00090D8F"/>
    <w:rsid w:val="000917C3"/>
    <w:rsid w:val="00092412"/>
    <w:rsid w:val="0009338B"/>
    <w:rsid w:val="000947C7"/>
    <w:rsid w:val="00095C26"/>
    <w:rsid w:val="000970AC"/>
    <w:rsid w:val="000974FD"/>
    <w:rsid w:val="000A13C3"/>
    <w:rsid w:val="000A1AC1"/>
    <w:rsid w:val="000A2BFA"/>
    <w:rsid w:val="000A2FCD"/>
    <w:rsid w:val="000A3228"/>
    <w:rsid w:val="000A353B"/>
    <w:rsid w:val="000A39D7"/>
    <w:rsid w:val="000A58AF"/>
    <w:rsid w:val="000A7F71"/>
    <w:rsid w:val="000B2AF0"/>
    <w:rsid w:val="000B37E1"/>
    <w:rsid w:val="000B3DA2"/>
    <w:rsid w:val="000B6356"/>
    <w:rsid w:val="000B6BF9"/>
    <w:rsid w:val="000B7635"/>
    <w:rsid w:val="000B777C"/>
    <w:rsid w:val="000C1EB8"/>
    <w:rsid w:val="000C2116"/>
    <w:rsid w:val="000C2455"/>
    <w:rsid w:val="000C2EA8"/>
    <w:rsid w:val="000C3C0F"/>
    <w:rsid w:val="000C41B9"/>
    <w:rsid w:val="000C4B85"/>
    <w:rsid w:val="000C5C63"/>
    <w:rsid w:val="000C775A"/>
    <w:rsid w:val="000D06F7"/>
    <w:rsid w:val="000D0F94"/>
    <w:rsid w:val="000D1D8A"/>
    <w:rsid w:val="000D1EB4"/>
    <w:rsid w:val="000D2260"/>
    <w:rsid w:val="000D22AD"/>
    <w:rsid w:val="000D2B21"/>
    <w:rsid w:val="000D2B9D"/>
    <w:rsid w:val="000D3DFC"/>
    <w:rsid w:val="000D49C0"/>
    <w:rsid w:val="000D5401"/>
    <w:rsid w:val="000D6E10"/>
    <w:rsid w:val="000E13D3"/>
    <w:rsid w:val="000E216C"/>
    <w:rsid w:val="000E22EB"/>
    <w:rsid w:val="000E268F"/>
    <w:rsid w:val="000E3E1A"/>
    <w:rsid w:val="000E4D52"/>
    <w:rsid w:val="000E5DCE"/>
    <w:rsid w:val="000F1817"/>
    <w:rsid w:val="000F1C6E"/>
    <w:rsid w:val="000F34CB"/>
    <w:rsid w:val="000F387D"/>
    <w:rsid w:val="000F3C7A"/>
    <w:rsid w:val="000F45D2"/>
    <w:rsid w:val="000F62FE"/>
    <w:rsid w:val="000F67CB"/>
    <w:rsid w:val="000F7C75"/>
    <w:rsid w:val="001018B4"/>
    <w:rsid w:val="0010278D"/>
    <w:rsid w:val="00102DC1"/>
    <w:rsid w:val="00103B1B"/>
    <w:rsid w:val="00103B2F"/>
    <w:rsid w:val="001044E0"/>
    <w:rsid w:val="00105995"/>
    <w:rsid w:val="001071EE"/>
    <w:rsid w:val="001072A9"/>
    <w:rsid w:val="00107592"/>
    <w:rsid w:val="0010798D"/>
    <w:rsid w:val="0011005A"/>
    <w:rsid w:val="00110371"/>
    <w:rsid w:val="0011049A"/>
    <w:rsid w:val="001111EE"/>
    <w:rsid w:val="00112F31"/>
    <w:rsid w:val="0011385C"/>
    <w:rsid w:val="00114A9A"/>
    <w:rsid w:val="00114BC6"/>
    <w:rsid w:val="00115CE7"/>
    <w:rsid w:val="00116C24"/>
    <w:rsid w:val="001173D9"/>
    <w:rsid w:val="00117D32"/>
    <w:rsid w:val="001200CB"/>
    <w:rsid w:val="00120B23"/>
    <w:rsid w:val="0012229C"/>
    <w:rsid w:val="00122FFC"/>
    <w:rsid w:val="00125A81"/>
    <w:rsid w:val="00127184"/>
    <w:rsid w:val="00127F2E"/>
    <w:rsid w:val="00127FBA"/>
    <w:rsid w:val="001308FD"/>
    <w:rsid w:val="00131FED"/>
    <w:rsid w:val="00132AC2"/>
    <w:rsid w:val="00133673"/>
    <w:rsid w:val="00135C77"/>
    <w:rsid w:val="00136D81"/>
    <w:rsid w:val="00142AF5"/>
    <w:rsid w:val="00142FD3"/>
    <w:rsid w:val="0014343C"/>
    <w:rsid w:val="00143672"/>
    <w:rsid w:val="0014440E"/>
    <w:rsid w:val="00144A3E"/>
    <w:rsid w:val="00144B5C"/>
    <w:rsid w:val="00145282"/>
    <w:rsid w:val="00145885"/>
    <w:rsid w:val="001458E2"/>
    <w:rsid w:val="001464A5"/>
    <w:rsid w:val="00147ADD"/>
    <w:rsid w:val="00150B4E"/>
    <w:rsid w:val="00152225"/>
    <w:rsid w:val="0015306C"/>
    <w:rsid w:val="001570BC"/>
    <w:rsid w:val="00157CA8"/>
    <w:rsid w:val="00157D0E"/>
    <w:rsid w:val="001606FF"/>
    <w:rsid w:val="001630C2"/>
    <w:rsid w:val="001636D6"/>
    <w:rsid w:val="00163D7D"/>
    <w:rsid w:val="00167169"/>
    <w:rsid w:val="00171B67"/>
    <w:rsid w:val="001731FA"/>
    <w:rsid w:val="00173CF7"/>
    <w:rsid w:val="00173ECF"/>
    <w:rsid w:val="0017492F"/>
    <w:rsid w:val="001766F7"/>
    <w:rsid w:val="001779BE"/>
    <w:rsid w:val="00180CEC"/>
    <w:rsid w:val="0018232F"/>
    <w:rsid w:val="00182C8D"/>
    <w:rsid w:val="00182F7E"/>
    <w:rsid w:val="0018487C"/>
    <w:rsid w:val="00184B28"/>
    <w:rsid w:val="00185B50"/>
    <w:rsid w:val="0019182D"/>
    <w:rsid w:val="00194001"/>
    <w:rsid w:val="001947B2"/>
    <w:rsid w:val="0019670C"/>
    <w:rsid w:val="00197CE6"/>
    <w:rsid w:val="001A0BFC"/>
    <w:rsid w:val="001A22EC"/>
    <w:rsid w:val="001A2A37"/>
    <w:rsid w:val="001B0EC2"/>
    <w:rsid w:val="001B1AB8"/>
    <w:rsid w:val="001B1CD3"/>
    <w:rsid w:val="001B4ED0"/>
    <w:rsid w:val="001B6D8F"/>
    <w:rsid w:val="001B7195"/>
    <w:rsid w:val="001B7F4B"/>
    <w:rsid w:val="001C0938"/>
    <w:rsid w:val="001C0CDC"/>
    <w:rsid w:val="001C11D7"/>
    <w:rsid w:val="001C30D6"/>
    <w:rsid w:val="001C36F6"/>
    <w:rsid w:val="001C5485"/>
    <w:rsid w:val="001C59DF"/>
    <w:rsid w:val="001C5FA7"/>
    <w:rsid w:val="001C74F7"/>
    <w:rsid w:val="001D01C6"/>
    <w:rsid w:val="001D0679"/>
    <w:rsid w:val="001D06C2"/>
    <w:rsid w:val="001D0EB0"/>
    <w:rsid w:val="001D1B22"/>
    <w:rsid w:val="001D2227"/>
    <w:rsid w:val="001D28D2"/>
    <w:rsid w:val="001D35D4"/>
    <w:rsid w:val="001D3C60"/>
    <w:rsid w:val="001D3E14"/>
    <w:rsid w:val="001D4315"/>
    <w:rsid w:val="001D497D"/>
    <w:rsid w:val="001D66C2"/>
    <w:rsid w:val="001D73F1"/>
    <w:rsid w:val="001E61D1"/>
    <w:rsid w:val="001F02DE"/>
    <w:rsid w:val="001F04C5"/>
    <w:rsid w:val="001F1EB0"/>
    <w:rsid w:val="001F28DF"/>
    <w:rsid w:val="001F3482"/>
    <w:rsid w:val="001F5E97"/>
    <w:rsid w:val="001F6416"/>
    <w:rsid w:val="001F7CC9"/>
    <w:rsid w:val="0020057C"/>
    <w:rsid w:val="002013E5"/>
    <w:rsid w:val="002015C0"/>
    <w:rsid w:val="002023AD"/>
    <w:rsid w:val="002023B0"/>
    <w:rsid w:val="00203859"/>
    <w:rsid w:val="00204981"/>
    <w:rsid w:val="00204AAE"/>
    <w:rsid w:val="00204FFA"/>
    <w:rsid w:val="00205548"/>
    <w:rsid w:val="00206169"/>
    <w:rsid w:val="002132F3"/>
    <w:rsid w:val="002133AA"/>
    <w:rsid w:val="0021479E"/>
    <w:rsid w:val="002161F1"/>
    <w:rsid w:val="0021649B"/>
    <w:rsid w:val="00216B10"/>
    <w:rsid w:val="00216D15"/>
    <w:rsid w:val="0021713D"/>
    <w:rsid w:val="0022127E"/>
    <w:rsid w:val="0022141E"/>
    <w:rsid w:val="0022150E"/>
    <w:rsid w:val="00221A01"/>
    <w:rsid w:val="00221AD7"/>
    <w:rsid w:val="00226CDD"/>
    <w:rsid w:val="00227AFF"/>
    <w:rsid w:val="0023039D"/>
    <w:rsid w:val="00230433"/>
    <w:rsid w:val="002310BB"/>
    <w:rsid w:val="00231257"/>
    <w:rsid w:val="002316ED"/>
    <w:rsid w:val="002326A3"/>
    <w:rsid w:val="00232BC7"/>
    <w:rsid w:val="00234DBD"/>
    <w:rsid w:val="00235C4B"/>
    <w:rsid w:val="002363BF"/>
    <w:rsid w:val="00236553"/>
    <w:rsid w:val="00237C41"/>
    <w:rsid w:val="002400DE"/>
    <w:rsid w:val="00240AAE"/>
    <w:rsid w:val="00240E29"/>
    <w:rsid w:val="00242AC2"/>
    <w:rsid w:val="002432F0"/>
    <w:rsid w:val="00243F51"/>
    <w:rsid w:val="00243FC2"/>
    <w:rsid w:val="00244A71"/>
    <w:rsid w:val="00245774"/>
    <w:rsid w:val="002462DD"/>
    <w:rsid w:val="00246D85"/>
    <w:rsid w:val="0025021B"/>
    <w:rsid w:val="00250C5A"/>
    <w:rsid w:val="00250D6E"/>
    <w:rsid w:val="00251746"/>
    <w:rsid w:val="00251AD1"/>
    <w:rsid w:val="0025381A"/>
    <w:rsid w:val="002543AB"/>
    <w:rsid w:val="00254BD1"/>
    <w:rsid w:val="00256364"/>
    <w:rsid w:val="00257D87"/>
    <w:rsid w:val="002636C5"/>
    <w:rsid w:val="00264442"/>
    <w:rsid w:val="002648A8"/>
    <w:rsid w:val="00264BAA"/>
    <w:rsid w:val="00265133"/>
    <w:rsid w:val="002658CD"/>
    <w:rsid w:val="00266BAE"/>
    <w:rsid w:val="0026713A"/>
    <w:rsid w:val="00267EE3"/>
    <w:rsid w:val="00271258"/>
    <w:rsid w:val="0027214F"/>
    <w:rsid w:val="00272F47"/>
    <w:rsid w:val="002730CE"/>
    <w:rsid w:val="00274464"/>
    <w:rsid w:val="00274A0B"/>
    <w:rsid w:val="002753EC"/>
    <w:rsid w:val="00275625"/>
    <w:rsid w:val="002760FA"/>
    <w:rsid w:val="00276E7A"/>
    <w:rsid w:val="0027752D"/>
    <w:rsid w:val="00277DA4"/>
    <w:rsid w:val="00280F4E"/>
    <w:rsid w:val="002827B3"/>
    <w:rsid w:val="002837FF"/>
    <w:rsid w:val="00285100"/>
    <w:rsid w:val="0028709F"/>
    <w:rsid w:val="00291738"/>
    <w:rsid w:val="00291D1B"/>
    <w:rsid w:val="002921E3"/>
    <w:rsid w:val="00293D16"/>
    <w:rsid w:val="002944A3"/>
    <w:rsid w:val="002945C8"/>
    <w:rsid w:val="00294894"/>
    <w:rsid w:val="0029556D"/>
    <w:rsid w:val="00296E93"/>
    <w:rsid w:val="00297507"/>
    <w:rsid w:val="00297E0E"/>
    <w:rsid w:val="002A05A8"/>
    <w:rsid w:val="002A2158"/>
    <w:rsid w:val="002A2E2E"/>
    <w:rsid w:val="002A3147"/>
    <w:rsid w:val="002A35FA"/>
    <w:rsid w:val="002A3703"/>
    <w:rsid w:val="002A388C"/>
    <w:rsid w:val="002A3E3A"/>
    <w:rsid w:val="002A4761"/>
    <w:rsid w:val="002B24E3"/>
    <w:rsid w:val="002B326D"/>
    <w:rsid w:val="002B3821"/>
    <w:rsid w:val="002B3837"/>
    <w:rsid w:val="002B3B98"/>
    <w:rsid w:val="002B4240"/>
    <w:rsid w:val="002B4544"/>
    <w:rsid w:val="002B4B51"/>
    <w:rsid w:val="002B7719"/>
    <w:rsid w:val="002C2331"/>
    <w:rsid w:val="002C28F1"/>
    <w:rsid w:val="002C4E77"/>
    <w:rsid w:val="002C6A29"/>
    <w:rsid w:val="002C7199"/>
    <w:rsid w:val="002D0251"/>
    <w:rsid w:val="002D0E5C"/>
    <w:rsid w:val="002D1B53"/>
    <w:rsid w:val="002D2332"/>
    <w:rsid w:val="002D374A"/>
    <w:rsid w:val="002D3975"/>
    <w:rsid w:val="002D5ECE"/>
    <w:rsid w:val="002D6846"/>
    <w:rsid w:val="002D6E5A"/>
    <w:rsid w:val="002D73AC"/>
    <w:rsid w:val="002D7AB6"/>
    <w:rsid w:val="002D7B10"/>
    <w:rsid w:val="002D7CAB"/>
    <w:rsid w:val="002E007B"/>
    <w:rsid w:val="002E0B2E"/>
    <w:rsid w:val="002E10E8"/>
    <w:rsid w:val="002E440F"/>
    <w:rsid w:val="002E5BD7"/>
    <w:rsid w:val="002E6E57"/>
    <w:rsid w:val="002E71C9"/>
    <w:rsid w:val="002E780A"/>
    <w:rsid w:val="002E7E3F"/>
    <w:rsid w:val="002F069F"/>
    <w:rsid w:val="002F0A63"/>
    <w:rsid w:val="002F1127"/>
    <w:rsid w:val="002F292D"/>
    <w:rsid w:val="002F3994"/>
    <w:rsid w:val="002F5F61"/>
    <w:rsid w:val="002F5F83"/>
    <w:rsid w:val="002F6E05"/>
    <w:rsid w:val="002F70FD"/>
    <w:rsid w:val="002F7CAF"/>
    <w:rsid w:val="002F7F88"/>
    <w:rsid w:val="003001F0"/>
    <w:rsid w:val="00300428"/>
    <w:rsid w:val="0030078A"/>
    <w:rsid w:val="00300CBA"/>
    <w:rsid w:val="0030138B"/>
    <w:rsid w:val="00301475"/>
    <w:rsid w:val="00301684"/>
    <w:rsid w:val="00301C3A"/>
    <w:rsid w:val="00303418"/>
    <w:rsid w:val="00304ACD"/>
    <w:rsid w:val="00305BB2"/>
    <w:rsid w:val="00306041"/>
    <w:rsid w:val="00307A3B"/>
    <w:rsid w:val="0031005F"/>
    <w:rsid w:val="00311520"/>
    <w:rsid w:val="00311746"/>
    <w:rsid w:val="00311985"/>
    <w:rsid w:val="00311FB9"/>
    <w:rsid w:val="003124A8"/>
    <w:rsid w:val="003125C8"/>
    <w:rsid w:val="00312E08"/>
    <w:rsid w:val="0031434F"/>
    <w:rsid w:val="00314F60"/>
    <w:rsid w:val="0031509B"/>
    <w:rsid w:val="00317BFF"/>
    <w:rsid w:val="00320FA4"/>
    <w:rsid w:val="003212E9"/>
    <w:rsid w:val="0032297E"/>
    <w:rsid w:val="00322BC0"/>
    <w:rsid w:val="00322FEE"/>
    <w:rsid w:val="0032309D"/>
    <w:rsid w:val="00323FDF"/>
    <w:rsid w:val="0032472E"/>
    <w:rsid w:val="0032595F"/>
    <w:rsid w:val="00325A4A"/>
    <w:rsid w:val="00325B55"/>
    <w:rsid w:val="003306C3"/>
    <w:rsid w:val="00330C57"/>
    <w:rsid w:val="00330E2C"/>
    <w:rsid w:val="00330ED2"/>
    <w:rsid w:val="00331552"/>
    <w:rsid w:val="003315C8"/>
    <w:rsid w:val="003329CB"/>
    <w:rsid w:val="00332CC5"/>
    <w:rsid w:val="0033306B"/>
    <w:rsid w:val="0033456B"/>
    <w:rsid w:val="00335ED3"/>
    <w:rsid w:val="00337956"/>
    <w:rsid w:val="00341EAB"/>
    <w:rsid w:val="00344E19"/>
    <w:rsid w:val="00345C3A"/>
    <w:rsid w:val="00346190"/>
    <w:rsid w:val="00346D17"/>
    <w:rsid w:val="00347953"/>
    <w:rsid w:val="0035121B"/>
    <w:rsid w:val="0035211C"/>
    <w:rsid w:val="00352D42"/>
    <w:rsid w:val="00352DD2"/>
    <w:rsid w:val="003541FA"/>
    <w:rsid w:val="003556CE"/>
    <w:rsid w:val="003558D5"/>
    <w:rsid w:val="00355CEA"/>
    <w:rsid w:val="00355D32"/>
    <w:rsid w:val="003568BC"/>
    <w:rsid w:val="00357E0E"/>
    <w:rsid w:val="0036045B"/>
    <w:rsid w:val="003609B9"/>
    <w:rsid w:val="00362AE1"/>
    <w:rsid w:val="00363E99"/>
    <w:rsid w:val="00364FB8"/>
    <w:rsid w:val="00365D2F"/>
    <w:rsid w:val="003675C1"/>
    <w:rsid w:val="00367FF6"/>
    <w:rsid w:val="003735BC"/>
    <w:rsid w:val="00375F32"/>
    <w:rsid w:val="00384B7D"/>
    <w:rsid w:val="00384E82"/>
    <w:rsid w:val="00385403"/>
    <w:rsid w:val="0038570A"/>
    <w:rsid w:val="00386C6A"/>
    <w:rsid w:val="003875B1"/>
    <w:rsid w:val="00391125"/>
    <w:rsid w:val="00393FFC"/>
    <w:rsid w:val="00394996"/>
    <w:rsid w:val="00394C8B"/>
    <w:rsid w:val="00394D9E"/>
    <w:rsid w:val="00396374"/>
    <w:rsid w:val="003A096D"/>
    <w:rsid w:val="003A149E"/>
    <w:rsid w:val="003A3550"/>
    <w:rsid w:val="003A43D3"/>
    <w:rsid w:val="003A531C"/>
    <w:rsid w:val="003A5362"/>
    <w:rsid w:val="003A60E0"/>
    <w:rsid w:val="003A6846"/>
    <w:rsid w:val="003A68DE"/>
    <w:rsid w:val="003A6EFD"/>
    <w:rsid w:val="003A7AE3"/>
    <w:rsid w:val="003A7FDE"/>
    <w:rsid w:val="003B144D"/>
    <w:rsid w:val="003B1DA3"/>
    <w:rsid w:val="003B30B1"/>
    <w:rsid w:val="003B3815"/>
    <w:rsid w:val="003B5823"/>
    <w:rsid w:val="003B593B"/>
    <w:rsid w:val="003B6114"/>
    <w:rsid w:val="003B61A9"/>
    <w:rsid w:val="003B61E6"/>
    <w:rsid w:val="003C00A7"/>
    <w:rsid w:val="003C033C"/>
    <w:rsid w:val="003C107C"/>
    <w:rsid w:val="003C1363"/>
    <w:rsid w:val="003C2D85"/>
    <w:rsid w:val="003C3DD1"/>
    <w:rsid w:val="003C3DE1"/>
    <w:rsid w:val="003C4582"/>
    <w:rsid w:val="003C604D"/>
    <w:rsid w:val="003C6D6F"/>
    <w:rsid w:val="003C7BFD"/>
    <w:rsid w:val="003D059B"/>
    <w:rsid w:val="003D31AD"/>
    <w:rsid w:val="003D32EE"/>
    <w:rsid w:val="003D57F6"/>
    <w:rsid w:val="003D6847"/>
    <w:rsid w:val="003D6E02"/>
    <w:rsid w:val="003D70D1"/>
    <w:rsid w:val="003D77CB"/>
    <w:rsid w:val="003E07F2"/>
    <w:rsid w:val="003E2142"/>
    <w:rsid w:val="003E26C3"/>
    <w:rsid w:val="003E32E3"/>
    <w:rsid w:val="003E3E4F"/>
    <w:rsid w:val="003E454E"/>
    <w:rsid w:val="003E52A0"/>
    <w:rsid w:val="003E5A9E"/>
    <w:rsid w:val="003E6A41"/>
    <w:rsid w:val="003E72BC"/>
    <w:rsid w:val="003E7A49"/>
    <w:rsid w:val="003E7B57"/>
    <w:rsid w:val="003F04E1"/>
    <w:rsid w:val="003F144D"/>
    <w:rsid w:val="003F2FBE"/>
    <w:rsid w:val="003F3476"/>
    <w:rsid w:val="003F3976"/>
    <w:rsid w:val="003F4DE4"/>
    <w:rsid w:val="00400193"/>
    <w:rsid w:val="00401746"/>
    <w:rsid w:val="00402DEE"/>
    <w:rsid w:val="00403DA0"/>
    <w:rsid w:val="004049F2"/>
    <w:rsid w:val="00405484"/>
    <w:rsid w:val="00405A12"/>
    <w:rsid w:val="00405BE2"/>
    <w:rsid w:val="00410B18"/>
    <w:rsid w:val="0041131D"/>
    <w:rsid w:val="00411A52"/>
    <w:rsid w:val="00413568"/>
    <w:rsid w:val="00413675"/>
    <w:rsid w:val="00414FA3"/>
    <w:rsid w:val="00415B46"/>
    <w:rsid w:val="00416D89"/>
    <w:rsid w:val="0041712A"/>
    <w:rsid w:val="00420615"/>
    <w:rsid w:val="00421C62"/>
    <w:rsid w:val="004229BD"/>
    <w:rsid w:val="004236B4"/>
    <w:rsid w:val="00426DC8"/>
    <w:rsid w:val="004279AB"/>
    <w:rsid w:val="004332A6"/>
    <w:rsid w:val="004334EE"/>
    <w:rsid w:val="00434FAF"/>
    <w:rsid w:val="00435986"/>
    <w:rsid w:val="00436A0C"/>
    <w:rsid w:val="004378E5"/>
    <w:rsid w:val="00437F25"/>
    <w:rsid w:val="0044035C"/>
    <w:rsid w:val="00441908"/>
    <w:rsid w:val="00441ACE"/>
    <w:rsid w:val="00441B6E"/>
    <w:rsid w:val="00442053"/>
    <w:rsid w:val="00442945"/>
    <w:rsid w:val="00443C46"/>
    <w:rsid w:val="00445EBE"/>
    <w:rsid w:val="00446152"/>
    <w:rsid w:val="00450CE1"/>
    <w:rsid w:val="00450EFF"/>
    <w:rsid w:val="004522CD"/>
    <w:rsid w:val="004525D5"/>
    <w:rsid w:val="004538CB"/>
    <w:rsid w:val="00454C9D"/>
    <w:rsid w:val="004552A1"/>
    <w:rsid w:val="00455474"/>
    <w:rsid w:val="004558C2"/>
    <w:rsid w:val="00456204"/>
    <w:rsid w:val="0045691C"/>
    <w:rsid w:val="00457554"/>
    <w:rsid w:val="00457A08"/>
    <w:rsid w:val="00461065"/>
    <w:rsid w:val="004613D7"/>
    <w:rsid w:val="00461BAC"/>
    <w:rsid w:val="00461CC0"/>
    <w:rsid w:val="00462E11"/>
    <w:rsid w:val="004637C6"/>
    <w:rsid w:val="004646C7"/>
    <w:rsid w:val="00464E7E"/>
    <w:rsid w:val="004672FE"/>
    <w:rsid w:val="0047052D"/>
    <w:rsid w:val="00472B9F"/>
    <w:rsid w:val="00472C4C"/>
    <w:rsid w:val="004731B3"/>
    <w:rsid w:val="004733A5"/>
    <w:rsid w:val="00475E5B"/>
    <w:rsid w:val="00476B58"/>
    <w:rsid w:val="00477BB3"/>
    <w:rsid w:val="00480E42"/>
    <w:rsid w:val="00480E99"/>
    <w:rsid w:val="0048578B"/>
    <w:rsid w:val="00485A70"/>
    <w:rsid w:val="004866B0"/>
    <w:rsid w:val="00491D02"/>
    <w:rsid w:val="00491E86"/>
    <w:rsid w:val="0049313B"/>
    <w:rsid w:val="0049355E"/>
    <w:rsid w:val="00494739"/>
    <w:rsid w:val="00495207"/>
    <w:rsid w:val="004955F8"/>
    <w:rsid w:val="00497429"/>
    <w:rsid w:val="00497BCC"/>
    <w:rsid w:val="004A15D1"/>
    <w:rsid w:val="004A5163"/>
    <w:rsid w:val="004A5899"/>
    <w:rsid w:val="004A6012"/>
    <w:rsid w:val="004A69CE"/>
    <w:rsid w:val="004A6E36"/>
    <w:rsid w:val="004A7878"/>
    <w:rsid w:val="004B00D2"/>
    <w:rsid w:val="004B0856"/>
    <w:rsid w:val="004B0E01"/>
    <w:rsid w:val="004B11DA"/>
    <w:rsid w:val="004B66B6"/>
    <w:rsid w:val="004B68AF"/>
    <w:rsid w:val="004B6956"/>
    <w:rsid w:val="004B7A80"/>
    <w:rsid w:val="004C0BD3"/>
    <w:rsid w:val="004C174F"/>
    <w:rsid w:val="004C1F33"/>
    <w:rsid w:val="004C463B"/>
    <w:rsid w:val="004C4961"/>
    <w:rsid w:val="004C4FDA"/>
    <w:rsid w:val="004C58A9"/>
    <w:rsid w:val="004C5D92"/>
    <w:rsid w:val="004C6E34"/>
    <w:rsid w:val="004D0C4A"/>
    <w:rsid w:val="004D2451"/>
    <w:rsid w:val="004D396D"/>
    <w:rsid w:val="004D3ECB"/>
    <w:rsid w:val="004D49B8"/>
    <w:rsid w:val="004D4E77"/>
    <w:rsid w:val="004D5950"/>
    <w:rsid w:val="004D64D5"/>
    <w:rsid w:val="004D7049"/>
    <w:rsid w:val="004D791B"/>
    <w:rsid w:val="004D7F5D"/>
    <w:rsid w:val="004E05C7"/>
    <w:rsid w:val="004E16A1"/>
    <w:rsid w:val="004E3688"/>
    <w:rsid w:val="004E38D5"/>
    <w:rsid w:val="004E4EE1"/>
    <w:rsid w:val="004E6E2A"/>
    <w:rsid w:val="004E70D4"/>
    <w:rsid w:val="004E74B7"/>
    <w:rsid w:val="004E7CA8"/>
    <w:rsid w:val="004F07EF"/>
    <w:rsid w:val="004F0ACB"/>
    <w:rsid w:val="004F2E8A"/>
    <w:rsid w:val="004F5A6C"/>
    <w:rsid w:val="004F666E"/>
    <w:rsid w:val="004F70BC"/>
    <w:rsid w:val="00503E99"/>
    <w:rsid w:val="005041FA"/>
    <w:rsid w:val="005042E3"/>
    <w:rsid w:val="0050464D"/>
    <w:rsid w:val="00504A8F"/>
    <w:rsid w:val="00505DB3"/>
    <w:rsid w:val="00507BDB"/>
    <w:rsid w:val="00510746"/>
    <w:rsid w:val="00510814"/>
    <w:rsid w:val="00510FE3"/>
    <w:rsid w:val="00511151"/>
    <w:rsid w:val="005114D5"/>
    <w:rsid w:val="00511993"/>
    <w:rsid w:val="0051278D"/>
    <w:rsid w:val="00512FBA"/>
    <w:rsid w:val="00514EEF"/>
    <w:rsid w:val="00515EA7"/>
    <w:rsid w:val="005171FB"/>
    <w:rsid w:val="0051777D"/>
    <w:rsid w:val="005177DD"/>
    <w:rsid w:val="0052050D"/>
    <w:rsid w:val="00520B71"/>
    <w:rsid w:val="0052179F"/>
    <w:rsid w:val="00521803"/>
    <w:rsid w:val="00521A00"/>
    <w:rsid w:val="0052214B"/>
    <w:rsid w:val="00522749"/>
    <w:rsid w:val="005227A8"/>
    <w:rsid w:val="00524996"/>
    <w:rsid w:val="00525FE7"/>
    <w:rsid w:val="0053135F"/>
    <w:rsid w:val="00531986"/>
    <w:rsid w:val="00531FA2"/>
    <w:rsid w:val="00532465"/>
    <w:rsid w:val="00533CB7"/>
    <w:rsid w:val="00534906"/>
    <w:rsid w:val="0053659E"/>
    <w:rsid w:val="00536D6A"/>
    <w:rsid w:val="00537134"/>
    <w:rsid w:val="00541262"/>
    <w:rsid w:val="00542D7F"/>
    <w:rsid w:val="00543369"/>
    <w:rsid w:val="005435AB"/>
    <w:rsid w:val="00544D99"/>
    <w:rsid w:val="00545000"/>
    <w:rsid w:val="00545359"/>
    <w:rsid w:val="005455D6"/>
    <w:rsid w:val="00546F68"/>
    <w:rsid w:val="005500B4"/>
    <w:rsid w:val="0055072B"/>
    <w:rsid w:val="00550DE0"/>
    <w:rsid w:val="00551A6C"/>
    <w:rsid w:val="00553007"/>
    <w:rsid w:val="005530BE"/>
    <w:rsid w:val="0055354D"/>
    <w:rsid w:val="00554ED5"/>
    <w:rsid w:val="00555C39"/>
    <w:rsid w:val="005572DE"/>
    <w:rsid w:val="00561CC6"/>
    <w:rsid w:val="00561E5F"/>
    <w:rsid w:val="005626C1"/>
    <w:rsid w:val="005627B4"/>
    <w:rsid w:val="00563C35"/>
    <w:rsid w:val="005659BB"/>
    <w:rsid w:val="00567E7F"/>
    <w:rsid w:val="00570886"/>
    <w:rsid w:val="00571369"/>
    <w:rsid w:val="00572316"/>
    <w:rsid w:val="0057255D"/>
    <w:rsid w:val="00574283"/>
    <w:rsid w:val="00574B55"/>
    <w:rsid w:val="00575308"/>
    <w:rsid w:val="0057570A"/>
    <w:rsid w:val="00576621"/>
    <w:rsid w:val="0057704C"/>
    <w:rsid w:val="00580572"/>
    <w:rsid w:val="00580C8F"/>
    <w:rsid w:val="005840E0"/>
    <w:rsid w:val="00584895"/>
    <w:rsid w:val="005869A0"/>
    <w:rsid w:val="00586FE0"/>
    <w:rsid w:val="005871D4"/>
    <w:rsid w:val="00590460"/>
    <w:rsid w:val="00590D93"/>
    <w:rsid w:val="0059172C"/>
    <w:rsid w:val="00591B48"/>
    <w:rsid w:val="00595513"/>
    <w:rsid w:val="005955FA"/>
    <w:rsid w:val="00595FD6"/>
    <w:rsid w:val="00595FF4"/>
    <w:rsid w:val="00596B6D"/>
    <w:rsid w:val="00596CB4"/>
    <w:rsid w:val="00596D02"/>
    <w:rsid w:val="0059747C"/>
    <w:rsid w:val="005978EE"/>
    <w:rsid w:val="005A2D81"/>
    <w:rsid w:val="005A4FB8"/>
    <w:rsid w:val="005A572D"/>
    <w:rsid w:val="005A5B8D"/>
    <w:rsid w:val="005A6FF2"/>
    <w:rsid w:val="005B0AA6"/>
    <w:rsid w:val="005B2B0F"/>
    <w:rsid w:val="005B2D3E"/>
    <w:rsid w:val="005B477F"/>
    <w:rsid w:val="005B4BBB"/>
    <w:rsid w:val="005B6288"/>
    <w:rsid w:val="005B6899"/>
    <w:rsid w:val="005B7724"/>
    <w:rsid w:val="005B7C11"/>
    <w:rsid w:val="005C139E"/>
    <w:rsid w:val="005C22DA"/>
    <w:rsid w:val="005C2D24"/>
    <w:rsid w:val="005C2DA7"/>
    <w:rsid w:val="005C385E"/>
    <w:rsid w:val="005C403F"/>
    <w:rsid w:val="005C4813"/>
    <w:rsid w:val="005C5474"/>
    <w:rsid w:val="005C57AC"/>
    <w:rsid w:val="005C5A89"/>
    <w:rsid w:val="005C5BBC"/>
    <w:rsid w:val="005C5ED6"/>
    <w:rsid w:val="005C720C"/>
    <w:rsid w:val="005D0D68"/>
    <w:rsid w:val="005D19FD"/>
    <w:rsid w:val="005D1B41"/>
    <w:rsid w:val="005D253F"/>
    <w:rsid w:val="005D3426"/>
    <w:rsid w:val="005D3585"/>
    <w:rsid w:val="005D49D9"/>
    <w:rsid w:val="005D4C65"/>
    <w:rsid w:val="005D5E2F"/>
    <w:rsid w:val="005D69A3"/>
    <w:rsid w:val="005D6C20"/>
    <w:rsid w:val="005D6CCC"/>
    <w:rsid w:val="005D75CC"/>
    <w:rsid w:val="005D7AD0"/>
    <w:rsid w:val="005E2091"/>
    <w:rsid w:val="005E24D4"/>
    <w:rsid w:val="005E31B4"/>
    <w:rsid w:val="005E4640"/>
    <w:rsid w:val="005E492F"/>
    <w:rsid w:val="005E593A"/>
    <w:rsid w:val="005E5FFF"/>
    <w:rsid w:val="005F2EBC"/>
    <w:rsid w:val="005F5493"/>
    <w:rsid w:val="005F5809"/>
    <w:rsid w:val="005F593C"/>
    <w:rsid w:val="005F5F80"/>
    <w:rsid w:val="005F6F6F"/>
    <w:rsid w:val="0060089B"/>
    <w:rsid w:val="00600B18"/>
    <w:rsid w:val="00600D6A"/>
    <w:rsid w:val="006021EE"/>
    <w:rsid w:val="00602777"/>
    <w:rsid w:val="0060421D"/>
    <w:rsid w:val="00606097"/>
    <w:rsid w:val="00606361"/>
    <w:rsid w:val="00607B20"/>
    <w:rsid w:val="00607DCB"/>
    <w:rsid w:val="00611BC0"/>
    <w:rsid w:val="00611F87"/>
    <w:rsid w:val="00613310"/>
    <w:rsid w:val="006135C6"/>
    <w:rsid w:val="006139B4"/>
    <w:rsid w:val="00613C48"/>
    <w:rsid w:val="00613CF6"/>
    <w:rsid w:val="006150C7"/>
    <w:rsid w:val="00615CC2"/>
    <w:rsid w:val="00615CFF"/>
    <w:rsid w:val="0061645D"/>
    <w:rsid w:val="0061792E"/>
    <w:rsid w:val="006179BB"/>
    <w:rsid w:val="00617F40"/>
    <w:rsid w:val="006200E8"/>
    <w:rsid w:val="006202E7"/>
    <w:rsid w:val="00620677"/>
    <w:rsid w:val="0062119C"/>
    <w:rsid w:val="00621CB6"/>
    <w:rsid w:val="00622924"/>
    <w:rsid w:val="006237FD"/>
    <w:rsid w:val="00624522"/>
    <w:rsid w:val="00625973"/>
    <w:rsid w:val="00626003"/>
    <w:rsid w:val="006319D6"/>
    <w:rsid w:val="00632245"/>
    <w:rsid w:val="006331DA"/>
    <w:rsid w:val="006337EC"/>
    <w:rsid w:val="0063417A"/>
    <w:rsid w:val="00634982"/>
    <w:rsid w:val="00635578"/>
    <w:rsid w:val="0063646B"/>
    <w:rsid w:val="0063697E"/>
    <w:rsid w:val="00636A32"/>
    <w:rsid w:val="00636B5B"/>
    <w:rsid w:val="006374B7"/>
    <w:rsid w:val="0064162D"/>
    <w:rsid w:val="00642960"/>
    <w:rsid w:val="00643A52"/>
    <w:rsid w:val="00643BDE"/>
    <w:rsid w:val="00643C3D"/>
    <w:rsid w:val="006442AD"/>
    <w:rsid w:val="00645511"/>
    <w:rsid w:val="006456D7"/>
    <w:rsid w:val="00646379"/>
    <w:rsid w:val="00647CB8"/>
    <w:rsid w:val="00647D86"/>
    <w:rsid w:val="00650D29"/>
    <w:rsid w:val="00651F7C"/>
    <w:rsid w:val="00654655"/>
    <w:rsid w:val="006546E6"/>
    <w:rsid w:val="00655364"/>
    <w:rsid w:val="0065626F"/>
    <w:rsid w:val="006568CB"/>
    <w:rsid w:val="006569AF"/>
    <w:rsid w:val="00656D29"/>
    <w:rsid w:val="00657563"/>
    <w:rsid w:val="00660DB2"/>
    <w:rsid w:val="00660F36"/>
    <w:rsid w:val="00665BFC"/>
    <w:rsid w:val="006661C8"/>
    <w:rsid w:val="00667D2D"/>
    <w:rsid w:val="00673985"/>
    <w:rsid w:val="00675072"/>
    <w:rsid w:val="0067523C"/>
    <w:rsid w:val="006764CD"/>
    <w:rsid w:val="00676D57"/>
    <w:rsid w:val="00676FD9"/>
    <w:rsid w:val="0067721E"/>
    <w:rsid w:val="006802C3"/>
    <w:rsid w:val="00680A37"/>
    <w:rsid w:val="00681272"/>
    <w:rsid w:val="00681950"/>
    <w:rsid w:val="00681C49"/>
    <w:rsid w:val="00681C85"/>
    <w:rsid w:val="00682369"/>
    <w:rsid w:val="00682D00"/>
    <w:rsid w:val="006834E9"/>
    <w:rsid w:val="006835AB"/>
    <w:rsid w:val="00686DF2"/>
    <w:rsid w:val="00690046"/>
    <w:rsid w:val="006911A6"/>
    <w:rsid w:val="00691562"/>
    <w:rsid w:val="00692AB1"/>
    <w:rsid w:val="006946F2"/>
    <w:rsid w:val="00695606"/>
    <w:rsid w:val="006962AC"/>
    <w:rsid w:val="006971C4"/>
    <w:rsid w:val="00697207"/>
    <w:rsid w:val="00697789"/>
    <w:rsid w:val="00697F7A"/>
    <w:rsid w:val="006A160F"/>
    <w:rsid w:val="006A2F85"/>
    <w:rsid w:val="006A58D6"/>
    <w:rsid w:val="006A67BB"/>
    <w:rsid w:val="006A690A"/>
    <w:rsid w:val="006A709B"/>
    <w:rsid w:val="006A7435"/>
    <w:rsid w:val="006A7DF0"/>
    <w:rsid w:val="006A7F4E"/>
    <w:rsid w:val="006B0012"/>
    <w:rsid w:val="006B002B"/>
    <w:rsid w:val="006B058A"/>
    <w:rsid w:val="006B090A"/>
    <w:rsid w:val="006B0EFF"/>
    <w:rsid w:val="006B114A"/>
    <w:rsid w:val="006B21DF"/>
    <w:rsid w:val="006B25CB"/>
    <w:rsid w:val="006B39DB"/>
    <w:rsid w:val="006B4630"/>
    <w:rsid w:val="006B4A08"/>
    <w:rsid w:val="006B66ED"/>
    <w:rsid w:val="006B6705"/>
    <w:rsid w:val="006B715F"/>
    <w:rsid w:val="006B76CA"/>
    <w:rsid w:val="006B7F7A"/>
    <w:rsid w:val="006C070B"/>
    <w:rsid w:val="006C1C54"/>
    <w:rsid w:val="006C2D34"/>
    <w:rsid w:val="006C2D47"/>
    <w:rsid w:val="006C3479"/>
    <w:rsid w:val="006C4C9F"/>
    <w:rsid w:val="006C4F13"/>
    <w:rsid w:val="006C5417"/>
    <w:rsid w:val="006C555B"/>
    <w:rsid w:val="006C73B1"/>
    <w:rsid w:val="006D0390"/>
    <w:rsid w:val="006D2A43"/>
    <w:rsid w:val="006D36D1"/>
    <w:rsid w:val="006D484A"/>
    <w:rsid w:val="006D4934"/>
    <w:rsid w:val="006D54AF"/>
    <w:rsid w:val="006D5631"/>
    <w:rsid w:val="006D5D87"/>
    <w:rsid w:val="006D7572"/>
    <w:rsid w:val="006D7A6D"/>
    <w:rsid w:val="006D7C1F"/>
    <w:rsid w:val="006D7C53"/>
    <w:rsid w:val="006D7DD3"/>
    <w:rsid w:val="006E1632"/>
    <w:rsid w:val="006E1F1E"/>
    <w:rsid w:val="006E2568"/>
    <w:rsid w:val="006E37B6"/>
    <w:rsid w:val="006E544F"/>
    <w:rsid w:val="006E5F36"/>
    <w:rsid w:val="006E6F42"/>
    <w:rsid w:val="006F13A3"/>
    <w:rsid w:val="006F1DBA"/>
    <w:rsid w:val="006F2521"/>
    <w:rsid w:val="006F25E8"/>
    <w:rsid w:val="006F48EE"/>
    <w:rsid w:val="006F4939"/>
    <w:rsid w:val="006F4AB3"/>
    <w:rsid w:val="006F6096"/>
    <w:rsid w:val="006F6281"/>
    <w:rsid w:val="006F71FA"/>
    <w:rsid w:val="006F779F"/>
    <w:rsid w:val="006F787B"/>
    <w:rsid w:val="006F7AED"/>
    <w:rsid w:val="007001C3"/>
    <w:rsid w:val="007006B8"/>
    <w:rsid w:val="00700CED"/>
    <w:rsid w:val="00700E88"/>
    <w:rsid w:val="00701F0F"/>
    <w:rsid w:val="00703179"/>
    <w:rsid w:val="007031D4"/>
    <w:rsid w:val="0070461A"/>
    <w:rsid w:val="0070545D"/>
    <w:rsid w:val="00706F93"/>
    <w:rsid w:val="007125CF"/>
    <w:rsid w:val="007127CB"/>
    <w:rsid w:val="0071464E"/>
    <w:rsid w:val="0071605C"/>
    <w:rsid w:val="00717358"/>
    <w:rsid w:val="00720BF3"/>
    <w:rsid w:val="00721358"/>
    <w:rsid w:val="0072161B"/>
    <w:rsid w:val="00722498"/>
    <w:rsid w:val="00724AC4"/>
    <w:rsid w:val="00725C71"/>
    <w:rsid w:val="0072622F"/>
    <w:rsid w:val="0072696B"/>
    <w:rsid w:val="00727410"/>
    <w:rsid w:val="00727FC4"/>
    <w:rsid w:val="00730CD0"/>
    <w:rsid w:val="00731267"/>
    <w:rsid w:val="00732B18"/>
    <w:rsid w:val="00733FF6"/>
    <w:rsid w:val="00734250"/>
    <w:rsid w:val="007351BF"/>
    <w:rsid w:val="00735233"/>
    <w:rsid w:val="007357F6"/>
    <w:rsid w:val="00735905"/>
    <w:rsid w:val="00735912"/>
    <w:rsid w:val="00735B7C"/>
    <w:rsid w:val="007364BD"/>
    <w:rsid w:val="00737378"/>
    <w:rsid w:val="00737608"/>
    <w:rsid w:val="00737C0A"/>
    <w:rsid w:val="007400F2"/>
    <w:rsid w:val="00742731"/>
    <w:rsid w:val="007432A8"/>
    <w:rsid w:val="00743ECE"/>
    <w:rsid w:val="00746091"/>
    <w:rsid w:val="0074716F"/>
    <w:rsid w:val="00750D65"/>
    <w:rsid w:val="007512FD"/>
    <w:rsid w:val="00752EDE"/>
    <w:rsid w:val="00753DA0"/>
    <w:rsid w:val="00754BE6"/>
    <w:rsid w:val="007556BC"/>
    <w:rsid w:val="0075660D"/>
    <w:rsid w:val="007566C1"/>
    <w:rsid w:val="007578F3"/>
    <w:rsid w:val="00763E87"/>
    <w:rsid w:val="00764914"/>
    <w:rsid w:val="00765AEC"/>
    <w:rsid w:val="007662B2"/>
    <w:rsid w:val="007679DB"/>
    <w:rsid w:val="00767F91"/>
    <w:rsid w:val="007701A6"/>
    <w:rsid w:val="00772546"/>
    <w:rsid w:val="00773509"/>
    <w:rsid w:val="007738C0"/>
    <w:rsid w:val="00773DB2"/>
    <w:rsid w:val="0077520D"/>
    <w:rsid w:val="00775AA7"/>
    <w:rsid w:val="00776687"/>
    <w:rsid w:val="00777774"/>
    <w:rsid w:val="00777C4C"/>
    <w:rsid w:val="007802CC"/>
    <w:rsid w:val="00781D6A"/>
    <w:rsid w:val="00783A2E"/>
    <w:rsid w:val="0078404C"/>
    <w:rsid w:val="007850AF"/>
    <w:rsid w:val="00785468"/>
    <w:rsid w:val="00785794"/>
    <w:rsid w:val="00786FE4"/>
    <w:rsid w:val="007872D3"/>
    <w:rsid w:val="0078747F"/>
    <w:rsid w:val="007905F9"/>
    <w:rsid w:val="00792039"/>
    <w:rsid w:val="007938AC"/>
    <w:rsid w:val="00794819"/>
    <w:rsid w:val="00794A7E"/>
    <w:rsid w:val="00797DEA"/>
    <w:rsid w:val="007A20D7"/>
    <w:rsid w:val="007A37A6"/>
    <w:rsid w:val="007A3B13"/>
    <w:rsid w:val="007A4635"/>
    <w:rsid w:val="007A4D84"/>
    <w:rsid w:val="007A6063"/>
    <w:rsid w:val="007A612E"/>
    <w:rsid w:val="007A68F7"/>
    <w:rsid w:val="007A6D18"/>
    <w:rsid w:val="007B0294"/>
    <w:rsid w:val="007B1334"/>
    <w:rsid w:val="007B3625"/>
    <w:rsid w:val="007B373C"/>
    <w:rsid w:val="007B3B75"/>
    <w:rsid w:val="007B5E52"/>
    <w:rsid w:val="007B6037"/>
    <w:rsid w:val="007B6445"/>
    <w:rsid w:val="007B703C"/>
    <w:rsid w:val="007B780F"/>
    <w:rsid w:val="007C0317"/>
    <w:rsid w:val="007C05D0"/>
    <w:rsid w:val="007C1726"/>
    <w:rsid w:val="007C2C21"/>
    <w:rsid w:val="007C3678"/>
    <w:rsid w:val="007C385A"/>
    <w:rsid w:val="007C55BC"/>
    <w:rsid w:val="007C571B"/>
    <w:rsid w:val="007C7A57"/>
    <w:rsid w:val="007D1447"/>
    <w:rsid w:val="007D1A79"/>
    <w:rsid w:val="007D2302"/>
    <w:rsid w:val="007D24D5"/>
    <w:rsid w:val="007D28C7"/>
    <w:rsid w:val="007D2B47"/>
    <w:rsid w:val="007D315F"/>
    <w:rsid w:val="007D368D"/>
    <w:rsid w:val="007D3D0F"/>
    <w:rsid w:val="007D4361"/>
    <w:rsid w:val="007D4847"/>
    <w:rsid w:val="007D487D"/>
    <w:rsid w:val="007D4AFA"/>
    <w:rsid w:val="007D4D0C"/>
    <w:rsid w:val="007E0444"/>
    <w:rsid w:val="007E0A5C"/>
    <w:rsid w:val="007E12DF"/>
    <w:rsid w:val="007E1A82"/>
    <w:rsid w:val="007E2A08"/>
    <w:rsid w:val="007E2C34"/>
    <w:rsid w:val="007E2D63"/>
    <w:rsid w:val="007E2D66"/>
    <w:rsid w:val="007E32D3"/>
    <w:rsid w:val="007E3402"/>
    <w:rsid w:val="007E3A87"/>
    <w:rsid w:val="007E4957"/>
    <w:rsid w:val="007E5FFD"/>
    <w:rsid w:val="007E6CA0"/>
    <w:rsid w:val="007E6F49"/>
    <w:rsid w:val="007E7D4C"/>
    <w:rsid w:val="007E7DB1"/>
    <w:rsid w:val="007F1032"/>
    <w:rsid w:val="007F1AE9"/>
    <w:rsid w:val="007F325E"/>
    <w:rsid w:val="007F3AB5"/>
    <w:rsid w:val="007F4197"/>
    <w:rsid w:val="007F42EC"/>
    <w:rsid w:val="007F53CD"/>
    <w:rsid w:val="007F5F3C"/>
    <w:rsid w:val="007F7420"/>
    <w:rsid w:val="007F7B08"/>
    <w:rsid w:val="00800978"/>
    <w:rsid w:val="0080139C"/>
    <w:rsid w:val="008028B8"/>
    <w:rsid w:val="00802AEC"/>
    <w:rsid w:val="00802BA6"/>
    <w:rsid w:val="0080303C"/>
    <w:rsid w:val="00803758"/>
    <w:rsid w:val="00803AB0"/>
    <w:rsid w:val="00804AD2"/>
    <w:rsid w:val="00805444"/>
    <w:rsid w:val="00807915"/>
    <w:rsid w:val="00810578"/>
    <w:rsid w:val="0081092C"/>
    <w:rsid w:val="00812B67"/>
    <w:rsid w:val="00813C10"/>
    <w:rsid w:val="008143E3"/>
    <w:rsid w:val="008148C0"/>
    <w:rsid w:val="00815D9A"/>
    <w:rsid w:val="008175E7"/>
    <w:rsid w:val="00820BA8"/>
    <w:rsid w:val="00820DC8"/>
    <w:rsid w:val="008216C3"/>
    <w:rsid w:val="0082362A"/>
    <w:rsid w:val="008242A7"/>
    <w:rsid w:val="00827553"/>
    <w:rsid w:val="00827830"/>
    <w:rsid w:val="00827AA5"/>
    <w:rsid w:val="00831F7C"/>
    <w:rsid w:val="008331E7"/>
    <w:rsid w:val="00834AA5"/>
    <w:rsid w:val="0083507E"/>
    <w:rsid w:val="00835F87"/>
    <w:rsid w:val="00836A75"/>
    <w:rsid w:val="00840327"/>
    <w:rsid w:val="008414BA"/>
    <w:rsid w:val="00841930"/>
    <w:rsid w:val="00843A3B"/>
    <w:rsid w:val="00843B93"/>
    <w:rsid w:val="008503CF"/>
    <w:rsid w:val="00851260"/>
    <w:rsid w:val="008517EF"/>
    <w:rsid w:val="00852930"/>
    <w:rsid w:val="008532DD"/>
    <w:rsid w:val="0085337A"/>
    <w:rsid w:val="00853CC4"/>
    <w:rsid w:val="00854A8D"/>
    <w:rsid w:val="00855987"/>
    <w:rsid w:val="00855D46"/>
    <w:rsid w:val="00863498"/>
    <w:rsid w:val="00864BD9"/>
    <w:rsid w:val="00865D4B"/>
    <w:rsid w:val="008664C2"/>
    <w:rsid w:val="00867A81"/>
    <w:rsid w:val="0087155F"/>
    <w:rsid w:val="0087231E"/>
    <w:rsid w:val="00872354"/>
    <w:rsid w:val="0087237C"/>
    <w:rsid w:val="00872626"/>
    <w:rsid w:val="00872BC7"/>
    <w:rsid w:val="00872BCF"/>
    <w:rsid w:val="00872BE5"/>
    <w:rsid w:val="00872E2E"/>
    <w:rsid w:val="008738ED"/>
    <w:rsid w:val="00874194"/>
    <w:rsid w:val="00874B9F"/>
    <w:rsid w:val="0087530F"/>
    <w:rsid w:val="00875EB0"/>
    <w:rsid w:val="00876602"/>
    <w:rsid w:val="008767C2"/>
    <w:rsid w:val="0088092B"/>
    <w:rsid w:val="00880D93"/>
    <w:rsid w:val="00881331"/>
    <w:rsid w:val="00881C33"/>
    <w:rsid w:val="008821C0"/>
    <w:rsid w:val="00882A7A"/>
    <w:rsid w:val="008852F2"/>
    <w:rsid w:val="00885B24"/>
    <w:rsid w:val="00885D67"/>
    <w:rsid w:val="0088606C"/>
    <w:rsid w:val="0088777E"/>
    <w:rsid w:val="00887C4D"/>
    <w:rsid w:val="00891324"/>
    <w:rsid w:val="00892342"/>
    <w:rsid w:val="00892BFF"/>
    <w:rsid w:val="00892C39"/>
    <w:rsid w:val="00892F13"/>
    <w:rsid w:val="00894196"/>
    <w:rsid w:val="00894220"/>
    <w:rsid w:val="00894303"/>
    <w:rsid w:val="00894A29"/>
    <w:rsid w:val="00895905"/>
    <w:rsid w:val="008A0E23"/>
    <w:rsid w:val="008A1B4C"/>
    <w:rsid w:val="008A2FDB"/>
    <w:rsid w:val="008A46C3"/>
    <w:rsid w:val="008A69B1"/>
    <w:rsid w:val="008B47FA"/>
    <w:rsid w:val="008B6691"/>
    <w:rsid w:val="008B66A1"/>
    <w:rsid w:val="008B715C"/>
    <w:rsid w:val="008B73F5"/>
    <w:rsid w:val="008B7549"/>
    <w:rsid w:val="008B7B8D"/>
    <w:rsid w:val="008C0215"/>
    <w:rsid w:val="008C0A2A"/>
    <w:rsid w:val="008C0F8A"/>
    <w:rsid w:val="008C4886"/>
    <w:rsid w:val="008C5C09"/>
    <w:rsid w:val="008C6593"/>
    <w:rsid w:val="008D07DA"/>
    <w:rsid w:val="008D31D1"/>
    <w:rsid w:val="008D430F"/>
    <w:rsid w:val="008D5D20"/>
    <w:rsid w:val="008D6CFB"/>
    <w:rsid w:val="008D7967"/>
    <w:rsid w:val="008D7B00"/>
    <w:rsid w:val="008D7C3E"/>
    <w:rsid w:val="008E06EC"/>
    <w:rsid w:val="008E08BA"/>
    <w:rsid w:val="008E2191"/>
    <w:rsid w:val="008E2E6F"/>
    <w:rsid w:val="008E7A9E"/>
    <w:rsid w:val="008F06BD"/>
    <w:rsid w:val="008F149B"/>
    <w:rsid w:val="008F16B5"/>
    <w:rsid w:val="008F18A3"/>
    <w:rsid w:val="008F194A"/>
    <w:rsid w:val="008F4037"/>
    <w:rsid w:val="008F468E"/>
    <w:rsid w:val="008F492D"/>
    <w:rsid w:val="008F544F"/>
    <w:rsid w:val="009016E7"/>
    <w:rsid w:val="00901EC6"/>
    <w:rsid w:val="0090299B"/>
    <w:rsid w:val="00903683"/>
    <w:rsid w:val="00904C15"/>
    <w:rsid w:val="00904D17"/>
    <w:rsid w:val="00905DD6"/>
    <w:rsid w:val="009071E4"/>
    <w:rsid w:val="0090778F"/>
    <w:rsid w:val="00910856"/>
    <w:rsid w:val="00910EA9"/>
    <w:rsid w:val="009116D2"/>
    <w:rsid w:val="00911884"/>
    <w:rsid w:val="00912069"/>
    <w:rsid w:val="00912900"/>
    <w:rsid w:val="00913737"/>
    <w:rsid w:val="00913E5F"/>
    <w:rsid w:val="009161FC"/>
    <w:rsid w:val="0091785D"/>
    <w:rsid w:val="0092091F"/>
    <w:rsid w:val="009216D9"/>
    <w:rsid w:val="009223B8"/>
    <w:rsid w:val="00922588"/>
    <w:rsid w:val="00922BAD"/>
    <w:rsid w:val="00923BE4"/>
    <w:rsid w:val="00923EBC"/>
    <w:rsid w:val="00923FE5"/>
    <w:rsid w:val="0092450C"/>
    <w:rsid w:val="00924E6C"/>
    <w:rsid w:val="009257DC"/>
    <w:rsid w:val="009261A0"/>
    <w:rsid w:val="009262D0"/>
    <w:rsid w:val="00926306"/>
    <w:rsid w:val="00926B21"/>
    <w:rsid w:val="00926ED7"/>
    <w:rsid w:val="009271E6"/>
    <w:rsid w:val="00927567"/>
    <w:rsid w:val="009320B8"/>
    <w:rsid w:val="00935715"/>
    <w:rsid w:val="00942EB7"/>
    <w:rsid w:val="0094355E"/>
    <w:rsid w:val="00943CFF"/>
    <w:rsid w:val="00945748"/>
    <w:rsid w:val="00945C78"/>
    <w:rsid w:val="00946146"/>
    <w:rsid w:val="009470D3"/>
    <w:rsid w:val="0094736B"/>
    <w:rsid w:val="0094790C"/>
    <w:rsid w:val="0095193F"/>
    <w:rsid w:val="00951F8B"/>
    <w:rsid w:val="009537FB"/>
    <w:rsid w:val="00953E20"/>
    <w:rsid w:val="0095485F"/>
    <w:rsid w:val="009568C7"/>
    <w:rsid w:val="009570A1"/>
    <w:rsid w:val="009607B1"/>
    <w:rsid w:val="00960F9A"/>
    <w:rsid w:val="00961D5C"/>
    <w:rsid w:val="00962D7A"/>
    <w:rsid w:val="00962F4B"/>
    <w:rsid w:val="00963C52"/>
    <w:rsid w:val="00963E00"/>
    <w:rsid w:val="009641B5"/>
    <w:rsid w:val="00964C1C"/>
    <w:rsid w:val="00965A8C"/>
    <w:rsid w:val="009663E3"/>
    <w:rsid w:val="0096661E"/>
    <w:rsid w:val="0096744C"/>
    <w:rsid w:val="00973B6E"/>
    <w:rsid w:val="00976619"/>
    <w:rsid w:val="00976A50"/>
    <w:rsid w:val="00977B57"/>
    <w:rsid w:val="00977E45"/>
    <w:rsid w:val="00983B0A"/>
    <w:rsid w:val="009845E3"/>
    <w:rsid w:val="00984608"/>
    <w:rsid w:val="009847D7"/>
    <w:rsid w:val="009861CD"/>
    <w:rsid w:val="00987806"/>
    <w:rsid w:val="00990523"/>
    <w:rsid w:val="009914C2"/>
    <w:rsid w:val="00991DCB"/>
    <w:rsid w:val="00992462"/>
    <w:rsid w:val="009937E8"/>
    <w:rsid w:val="00993F78"/>
    <w:rsid w:val="009941CB"/>
    <w:rsid w:val="00994920"/>
    <w:rsid w:val="00994A44"/>
    <w:rsid w:val="00995946"/>
    <w:rsid w:val="00996763"/>
    <w:rsid w:val="00996B38"/>
    <w:rsid w:val="009A00CB"/>
    <w:rsid w:val="009A165C"/>
    <w:rsid w:val="009A28EA"/>
    <w:rsid w:val="009A33A3"/>
    <w:rsid w:val="009A3729"/>
    <w:rsid w:val="009A6656"/>
    <w:rsid w:val="009A6BC7"/>
    <w:rsid w:val="009A6E1C"/>
    <w:rsid w:val="009B0336"/>
    <w:rsid w:val="009B067F"/>
    <w:rsid w:val="009B09AC"/>
    <w:rsid w:val="009B1B90"/>
    <w:rsid w:val="009B1CB0"/>
    <w:rsid w:val="009B1D73"/>
    <w:rsid w:val="009B3472"/>
    <w:rsid w:val="009B61E3"/>
    <w:rsid w:val="009B64C6"/>
    <w:rsid w:val="009B65BC"/>
    <w:rsid w:val="009C0960"/>
    <w:rsid w:val="009C22C2"/>
    <w:rsid w:val="009C3AD5"/>
    <w:rsid w:val="009C4B6B"/>
    <w:rsid w:val="009C537F"/>
    <w:rsid w:val="009C5674"/>
    <w:rsid w:val="009C79FD"/>
    <w:rsid w:val="009D030C"/>
    <w:rsid w:val="009D1223"/>
    <w:rsid w:val="009D48D0"/>
    <w:rsid w:val="009D567B"/>
    <w:rsid w:val="009D5E7D"/>
    <w:rsid w:val="009D6835"/>
    <w:rsid w:val="009D7C88"/>
    <w:rsid w:val="009E0A0D"/>
    <w:rsid w:val="009E0A74"/>
    <w:rsid w:val="009E17CE"/>
    <w:rsid w:val="009E2279"/>
    <w:rsid w:val="009E24D3"/>
    <w:rsid w:val="009E25E8"/>
    <w:rsid w:val="009E2603"/>
    <w:rsid w:val="009E2821"/>
    <w:rsid w:val="009E3FB8"/>
    <w:rsid w:val="009E60D1"/>
    <w:rsid w:val="009F0165"/>
    <w:rsid w:val="009F0E4B"/>
    <w:rsid w:val="009F259B"/>
    <w:rsid w:val="009F2693"/>
    <w:rsid w:val="009F3087"/>
    <w:rsid w:val="009F517D"/>
    <w:rsid w:val="009F5214"/>
    <w:rsid w:val="009F670D"/>
    <w:rsid w:val="00A00341"/>
    <w:rsid w:val="00A00A89"/>
    <w:rsid w:val="00A00BCE"/>
    <w:rsid w:val="00A013EF"/>
    <w:rsid w:val="00A03DF9"/>
    <w:rsid w:val="00A05697"/>
    <w:rsid w:val="00A05765"/>
    <w:rsid w:val="00A05AAD"/>
    <w:rsid w:val="00A05F4F"/>
    <w:rsid w:val="00A0678C"/>
    <w:rsid w:val="00A06BBE"/>
    <w:rsid w:val="00A06FFE"/>
    <w:rsid w:val="00A076E3"/>
    <w:rsid w:val="00A079B1"/>
    <w:rsid w:val="00A10769"/>
    <w:rsid w:val="00A10CE3"/>
    <w:rsid w:val="00A118F5"/>
    <w:rsid w:val="00A12303"/>
    <w:rsid w:val="00A13518"/>
    <w:rsid w:val="00A1356E"/>
    <w:rsid w:val="00A14AB5"/>
    <w:rsid w:val="00A14E60"/>
    <w:rsid w:val="00A15B34"/>
    <w:rsid w:val="00A22AC9"/>
    <w:rsid w:val="00A23080"/>
    <w:rsid w:val="00A2389B"/>
    <w:rsid w:val="00A23DCC"/>
    <w:rsid w:val="00A23DE1"/>
    <w:rsid w:val="00A250B4"/>
    <w:rsid w:val="00A2579C"/>
    <w:rsid w:val="00A25E3C"/>
    <w:rsid w:val="00A2606F"/>
    <w:rsid w:val="00A262B4"/>
    <w:rsid w:val="00A2672F"/>
    <w:rsid w:val="00A27F98"/>
    <w:rsid w:val="00A300E7"/>
    <w:rsid w:val="00A30797"/>
    <w:rsid w:val="00A309DD"/>
    <w:rsid w:val="00A3103B"/>
    <w:rsid w:val="00A324FE"/>
    <w:rsid w:val="00A33442"/>
    <w:rsid w:val="00A3399E"/>
    <w:rsid w:val="00A365CC"/>
    <w:rsid w:val="00A374AE"/>
    <w:rsid w:val="00A37598"/>
    <w:rsid w:val="00A378B8"/>
    <w:rsid w:val="00A3792A"/>
    <w:rsid w:val="00A37A4C"/>
    <w:rsid w:val="00A40496"/>
    <w:rsid w:val="00A41AEE"/>
    <w:rsid w:val="00A420D9"/>
    <w:rsid w:val="00A42CBC"/>
    <w:rsid w:val="00A42EF8"/>
    <w:rsid w:val="00A45D09"/>
    <w:rsid w:val="00A465DE"/>
    <w:rsid w:val="00A50895"/>
    <w:rsid w:val="00A50BE4"/>
    <w:rsid w:val="00A522F4"/>
    <w:rsid w:val="00A52894"/>
    <w:rsid w:val="00A52B65"/>
    <w:rsid w:val="00A54D17"/>
    <w:rsid w:val="00A54FEA"/>
    <w:rsid w:val="00A56DE1"/>
    <w:rsid w:val="00A57C17"/>
    <w:rsid w:val="00A609FA"/>
    <w:rsid w:val="00A612CF"/>
    <w:rsid w:val="00A61E2D"/>
    <w:rsid w:val="00A63C9B"/>
    <w:rsid w:val="00A651CF"/>
    <w:rsid w:val="00A65BA4"/>
    <w:rsid w:val="00A6608F"/>
    <w:rsid w:val="00A6654A"/>
    <w:rsid w:val="00A67010"/>
    <w:rsid w:val="00A7144E"/>
    <w:rsid w:val="00A71B8B"/>
    <w:rsid w:val="00A71C55"/>
    <w:rsid w:val="00A71F72"/>
    <w:rsid w:val="00A726B3"/>
    <w:rsid w:val="00A73008"/>
    <w:rsid w:val="00A73236"/>
    <w:rsid w:val="00A7348D"/>
    <w:rsid w:val="00A73A8F"/>
    <w:rsid w:val="00A744A5"/>
    <w:rsid w:val="00A76B32"/>
    <w:rsid w:val="00A76D91"/>
    <w:rsid w:val="00A776E0"/>
    <w:rsid w:val="00A8049D"/>
    <w:rsid w:val="00A80EC3"/>
    <w:rsid w:val="00A83CDF"/>
    <w:rsid w:val="00A842F4"/>
    <w:rsid w:val="00A84663"/>
    <w:rsid w:val="00A86200"/>
    <w:rsid w:val="00A86CF6"/>
    <w:rsid w:val="00A91A32"/>
    <w:rsid w:val="00A93074"/>
    <w:rsid w:val="00A93816"/>
    <w:rsid w:val="00A9437A"/>
    <w:rsid w:val="00A94EB3"/>
    <w:rsid w:val="00A952AA"/>
    <w:rsid w:val="00A95F0F"/>
    <w:rsid w:val="00A963DE"/>
    <w:rsid w:val="00A97460"/>
    <w:rsid w:val="00A9758C"/>
    <w:rsid w:val="00AA2A4D"/>
    <w:rsid w:val="00AA32CE"/>
    <w:rsid w:val="00AA354B"/>
    <w:rsid w:val="00AA3710"/>
    <w:rsid w:val="00AA3C4C"/>
    <w:rsid w:val="00AA4BE1"/>
    <w:rsid w:val="00AA5FB4"/>
    <w:rsid w:val="00AA63D2"/>
    <w:rsid w:val="00AA6806"/>
    <w:rsid w:val="00AA6EAE"/>
    <w:rsid w:val="00AB0DD9"/>
    <w:rsid w:val="00AB1170"/>
    <w:rsid w:val="00AB1A2E"/>
    <w:rsid w:val="00AB2807"/>
    <w:rsid w:val="00AC1A9F"/>
    <w:rsid w:val="00AC2287"/>
    <w:rsid w:val="00AC2E5D"/>
    <w:rsid w:val="00AC3B9B"/>
    <w:rsid w:val="00AC3CCF"/>
    <w:rsid w:val="00AC3CDC"/>
    <w:rsid w:val="00AC482B"/>
    <w:rsid w:val="00AC4F3B"/>
    <w:rsid w:val="00AC51D3"/>
    <w:rsid w:val="00AC5414"/>
    <w:rsid w:val="00AC6563"/>
    <w:rsid w:val="00AD1328"/>
    <w:rsid w:val="00AD1832"/>
    <w:rsid w:val="00AD3727"/>
    <w:rsid w:val="00AD3945"/>
    <w:rsid w:val="00AD6E76"/>
    <w:rsid w:val="00AD758F"/>
    <w:rsid w:val="00AE0AEF"/>
    <w:rsid w:val="00AE146C"/>
    <w:rsid w:val="00AE1E79"/>
    <w:rsid w:val="00AE2238"/>
    <w:rsid w:val="00AE2E50"/>
    <w:rsid w:val="00AE33B3"/>
    <w:rsid w:val="00AE4427"/>
    <w:rsid w:val="00AE5743"/>
    <w:rsid w:val="00AE6132"/>
    <w:rsid w:val="00AF006B"/>
    <w:rsid w:val="00AF0250"/>
    <w:rsid w:val="00AF2A9D"/>
    <w:rsid w:val="00AF2EA1"/>
    <w:rsid w:val="00AF5698"/>
    <w:rsid w:val="00AF5E1C"/>
    <w:rsid w:val="00AF6790"/>
    <w:rsid w:val="00AF6B28"/>
    <w:rsid w:val="00AF7A89"/>
    <w:rsid w:val="00B001F4"/>
    <w:rsid w:val="00B00E3C"/>
    <w:rsid w:val="00B018DC"/>
    <w:rsid w:val="00B01AA6"/>
    <w:rsid w:val="00B03775"/>
    <w:rsid w:val="00B03C9D"/>
    <w:rsid w:val="00B056AF"/>
    <w:rsid w:val="00B063F8"/>
    <w:rsid w:val="00B06A09"/>
    <w:rsid w:val="00B070D7"/>
    <w:rsid w:val="00B076B0"/>
    <w:rsid w:val="00B10DB4"/>
    <w:rsid w:val="00B136DA"/>
    <w:rsid w:val="00B13868"/>
    <w:rsid w:val="00B138A4"/>
    <w:rsid w:val="00B14C92"/>
    <w:rsid w:val="00B1591E"/>
    <w:rsid w:val="00B15C78"/>
    <w:rsid w:val="00B16C99"/>
    <w:rsid w:val="00B17624"/>
    <w:rsid w:val="00B17A45"/>
    <w:rsid w:val="00B21CBF"/>
    <w:rsid w:val="00B22920"/>
    <w:rsid w:val="00B22A46"/>
    <w:rsid w:val="00B24AC1"/>
    <w:rsid w:val="00B2534A"/>
    <w:rsid w:val="00B2795C"/>
    <w:rsid w:val="00B308B7"/>
    <w:rsid w:val="00B31582"/>
    <w:rsid w:val="00B3256B"/>
    <w:rsid w:val="00B33339"/>
    <w:rsid w:val="00B33EEA"/>
    <w:rsid w:val="00B366FF"/>
    <w:rsid w:val="00B36990"/>
    <w:rsid w:val="00B374A0"/>
    <w:rsid w:val="00B37C37"/>
    <w:rsid w:val="00B40D04"/>
    <w:rsid w:val="00B413B5"/>
    <w:rsid w:val="00B42F63"/>
    <w:rsid w:val="00B430E7"/>
    <w:rsid w:val="00B431F4"/>
    <w:rsid w:val="00B43C71"/>
    <w:rsid w:val="00B44ED2"/>
    <w:rsid w:val="00B4556E"/>
    <w:rsid w:val="00B45FAC"/>
    <w:rsid w:val="00B475FC"/>
    <w:rsid w:val="00B517EF"/>
    <w:rsid w:val="00B51F49"/>
    <w:rsid w:val="00B53191"/>
    <w:rsid w:val="00B54526"/>
    <w:rsid w:val="00B54BBB"/>
    <w:rsid w:val="00B54FD1"/>
    <w:rsid w:val="00B5540B"/>
    <w:rsid w:val="00B5546D"/>
    <w:rsid w:val="00B5547D"/>
    <w:rsid w:val="00B55E36"/>
    <w:rsid w:val="00B5609E"/>
    <w:rsid w:val="00B561C0"/>
    <w:rsid w:val="00B57428"/>
    <w:rsid w:val="00B577C6"/>
    <w:rsid w:val="00B60285"/>
    <w:rsid w:val="00B604EC"/>
    <w:rsid w:val="00B60D95"/>
    <w:rsid w:val="00B614F5"/>
    <w:rsid w:val="00B6197B"/>
    <w:rsid w:val="00B625B0"/>
    <w:rsid w:val="00B62688"/>
    <w:rsid w:val="00B65B9B"/>
    <w:rsid w:val="00B65D27"/>
    <w:rsid w:val="00B6658C"/>
    <w:rsid w:val="00B66C20"/>
    <w:rsid w:val="00B672C9"/>
    <w:rsid w:val="00B67CB9"/>
    <w:rsid w:val="00B702F4"/>
    <w:rsid w:val="00B70CA8"/>
    <w:rsid w:val="00B71BC0"/>
    <w:rsid w:val="00B754F7"/>
    <w:rsid w:val="00B76580"/>
    <w:rsid w:val="00B76743"/>
    <w:rsid w:val="00B76A2F"/>
    <w:rsid w:val="00B770CD"/>
    <w:rsid w:val="00B77397"/>
    <w:rsid w:val="00B77CB0"/>
    <w:rsid w:val="00B77D74"/>
    <w:rsid w:val="00B80AF7"/>
    <w:rsid w:val="00B81EC2"/>
    <w:rsid w:val="00B823E4"/>
    <w:rsid w:val="00B824D7"/>
    <w:rsid w:val="00B84736"/>
    <w:rsid w:val="00B84D00"/>
    <w:rsid w:val="00B85259"/>
    <w:rsid w:val="00B8559C"/>
    <w:rsid w:val="00B85B62"/>
    <w:rsid w:val="00B86423"/>
    <w:rsid w:val="00B86462"/>
    <w:rsid w:val="00B87CB4"/>
    <w:rsid w:val="00B90077"/>
    <w:rsid w:val="00B918F2"/>
    <w:rsid w:val="00B91CC7"/>
    <w:rsid w:val="00B91F56"/>
    <w:rsid w:val="00B92F50"/>
    <w:rsid w:val="00B94A4D"/>
    <w:rsid w:val="00BA0438"/>
    <w:rsid w:val="00BA05AC"/>
    <w:rsid w:val="00BA1CDD"/>
    <w:rsid w:val="00BA2B6F"/>
    <w:rsid w:val="00BA372F"/>
    <w:rsid w:val="00BA3A22"/>
    <w:rsid w:val="00BA4BCB"/>
    <w:rsid w:val="00BA6371"/>
    <w:rsid w:val="00BA728E"/>
    <w:rsid w:val="00BA7292"/>
    <w:rsid w:val="00BB008F"/>
    <w:rsid w:val="00BB03FA"/>
    <w:rsid w:val="00BB0D60"/>
    <w:rsid w:val="00BB1BDC"/>
    <w:rsid w:val="00BB1F90"/>
    <w:rsid w:val="00BB2718"/>
    <w:rsid w:val="00BB3374"/>
    <w:rsid w:val="00BB3460"/>
    <w:rsid w:val="00BB694B"/>
    <w:rsid w:val="00BB7F93"/>
    <w:rsid w:val="00BB7FFD"/>
    <w:rsid w:val="00BC00DE"/>
    <w:rsid w:val="00BC057A"/>
    <w:rsid w:val="00BC095B"/>
    <w:rsid w:val="00BC0A2B"/>
    <w:rsid w:val="00BC0A67"/>
    <w:rsid w:val="00BC3330"/>
    <w:rsid w:val="00BC3A41"/>
    <w:rsid w:val="00BC5E27"/>
    <w:rsid w:val="00BC6BF1"/>
    <w:rsid w:val="00BD0E3C"/>
    <w:rsid w:val="00BD20CC"/>
    <w:rsid w:val="00BD35A5"/>
    <w:rsid w:val="00BD3C90"/>
    <w:rsid w:val="00BD58C2"/>
    <w:rsid w:val="00BD63F8"/>
    <w:rsid w:val="00BD7B87"/>
    <w:rsid w:val="00BD7E43"/>
    <w:rsid w:val="00BE075A"/>
    <w:rsid w:val="00BE1BE0"/>
    <w:rsid w:val="00BE1D0F"/>
    <w:rsid w:val="00BE2D6E"/>
    <w:rsid w:val="00BE2F27"/>
    <w:rsid w:val="00BE4E0E"/>
    <w:rsid w:val="00BE63B7"/>
    <w:rsid w:val="00BE6EEA"/>
    <w:rsid w:val="00BE7DFA"/>
    <w:rsid w:val="00BF03C4"/>
    <w:rsid w:val="00BF0B55"/>
    <w:rsid w:val="00BF1ED8"/>
    <w:rsid w:val="00BF322F"/>
    <w:rsid w:val="00BF3814"/>
    <w:rsid w:val="00BF4357"/>
    <w:rsid w:val="00BF522C"/>
    <w:rsid w:val="00BF55BB"/>
    <w:rsid w:val="00BF5768"/>
    <w:rsid w:val="00BF6D75"/>
    <w:rsid w:val="00BF770D"/>
    <w:rsid w:val="00BF7CCB"/>
    <w:rsid w:val="00BF7E4B"/>
    <w:rsid w:val="00BF7F28"/>
    <w:rsid w:val="00C018C5"/>
    <w:rsid w:val="00C02AEC"/>
    <w:rsid w:val="00C0311B"/>
    <w:rsid w:val="00C04900"/>
    <w:rsid w:val="00C0508D"/>
    <w:rsid w:val="00C05587"/>
    <w:rsid w:val="00C059B3"/>
    <w:rsid w:val="00C07627"/>
    <w:rsid w:val="00C10C0F"/>
    <w:rsid w:val="00C10C6A"/>
    <w:rsid w:val="00C10E66"/>
    <w:rsid w:val="00C160FA"/>
    <w:rsid w:val="00C162B7"/>
    <w:rsid w:val="00C17929"/>
    <w:rsid w:val="00C208C6"/>
    <w:rsid w:val="00C21EE8"/>
    <w:rsid w:val="00C24EA0"/>
    <w:rsid w:val="00C255CF"/>
    <w:rsid w:val="00C27495"/>
    <w:rsid w:val="00C275FB"/>
    <w:rsid w:val="00C277F9"/>
    <w:rsid w:val="00C27B90"/>
    <w:rsid w:val="00C3052B"/>
    <w:rsid w:val="00C31312"/>
    <w:rsid w:val="00C31F2B"/>
    <w:rsid w:val="00C342AF"/>
    <w:rsid w:val="00C35306"/>
    <w:rsid w:val="00C363D6"/>
    <w:rsid w:val="00C36A8B"/>
    <w:rsid w:val="00C37503"/>
    <w:rsid w:val="00C3761B"/>
    <w:rsid w:val="00C41BE8"/>
    <w:rsid w:val="00C42C96"/>
    <w:rsid w:val="00C432CF"/>
    <w:rsid w:val="00C4345D"/>
    <w:rsid w:val="00C43678"/>
    <w:rsid w:val="00C44157"/>
    <w:rsid w:val="00C442AC"/>
    <w:rsid w:val="00C4475F"/>
    <w:rsid w:val="00C46911"/>
    <w:rsid w:val="00C4695B"/>
    <w:rsid w:val="00C47652"/>
    <w:rsid w:val="00C47791"/>
    <w:rsid w:val="00C47C82"/>
    <w:rsid w:val="00C50236"/>
    <w:rsid w:val="00C50488"/>
    <w:rsid w:val="00C53AD6"/>
    <w:rsid w:val="00C54A75"/>
    <w:rsid w:val="00C55ACB"/>
    <w:rsid w:val="00C5608B"/>
    <w:rsid w:val="00C567F3"/>
    <w:rsid w:val="00C572BE"/>
    <w:rsid w:val="00C62FD0"/>
    <w:rsid w:val="00C64FCB"/>
    <w:rsid w:val="00C65984"/>
    <w:rsid w:val="00C65FAE"/>
    <w:rsid w:val="00C71906"/>
    <w:rsid w:val="00C73034"/>
    <w:rsid w:val="00C74A09"/>
    <w:rsid w:val="00C74B38"/>
    <w:rsid w:val="00C75E80"/>
    <w:rsid w:val="00C7605F"/>
    <w:rsid w:val="00C7779C"/>
    <w:rsid w:val="00C81BCB"/>
    <w:rsid w:val="00C84523"/>
    <w:rsid w:val="00C845E0"/>
    <w:rsid w:val="00C845EE"/>
    <w:rsid w:val="00C854A0"/>
    <w:rsid w:val="00C85DD6"/>
    <w:rsid w:val="00C86769"/>
    <w:rsid w:val="00C86E09"/>
    <w:rsid w:val="00C86F62"/>
    <w:rsid w:val="00C87EC4"/>
    <w:rsid w:val="00C87FB5"/>
    <w:rsid w:val="00C901D7"/>
    <w:rsid w:val="00C9060A"/>
    <w:rsid w:val="00C92742"/>
    <w:rsid w:val="00C9330C"/>
    <w:rsid w:val="00C94AB7"/>
    <w:rsid w:val="00C96277"/>
    <w:rsid w:val="00C96B9D"/>
    <w:rsid w:val="00C96FBF"/>
    <w:rsid w:val="00C9727C"/>
    <w:rsid w:val="00CA0301"/>
    <w:rsid w:val="00CA03D4"/>
    <w:rsid w:val="00CA0CED"/>
    <w:rsid w:val="00CA0F8C"/>
    <w:rsid w:val="00CA14D4"/>
    <w:rsid w:val="00CA2166"/>
    <w:rsid w:val="00CA309F"/>
    <w:rsid w:val="00CA40C1"/>
    <w:rsid w:val="00CA50B3"/>
    <w:rsid w:val="00CA5555"/>
    <w:rsid w:val="00CA6641"/>
    <w:rsid w:val="00CA69B1"/>
    <w:rsid w:val="00CA7090"/>
    <w:rsid w:val="00CA7314"/>
    <w:rsid w:val="00CA7503"/>
    <w:rsid w:val="00CA7805"/>
    <w:rsid w:val="00CB06EF"/>
    <w:rsid w:val="00CB0AC0"/>
    <w:rsid w:val="00CB10F6"/>
    <w:rsid w:val="00CB11A0"/>
    <w:rsid w:val="00CB12EE"/>
    <w:rsid w:val="00CB4559"/>
    <w:rsid w:val="00CB5E1B"/>
    <w:rsid w:val="00CB65FC"/>
    <w:rsid w:val="00CB6A60"/>
    <w:rsid w:val="00CB738D"/>
    <w:rsid w:val="00CB780A"/>
    <w:rsid w:val="00CC009C"/>
    <w:rsid w:val="00CC06B8"/>
    <w:rsid w:val="00CC1174"/>
    <w:rsid w:val="00CC2715"/>
    <w:rsid w:val="00CC3335"/>
    <w:rsid w:val="00CC3A5A"/>
    <w:rsid w:val="00CC3F9B"/>
    <w:rsid w:val="00CC5691"/>
    <w:rsid w:val="00CC6E2F"/>
    <w:rsid w:val="00CC76BB"/>
    <w:rsid w:val="00CC7862"/>
    <w:rsid w:val="00CC790E"/>
    <w:rsid w:val="00CD1170"/>
    <w:rsid w:val="00CD142E"/>
    <w:rsid w:val="00CD5277"/>
    <w:rsid w:val="00CD5A38"/>
    <w:rsid w:val="00CD6822"/>
    <w:rsid w:val="00CD7984"/>
    <w:rsid w:val="00CE07E6"/>
    <w:rsid w:val="00CE0961"/>
    <w:rsid w:val="00CE1263"/>
    <w:rsid w:val="00CE1B8A"/>
    <w:rsid w:val="00CE1BAC"/>
    <w:rsid w:val="00CE1BEC"/>
    <w:rsid w:val="00CE3386"/>
    <w:rsid w:val="00CE35CA"/>
    <w:rsid w:val="00CE4FCE"/>
    <w:rsid w:val="00CE664D"/>
    <w:rsid w:val="00CE7F77"/>
    <w:rsid w:val="00CF014C"/>
    <w:rsid w:val="00CF0C7C"/>
    <w:rsid w:val="00CF0C8A"/>
    <w:rsid w:val="00CF17A6"/>
    <w:rsid w:val="00CF3CA4"/>
    <w:rsid w:val="00CF54AE"/>
    <w:rsid w:val="00CF55CE"/>
    <w:rsid w:val="00CF5F1F"/>
    <w:rsid w:val="00CF6172"/>
    <w:rsid w:val="00D019B7"/>
    <w:rsid w:val="00D02023"/>
    <w:rsid w:val="00D03D81"/>
    <w:rsid w:val="00D05B9F"/>
    <w:rsid w:val="00D060DE"/>
    <w:rsid w:val="00D0742D"/>
    <w:rsid w:val="00D07C5C"/>
    <w:rsid w:val="00D135AD"/>
    <w:rsid w:val="00D13F01"/>
    <w:rsid w:val="00D13FAF"/>
    <w:rsid w:val="00D141DE"/>
    <w:rsid w:val="00D16417"/>
    <w:rsid w:val="00D174D1"/>
    <w:rsid w:val="00D17B69"/>
    <w:rsid w:val="00D21516"/>
    <w:rsid w:val="00D218A4"/>
    <w:rsid w:val="00D21998"/>
    <w:rsid w:val="00D2334B"/>
    <w:rsid w:val="00D23ECE"/>
    <w:rsid w:val="00D264B9"/>
    <w:rsid w:val="00D27AFF"/>
    <w:rsid w:val="00D30EC2"/>
    <w:rsid w:val="00D31A8C"/>
    <w:rsid w:val="00D31C17"/>
    <w:rsid w:val="00D32BC3"/>
    <w:rsid w:val="00D32DFD"/>
    <w:rsid w:val="00D33DC6"/>
    <w:rsid w:val="00D353B6"/>
    <w:rsid w:val="00D3692E"/>
    <w:rsid w:val="00D372F5"/>
    <w:rsid w:val="00D37E3F"/>
    <w:rsid w:val="00D40A60"/>
    <w:rsid w:val="00D41419"/>
    <w:rsid w:val="00D42098"/>
    <w:rsid w:val="00D435A2"/>
    <w:rsid w:val="00D43BB9"/>
    <w:rsid w:val="00D44EAA"/>
    <w:rsid w:val="00D45756"/>
    <w:rsid w:val="00D458B7"/>
    <w:rsid w:val="00D4643E"/>
    <w:rsid w:val="00D466F8"/>
    <w:rsid w:val="00D46A81"/>
    <w:rsid w:val="00D47790"/>
    <w:rsid w:val="00D47C3D"/>
    <w:rsid w:val="00D53604"/>
    <w:rsid w:val="00D53B4E"/>
    <w:rsid w:val="00D53C4F"/>
    <w:rsid w:val="00D572C9"/>
    <w:rsid w:val="00D6197C"/>
    <w:rsid w:val="00D62CE9"/>
    <w:rsid w:val="00D63383"/>
    <w:rsid w:val="00D650B5"/>
    <w:rsid w:val="00D650D2"/>
    <w:rsid w:val="00D651A9"/>
    <w:rsid w:val="00D65539"/>
    <w:rsid w:val="00D666BD"/>
    <w:rsid w:val="00D666E5"/>
    <w:rsid w:val="00D67389"/>
    <w:rsid w:val="00D71907"/>
    <w:rsid w:val="00D73C4B"/>
    <w:rsid w:val="00D74A47"/>
    <w:rsid w:val="00D766FC"/>
    <w:rsid w:val="00D76E47"/>
    <w:rsid w:val="00D803A5"/>
    <w:rsid w:val="00D80AB9"/>
    <w:rsid w:val="00D81347"/>
    <w:rsid w:val="00D81975"/>
    <w:rsid w:val="00D822DC"/>
    <w:rsid w:val="00D85005"/>
    <w:rsid w:val="00D853B3"/>
    <w:rsid w:val="00D86387"/>
    <w:rsid w:val="00D87A29"/>
    <w:rsid w:val="00D90126"/>
    <w:rsid w:val="00D90B8C"/>
    <w:rsid w:val="00D90D6C"/>
    <w:rsid w:val="00D92278"/>
    <w:rsid w:val="00D93FD4"/>
    <w:rsid w:val="00D96D1A"/>
    <w:rsid w:val="00D9735E"/>
    <w:rsid w:val="00DA0846"/>
    <w:rsid w:val="00DA1585"/>
    <w:rsid w:val="00DA29FC"/>
    <w:rsid w:val="00DA58DD"/>
    <w:rsid w:val="00DA5E81"/>
    <w:rsid w:val="00DA72B6"/>
    <w:rsid w:val="00DA766D"/>
    <w:rsid w:val="00DA7F8F"/>
    <w:rsid w:val="00DB0551"/>
    <w:rsid w:val="00DB0F50"/>
    <w:rsid w:val="00DB20A9"/>
    <w:rsid w:val="00DB24C3"/>
    <w:rsid w:val="00DB4485"/>
    <w:rsid w:val="00DB4EAD"/>
    <w:rsid w:val="00DB5B09"/>
    <w:rsid w:val="00DC0420"/>
    <w:rsid w:val="00DC1093"/>
    <w:rsid w:val="00DC1C54"/>
    <w:rsid w:val="00DC2227"/>
    <w:rsid w:val="00DC268C"/>
    <w:rsid w:val="00DC2870"/>
    <w:rsid w:val="00DC31AB"/>
    <w:rsid w:val="00DC3A30"/>
    <w:rsid w:val="00DC58C5"/>
    <w:rsid w:val="00DC5AB9"/>
    <w:rsid w:val="00DD044B"/>
    <w:rsid w:val="00DD1F43"/>
    <w:rsid w:val="00DD24EB"/>
    <w:rsid w:val="00DD3A88"/>
    <w:rsid w:val="00DD434E"/>
    <w:rsid w:val="00DD45E9"/>
    <w:rsid w:val="00DD7323"/>
    <w:rsid w:val="00DD7331"/>
    <w:rsid w:val="00DD756E"/>
    <w:rsid w:val="00DD77DF"/>
    <w:rsid w:val="00DE11BF"/>
    <w:rsid w:val="00DE161B"/>
    <w:rsid w:val="00DE2744"/>
    <w:rsid w:val="00DE3D77"/>
    <w:rsid w:val="00DE47B0"/>
    <w:rsid w:val="00DE4A10"/>
    <w:rsid w:val="00DE5172"/>
    <w:rsid w:val="00DE749D"/>
    <w:rsid w:val="00DE7FC8"/>
    <w:rsid w:val="00DF0621"/>
    <w:rsid w:val="00DF0DC8"/>
    <w:rsid w:val="00DF0DD6"/>
    <w:rsid w:val="00DF0FE5"/>
    <w:rsid w:val="00DF1165"/>
    <w:rsid w:val="00DF1B0B"/>
    <w:rsid w:val="00DF21DD"/>
    <w:rsid w:val="00DF2245"/>
    <w:rsid w:val="00DF2A3B"/>
    <w:rsid w:val="00DF66D8"/>
    <w:rsid w:val="00DF6EF8"/>
    <w:rsid w:val="00DF7823"/>
    <w:rsid w:val="00DF7F5B"/>
    <w:rsid w:val="00E00EF4"/>
    <w:rsid w:val="00E01F41"/>
    <w:rsid w:val="00E0207F"/>
    <w:rsid w:val="00E033E6"/>
    <w:rsid w:val="00E052B5"/>
    <w:rsid w:val="00E05EA5"/>
    <w:rsid w:val="00E06822"/>
    <w:rsid w:val="00E06992"/>
    <w:rsid w:val="00E06F92"/>
    <w:rsid w:val="00E070FD"/>
    <w:rsid w:val="00E07E61"/>
    <w:rsid w:val="00E07F1B"/>
    <w:rsid w:val="00E10437"/>
    <w:rsid w:val="00E10658"/>
    <w:rsid w:val="00E11539"/>
    <w:rsid w:val="00E11B24"/>
    <w:rsid w:val="00E1304B"/>
    <w:rsid w:val="00E132EE"/>
    <w:rsid w:val="00E138F0"/>
    <w:rsid w:val="00E15F44"/>
    <w:rsid w:val="00E160D1"/>
    <w:rsid w:val="00E1616B"/>
    <w:rsid w:val="00E20B61"/>
    <w:rsid w:val="00E210A7"/>
    <w:rsid w:val="00E21A56"/>
    <w:rsid w:val="00E21BAC"/>
    <w:rsid w:val="00E21F35"/>
    <w:rsid w:val="00E22CB3"/>
    <w:rsid w:val="00E22CE3"/>
    <w:rsid w:val="00E22D58"/>
    <w:rsid w:val="00E24A0D"/>
    <w:rsid w:val="00E24E40"/>
    <w:rsid w:val="00E272CE"/>
    <w:rsid w:val="00E30C38"/>
    <w:rsid w:val="00E30CCF"/>
    <w:rsid w:val="00E30CDA"/>
    <w:rsid w:val="00E31725"/>
    <w:rsid w:val="00E31D7A"/>
    <w:rsid w:val="00E338FA"/>
    <w:rsid w:val="00E341EE"/>
    <w:rsid w:val="00E3439D"/>
    <w:rsid w:val="00E347E2"/>
    <w:rsid w:val="00E34E92"/>
    <w:rsid w:val="00E350F6"/>
    <w:rsid w:val="00E356D0"/>
    <w:rsid w:val="00E3617F"/>
    <w:rsid w:val="00E37403"/>
    <w:rsid w:val="00E37BBA"/>
    <w:rsid w:val="00E37DEC"/>
    <w:rsid w:val="00E40519"/>
    <w:rsid w:val="00E40B0E"/>
    <w:rsid w:val="00E43755"/>
    <w:rsid w:val="00E462CC"/>
    <w:rsid w:val="00E50D57"/>
    <w:rsid w:val="00E50D8F"/>
    <w:rsid w:val="00E511D5"/>
    <w:rsid w:val="00E52666"/>
    <w:rsid w:val="00E53DAE"/>
    <w:rsid w:val="00E548A8"/>
    <w:rsid w:val="00E577BF"/>
    <w:rsid w:val="00E60EDB"/>
    <w:rsid w:val="00E622ED"/>
    <w:rsid w:val="00E6247C"/>
    <w:rsid w:val="00E62C89"/>
    <w:rsid w:val="00E632BA"/>
    <w:rsid w:val="00E63B39"/>
    <w:rsid w:val="00E6422A"/>
    <w:rsid w:val="00E64374"/>
    <w:rsid w:val="00E6517B"/>
    <w:rsid w:val="00E6538D"/>
    <w:rsid w:val="00E66F17"/>
    <w:rsid w:val="00E67941"/>
    <w:rsid w:val="00E700D1"/>
    <w:rsid w:val="00E70154"/>
    <w:rsid w:val="00E70FF1"/>
    <w:rsid w:val="00E71271"/>
    <w:rsid w:val="00E72A6A"/>
    <w:rsid w:val="00E75942"/>
    <w:rsid w:val="00E75ED9"/>
    <w:rsid w:val="00E76411"/>
    <w:rsid w:val="00E8020C"/>
    <w:rsid w:val="00E82083"/>
    <w:rsid w:val="00E83041"/>
    <w:rsid w:val="00E84FC5"/>
    <w:rsid w:val="00E85100"/>
    <w:rsid w:val="00E85BCC"/>
    <w:rsid w:val="00E8669E"/>
    <w:rsid w:val="00E872D6"/>
    <w:rsid w:val="00E90429"/>
    <w:rsid w:val="00E9065D"/>
    <w:rsid w:val="00E911AD"/>
    <w:rsid w:val="00E94E5D"/>
    <w:rsid w:val="00E960DD"/>
    <w:rsid w:val="00E96B9E"/>
    <w:rsid w:val="00EA089E"/>
    <w:rsid w:val="00EA29B4"/>
    <w:rsid w:val="00EA3216"/>
    <w:rsid w:val="00EA6CE2"/>
    <w:rsid w:val="00EA715A"/>
    <w:rsid w:val="00EA7524"/>
    <w:rsid w:val="00EA7ECA"/>
    <w:rsid w:val="00EB05D3"/>
    <w:rsid w:val="00EB07EA"/>
    <w:rsid w:val="00EB0D5C"/>
    <w:rsid w:val="00EB1332"/>
    <w:rsid w:val="00EB22C6"/>
    <w:rsid w:val="00EB2338"/>
    <w:rsid w:val="00EB2999"/>
    <w:rsid w:val="00EB2FD3"/>
    <w:rsid w:val="00EB3BA6"/>
    <w:rsid w:val="00EB5F12"/>
    <w:rsid w:val="00EB5F68"/>
    <w:rsid w:val="00EB6CDD"/>
    <w:rsid w:val="00EB6EA0"/>
    <w:rsid w:val="00EB7642"/>
    <w:rsid w:val="00EC0F48"/>
    <w:rsid w:val="00EC11DE"/>
    <w:rsid w:val="00EC1AAF"/>
    <w:rsid w:val="00EC1DF6"/>
    <w:rsid w:val="00EC3EA5"/>
    <w:rsid w:val="00EC3FDE"/>
    <w:rsid w:val="00EC485F"/>
    <w:rsid w:val="00EC75DA"/>
    <w:rsid w:val="00ED0451"/>
    <w:rsid w:val="00ED079B"/>
    <w:rsid w:val="00ED0F4B"/>
    <w:rsid w:val="00ED12CF"/>
    <w:rsid w:val="00ED1461"/>
    <w:rsid w:val="00ED2332"/>
    <w:rsid w:val="00ED2B13"/>
    <w:rsid w:val="00ED3134"/>
    <w:rsid w:val="00ED3DD2"/>
    <w:rsid w:val="00ED3F08"/>
    <w:rsid w:val="00ED4785"/>
    <w:rsid w:val="00ED5CA8"/>
    <w:rsid w:val="00ED65A6"/>
    <w:rsid w:val="00ED75B5"/>
    <w:rsid w:val="00ED7E49"/>
    <w:rsid w:val="00EE060A"/>
    <w:rsid w:val="00EE0848"/>
    <w:rsid w:val="00EE2326"/>
    <w:rsid w:val="00EE2DFB"/>
    <w:rsid w:val="00EE3756"/>
    <w:rsid w:val="00EE37B4"/>
    <w:rsid w:val="00EE4F03"/>
    <w:rsid w:val="00EE5AA8"/>
    <w:rsid w:val="00EE69E7"/>
    <w:rsid w:val="00EE6DA5"/>
    <w:rsid w:val="00EE7164"/>
    <w:rsid w:val="00EF17FF"/>
    <w:rsid w:val="00EF1868"/>
    <w:rsid w:val="00EF2155"/>
    <w:rsid w:val="00EF2313"/>
    <w:rsid w:val="00EF2E79"/>
    <w:rsid w:val="00EF5758"/>
    <w:rsid w:val="00EF630C"/>
    <w:rsid w:val="00F003D9"/>
    <w:rsid w:val="00F00513"/>
    <w:rsid w:val="00F00A84"/>
    <w:rsid w:val="00F01201"/>
    <w:rsid w:val="00F0234E"/>
    <w:rsid w:val="00F02576"/>
    <w:rsid w:val="00F02DE6"/>
    <w:rsid w:val="00F032F3"/>
    <w:rsid w:val="00F048B6"/>
    <w:rsid w:val="00F0642A"/>
    <w:rsid w:val="00F0692D"/>
    <w:rsid w:val="00F0730F"/>
    <w:rsid w:val="00F07535"/>
    <w:rsid w:val="00F07837"/>
    <w:rsid w:val="00F104DA"/>
    <w:rsid w:val="00F12760"/>
    <w:rsid w:val="00F13023"/>
    <w:rsid w:val="00F14D96"/>
    <w:rsid w:val="00F1599D"/>
    <w:rsid w:val="00F1610F"/>
    <w:rsid w:val="00F162A3"/>
    <w:rsid w:val="00F16B4F"/>
    <w:rsid w:val="00F17DFF"/>
    <w:rsid w:val="00F2161B"/>
    <w:rsid w:val="00F221AD"/>
    <w:rsid w:val="00F2623E"/>
    <w:rsid w:val="00F305C0"/>
    <w:rsid w:val="00F3081A"/>
    <w:rsid w:val="00F30C5B"/>
    <w:rsid w:val="00F30D39"/>
    <w:rsid w:val="00F32921"/>
    <w:rsid w:val="00F337CA"/>
    <w:rsid w:val="00F33BA2"/>
    <w:rsid w:val="00F3584E"/>
    <w:rsid w:val="00F363D7"/>
    <w:rsid w:val="00F368A8"/>
    <w:rsid w:val="00F371BE"/>
    <w:rsid w:val="00F37717"/>
    <w:rsid w:val="00F379AD"/>
    <w:rsid w:val="00F417C0"/>
    <w:rsid w:val="00F42432"/>
    <w:rsid w:val="00F428E3"/>
    <w:rsid w:val="00F438AC"/>
    <w:rsid w:val="00F46106"/>
    <w:rsid w:val="00F46696"/>
    <w:rsid w:val="00F46D8E"/>
    <w:rsid w:val="00F46F27"/>
    <w:rsid w:val="00F47C50"/>
    <w:rsid w:val="00F47D12"/>
    <w:rsid w:val="00F506A3"/>
    <w:rsid w:val="00F516F6"/>
    <w:rsid w:val="00F52A5F"/>
    <w:rsid w:val="00F54DA5"/>
    <w:rsid w:val="00F55528"/>
    <w:rsid w:val="00F55CB2"/>
    <w:rsid w:val="00F55D54"/>
    <w:rsid w:val="00F56800"/>
    <w:rsid w:val="00F56EF5"/>
    <w:rsid w:val="00F57916"/>
    <w:rsid w:val="00F57A34"/>
    <w:rsid w:val="00F61C95"/>
    <w:rsid w:val="00F62F32"/>
    <w:rsid w:val="00F656C9"/>
    <w:rsid w:val="00F66675"/>
    <w:rsid w:val="00F67FC6"/>
    <w:rsid w:val="00F7421D"/>
    <w:rsid w:val="00F761DF"/>
    <w:rsid w:val="00F76DAA"/>
    <w:rsid w:val="00F810BF"/>
    <w:rsid w:val="00F824AE"/>
    <w:rsid w:val="00F82C48"/>
    <w:rsid w:val="00F8300C"/>
    <w:rsid w:val="00F83648"/>
    <w:rsid w:val="00F84F78"/>
    <w:rsid w:val="00F86C7F"/>
    <w:rsid w:val="00F931D8"/>
    <w:rsid w:val="00F931F2"/>
    <w:rsid w:val="00F95340"/>
    <w:rsid w:val="00F95530"/>
    <w:rsid w:val="00F95A97"/>
    <w:rsid w:val="00F960E6"/>
    <w:rsid w:val="00F962E7"/>
    <w:rsid w:val="00F966DC"/>
    <w:rsid w:val="00F975DF"/>
    <w:rsid w:val="00F97BAC"/>
    <w:rsid w:val="00F97DE6"/>
    <w:rsid w:val="00FA0EFA"/>
    <w:rsid w:val="00FA14E9"/>
    <w:rsid w:val="00FA1A73"/>
    <w:rsid w:val="00FA287F"/>
    <w:rsid w:val="00FA3960"/>
    <w:rsid w:val="00FA3AB3"/>
    <w:rsid w:val="00FA5423"/>
    <w:rsid w:val="00FA63E5"/>
    <w:rsid w:val="00FA657E"/>
    <w:rsid w:val="00FA67A3"/>
    <w:rsid w:val="00FA7B8F"/>
    <w:rsid w:val="00FB05DD"/>
    <w:rsid w:val="00FB07E9"/>
    <w:rsid w:val="00FB23ED"/>
    <w:rsid w:val="00FB26BF"/>
    <w:rsid w:val="00FB2DF8"/>
    <w:rsid w:val="00FB2E21"/>
    <w:rsid w:val="00FB44C6"/>
    <w:rsid w:val="00FB4596"/>
    <w:rsid w:val="00FB4911"/>
    <w:rsid w:val="00FB5445"/>
    <w:rsid w:val="00FB6804"/>
    <w:rsid w:val="00FB7205"/>
    <w:rsid w:val="00FB746D"/>
    <w:rsid w:val="00FB7F9C"/>
    <w:rsid w:val="00FC00F8"/>
    <w:rsid w:val="00FC0451"/>
    <w:rsid w:val="00FC0D14"/>
    <w:rsid w:val="00FC123F"/>
    <w:rsid w:val="00FC12E8"/>
    <w:rsid w:val="00FC1950"/>
    <w:rsid w:val="00FC2445"/>
    <w:rsid w:val="00FC2822"/>
    <w:rsid w:val="00FC333E"/>
    <w:rsid w:val="00FC34BE"/>
    <w:rsid w:val="00FC350E"/>
    <w:rsid w:val="00FC5421"/>
    <w:rsid w:val="00FC5E09"/>
    <w:rsid w:val="00FC75D5"/>
    <w:rsid w:val="00FC76AA"/>
    <w:rsid w:val="00FC7A2A"/>
    <w:rsid w:val="00FC7F13"/>
    <w:rsid w:val="00FD10E8"/>
    <w:rsid w:val="00FD1EE8"/>
    <w:rsid w:val="00FD3A75"/>
    <w:rsid w:val="00FD437F"/>
    <w:rsid w:val="00FD4C1A"/>
    <w:rsid w:val="00FD585A"/>
    <w:rsid w:val="00FD632D"/>
    <w:rsid w:val="00FD6F4A"/>
    <w:rsid w:val="00FD7189"/>
    <w:rsid w:val="00FD7792"/>
    <w:rsid w:val="00FE131E"/>
    <w:rsid w:val="00FE199D"/>
    <w:rsid w:val="00FE3F15"/>
    <w:rsid w:val="00FE52D7"/>
    <w:rsid w:val="00FE55C5"/>
    <w:rsid w:val="00FE6ABD"/>
    <w:rsid w:val="00FF18A8"/>
    <w:rsid w:val="00FF18B1"/>
    <w:rsid w:val="00FF26AC"/>
    <w:rsid w:val="00FF4430"/>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CC4D3E3A-2A19-478F-B1D9-50BBFCE9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ind w:left="567" w:hanging="567"/>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ED079B"/>
    <w:pPr>
      <w:numPr>
        <w:ilvl w:val="3"/>
      </w:numPr>
      <w:spacing w:before="120" w:after="120"/>
      <w:ind w:left="851" w:hanging="851"/>
      <w:outlineLvl w:val="3"/>
    </w:pPr>
  </w:style>
  <w:style w:type="paragraph" w:styleId="Heading5">
    <w:name w:val="heading 5"/>
    <w:basedOn w:val="Heading4"/>
    <w:next w:val="Normal"/>
    <w:link w:val="Heading5Char"/>
    <w:autoRedefine/>
    <w:unhideWhenUsed/>
    <w:qFormat/>
    <w:rsid w:val="00892BFF"/>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ED079B"/>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892BFF"/>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7F42EC"/>
    <w:pPr>
      <w:tabs>
        <w:tab w:val="left" w:pos="806"/>
        <w:tab w:val="right" w:leader="dot" w:pos="9350"/>
      </w:tabs>
      <w:spacing w:before="120" w:after="120"/>
      <w:jc w:val="left"/>
    </w:pPr>
    <w:rPr>
      <w:bCs/>
    </w:rPr>
  </w:style>
  <w:style w:type="paragraph" w:styleId="TOC2">
    <w:name w:val="toc 2"/>
    <w:basedOn w:val="TOC1"/>
    <w:next w:val="Normal"/>
    <w:autoRedefine/>
    <w:uiPriority w:val="39"/>
    <w:unhideWhenUsed/>
    <w:rsid w:val="00032DAE"/>
    <w:pPr>
      <w:tabs>
        <w:tab w:val="clear" w:pos="806"/>
        <w:tab w:val="left" w:pos="800"/>
      </w:tabs>
      <w:spacing w:before="0" w:after="0"/>
    </w:pPr>
    <w:rPr>
      <w:bCs w:val="0"/>
    </w:rPr>
  </w:style>
  <w:style w:type="paragraph" w:styleId="TOC3">
    <w:name w:val="toc 3"/>
    <w:basedOn w:val="TOC2"/>
    <w:next w:val="Normal"/>
    <w:autoRedefine/>
    <w:uiPriority w:val="39"/>
    <w:unhideWhenUsed/>
    <w:rsid w:val="00032DAE"/>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character" w:customStyle="1" w:styleId="UnresolvedMention3">
    <w:name w:val="Unresolved Mention3"/>
    <w:basedOn w:val="DefaultParagraphFont"/>
    <w:uiPriority w:val="99"/>
    <w:semiHidden/>
    <w:unhideWhenUsed/>
    <w:rsid w:val="004C0BD3"/>
    <w:rPr>
      <w:color w:val="605E5C"/>
      <w:shd w:val="clear" w:color="auto" w:fill="E1DFDD"/>
    </w:rPr>
  </w:style>
  <w:style w:type="paragraph" w:customStyle="1" w:styleId="Basisalinea">
    <w:name w:val="[Basisalinea]"/>
    <w:basedOn w:val="Normal"/>
    <w:uiPriority w:val="99"/>
    <w:rsid w:val="003B61E6"/>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image" Target="media/image8.png"/><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www.iho.int" TargetMode="External"/><Relationship Id="rId34" Type="http://schemas.openxmlformats.org/officeDocument/2006/relationships/header" Target="header5.xm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image" Target="media/image10.png"/><Relationship Id="rId38" Type="http://schemas.microsoft.com/office/2011/relationships/commentsExtended" Target="commentsExtended.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info@iho.int" TargetMode="External"/><Relationship Id="rId29" Type="http://schemas.openxmlformats.org/officeDocument/2006/relationships/header" Target="header3.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emf"/><Relationship Id="rId32" Type="http://schemas.openxmlformats.org/officeDocument/2006/relationships/footer" Target="footer4.xml"/><Relationship Id="rId37" Type="http://schemas.openxmlformats.org/officeDocument/2006/relationships/comments" Target="comments.xml"/><Relationship Id="rId40" Type="http://schemas.openxmlformats.org/officeDocument/2006/relationships/image" Target="media/image11.png"/><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4.jpg"/><Relationship Id="rId28" Type="http://schemas.openxmlformats.org/officeDocument/2006/relationships/hyperlink" Target="https://github.com/IHO-S100WG" TargetMode="External"/><Relationship Id="rId36"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yperlink" Target="https://www.w3.org/TR/2017/REC-xpath-31-20170321/" TargetMode="External"/><Relationship Id="rId31" Type="http://schemas.openxmlformats.org/officeDocument/2006/relationships/footer" Target="footer3.xm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yperlink" Target="mailto:info@iho.int" TargetMode="External"/><Relationship Id="rId27" Type="http://schemas.openxmlformats.org/officeDocument/2006/relationships/image" Target="media/image9.png"/><Relationship Id="rId30" Type="http://schemas.openxmlformats.org/officeDocument/2006/relationships/header" Target="header4.xml"/><Relationship Id="rId35" Type="http://schemas.openxmlformats.org/officeDocument/2006/relationships/header" Target="header6.xml"/><Relationship Id="rId43" Type="http://schemas.openxmlformats.org/officeDocument/2006/relationships/header" Target="header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5326-2B84-4DFA-AE02-9D0470BB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58</Pages>
  <Words>24740</Words>
  <Characters>141023</Characters>
  <Application>Microsoft Office Word</Application>
  <DocSecurity>0</DocSecurity>
  <Lines>1175</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Eivind;Raphael</dc:creator>
  <cp:keywords/>
  <dc:description/>
  <cp:lastModifiedBy>Raphael Malyankar</cp:lastModifiedBy>
  <cp:revision>77</cp:revision>
  <cp:lastPrinted>2022-05-23T10:14:00Z</cp:lastPrinted>
  <dcterms:created xsi:type="dcterms:W3CDTF">2021-11-30T13:19:00Z</dcterms:created>
  <dcterms:modified xsi:type="dcterms:W3CDTF">2023-06-19T05:20:00Z</dcterms:modified>
</cp:coreProperties>
</file>