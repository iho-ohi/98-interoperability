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6ADC1" w14:textId="348C38F5" w:rsid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bookmarkStart w:id="0" w:name="_Toc348447792"/>
      <w:bookmarkStart w:id="1" w:name="_Toc386023769"/>
      <w:r>
        <w:rPr>
          <w:rFonts w:ascii="Arial" w:eastAsia="Calibri" w:hAnsi="Arial" w:cs="Times New Roman"/>
          <w:b/>
          <w:snapToGrid w:val="0"/>
          <w:szCs w:val="20"/>
          <w:lang w:eastAsia="fr-FR"/>
        </w:rPr>
        <w:t xml:space="preserve">S-52 updated for IMO S-100 ECDIS Performance Standard </w:t>
      </w:r>
      <w:r w:rsidRPr="005548BD">
        <w:rPr>
          <w:rFonts w:ascii="Arial" w:eastAsia="Calibri" w:hAnsi="Arial" w:cs="Times New Roman"/>
          <w:b/>
          <w:snapToGrid w:val="0"/>
          <w:szCs w:val="20"/>
          <w:lang w:eastAsia="fr-FR"/>
        </w:rPr>
        <w:t>MSC.530(106)</w:t>
      </w:r>
    </w:p>
    <w:p w14:paraId="08D19255" w14:textId="6AE787D7" w:rsidR="005548BD" w:rsidRDefault="005548BD" w:rsidP="00E93D2E">
      <w:pPr>
        <w:keepNext/>
        <w:pBdr>
          <w:bottom w:val="single" w:sz="4" w:space="1" w:color="auto"/>
        </w:pBdr>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p>
    <w:p w14:paraId="4F532F74" w14:textId="77777777" w:rsid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p>
    <w:p w14:paraId="78F599FF" w14:textId="362B503F" w:rsidR="005548BD" w:rsidRP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r w:rsidRPr="005548BD">
        <w:rPr>
          <w:rFonts w:ascii="Arial" w:eastAsia="Calibri" w:hAnsi="Arial" w:cs="Times New Roman"/>
          <w:b/>
          <w:snapToGrid w:val="0"/>
          <w:szCs w:val="20"/>
          <w:lang w:eastAsia="fr-FR"/>
        </w:rPr>
        <w:t>10.5.9</w:t>
      </w:r>
      <w:r w:rsidRPr="005548BD">
        <w:rPr>
          <w:rFonts w:ascii="Arial" w:eastAsia="Calibri" w:hAnsi="Arial" w:cs="Times New Roman"/>
          <w:b/>
          <w:snapToGrid w:val="0"/>
          <w:szCs w:val="20"/>
          <w:lang w:eastAsia="fr-FR"/>
        </w:rPr>
        <w:tab/>
      </w:r>
      <w:r w:rsidRPr="005548BD">
        <w:rPr>
          <w:rFonts w:ascii="Arial" w:eastAsia="Calibri" w:hAnsi="Arial" w:cs="Times New Roman"/>
          <w:b/>
          <w:snapToGrid w:val="0"/>
          <w:szCs w:val="20"/>
          <w:lang w:eastAsia="en-GB"/>
        </w:rPr>
        <w:t>Detection and Notification of Navigation</w:t>
      </w:r>
      <w:bookmarkEnd w:id="0"/>
      <w:r w:rsidRPr="005548BD">
        <w:rPr>
          <w:rFonts w:ascii="Arial" w:eastAsia="Calibri" w:hAnsi="Arial" w:cs="Times New Roman"/>
          <w:b/>
          <w:snapToGrid w:val="0"/>
          <w:szCs w:val="20"/>
          <w:lang w:eastAsia="en-GB"/>
        </w:rPr>
        <w:t>al Hazards</w:t>
      </w:r>
      <w:bookmarkEnd w:id="1"/>
      <w:r w:rsidR="00733813">
        <w:rPr>
          <w:rFonts w:ascii="Arial" w:eastAsia="Calibri" w:hAnsi="Arial" w:cs="Times New Roman"/>
          <w:b/>
          <w:snapToGrid w:val="0"/>
          <w:szCs w:val="20"/>
          <w:lang w:eastAsia="en-GB"/>
        </w:rPr>
        <w:t xml:space="preserve"> </w:t>
      </w:r>
    </w:p>
    <w:p w14:paraId="0121C09B" w14:textId="77777777" w:rsidR="005548BD" w:rsidRPr="005548BD" w:rsidRDefault="005548BD" w:rsidP="005548BD">
      <w:pPr>
        <w:autoSpaceDE w:val="0"/>
        <w:autoSpaceDN w:val="0"/>
        <w:adjustRightInd w:val="0"/>
        <w:spacing w:after="0" w:line="240" w:lineRule="auto"/>
        <w:rPr>
          <w:rFonts w:ascii="Arial" w:eastAsia="Calibri" w:hAnsi="Arial" w:cs="Arial"/>
          <w:color w:val="000000"/>
          <w:sz w:val="24"/>
          <w:szCs w:val="24"/>
          <w:lang w:eastAsia="en-GB"/>
        </w:rPr>
      </w:pPr>
    </w:p>
    <w:p w14:paraId="06E69C41" w14:textId="28CD62C7" w:rsidR="005548BD" w:rsidRPr="005548BD" w:rsidRDefault="005548BD" w:rsidP="005548BD">
      <w:pPr>
        <w:autoSpaceDE w:val="0"/>
        <w:autoSpaceDN w:val="0"/>
        <w:adjustRightInd w:val="0"/>
        <w:spacing w:after="0" w:line="240" w:lineRule="auto"/>
        <w:jc w:val="both"/>
        <w:rPr>
          <w:rFonts w:ascii="Arial" w:eastAsia="Times New Roman" w:hAnsi="Arial" w:cs="Arial"/>
          <w:bCs/>
          <w:lang w:eastAsia="en-GB"/>
        </w:rPr>
      </w:pPr>
      <w:r w:rsidRPr="005548BD">
        <w:rPr>
          <w:rFonts w:ascii="Arial" w:eastAsia="Calibri" w:hAnsi="Arial" w:cs="Arial"/>
          <w:lang w:eastAsia="en-GB"/>
        </w:rPr>
        <w:t xml:space="preserve">The IMO Performance Standard for ECDIS </w:t>
      </w:r>
      <w:r w:rsidRPr="005548BD">
        <w:rPr>
          <w:rFonts w:ascii="Arial" w:eastAsia="Times New Roman" w:hAnsi="Arial" w:cs="Arial"/>
          <w:bCs/>
          <w:lang w:eastAsia="en-GB"/>
        </w:rPr>
        <w:t>MSC.530(106), clause 11.3.5 Route planning states;</w:t>
      </w:r>
    </w:p>
    <w:p w14:paraId="580527F4" w14:textId="77777777" w:rsidR="005548BD" w:rsidRPr="005548BD" w:rsidRDefault="005548BD" w:rsidP="005548BD">
      <w:pPr>
        <w:autoSpaceDE w:val="0"/>
        <w:autoSpaceDN w:val="0"/>
        <w:adjustRightInd w:val="0"/>
        <w:spacing w:after="0" w:line="240" w:lineRule="auto"/>
        <w:jc w:val="both"/>
        <w:rPr>
          <w:rFonts w:ascii="Arial" w:eastAsia="Times New Roman" w:hAnsi="Arial" w:cs="Arial"/>
          <w:bCs/>
          <w:i/>
          <w:lang w:eastAsia="en-GB"/>
        </w:rPr>
      </w:pPr>
    </w:p>
    <w:p w14:paraId="57169543" w14:textId="68D2F9F3" w:rsidR="005548BD" w:rsidRDefault="002F55A5" w:rsidP="005548BD">
      <w:pPr>
        <w:autoSpaceDE w:val="0"/>
        <w:autoSpaceDN w:val="0"/>
        <w:adjustRightInd w:val="0"/>
        <w:spacing w:after="0" w:line="240" w:lineRule="auto"/>
        <w:jc w:val="both"/>
        <w:rPr>
          <w:rFonts w:ascii="Arial" w:eastAsia="Times New Roman" w:hAnsi="Arial" w:cs="Arial"/>
          <w:bCs/>
          <w:i/>
          <w:lang w:eastAsia="en-GB"/>
        </w:rPr>
      </w:pPr>
      <w:r w:rsidRPr="002F55A5">
        <w:rPr>
          <w:rFonts w:ascii="Arial" w:eastAsia="Times New Roman" w:hAnsi="Arial" w:cs="Arial"/>
          <w:bCs/>
          <w:i/>
          <w:lang w:eastAsia="en-GB"/>
        </w:rPr>
        <w:t>11.3.5 A graphical indication should also be given if the mariner plans a route closer than a user-specified distance from a user-selectable category of point objects, such as a fixed or floating aid to navigation or isolated danger. The user-selectable categories should be the same as the user selections for the display of objects and be based on IHO standards. There should be a permanent indication when any user-selectable categories are deselected. Details of the deselection should be available on demand.</w:t>
      </w:r>
    </w:p>
    <w:p w14:paraId="0AF6C12B" w14:textId="77777777" w:rsidR="005548BD" w:rsidRPr="005548BD" w:rsidRDefault="005548BD" w:rsidP="005548BD">
      <w:pPr>
        <w:autoSpaceDE w:val="0"/>
        <w:autoSpaceDN w:val="0"/>
        <w:adjustRightInd w:val="0"/>
        <w:spacing w:after="0" w:line="240" w:lineRule="auto"/>
        <w:jc w:val="both"/>
        <w:rPr>
          <w:rFonts w:ascii="Arial" w:eastAsia="Times New Roman" w:hAnsi="Arial" w:cs="Arial"/>
          <w:bCs/>
          <w:lang w:eastAsia="en-GB"/>
        </w:rPr>
      </w:pPr>
    </w:p>
    <w:p w14:paraId="1869209B" w14:textId="77032EE8" w:rsidR="005548BD" w:rsidRPr="005548BD" w:rsidRDefault="005548BD" w:rsidP="005548BD">
      <w:pPr>
        <w:autoSpaceDE w:val="0"/>
        <w:autoSpaceDN w:val="0"/>
        <w:adjustRightInd w:val="0"/>
        <w:spacing w:after="0" w:line="240" w:lineRule="auto"/>
        <w:jc w:val="both"/>
        <w:rPr>
          <w:rFonts w:ascii="Arial" w:eastAsia="Calibri" w:hAnsi="Arial" w:cs="Arial"/>
          <w:lang w:eastAsia="en-GB"/>
        </w:rPr>
      </w:pPr>
      <w:r w:rsidRPr="005548BD">
        <w:rPr>
          <w:rFonts w:ascii="Arial" w:eastAsia="Times New Roman" w:hAnsi="Arial" w:cs="Arial"/>
          <w:bCs/>
          <w:lang w:eastAsia="en-GB"/>
        </w:rPr>
        <w:t>Clause</w:t>
      </w:r>
      <w:r>
        <w:rPr>
          <w:rFonts w:ascii="Arial" w:eastAsia="Times New Roman" w:hAnsi="Arial" w:cs="Arial"/>
          <w:bCs/>
          <w:lang w:eastAsia="en-GB"/>
        </w:rPr>
        <w:t xml:space="preserve"> 1</w:t>
      </w:r>
      <w:r w:rsidRPr="005548BD">
        <w:rPr>
          <w:rFonts w:ascii="Arial" w:eastAsia="Times New Roman" w:hAnsi="Arial" w:cs="Arial"/>
          <w:bCs/>
          <w:lang w:eastAsia="en-GB"/>
        </w:rPr>
        <w:t>1.4.</w:t>
      </w:r>
      <w:r w:rsidR="002F55A5">
        <w:rPr>
          <w:rFonts w:ascii="Arial" w:eastAsia="Times New Roman" w:hAnsi="Arial" w:cs="Arial"/>
          <w:bCs/>
          <w:lang w:eastAsia="en-GB"/>
        </w:rPr>
        <w:t>6</w:t>
      </w:r>
      <w:r w:rsidRPr="005548BD">
        <w:rPr>
          <w:rFonts w:ascii="Arial" w:eastAsia="Times New Roman" w:hAnsi="Arial" w:cs="Arial"/>
          <w:bCs/>
          <w:lang w:eastAsia="en-GB"/>
        </w:rPr>
        <w:t xml:space="preserve"> Route monitoring </w:t>
      </w:r>
      <w:r w:rsidRPr="005548BD">
        <w:rPr>
          <w:rFonts w:ascii="Arial" w:eastAsia="Calibri" w:hAnsi="Arial" w:cs="Arial"/>
          <w:lang w:eastAsia="en-GB"/>
        </w:rPr>
        <w:t>states;</w:t>
      </w:r>
    </w:p>
    <w:p w14:paraId="1414980D" w14:textId="77777777" w:rsidR="005548BD" w:rsidRPr="005548BD" w:rsidRDefault="005548BD" w:rsidP="005548BD">
      <w:pPr>
        <w:autoSpaceDE w:val="0"/>
        <w:autoSpaceDN w:val="0"/>
        <w:adjustRightInd w:val="0"/>
        <w:spacing w:after="0" w:line="240" w:lineRule="auto"/>
        <w:jc w:val="both"/>
        <w:rPr>
          <w:rFonts w:ascii="Arial" w:eastAsia="Calibri" w:hAnsi="Arial" w:cs="Arial"/>
          <w:i/>
          <w:lang w:eastAsia="en-GB"/>
        </w:rPr>
      </w:pPr>
    </w:p>
    <w:p w14:paraId="099957EB" w14:textId="424569FA" w:rsidR="005548BD" w:rsidRDefault="002F55A5" w:rsidP="005548BD">
      <w:pPr>
        <w:autoSpaceDE w:val="0"/>
        <w:autoSpaceDN w:val="0"/>
        <w:adjustRightInd w:val="0"/>
        <w:spacing w:after="0" w:line="240" w:lineRule="auto"/>
        <w:jc w:val="both"/>
        <w:rPr>
          <w:rFonts w:ascii="Arial" w:eastAsia="Calibri" w:hAnsi="Arial" w:cs="Arial"/>
          <w:i/>
          <w:lang w:eastAsia="en-GB"/>
        </w:rPr>
      </w:pPr>
      <w:r w:rsidRPr="002F55A5">
        <w:rPr>
          <w:rFonts w:ascii="Arial" w:eastAsia="Calibri" w:hAnsi="Arial" w:cs="Arial"/>
          <w:i/>
          <w:lang w:eastAsia="en-GB"/>
        </w:rPr>
        <w:t>11.4.6 ECDIS should give a warning or caution or indication as selected by the mariner and related graphical indication if, continuing on its present course and speed, over a specified time or distance set by the mariner, own ship will pass closer than a user-specified distance from a user-selectable category of danger (e.g. obstruction, wreck, rock) that is shallower than the mariner's safety contour or a user-selectable category of aid to navigation. The user-selectable categories should be the same as user selections for the display of objects and be based on IHO standards. There should be a permanent indication when any of the user-selectable categories are deselected. Details of the deselection should be available on demand.</w:t>
      </w:r>
    </w:p>
    <w:p w14:paraId="7BFF761B" w14:textId="77777777" w:rsidR="002F55A5" w:rsidRPr="005548BD" w:rsidRDefault="002F55A5" w:rsidP="005548BD">
      <w:pPr>
        <w:autoSpaceDE w:val="0"/>
        <w:autoSpaceDN w:val="0"/>
        <w:adjustRightInd w:val="0"/>
        <w:spacing w:after="0" w:line="240" w:lineRule="auto"/>
        <w:jc w:val="both"/>
        <w:rPr>
          <w:rFonts w:ascii="Arial" w:eastAsia="Calibri" w:hAnsi="Arial" w:cs="Arial"/>
          <w:lang w:eastAsia="en-GB"/>
        </w:rPr>
      </w:pPr>
    </w:p>
    <w:p w14:paraId="1C3A2EE2" w14:textId="57295C72" w:rsidR="005548BD" w:rsidRPr="005548BD" w:rsidRDefault="005548BD" w:rsidP="00481E78">
      <w:pPr>
        <w:autoSpaceDE w:val="0"/>
        <w:autoSpaceDN w:val="0"/>
        <w:adjustRightInd w:val="0"/>
        <w:spacing w:after="0" w:line="240" w:lineRule="auto"/>
        <w:jc w:val="both"/>
        <w:rPr>
          <w:rFonts w:ascii="Arial" w:eastAsia="Calibri" w:hAnsi="Arial" w:cs="Arial"/>
          <w:b/>
          <w:bCs/>
          <w:color w:val="000000"/>
          <w:sz w:val="24"/>
          <w:szCs w:val="24"/>
          <w:lang w:eastAsia="en-GB"/>
        </w:rPr>
      </w:pPr>
      <w:r w:rsidRPr="005548BD">
        <w:rPr>
          <w:rFonts w:ascii="Arial" w:eastAsia="Calibri" w:hAnsi="Arial" w:cs="Arial"/>
          <w:lang w:eastAsia="en-GB"/>
        </w:rPr>
        <w:t xml:space="preserve">The following table lists the S-57 objects and their attributes that satisfy the conditions above and must precipitate an indication within the ECDIS. </w:t>
      </w:r>
      <w:r w:rsidRPr="005548BD">
        <w:rPr>
          <w:rFonts w:ascii="Arial" w:eastAsia="Times New Roman" w:hAnsi="Arial" w:cs="Times New Roman"/>
          <w:lang w:eastAsia="fr-FR"/>
        </w:rPr>
        <w:t>The point, line or areas must be graphically indicated using the instructions contained in the lookup tables named “</w:t>
      </w:r>
      <w:bookmarkStart w:id="2" w:name="OLE_LINK7"/>
      <w:bookmarkStart w:id="3" w:name="OLE_LINK8"/>
      <w:proofErr w:type="spellStart"/>
      <w:r w:rsidRPr="005548BD">
        <w:rPr>
          <w:rFonts w:ascii="Arial" w:eastAsia="Times New Roman" w:hAnsi="Arial" w:cs="Times New Roman"/>
          <w:lang w:eastAsia="fr-FR"/>
        </w:rPr>
        <w:t>indhlt</w:t>
      </w:r>
      <w:bookmarkEnd w:id="2"/>
      <w:bookmarkEnd w:id="3"/>
      <w:proofErr w:type="spellEnd"/>
      <w:r w:rsidRPr="005548BD">
        <w:rPr>
          <w:rFonts w:ascii="Arial" w:eastAsia="Times New Roman" w:hAnsi="Arial" w:cs="Times New Roman"/>
          <w:lang w:eastAsia="fr-FR"/>
        </w:rPr>
        <w:t>”.</w:t>
      </w:r>
      <w:r w:rsidRPr="005548BD">
        <w:rPr>
          <w:rFonts w:ascii="Arial" w:eastAsia="Calibri" w:hAnsi="Arial" w:cs="Arial"/>
          <w:lang w:eastAsia="en-GB"/>
        </w:rPr>
        <w:t xml:space="preserve"> “</w:t>
      </w:r>
      <w:proofErr w:type="spellStart"/>
      <w:r w:rsidRPr="005548BD">
        <w:rPr>
          <w:rFonts w:ascii="Arial" w:eastAsia="Calibri" w:hAnsi="Arial" w:cs="Arial"/>
          <w:lang w:eastAsia="en-GB"/>
        </w:rPr>
        <w:t>indhlt</w:t>
      </w:r>
      <w:proofErr w:type="spellEnd"/>
      <w:r w:rsidRPr="005548BD">
        <w:rPr>
          <w:rFonts w:ascii="Arial" w:eastAsia="Calibri" w:hAnsi="Arial" w:cs="Arial"/>
          <w:lang w:eastAsia="en-GB"/>
        </w:rPr>
        <w:t>” is not an ENC charted object class, but an object that must be created by the ECDIS. See Fig 7 for example.</w:t>
      </w:r>
    </w:p>
    <w:p w14:paraId="7F255C1B" w14:textId="77777777" w:rsidR="005548BD" w:rsidRPr="005548BD" w:rsidRDefault="005548BD" w:rsidP="005548BD">
      <w:pPr>
        <w:autoSpaceDE w:val="0"/>
        <w:autoSpaceDN w:val="0"/>
        <w:adjustRightInd w:val="0"/>
        <w:spacing w:after="0" w:line="240" w:lineRule="auto"/>
        <w:rPr>
          <w:rFonts w:ascii="Arial" w:eastAsia="Calibri" w:hAnsi="Arial" w:cs="Arial"/>
          <w:color w:val="000000"/>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87"/>
        <w:gridCol w:w="2410"/>
      </w:tblGrid>
      <w:tr w:rsidR="005548BD" w:rsidRPr="005548BD" w14:paraId="2236CDA3" w14:textId="77777777" w:rsidTr="00A24BDE">
        <w:tc>
          <w:tcPr>
            <w:tcW w:w="1908" w:type="dxa"/>
            <w:shd w:val="clear" w:color="auto" w:fill="BFBFBF"/>
          </w:tcPr>
          <w:p w14:paraId="574B6700" w14:textId="77777777" w:rsidR="005548BD" w:rsidRPr="005548BD" w:rsidRDefault="005548BD" w:rsidP="005548BD">
            <w:pPr>
              <w:autoSpaceDE w:val="0"/>
              <w:autoSpaceDN w:val="0"/>
              <w:adjustRightInd w:val="0"/>
              <w:spacing w:after="0" w:line="240" w:lineRule="auto"/>
              <w:rPr>
                <w:rFonts w:ascii="Arial" w:eastAsia="Calibri" w:hAnsi="Arial" w:cs="Arial"/>
                <w:b/>
                <w:bCs/>
                <w:lang w:eastAsia="en-GB"/>
              </w:rPr>
            </w:pPr>
            <w:bookmarkStart w:id="4" w:name="_Hlk146768181"/>
            <w:r w:rsidRPr="005548BD">
              <w:rPr>
                <w:rFonts w:ascii="Arial" w:eastAsia="Calibri" w:hAnsi="Arial" w:cs="Arial"/>
                <w:b/>
                <w:bCs/>
                <w:lang w:eastAsia="en-GB"/>
              </w:rPr>
              <w:t>S-57 Objects</w:t>
            </w:r>
          </w:p>
        </w:tc>
        <w:tc>
          <w:tcPr>
            <w:tcW w:w="3587" w:type="dxa"/>
            <w:shd w:val="clear" w:color="auto" w:fill="BFBFBF"/>
          </w:tcPr>
          <w:p w14:paraId="02BB5A1F" w14:textId="77777777" w:rsidR="005548BD" w:rsidRPr="005548BD" w:rsidRDefault="005548BD" w:rsidP="005548BD">
            <w:pPr>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Condition (if any)</w:t>
            </w:r>
          </w:p>
        </w:tc>
        <w:tc>
          <w:tcPr>
            <w:tcW w:w="2410" w:type="dxa"/>
            <w:shd w:val="clear" w:color="auto" w:fill="BFBFBF"/>
          </w:tcPr>
          <w:p w14:paraId="687D190C" w14:textId="77777777" w:rsidR="005548BD" w:rsidRPr="005548BD" w:rsidRDefault="005548BD" w:rsidP="005548BD">
            <w:pPr>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Geometric primitive</w:t>
            </w:r>
          </w:p>
        </w:tc>
      </w:tr>
      <w:tr w:rsidR="005548BD" w:rsidRPr="005548BD" w14:paraId="2F47CB5C" w14:textId="77777777" w:rsidTr="00A24BDE">
        <w:tc>
          <w:tcPr>
            <w:tcW w:w="1908" w:type="dxa"/>
          </w:tcPr>
          <w:p w14:paraId="2B7B9C6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BCNCAR</w:t>
            </w:r>
          </w:p>
        </w:tc>
        <w:tc>
          <w:tcPr>
            <w:tcW w:w="3587" w:type="dxa"/>
          </w:tcPr>
          <w:p w14:paraId="402B6851"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5C4DC9E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4F3B78F9" w14:textId="77777777" w:rsidTr="00A24BDE">
        <w:tc>
          <w:tcPr>
            <w:tcW w:w="1908" w:type="dxa"/>
          </w:tcPr>
          <w:p w14:paraId="7051487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BCNISD</w:t>
            </w:r>
          </w:p>
        </w:tc>
        <w:tc>
          <w:tcPr>
            <w:tcW w:w="3587" w:type="dxa"/>
          </w:tcPr>
          <w:p w14:paraId="7956A27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0BA4E03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44CCE989" w14:textId="77777777" w:rsidTr="00A24BDE">
        <w:tc>
          <w:tcPr>
            <w:tcW w:w="1908" w:type="dxa"/>
          </w:tcPr>
          <w:p w14:paraId="379CC91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BCNLAT</w:t>
            </w:r>
          </w:p>
        </w:tc>
        <w:tc>
          <w:tcPr>
            <w:tcW w:w="3587" w:type="dxa"/>
          </w:tcPr>
          <w:p w14:paraId="14DC438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6116DA9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4A5409A4" w14:textId="77777777" w:rsidTr="00A24BDE">
        <w:tc>
          <w:tcPr>
            <w:tcW w:w="1908" w:type="dxa"/>
          </w:tcPr>
          <w:p w14:paraId="0428115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BCNSAW</w:t>
            </w:r>
          </w:p>
        </w:tc>
        <w:tc>
          <w:tcPr>
            <w:tcW w:w="3587" w:type="dxa"/>
          </w:tcPr>
          <w:p w14:paraId="102D6DDA"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39DC0FB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43047435" w14:textId="77777777" w:rsidTr="00A24BDE">
        <w:tc>
          <w:tcPr>
            <w:tcW w:w="1908" w:type="dxa"/>
          </w:tcPr>
          <w:p w14:paraId="1502C5D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BCNSPP</w:t>
            </w:r>
          </w:p>
        </w:tc>
        <w:tc>
          <w:tcPr>
            <w:tcW w:w="3587" w:type="dxa"/>
          </w:tcPr>
          <w:p w14:paraId="266C030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18BDC39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3193C845" w14:textId="77777777" w:rsidTr="00A24BDE">
        <w:tc>
          <w:tcPr>
            <w:tcW w:w="1908" w:type="dxa"/>
          </w:tcPr>
          <w:p w14:paraId="1CEAE9A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BOYCAR</w:t>
            </w:r>
          </w:p>
        </w:tc>
        <w:tc>
          <w:tcPr>
            <w:tcW w:w="3587" w:type="dxa"/>
          </w:tcPr>
          <w:p w14:paraId="7B1166D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65A2CCB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3585E2FD" w14:textId="77777777" w:rsidTr="00A24BDE">
        <w:tc>
          <w:tcPr>
            <w:tcW w:w="1908" w:type="dxa"/>
          </w:tcPr>
          <w:p w14:paraId="0D76BF5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BOYINB</w:t>
            </w:r>
          </w:p>
        </w:tc>
        <w:tc>
          <w:tcPr>
            <w:tcW w:w="3587" w:type="dxa"/>
          </w:tcPr>
          <w:p w14:paraId="1F97DA0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1F951651"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41C11988" w14:textId="77777777" w:rsidTr="00A24BDE">
        <w:tc>
          <w:tcPr>
            <w:tcW w:w="1908" w:type="dxa"/>
          </w:tcPr>
          <w:p w14:paraId="6C61DB46"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BOYISD</w:t>
            </w:r>
          </w:p>
        </w:tc>
        <w:tc>
          <w:tcPr>
            <w:tcW w:w="3587" w:type="dxa"/>
          </w:tcPr>
          <w:p w14:paraId="012604B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2A8EC24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1E2BE2AC" w14:textId="77777777" w:rsidTr="00A24BDE">
        <w:tc>
          <w:tcPr>
            <w:tcW w:w="1908" w:type="dxa"/>
          </w:tcPr>
          <w:p w14:paraId="27FD4AAA"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BOYLAT</w:t>
            </w:r>
          </w:p>
        </w:tc>
        <w:tc>
          <w:tcPr>
            <w:tcW w:w="3587" w:type="dxa"/>
          </w:tcPr>
          <w:p w14:paraId="3B262C3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427BB06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2975C0E2" w14:textId="77777777" w:rsidTr="00A24BDE">
        <w:tc>
          <w:tcPr>
            <w:tcW w:w="1908" w:type="dxa"/>
          </w:tcPr>
          <w:p w14:paraId="14A3A63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BOYSAW</w:t>
            </w:r>
          </w:p>
        </w:tc>
        <w:tc>
          <w:tcPr>
            <w:tcW w:w="3587" w:type="dxa"/>
          </w:tcPr>
          <w:p w14:paraId="652D767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1C27445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71F50BD2" w14:textId="77777777" w:rsidTr="00A24BDE">
        <w:tc>
          <w:tcPr>
            <w:tcW w:w="1908" w:type="dxa"/>
          </w:tcPr>
          <w:p w14:paraId="25755A9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BOYSPP</w:t>
            </w:r>
          </w:p>
        </w:tc>
        <w:tc>
          <w:tcPr>
            <w:tcW w:w="3587" w:type="dxa"/>
          </w:tcPr>
          <w:p w14:paraId="22205CE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4E9980F5"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3C5C0336" w14:textId="77777777" w:rsidTr="00A24BDE">
        <w:tc>
          <w:tcPr>
            <w:tcW w:w="1908" w:type="dxa"/>
          </w:tcPr>
          <w:p w14:paraId="60D368C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BRIDGE</w:t>
            </w:r>
          </w:p>
        </w:tc>
        <w:tc>
          <w:tcPr>
            <w:tcW w:w="3587" w:type="dxa"/>
          </w:tcPr>
          <w:p w14:paraId="296887D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2A31321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LINE, AREA</w:t>
            </w:r>
          </w:p>
        </w:tc>
      </w:tr>
      <w:tr w:rsidR="005548BD" w:rsidRPr="005548BD" w14:paraId="7D3D37F7" w14:textId="77777777" w:rsidTr="00A24BDE">
        <w:tc>
          <w:tcPr>
            <w:tcW w:w="1908" w:type="dxa"/>
          </w:tcPr>
          <w:p w14:paraId="30F3FA7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CBLOHD</w:t>
            </w:r>
          </w:p>
        </w:tc>
        <w:tc>
          <w:tcPr>
            <w:tcW w:w="3587" w:type="dxa"/>
          </w:tcPr>
          <w:p w14:paraId="1ADBBA5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7A89382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w:t>
            </w:r>
          </w:p>
        </w:tc>
      </w:tr>
      <w:tr w:rsidR="005548BD" w:rsidRPr="005548BD" w14:paraId="4130637A" w14:textId="77777777" w:rsidTr="00A24BDE">
        <w:tc>
          <w:tcPr>
            <w:tcW w:w="1908" w:type="dxa"/>
          </w:tcPr>
          <w:p w14:paraId="3098F74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DAYMAR</w:t>
            </w:r>
          </w:p>
        </w:tc>
        <w:tc>
          <w:tcPr>
            <w:tcW w:w="3587" w:type="dxa"/>
          </w:tcPr>
          <w:p w14:paraId="7753B5C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6170D88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5E8191E1" w14:textId="77777777" w:rsidTr="00A24BDE">
        <w:tc>
          <w:tcPr>
            <w:tcW w:w="1908" w:type="dxa"/>
          </w:tcPr>
          <w:p w14:paraId="7865196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PIPOHD</w:t>
            </w:r>
          </w:p>
        </w:tc>
        <w:tc>
          <w:tcPr>
            <w:tcW w:w="3587" w:type="dxa"/>
          </w:tcPr>
          <w:p w14:paraId="598BAB2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5E32D0D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w:t>
            </w:r>
          </w:p>
        </w:tc>
      </w:tr>
      <w:tr w:rsidR="005548BD" w:rsidRPr="005548BD" w14:paraId="3C142E85" w14:textId="77777777" w:rsidTr="00A24BDE">
        <w:tc>
          <w:tcPr>
            <w:tcW w:w="1908" w:type="dxa"/>
          </w:tcPr>
          <w:p w14:paraId="2BC6482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CONVYR</w:t>
            </w:r>
          </w:p>
        </w:tc>
        <w:tc>
          <w:tcPr>
            <w:tcW w:w="3587" w:type="dxa"/>
          </w:tcPr>
          <w:p w14:paraId="70CB74E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484FE515"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 AREA</w:t>
            </w:r>
          </w:p>
        </w:tc>
      </w:tr>
      <w:tr w:rsidR="005548BD" w:rsidRPr="005548BD" w14:paraId="2AFD28F2" w14:textId="77777777" w:rsidTr="00A24BDE">
        <w:tc>
          <w:tcPr>
            <w:tcW w:w="1908" w:type="dxa"/>
          </w:tcPr>
          <w:p w14:paraId="6D4980A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MORFAC</w:t>
            </w:r>
          </w:p>
        </w:tc>
        <w:tc>
          <w:tcPr>
            <w:tcW w:w="3587" w:type="dxa"/>
          </w:tcPr>
          <w:p w14:paraId="37D871F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0597C8C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LINE, AREA</w:t>
            </w:r>
          </w:p>
        </w:tc>
      </w:tr>
      <w:tr w:rsidR="005548BD" w:rsidRPr="005548BD" w14:paraId="70516C0E" w14:textId="77777777" w:rsidTr="00A24BDE">
        <w:tc>
          <w:tcPr>
            <w:tcW w:w="1908" w:type="dxa"/>
          </w:tcPr>
          <w:p w14:paraId="4D18926C" w14:textId="77777777" w:rsidR="005548BD" w:rsidRPr="005548BD" w:rsidRDefault="005548BD" w:rsidP="005548BD">
            <w:pPr>
              <w:spacing w:after="0" w:line="240" w:lineRule="auto"/>
              <w:rPr>
                <w:rFonts w:ascii="Arial" w:eastAsia="Times New Roman" w:hAnsi="Arial" w:cs="Times New Roman"/>
                <w:szCs w:val="20"/>
                <w:lang w:eastAsia="fr-FR"/>
              </w:rPr>
            </w:pPr>
            <w:r w:rsidRPr="005548BD">
              <w:rPr>
                <w:rFonts w:ascii="Arial" w:eastAsia="Times New Roman" w:hAnsi="Arial" w:cs="Times New Roman"/>
                <w:szCs w:val="20"/>
                <w:lang w:eastAsia="fr-FR"/>
              </w:rPr>
              <w:t>NEWOBJ</w:t>
            </w:r>
          </w:p>
        </w:tc>
        <w:tc>
          <w:tcPr>
            <w:tcW w:w="3587" w:type="dxa"/>
          </w:tcPr>
          <w:p w14:paraId="42B61027" w14:textId="77777777" w:rsidR="005548BD" w:rsidRPr="005548BD" w:rsidRDefault="005548BD" w:rsidP="005548BD">
            <w:pPr>
              <w:spacing w:after="0" w:line="240" w:lineRule="auto"/>
              <w:rPr>
                <w:rFonts w:ascii="Arial" w:eastAsia="Times New Roman" w:hAnsi="Arial" w:cs="Times New Roman"/>
                <w:szCs w:val="20"/>
                <w:lang w:eastAsia="fr-FR"/>
              </w:rPr>
            </w:pPr>
            <w:r w:rsidRPr="005548BD">
              <w:rPr>
                <w:rFonts w:ascii="Arial" w:eastAsia="Times New Roman" w:hAnsi="Arial" w:cs="Times New Roman"/>
                <w:szCs w:val="20"/>
                <w:lang w:eastAsia="fr-FR"/>
              </w:rPr>
              <w:t>CLSNAM = Virtual AtoN, *</w:t>
            </w:r>
          </w:p>
        </w:tc>
        <w:tc>
          <w:tcPr>
            <w:tcW w:w="2410" w:type="dxa"/>
          </w:tcPr>
          <w:p w14:paraId="5D96769E" w14:textId="77777777" w:rsidR="005548BD" w:rsidRPr="005548BD" w:rsidRDefault="005548BD" w:rsidP="005548BD">
            <w:pPr>
              <w:spacing w:after="0" w:line="240" w:lineRule="auto"/>
              <w:rPr>
                <w:rFonts w:ascii="Arial" w:eastAsia="Times New Roman" w:hAnsi="Arial" w:cs="Times New Roman"/>
                <w:szCs w:val="20"/>
                <w:lang w:eastAsia="fr-FR"/>
              </w:rPr>
            </w:pPr>
            <w:r w:rsidRPr="005548BD">
              <w:rPr>
                <w:rFonts w:ascii="Arial" w:eastAsia="Times New Roman" w:hAnsi="Arial" w:cs="Times New Roman"/>
                <w:szCs w:val="20"/>
                <w:lang w:eastAsia="fr-FR"/>
              </w:rPr>
              <w:t>POINT</w:t>
            </w:r>
          </w:p>
        </w:tc>
      </w:tr>
      <w:tr w:rsidR="005548BD" w:rsidRPr="005548BD" w14:paraId="5A1958D6" w14:textId="77777777" w:rsidTr="00A24BDE">
        <w:tc>
          <w:tcPr>
            <w:tcW w:w="1908" w:type="dxa"/>
          </w:tcPr>
          <w:p w14:paraId="7EAB3B0F" w14:textId="77777777" w:rsidR="005548BD" w:rsidRPr="005548BD" w:rsidRDefault="005548BD" w:rsidP="005548BD">
            <w:pPr>
              <w:autoSpaceDE w:val="0"/>
              <w:autoSpaceDN w:val="0"/>
              <w:adjustRightInd w:val="0"/>
              <w:spacing w:after="0" w:line="240" w:lineRule="auto"/>
              <w:rPr>
                <w:rFonts w:ascii="Arial" w:eastAsia="Calibri" w:hAnsi="Arial" w:cs="Arial"/>
                <w:color w:val="000000"/>
                <w:lang w:eastAsia="en-GB"/>
              </w:rPr>
            </w:pPr>
            <w:r w:rsidRPr="005548BD">
              <w:rPr>
                <w:rFonts w:ascii="Arial" w:eastAsia="Calibri" w:hAnsi="Arial" w:cs="Arial"/>
                <w:color w:val="000000"/>
                <w:lang w:eastAsia="en-GB"/>
              </w:rPr>
              <w:t>FSHFAC</w:t>
            </w:r>
          </w:p>
        </w:tc>
        <w:tc>
          <w:tcPr>
            <w:tcW w:w="3587" w:type="dxa"/>
          </w:tcPr>
          <w:p w14:paraId="0A05B6E6" w14:textId="77777777" w:rsidR="005548BD" w:rsidRPr="005548BD" w:rsidRDefault="005548BD" w:rsidP="005548BD">
            <w:pPr>
              <w:autoSpaceDE w:val="0"/>
              <w:autoSpaceDN w:val="0"/>
              <w:adjustRightInd w:val="0"/>
              <w:spacing w:after="0" w:line="240" w:lineRule="auto"/>
              <w:rPr>
                <w:rFonts w:ascii="Arial" w:eastAsia="Calibri" w:hAnsi="Arial" w:cs="Arial"/>
                <w:color w:val="000000"/>
                <w:lang w:eastAsia="en-GB"/>
              </w:rPr>
            </w:pPr>
          </w:p>
        </w:tc>
        <w:tc>
          <w:tcPr>
            <w:tcW w:w="2410" w:type="dxa"/>
          </w:tcPr>
          <w:p w14:paraId="18464031" w14:textId="77777777" w:rsidR="005548BD" w:rsidRPr="005548BD" w:rsidRDefault="005548BD" w:rsidP="005548BD">
            <w:pPr>
              <w:autoSpaceDE w:val="0"/>
              <w:autoSpaceDN w:val="0"/>
              <w:adjustRightInd w:val="0"/>
              <w:spacing w:after="0" w:line="240" w:lineRule="auto"/>
              <w:rPr>
                <w:rFonts w:ascii="Arial" w:eastAsia="Calibri" w:hAnsi="Arial" w:cs="Arial"/>
                <w:color w:val="000000"/>
                <w:lang w:eastAsia="en-GB"/>
              </w:rPr>
            </w:pPr>
            <w:r w:rsidRPr="005548BD">
              <w:rPr>
                <w:rFonts w:ascii="Arial" w:eastAsia="Calibri" w:hAnsi="Arial" w:cs="Arial"/>
                <w:color w:val="000000"/>
                <w:lang w:eastAsia="en-GB"/>
              </w:rPr>
              <w:t>POINT, LINE, AREA</w:t>
            </w:r>
          </w:p>
        </w:tc>
      </w:tr>
      <w:tr w:rsidR="005548BD" w:rsidRPr="005548BD" w14:paraId="405C9A74" w14:textId="77777777" w:rsidTr="00A24BDE">
        <w:tc>
          <w:tcPr>
            <w:tcW w:w="1908" w:type="dxa"/>
          </w:tcPr>
          <w:p w14:paraId="1971FD0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ICEARE</w:t>
            </w:r>
          </w:p>
        </w:tc>
        <w:tc>
          <w:tcPr>
            <w:tcW w:w="3587" w:type="dxa"/>
          </w:tcPr>
          <w:p w14:paraId="4505F0D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0FF4E0B1"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6DD47D7B" w14:textId="77777777" w:rsidTr="00A24BDE">
        <w:tc>
          <w:tcPr>
            <w:tcW w:w="1908" w:type="dxa"/>
          </w:tcPr>
          <w:p w14:paraId="3B9E17C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lastRenderedPageBreak/>
              <w:t>LITFLT</w:t>
            </w:r>
          </w:p>
        </w:tc>
        <w:tc>
          <w:tcPr>
            <w:tcW w:w="3587" w:type="dxa"/>
          </w:tcPr>
          <w:p w14:paraId="3B03EE2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20D3865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62C0E0CC" w14:textId="77777777" w:rsidTr="00A24BDE">
        <w:tc>
          <w:tcPr>
            <w:tcW w:w="1908" w:type="dxa"/>
          </w:tcPr>
          <w:p w14:paraId="0BDED066"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LITVES</w:t>
            </w:r>
          </w:p>
        </w:tc>
        <w:tc>
          <w:tcPr>
            <w:tcW w:w="3587" w:type="dxa"/>
          </w:tcPr>
          <w:p w14:paraId="7DED7E2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1B0D27E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1A8DD29D" w14:textId="77777777" w:rsidTr="00A24BDE">
        <w:trPr>
          <w:trHeight w:val="157"/>
        </w:trPr>
        <w:tc>
          <w:tcPr>
            <w:tcW w:w="1908" w:type="dxa"/>
          </w:tcPr>
          <w:p w14:paraId="1C7CD31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LOGPON</w:t>
            </w:r>
          </w:p>
        </w:tc>
        <w:tc>
          <w:tcPr>
            <w:tcW w:w="3587" w:type="dxa"/>
          </w:tcPr>
          <w:p w14:paraId="7BBA0EA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2BD1614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AREA</w:t>
            </w:r>
          </w:p>
        </w:tc>
      </w:tr>
      <w:tr w:rsidR="005548BD" w:rsidRPr="005548BD" w14:paraId="726E1108" w14:textId="77777777" w:rsidTr="00A24BDE">
        <w:tc>
          <w:tcPr>
            <w:tcW w:w="1908" w:type="dxa"/>
          </w:tcPr>
          <w:p w14:paraId="4DD5812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OFSPLF</w:t>
            </w:r>
          </w:p>
        </w:tc>
        <w:tc>
          <w:tcPr>
            <w:tcW w:w="3587" w:type="dxa"/>
          </w:tcPr>
          <w:p w14:paraId="12C80D16"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1FAAB1A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AREA</w:t>
            </w:r>
          </w:p>
        </w:tc>
      </w:tr>
      <w:tr w:rsidR="005548BD" w:rsidRPr="005548BD" w14:paraId="07A3E766" w14:textId="77777777" w:rsidTr="00A24BDE">
        <w:tc>
          <w:tcPr>
            <w:tcW w:w="1908" w:type="dxa"/>
          </w:tcPr>
          <w:p w14:paraId="0390570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OILBAR</w:t>
            </w:r>
          </w:p>
        </w:tc>
        <w:tc>
          <w:tcPr>
            <w:tcW w:w="3587" w:type="dxa"/>
          </w:tcPr>
          <w:p w14:paraId="536813A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5AC661D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w:t>
            </w:r>
          </w:p>
        </w:tc>
      </w:tr>
      <w:tr w:rsidR="005548BD" w:rsidRPr="005548BD" w14:paraId="38317877" w14:textId="77777777" w:rsidTr="00A24BDE">
        <w:tc>
          <w:tcPr>
            <w:tcW w:w="1908" w:type="dxa"/>
          </w:tcPr>
          <w:p w14:paraId="35F0DE51"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PILPNT</w:t>
            </w:r>
          </w:p>
        </w:tc>
        <w:tc>
          <w:tcPr>
            <w:tcW w:w="3587" w:type="dxa"/>
          </w:tcPr>
          <w:p w14:paraId="748D8DF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758CDE1A"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2A2C0CF6" w14:textId="77777777" w:rsidTr="00A24BDE">
        <w:tc>
          <w:tcPr>
            <w:tcW w:w="1908" w:type="dxa"/>
          </w:tcPr>
          <w:p w14:paraId="5CE7522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PYLONS</w:t>
            </w:r>
          </w:p>
        </w:tc>
        <w:tc>
          <w:tcPr>
            <w:tcW w:w="3587" w:type="dxa"/>
          </w:tcPr>
          <w:p w14:paraId="3147BC1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2806DBD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AREA</w:t>
            </w:r>
          </w:p>
        </w:tc>
      </w:tr>
      <w:tr w:rsidR="005548BD" w:rsidRPr="005548BD" w14:paraId="27ED4852" w14:textId="77777777" w:rsidTr="00A24BDE">
        <w:tc>
          <w:tcPr>
            <w:tcW w:w="1908" w:type="dxa"/>
          </w:tcPr>
          <w:p w14:paraId="76FA150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OBSTRN</w:t>
            </w:r>
          </w:p>
        </w:tc>
        <w:tc>
          <w:tcPr>
            <w:tcW w:w="3587" w:type="dxa"/>
          </w:tcPr>
          <w:p w14:paraId="7304A6D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**DEPTH_VALUE &lt; = safety contour value</w:t>
            </w:r>
          </w:p>
        </w:tc>
        <w:tc>
          <w:tcPr>
            <w:tcW w:w="2410" w:type="dxa"/>
          </w:tcPr>
          <w:p w14:paraId="1480B00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LINE, AREA</w:t>
            </w:r>
          </w:p>
        </w:tc>
      </w:tr>
      <w:tr w:rsidR="005548BD" w:rsidRPr="005548BD" w14:paraId="00C6AF18" w14:textId="77777777" w:rsidTr="00A24BDE">
        <w:tc>
          <w:tcPr>
            <w:tcW w:w="1908" w:type="dxa"/>
          </w:tcPr>
          <w:p w14:paraId="54FC347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UWTROC</w:t>
            </w:r>
          </w:p>
        </w:tc>
        <w:tc>
          <w:tcPr>
            <w:tcW w:w="3587" w:type="dxa"/>
          </w:tcPr>
          <w:p w14:paraId="6A75F91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DEPTH_VALUE &lt; = safety contour value</w:t>
            </w:r>
          </w:p>
        </w:tc>
        <w:tc>
          <w:tcPr>
            <w:tcW w:w="2410" w:type="dxa"/>
          </w:tcPr>
          <w:p w14:paraId="4AE2FB1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2F452397" w14:textId="77777777" w:rsidTr="00A24BDE">
        <w:tc>
          <w:tcPr>
            <w:tcW w:w="1908" w:type="dxa"/>
          </w:tcPr>
          <w:p w14:paraId="6137DF1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WRECKS</w:t>
            </w:r>
          </w:p>
        </w:tc>
        <w:tc>
          <w:tcPr>
            <w:tcW w:w="3587" w:type="dxa"/>
          </w:tcPr>
          <w:p w14:paraId="377772F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DEPTH_VALUE &lt; = safety contour value</w:t>
            </w:r>
          </w:p>
        </w:tc>
        <w:tc>
          <w:tcPr>
            <w:tcW w:w="2410" w:type="dxa"/>
          </w:tcPr>
          <w:p w14:paraId="7C8256B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AREA</w:t>
            </w:r>
          </w:p>
        </w:tc>
      </w:tr>
      <w:tr w:rsidR="005548BD" w:rsidRPr="005548BD" w14:paraId="26743A59" w14:textId="77777777" w:rsidTr="00A24BDE">
        <w:tc>
          <w:tcPr>
            <w:tcW w:w="1908" w:type="dxa"/>
          </w:tcPr>
          <w:p w14:paraId="0A73166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SOUNDG</w:t>
            </w:r>
          </w:p>
        </w:tc>
        <w:tc>
          <w:tcPr>
            <w:tcW w:w="3587" w:type="dxa"/>
          </w:tcPr>
          <w:p w14:paraId="7C2FFA6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EXPSOU=2 and VE3D subfield&lt; = safety contour value</w:t>
            </w:r>
          </w:p>
        </w:tc>
        <w:tc>
          <w:tcPr>
            <w:tcW w:w="2410" w:type="dxa"/>
          </w:tcPr>
          <w:p w14:paraId="57A66B6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w:t>
            </w:r>
          </w:p>
        </w:tc>
      </w:tr>
      <w:tr w:rsidR="005548BD" w:rsidRPr="005548BD" w14:paraId="6910265D" w14:textId="77777777" w:rsidTr="00A24BDE">
        <w:tc>
          <w:tcPr>
            <w:tcW w:w="1908" w:type="dxa"/>
          </w:tcPr>
          <w:p w14:paraId="53EF249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3587" w:type="dxa"/>
          </w:tcPr>
          <w:p w14:paraId="185AF6B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410" w:type="dxa"/>
          </w:tcPr>
          <w:p w14:paraId="74B89A9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r>
    </w:tbl>
    <w:bookmarkEnd w:id="4"/>
    <w:p w14:paraId="2B9CB9F1" w14:textId="77777777" w:rsidR="005548BD" w:rsidRPr="005548BD" w:rsidRDefault="005548BD" w:rsidP="005548BD">
      <w:pPr>
        <w:tabs>
          <w:tab w:val="left" w:pos="993"/>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Calibri" w:hAnsi="Arial" w:cs="Arial"/>
          <w:lang w:eastAsia="fr-FR"/>
        </w:rPr>
      </w:pPr>
      <w:r w:rsidRPr="005548BD">
        <w:rPr>
          <w:rFonts w:ascii="Arial" w:eastAsia="Calibri" w:hAnsi="Arial" w:cs="Arial"/>
          <w:lang w:eastAsia="fr-FR"/>
        </w:rPr>
        <w:t>*Denotes that all New Objects with the object class name pre-fix ‘Virtual AtoN’ must be indicated.</w:t>
      </w:r>
    </w:p>
    <w:p w14:paraId="36962B91" w14:textId="77777777" w:rsidR="005548BD" w:rsidRPr="005548BD" w:rsidRDefault="005548BD" w:rsidP="005548BD">
      <w:pPr>
        <w:autoSpaceDE w:val="0"/>
        <w:autoSpaceDN w:val="0"/>
        <w:adjustRightInd w:val="0"/>
        <w:spacing w:after="0" w:line="240" w:lineRule="auto"/>
        <w:rPr>
          <w:rFonts w:ascii="Arial" w:eastAsia="Calibri" w:hAnsi="Arial" w:cs="Arial"/>
          <w:bCs/>
          <w:color w:val="000000"/>
          <w:lang w:eastAsia="en-GB"/>
        </w:rPr>
      </w:pPr>
      <w:r w:rsidRPr="005548BD">
        <w:rPr>
          <w:rFonts w:ascii="Arial" w:eastAsia="Calibri" w:hAnsi="Arial" w:cs="Arial"/>
          <w:bCs/>
          <w:color w:val="000000"/>
          <w:lang w:eastAsia="en-GB"/>
        </w:rPr>
        <w:t xml:space="preserve">** DEPTH_VALUE is not an S-57 attribute, it is derived from CSP </w:t>
      </w:r>
      <w:proofErr w:type="spellStart"/>
      <w:r w:rsidRPr="005548BD">
        <w:rPr>
          <w:rFonts w:ascii="Arial" w:eastAsia="Calibri" w:hAnsi="Arial" w:cs="Arial"/>
          <w:bCs/>
          <w:color w:val="000000"/>
          <w:lang w:eastAsia="en-GB"/>
        </w:rPr>
        <w:t>OBSTRNnn</w:t>
      </w:r>
      <w:proofErr w:type="spellEnd"/>
      <w:r w:rsidRPr="005548BD">
        <w:rPr>
          <w:rFonts w:ascii="Arial" w:eastAsia="Calibri" w:hAnsi="Arial" w:cs="Arial"/>
          <w:bCs/>
          <w:color w:val="000000"/>
          <w:lang w:eastAsia="en-GB"/>
        </w:rPr>
        <w:t xml:space="preserve"> and </w:t>
      </w:r>
      <w:proofErr w:type="spellStart"/>
      <w:r w:rsidRPr="005548BD">
        <w:rPr>
          <w:rFonts w:ascii="Arial" w:eastAsia="Calibri" w:hAnsi="Arial" w:cs="Arial"/>
          <w:bCs/>
          <w:color w:val="000000"/>
          <w:lang w:eastAsia="en-GB"/>
        </w:rPr>
        <w:t>WRECKSnn</w:t>
      </w:r>
      <w:proofErr w:type="spellEnd"/>
      <w:r w:rsidRPr="005548BD">
        <w:rPr>
          <w:rFonts w:ascii="Arial" w:eastAsia="Calibri" w:hAnsi="Arial" w:cs="Arial"/>
          <w:bCs/>
          <w:color w:val="000000"/>
          <w:lang w:eastAsia="en-GB"/>
        </w:rPr>
        <w:t>. The safety contour value is set by the user.</w:t>
      </w:r>
      <w:r w:rsidRPr="005548BD">
        <w:rPr>
          <w:rFonts w:ascii="Arial" w:eastAsia="Times New Roman" w:hAnsi="Arial" w:cs="Times New Roman"/>
          <w:sz w:val="20"/>
          <w:szCs w:val="20"/>
          <w:lang w:eastAsia="fr-FR"/>
        </w:rPr>
        <w:t xml:space="preserve"> </w:t>
      </w:r>
      <w:r w:rsidRPr="005548BD">
        <w:rPr>
          <w:rFonts w:ascii="Arial" w:eastAsia="Calibri" w:hAnsi="Arial" w:cs="Arial"/>
          <w:bCs/>
          <w:color w:val="000000"/>
          <w:lang w:eastAsia="en-GB"/>
        </w:rPr>
        <w:t>Objects not passing through the CSP are not part of Detection and Notification of Navigational Hazards</w:t>
      </w:r>
    </w:p>
    <w:p w14:paraId="3A122B6C" w14:textId="77777777" w:rsidR="005548BD" w:rsidRPr="005548BD" w:rsidRDefault="005548BD" w:rsidP="005548BD">
      <w:pPr>
        <w:autoSpaceDE w:val="0"/>
        <w:autoSpaceDN w:val="0"/>
        <w:adjustRightInd w:val="0"/>
        <w:spacing w:after="0" w:line="240" w:lineRule="auto"/>
        <w:rPr>
          <w:rFonts w:ascii="Arial" w:eastAsia="Calibri" w:hAnsi="Arial" w:cs="Arial"/>
          <w:bCs/>
          <w:color w:val="000000"/>
          <w:lang w:eastAsia="en-GB"/>
        </w:rPr>
      </w:pPr>
    </w:p>
    <w:p w14:paraId="6618AE97" w14:textId="77777777" w:rsidR="005548BD" w:rsidRPr="005548BD" w:rsidRDefault="005548BD" w:rsidP="005548BD">
      <w:pPr>
        <w:autoSpaceDE w:val="0"/>
        <w:autoSpaceDN w:val="0"/>
        <w:adjustRightInd w:val="0"/>
        <w:spacing w:after="0" w:line="240" w:lineRule="auto"/>
        <w:rPr>
          <w:rFonts w:ascii="Arial" w:eastAsia="Calibri" w:hAnsi="Arial" w:cs="Arial"/>
          <w:bCs/>
          <w:color w:val="000000"/>
          <w:lang w:eastAsia="en-GB"/>
        </w:rPr>
      </w:pPr>
      <w:r w:rsidRPr="005548BD">
        <w:rPr>
          <w:rFonts w:ascii="Arial" w:eastAsia="Calibri" w:hAnsi="Arial" w:cs="Arial"/>
          <w:bCs/>
          <w:noProof/>
          <w:color w:val="000000"/>
          <w:lang w:val="fr-FR" w:eastAsia="fr-FR"/>
        </w:rPr>
        <w:drawing>
          <wp:inline distT="0" distB="0" distL="0" distR="0" wp14:anchorId="3377FDCD" wp14:editId="1D506715">
            <wp:extent cx="4172985" cy="3067050"/>
            <wp:effectExtent l="19050" t="19050" r="18015" b="19050"/>
            <wp:docPr id="24" name="Picture 23" descr="h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bmp"/>
                    <pic:cNvPicPr/>
                  </pic:nvPicPr>
                  <pic:blipFill>
                    <a:blip r:embed="rId7" cstate="print"/>
                    <a:srcRect r="72870" b="73034"/>
                    <a:stretch>
                      <a:fillRect/>
                    </a:stretch>
                  </pic:blipFill>
                  <pic:spPr>
                    <a:xfrm>
                      <a:off x="0" y="0"/>
                      <a:ext cx="4172985" cy="3067050"/>
                    </a:xfrm>
                    <a:prstGeom prst="rect">
                      <a:avLst/>
                    </a:prstGeom>
                    <a:ln>
                      <a:solidFill>
                        <a:sysClr val="windowText" lastClr="000000"/>
                      </a:solidFill>
                    </a:ln>
                  </pic:spPr>
                </pic:pic>
              </a:graphicData>
            </a:graphic>
          </wp:inline>
        </w:drawing>
      </w:r>
    </w:p>
    <w:p w14:paraId="5BEEC752" w14:textId="77777777" w:rsidR="005548BD" w:rsidRPr="005548BD" w:rsidRDefault="005548BD" w:rsidP="005548BD">
      <w:pPr>
        <w:autoSpaceDE w:val="0"/>
        <w:autoSpaceDN w:val="0"/>
        <w:adjustRightInd w:val="0"/>
        <w:spacing w:after="0" w:line="240" w:lineRule="auto"/>
        <w:rPr>
          <w:rFonts w:ascii="Arial" w:eastAsia="Calibri" w:hAnsi="Arial" w:cs="Arial"/>
          <w:bCs/>
          <w:color w:val="000000"/>
          <w:lang w:eastAsia="en-GB"/>
        </w:rPr>
      </w:pPr>
    </w:p>
    <w:p w14:paraId="72618747" w14:textId="77777777" w:rsidR="005548BD" w:rsidRPr="005548BD" w:rsidRDefault="005548BD" w:rsidP="005548BD">
      <w:pPr>
        <w:autoSpaceDE w:val="0"/>
        <w:autoSpaceDN w:val="0"/>
        <w:adjustRightInd w:val="0"/>
        <w:spacing w:after="0" w:line="240" w:lineRule="auto"/>
        <w:rPr>
          <w:rFonts w:ascii="Arial" w:eastAsia="Calibri" w:hAnsi="Arial" w:cs="Arial"/>
          <w:b/>
          <w:bCs/>
          <w:color w:val="000000"/>
          <w:lang w:eastAsia="en-GB"/>
        </w:rPr>
      </w:pPr>
      <w:r w:rsidRPr="005548BD">
        <w:rPr>
          <w:rFonts w:ascii="Arial" w:eastAsia="Calibri" w:hAnsi="Arial" w:cs="Arial"/>
          <w:b/>
          <w:bCs/>
          <w:color w:val="000000"/>
          <w:sz w:val="20"/>
          <w:lang w:eastAsia="en-GB"/>
        </w:rPr>
        <w:t>Fig 7. Example of indication highlighting ECDIS described in 10.5.9 and 10.5.10</w:t>
      </w:r>
    </w:p>
    <w:p w14:paraId="228F9D9D" w14:textId="77777777" w:rsidR="005548BD" w:rsidRPr="005548BD" w:rsidRDefault="005548BD" w:rsidP="005548BD">
      <w:pPr>
        <w:autoSpaceDE w:val="0"/>
        <w:autoSpaceDN w:val="0"/>
        <w:adjustRightInd w:val="0"/>
        <w:spacing w:after="0" w:line="240" w:lineRule="auto"/>
        <w:rPr>
          <w:rFonts w:ascii="Arial" w:eastAsia="Calibri" w:hAnsi="Arial" w:cs="Arial"/>
          <w:b/>
          <w:bCs/>
          <w:color w:val="000000"/>
          <w:lang w:eastAsia="en-GB"/>
        </w:rPr>
      </w:pPr>
    </w:p>
    <w:p w14:paraId="7A9E5C62" w14:textId="77777777" w:rsidR="005548BD" w:rsidRPr="005548BD" w:rsidRDefault="005548BD" w:rsidP="005548BD">
      <w:pPr>
        <w:spacing w:after="0" w:line="240" w:lineRule="auto"/>
        <w:rPr>
          <w:rFonts w:ascii="Arial" w:eastAsia="Calibri" w:hAnsi="Arial" w:cs="Times New Roman"/>
          <w:b/>
          <w:snapToGrid w:val="0"/>
          <w:szCs w:val="20"/>
          <w:lang w:eastAsia="en-GB"/>
        </w:rPr>
      </w:pPr>
      <w:bookmarkStart w:id="5" w:name="_Toc348447793"/>
    </w:p>
    <w:p w14:paraId="284B1F54" w14:textId="77777777" w:rsidR="005548BD" w:rsidRP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en-GB"/>
        </w:rPr>
      </w:pPr>
      <w:bookmarkStart w:id="6" w:name="_Toc386023770"/>
      <w:r w:rsidRPr="005548BD">
        <w:rPr>
          <w:rFonts w:ascii="Arial" w:eastAsia="Calibri" w:hAnsi="Arial" w:cs="Times New Roman"/>
          <w:b/>
          <w:snapToGrid w:val="0"/>
          <w:szCs w:val="20"/>
          <w:lang w:eastAsia="en-GB"/>
        </w:rPr>
        <w:t>10.5.10</w:t>
      </w:r>
      <w:r w:rsidRPr="005548BD">
        <w:rPr>
          <w:rFonts w:ascii="Arial" w:eastAsia="Calibri" w:hAnsi="Arial" w:cs="Times New Roman"/>
          <w:b/>
          <w:snapToGrid w:val="0"/>
          <w:szCs w:val="20"/>
          <w:lang w:eastAsia="en-GB"/>
        </w:rPr>
        <w:tab/>
      </w:r>
      <w:r w:rsidRPr="005548BD">
        <w:rPr>
          <w:rFonts w:ascii="Arial" w:eastAsia="Calibri" w:hAnsi="Arial" w:cs="Times New Roman"/>
          <w:b/>
          <w:snapToGrid w:val="0"/>
          <w:szCs w:val="20"/>
          <w:lang w:eastAsia="en-GB"/>
        </w:rPr>
        <w:tab/>
        <w:t>Detection of Areas, for which Special Conditions Exist.</w:t>
      </w:r>
      <w:bookmarkEnd w:id="5"/>
      <w:bookmarkEnd w:id="6"/>
    </w:p>
    <w:p w14:paraId="64FD9994" w14:textId="77777777" w:rsidR="005548BD" w:rsidRPr="005548BD" w:rsidRDefault="005548BD" w:rsidP="005548BD">
      <w:pPr>
        <w:autoSpaceDE w:val="0"/>
        <w:autoSpaceDN w:val="0"/>
        <w:adjustRightInd w:val="0"/>
        <w:spacing w:after="0" w:line="240" w:lineRule="auto"/>
        <w:rPr>
          <w:rFonts w:ascii="Arial" w:eastAsia="Calibri" w:hAnsi="Arial" w:cs="Arial"/>
          <w:color w:val="000000"/>
          <w:sz w:val="24"/>
          <w:szCs w:val="24"/>
          <w:lang w:eastAsia="en-GB"/>
        </w:rPr>
      </w:pPr>
    </w:p>
    <w:p w14:paraId="6FF9A837" w14:textId="4AF84113" w:rsidR="005548BD" w:rsidRPr="005548BD" w:rsidRDefault="005548BD" w:rsidP="005548BD">
      <w:pPr>
        <w:autoSpaceDE w:val="0"/>
        <w:autoSpaceDN w:val="0"/>
        <w:adjustRightInd w:val="0"/>
        <w:spacing w:after="0" w:line="240" w:lineRule="auto"/>
        <w:jc w:val="both"/>
        <w:rPr>
          <w:rFonts w:ascii="Arial" w:eastAsia="Calibri" w:hAnsi="Arial" w:cs="Arial"/>
          <w:lang w:eastAsia="en-GB"/>
        </w:rPr>
      </w:pPr>
      <w:r w:rsidRPr="005548BD">
        <w:rPr>
          <w:rFonts w:ascii="Arial" w:eastAsia="Calibri" w:hAnsi="Arial" w:cs="Arial"/>
          <w:lang w:eastAsia="en-GB"/>
        </w:rPr>
        <w:t xml:space="preserve">The IMO Performance Standard for ECDIS </w:t>
      </w:r>
      <w:r w:rsidR="00547368">
        <w:rPr>
          <w:rFonts w:ascii="Arial" w:eastAsia="Times New Roman" w:hAnsi="Arial" w:cs="Arial"/>
          <w:bCs/>
          <w:lang w:eastAsia="en-GB"/>
        </w:rPr>
        <w:t>MSC.530(106)</w:t>
      </w:r>
      <w:r w:rsidRPr="005548BD">
        <w:rPr>
          <w:rFonts w:ascii="Arial" w:eastAsia="Times New Roman" w:hAnsi="Arial" w:cs="Arial"/>
          <w:bCs/>
          <w:lang w:eastAsia="en-GB"/>
        </w:rPr>
        <w:t xml:space="preserve">, clause </w:t>
      </w:r>
      <w:r w:rsidRPr="005548BD">
        <w:rPr>
          <w:rFonts w:ascii="Arial" w:eastAsia="Calibri" w:hAnsi="Arial" w:cs="Arial"/>
          <w:lang w:eastAsia="en-GB"/>
        </w:rPr>
        <w:t>11.3.5 Route Planning states;</w:t>
      </w:r>
    </w:p>
    <w:p w14:paraId="57B743EF" w14:textId="77777777" w:rsidR="005548BD" w:rsidRPr="005548BD" w:rsidRDefault="005548BD" w:rsidP="005548BD">
      <w:pPr>
        <w:autoSpaceDE w:val="0"/>
        <w:autoSpaceDN w:val="0"/>
        <w:adjustRightInd w:val="0"/>
        <w:spacing w:after="0" w:line="240" w:lineRule="auto"/>
        <w:rPr>
          <w:rFonts w:ascii="Arial" w:eastAsia="Calibri" w:hAnsi="Arial" w:cs="Arial"/>
          <w:i/>
          <w:lang w:eastAsia="en-GB"/>
        </w:rPr>
      </w:pPr>
    </w:p>
    <w:p w14:paraId="53A85653" w14:textId="32C53EDB" w:rsidR="005548BD" w:rsidRDefault="002F55A5" w:rsidP="005548BD">
      <w:pPr>
        <w:autoSpaceDE w:val="0"/>
        <w:autoSpaceDN w:val="0"/>
        <w:adjustRightInd w:val="0"/>
        <w:spacing w:after="0" w:line="240" w:lineRule="auto"/>
        <w:rPr>
          <w:rFonts w:ascii="Arial" w:eastAsia="Calibri" w:hAnsi="Arial" w:cs="Arial"/>
          <w:i/>
          <w:lang w:eastAsia="en-GB"/>
        </w:rPr>
      </w:pPr>
      <w:r w:rsidRPr="002F55A5">
        <w:rPr>
          <w:rFonts w:ascii="Arial" w:eastAsia="Calibri" w:hAnsi="Arial" w:cs="Arial"/>
          <w:i/>
          <w:lang w:eastAsia="en-GB"/>
        </w:rPr>
        <w:t xml:space="preserve">11.3.5 A graphical indication should be given if the mariner plans a route closer than a user-specified distance from the boundary of a user-selectable category of prohibited area or geographic area for which special conditions exist (see appendix 4). </w:t>
      </w:r>
    </w:p>
    <w:p w14:paraId="08013E72" w14:textId="77777777" w:rsidR="002F55A5" w:rsidRPr="005548BD" w:rsidRDefault="002F55A5" w:rsidP="005548BD">
      <w:pPr>
        <w:autoSpaceDE w:val="0"/>
        <w:autoSpaceDN w:val="0"/>
        <w:adjustRightInd w:val="0"/>
        <w:spacing w:after="0" w:line="240" w:lineRule="auto"/>
        <w:rPr>
          <w:rFonts w:ascii="Arial" w:eastAsia="Times New Roman" w:hAnsi="Arial" w:cs="Arial"/>
          <w:bCs/>
          <w:lang w:eastAsia="en-GB"/>
        </w:rPr>
      </w:pPr>
    </w:p>
    <w:p w14:paraId="7C049733" w14:textId="77777777" w:rsidR="005548BD" w:rsidRPr="005548BD" w:rsidRDefault="005548BD" w:rsidP="005548BD">
      <w:pPr>
        <w:autoSpaceDE w:val="0"/>
        <w:autoSpaceDN w:val="0"/>
        <w:adjustRightInd w:val="0"/>
        <w:spacing w:after="0" w:line="240" w:lineRule="auto"/>
        <w:rPr>
          <w:rFonts w:ascii="Arial" w:eastAsia="Times New Roman" w:hAnsi="Arial" w:cs="Arial"/>
          <w:bCs/>
          <w:lang w:eastAsia="en-GB"/>
        </w:rPr>
      </w:pPr>
      <w:r w:rsidRPr="005548BD">
        <w:rPr>
          <w:rFonts w:ascii="Arial" w:eastAsia="Times New Roman" w:hAnsi="Arial" w:cs="Arial"/>
          <w:bCs/>
          <w:lang w:eastAsia="en-GB"/>
        </w:rPr>
        <w:lastRenderedPageBreak/>
        <w:t>Clause 11.4.4 Route Monitoring states;</w:t>
      </w:r>
    </w:p>
    <w:p w14:paraId="572972B1" w14:textId="77777777" w:rsidR="005548BD" w:rsidRPr="005548BD" w:rsidRDefault="005548BD" w:rsidP="005548BD">
      <w:pPr>
        <w:autoSpaceDE w:val="0"/>
        <w:autoSpaceDN w:val="0"/>
        <w:adjustRightInd w:val="0"/>
        <w:spacing w:after="0" w:line="240" w:lineRule="auto"/>
        <w:rPr>
          <w:rFonts w:ascii="Arial" w:eastAsia="Calibri" w:hAnsi="Arial" w:cs="Arial"/>
          <w:i/>
          <w:lang w:eastAsia="en-GB"/>
        </w:rPr>
      </w:pPr>
    </w:p>
    <w:p w14:paraId="6862CC97" w14:textId="3EB189A9" w:rsidR="005548BD" w:rsidRDefault="002F55A5" w:rsidP="005548BD">
      <w:pPr>
        <w:autoSpaceDE w:val="0"/>
        <w:autoSpaceDN w:val="0"/>
        <w:adjustRightInd w:val="0"/>
        <w:spacing w:after="0" w:line="240" w:lineRule="auto"/>
        <w:rPr>
          <w:rFonts w:ascii="Arial" w:eastAsia="Calibri" w:hAnsi="Arial" w:cs="Arial"/>
          <w:i/>
          <w:lang w:eastAsia="en-GB"/>
        </w:rPr>
      </w:pPr>
      <w:r w:rsidRPr="002F55A5">
        <w:rPr>
          <w:rFonts w:ascii="Arial" w:eastAsia="Calibri" w:hAnsi="Arial" w:cs="Arial"/>
          <w:i/>
          <w:lang w:eastAsia="en-GB"/>
        </w:rPr>
        <w:t>11.4.4 ECDIS should give a warning or caution, or indication, as selected by the mariner, and related graphical indication if, within a specified time or distance set by the mariner, own ship will pass closer than a user-selected distance from the boundary of a user-selectable category of prohibited area or of a geographical area for which special conditions exist (see appendix 4). The user-selectable categories should be the same as user selections for the display of objects and be based on IHO standards. There should be a permanent indication when any user-selectable categories are deselected. Details of the deselection should be available on demand.</w:t>
      </w:r>
    </w:p>
    <w:p w14:paraId="3BFAE8DE" w14:textId="77777777" w:rsidR="002F55A5" w:rsidRPr="005548BD" w:rsidRDefault="002F55A5" w:rsidP="005548BD">
      <w:pPr>
        <w:autoSpaceDE w:val="0"/>
        <w:autoSpaceDN w:val="0"/>
        <w:adjustRightInd w:val="0"/>
        <w:spacing w:after="0" w:line="240" w:lineRule="auto"/>
        <w:rPr>
          <w:rFonts w:ascii="Arial" w:eastAsia="Calibri" w:hAnsi="Arial" w:cs="Arial"/>
          <w:lang w:eastAsia="en-GB"/>
        </w:rPr>
      </w:pPr>
    </w:p>
    <w:p w14:paraId="314FB8DD" w14:textId="77777777" w:rsidR="005548BD" w:rsidRPr="005548BD" w:rsidRDefault="005548BD" w:rsidP="005548BD">
      <w:pPr>
        <w:autoSpaceDE w:val="0"/>
        <w:autoSpaceDN w:val="0"/>
        <w:adjustRightInd w:val="0"/>
        <w:spacing w:after="0" w:line="240" w:lineRule="auto"/>
        <w:jc w:val="both"/>
        <w:rPr>
          <w:rFonts w:ascii="Arial" w:eastAsia="Calibri" w:hAnsi="Arial" w:cs="Arial"/>
          <w:lang w:eastAsia="en-GB"/>
        </w:rPr>
      </w:pPr>
      <w:r w:rsidRPr="005548BD">
        <w:rPr>
          <w:rFonts w:ascii="Arial" w:eastAsia="Calibri" w:hAnsi="Arial" w:cs="Arial"/>
          <w:lang w:eastAsia="en-GB"/>
        </w:rPr>
        <w:t xml:space="preserve">The IMO Performance Standard, Appendix 4, specifies the following areas which ECDIS must detect and provide an alert or indication. </w:t>
      </w:r>
    </w:p>
    <w:p w14:paraId="5A73C15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p w14:paraId="411555A7" w14:textId="6A83AD6D" w:rsidR="002F55A5" w:rsidRDefault="002F55A5" w:rsidP="005548BD">
      <w:pPr>
        <w:autoSpaceDE w:val="0"/>
        <w:autoSpaceDN w:val="0"/>
        <w:adjustRightInd w:val="0"/>
        <w:spacing w:after="0" w:line="240" w:lineRule="auto"/>
        <w:rPr>
          <w:rFonts w:ascii="Arial" w:eastAsia="Calibri" w:hAnsi="Arial" w:cs="Arial"/>
          <w:lang w:eastAsia="en-GB"/>
        </w:rPr>
      </w:pPr>
    </w:p>
    <w:p w14:paraId="2E97F441"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Traffic separation zone</w:t>
      </w:r>
    </w:p>
    <w:p w14:paraId="16822055"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Inshore traffic zone</w:t>
      </w:r>
    </w:p>
    <w:p w14:paraId="191F11A2"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Restricted area</w:t>
      </w:r>
    </w:p>
    <w:p w14:paraId="57F42288"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Caution area</w:t>
      </w:r>
    </w:p>
    <w:p w14:paraId="4BDD9B77"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Offshore production area</w:t>
      </w:r>
    </w:p>
    <w:p w14:paraId="0FA1F8D4"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Areas to be avoided</w:t>
      </w:r>
    </w:p>
    <w:p w14:paraId="53D39343"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highlight w:val="yellow"/>
          <w:lang w:eastAsia="en-GB"/>
        </w:rPr>
      </w:pPr>
      <w:r w:rsidRPr="000E2DEC">
        <w:rPr>
          <w:rFonts w:ascii="Arial" w:eastAsia="Calibri" w:hAnsi="Arial" w:cs="Arial"/>
          <w:highlight w:val="yellow"/>
          <w:lang w:eastAsia="en-GB"/>
        </w:rPr>
        <w:t>User defined areas to be avoided</w:t>
      </w:r>
    </w:p>
    <w:p w14:paraId="76C55EA8"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Military practice area</w:t>
      </w:r>
    </w:p>
    <w:p w14:paraId="0CCD53C3"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Seaplane landing area</w:t>
      </w:r>
    </w:p>
    <w:p w14:paraId="3C1315B7"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Submarine transit lane</w:t>
      </w:r>
    </w:p>
    <w:p w14:paraId="4334D7F6"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Anchorage area</w:t>
      </w:r>
    </w:p>
    <w:p w14:paraId="5D4DC0F9" w14:textId="77777777"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Marine farm/aquaculture</w:t>
      </w:r>
    </w:p>
    <w:p w14:paraId="58A10C8E" w14:textId="0AF0EAAD" w:rsidR="002F55A5" w:rsidRPr="000E2DEC" w:rsidRDefault="002F55A5" w:rsidP="000E2DEC">
      <w:pPr>
        <w:pStyle w:val="ListParagraph"/>
        <w:numPr>
          <w:ilvl w:val="0"/>
          <w:numId w:val="1"/>
        </w:numPr>
        <w:autoSpaceDE w:val="0"/>
        <w:autoSpaceDN w:val="0"/>
        <w:adjustRightInd w:val="0"/>
        <w:spacing w:after="0" w:line="240" w:lineRule="auto"/>
        <w:rPr>
          <w:rFonts w:ascii="Arial" w:eastAsia="Calibri" w:hAnsi="Arial" w:cs="Arial"/>
          <w:lang w:eastAsia="en-GB"/>
        </w:rPr>
      </w:pPr>
      <w:r w:rsidRPr="000E2DEC">
        <w:rPr>
          <w:rFonts w:ascii="Arial" w:eastAsia="Calibri" w:hAnsi="Arial" w:cs="Arial"/>
          <w:lang w:eastAsia="en-GB"/>
        </w:rPr>
        <w:t>Particularly sensitive sea area (PSSA)</w:t>
      </w:r>
      <w:r w:rsidRPr="000E2DEC">
        <w:rPr>
          <w:rFonts w:ascii="Arial" w:eastAsia="Calibri" w:hAnsi="Arial" w:cs="Arial"/>
          <w:lang w:eastAsia="en-GB"/>
        </w:rPr>
        <w:cr/>
      </w:r>
    </w:p>
    <w:p w14:paraId="708061FD" w14:textId="77777777" w:rsidR="005548BD" w:rsidRPr="005548BD" w:rsidRDefault="005548BD" w:rsidP="005548BD">
      <w:pPr>
        <w:spacing w:after="0" w:line="240" w:lineRule="auto"/>
        <w:rPr>
          <w:rFonts w:ascii="Arial" w:eastAsia="Calibri" w:hAnsi="Arial" w:cs="Arial"/>
          <w:lang w:eastAsia="en-GB"/>
        </w:rPr>
      </w:pPr>
    </w:p>
    <w:p w14:paraId="083C1B5A" w14:textId="77777777" w:rsidR="005548BD" w:rsidRPr="005548BD" w:rsidRDefault="005548BD" w:rsidP="005548BD">
      <w:pPr>
        <w:spacing w:after="0" w:line="240" w:lineRule="auto"/>
        <w:jc w:val="both"/>
        <w:rPr>
          <w:rFonts w:ascii="Arial" w:eastAsia="Times New Roman" w:hAnsi="Arial" w:cs="Times New Roman"/>
          <w:lang w:eastAsia="fr-FR"/>
        </w:rPr>
      </w:pPr>
      <w:r w:rsidRPr="005548BD">
        <w:rPr>
          <w:rFonts w:ascii="Arial" w:eastAsia="Calibri" w:hAnsi="Arial" w:cs="Arial"/>
          <w:lang w:eastAsia="en-GB"/>
        </w:rPr>
        <w:t xml:space="preserve">The following table provides an authoritative mapping between the areas identified within the IMO Performance standard for ECDIS and S-57 feature objects, their attributes and geometric primitives. </w:t>
      </w:r>
      <w:r w:rsidRPr="005548BD">
        <w:rPr>
          <w:rFonts w:ascii="Arial" w:eastAsia="Times New Roman" w:hAnsi="Arial" w:cs="Times New Roman"/>
          <w:lang w:eastAsia="fr-FR"/>
        </w:rPr>
        <w:t>The point, line or area features must be graphically indicated using the presentation named as “</w:t>
      </w:r>
      <w:proofErr w:type="spellStart"/>
      <w:r w:rsidRPr="005548BD">
        <w:rPr>
          <w:rFonts w:ascii="Arial" w:eastAsia="Times New Roman" w:hAnsi="Arial" w:cs="Times New Roman"/>
          <w:lang w:eastAsia="fr-FR"/>
        </w:rPr>
        <w:t>indhlt</w:t>
      </w:r>
      <w:proofErr w:type="spellEnd"/>
      <w:r w:rsidRPr="005548BD">
        <w:rPr>
          <w:rFonts w:ascii="Arial" w:eastAsia="Times New Roman" w:hAnsi="Arial" w:cs="Times New Roman"/>
          <w:lang w:eastAsia="fr-FR"/>
        </w:rPr>
        <w:t>” in the look-up tables.</w:t>
      </w:r>
    </w:p>
    <w:p w14:paraId="04F209AA" w14:textId="77777777" w:rsidR="005548BD" w:rsidRPr="005548BD" w:rsidRDefault="005548BD" w:rsidP="005548BD">
      <w:pPr>
        <w:spacing w:after="0" w:line="240" w:lineRule="auto"/>
        <w:rPr>
          <w:rFonts w:ascii="Arial" w:eastAsia="Calibri" w:hAnsi="Arial" w:cs="Arial"/>
          <w:lang w:eastAsia="en-GB"/>
        </w:rPr>
      </w:pP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4"/>
        <w:gridCol w:w="1260"/>
        <w:gridCol w:w="1620"/>
        <w:gridCol w:w="2294"/>
      </w:tblGrid>
      <w:tr w:rsidR="005548BD" w:rsidRPr="005548BD" w14:paraId="5C9E17A4" w14:textId="77777777" w:rsidTr="00A24BDE">
        <w:tc>
          <w:tcPr>
            <w:tcW w:w="3584" w:type="dxa"/>
            <w:shd w:val="clear" w:color="auto" w:fill="BFBFBF"/>
          </w:tcPr>
          <w:p w14:paraId="54697A8D"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b/>
                <w:bCs/>
                <w:lang w:eastAsia="en-GB"/>
              </w:rPr>
              <w:t>IMO Special condition</w:t>
            </w:r>
          </w:p>
        </w:tc>
        <w:tc>
          <w:tcPr>
            <w:tcW w:w="1260" w:type="dxa"/>
            <w:shd w:val="clear" w:color="auto" w:fill="BFBFBF"/>
          </w:tcPr>
          <w:p w14:paraId="6D8F4B1C"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b/>
                <w:bCs/>
                <w:lang w:eastAsia="en-GB"/>
              </w:rPr>
              <w:t>S-57 Object</w:t>
            </w:r>
          </w:p>
        </w:tc>
        <w:tc>
          <w:tcPr>
            <w:tcW w:w="1620" w:type="dxa"/>
            <w:shd w:val="clear" w:color="auto" w:fill="BFBFBF"/>
          </w:tcPr>
          <w:p w14:paraId="2D4173D9"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b/>
                <w:bCs/>
                <w:lang w:eastAsia="en-GB"/>
              </w:rPr>
              <w:t>Attribute</w:t>
            </w:r>
          </w:p>
        </w:tc>
        <w:tc>
          <w:tcPr>
            <w:tcW w:w="2294" w:type="dxa"/>
            <w:shd w:val="clear" w:color="auto" w:fill="BFBFBF"/>
          </w:tcPr>
          <w:p w14:paraId="43061D47" w14:textId="77777777" w:rsidR="005548BD" w:rsidRPr="005548BD" w:rsidRDefault="005548BD" w:rsidP="005548BD">
            <w:pPr>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Geometry</w:t>
            </w:r>
          </w:p>
        </w:tc>
      </w:tr>
      <w:tr w:rsidR="005548BD" w:rsidRPr="005548BD" w14:paraId="7F5064BD" w14:textId="77777777" w:rsidTr="00A24BDE">
        <w:tc>
          <w:tcPr>
            <w:tcW w:w="3584" w:type="dxa"/>
          </w:tcPr>
          <w:p w14:paraId="37FDC92B" w14:textId="77777777" w:rsidR="005548BD" w:rsidRPr="005548BD" w:rsidRDefault="005548BD" w:rsidP="005548BD">
            <w:pPr>
              <w:spacing w:after="0" w:line="240" w:lineRule="auto"/>
              <w:rPr>
                <w:rFonts w:ascii="Arial" w:eastAsia="Calibri" w:hAnsi="Arial" w:cs="Arial"/>
                <w:lang w:eastAsia="en-GB"/>
              </w:rPr>
            </w:pPr>
            <w:bookmarkStart w:id="7" w:name="_Hlk146770743"/>
            <w:r w:rsidRPr="005548BD">
              <w:rPr>
                <w:rFonts w:ascii="Arial" w:eastAsia="Calibri" w:hAnsi="Arial" w:cs="Arial"/>
                <w:lang w:eastAsia="en-GB"/>
              </w:rPr>
              <w:t>Traffic separation zone</w:t>
            </w:r>
          </w:p>
        </w:tc>
        <w:tc>
          <w:tcPr>
            <w:tcW w:w="1260" w:type="dxa"/>
          </w:tcPr>
          <w:p w14:paraId="1E1B4141"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TSEZNE</w:t>
            </w:r>
          </w:p>
        </w:tc>
        <w:tc>
          <w:tcPr>
            <w:tcW w:w="1620" w:type="dxa"/>
          </w:tcPr>
          <w:p w14:paraId="16A30ACC"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07E1DFB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5A77B5AD" w14:textId="77777777" w:rsidTr="00A24BDE">
        <w:tc>
          <w:tcPr>
            <w:tcW w:w="3584" w:type="dxa"/>
          </w:tcPr>
          <w:p w14:paraId="4A35B121"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Inshore traffic zone</w:t>
            </w:r>
          </w:p>
        </w:tc>
        <w:tc>
          <w:tcPr>
            <w:tcW w:w="1260" w:type="dxa"/>
          </w:tcPr>
          <w:p w14:paraId="08D90C3E"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ISTZNE</w:t>
            </w:r>
          </w:p>
        </w:tc>
        <w:tc>
          <w:tcPr>
            <w:tcW w:w="1620" w:type="dxa"/>
          </w:tcPr>
          <w:p w14:paraId="09B7646B"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5B9411B2"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7C4373B7" w14:textId="77777777" w:rsidTr="00A24BDE">
        <w:tc>
          <w:tcPr>
            <w:tcW w:w="3584" w:type="dxa"/>
          </w:tcPr>
          <w:p w14:paraId="3D8189C9"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Restricted area</w:t>
            </w:r>
          </w:p>
        </w:tc>
        <w:tc>
          <w:tcPr>
            <w:tcW w:w="1260" w:type="dxa"/>
          </w:tcPr>
          <w:p w14:paraId="2D8FB8FD"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RESARE</w:t>
            </w:r>
          </w:p>
        </w:tc>
        <w:tc>
          <w:tcPr>
            <w:tcW w:w="1620" w:type="dxa"/>
          </w:tcPr>
          <w:p w14:paraId="7DB89AFF"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 xml:space="preserve">RESTRN !=14 and CATREA </w:t>
            </w:r>
            <w:r w:rsidRPr="005548BD">
              <w:rPr>
                <w:rFonts w:ascii="Arial" w:eastAsia="Times New Roman" w:hAnsi="Arial" w:cs="Arial"/>
                <w:color w:val="222222"/>
                <w:sz w:val="20"/>
                <w:szCs w:val="20"/>
                <w:lang w:eastAsia="fr-FR"/>
              </w:rPr>
              <w:t>!= 28</w:t>
            </w:r>
          </w:p>
        </w:tc>
        <w:tc>
          <w:tcPr>
            <w:tcW w:w="2294" w:type="dxa"/>
          </w:tcPr>
          <w:p w14:paraId="2E1F27B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5A211354" w14:textId="77777777" w:rsidTr="00A24BDE">
        <w:tc>
          <w:tcPr>
            <w:tcW w:w="3584" w:type="dxa"/>
          </w:tcPr>
          <w:p w14:paraId="42BB2453"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Caution area</w:t>
            </w:r>
          </w:p>
        </w:tc>
        <w:tc>
          <w:tcPr>
            <w:tcW w:w="1260" w:type="dxa"/>
          </w:tcPr>
          <w:p w14:paraId="206D4CE9"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CTNARE</w:t>
            </w:r>
          </w:p>
        </w:tc>
        <w:tc>
          <w:tcPr>
            <w:tcW w:w="1620" w:type="dxa"/>
          </w:tcPr>
          <w:p w14:paraId="1C2C486F"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69E3903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 POINT</w:t>
            </w:r>
          </w:p>
        </w:tc>
      </w:tr>
      <w:tr w:rsidR="005548BD" w:rsidRPr="005548BD" w14:paraId="56B28743" w14:textId="77777777" w:rsidTr="00A24BDE">
        <w:tc>
          <w:tcPr>
            <w:tcW w:w="3584" w:type="dxa"/>
          </w:tcPr>
          <w:p w14:paraId="41EF6CEF"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Offshore production area</w:t>
            </w:r>
          </w:p>
        </w:tc>
        <w:tc>
          <w:tcPr>
            <w:tcW w:w="1260" w:type="dxa"/>
          </w:tcPr>
          <w:p w14:paraId="1932EA7D"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OSPARE</w:t>
            </w:r>
          </w:p>
        </w:tc>
        <w:tc>
          <w:tcPr>
            <w:tcW w:w="1620" w:type="dxa"/>
          </w:tcPr>
          <w:p w14:paraId="515A72D5"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15F442C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5B490D07" w14:textId="77777777" w:rsidTr="00A24BDE">
        <w:tc>
          <w:tcPr>
            <w:tcW w:w="3584" w:type="dxa"/>
          </w:tcPr>
          <w:p w14:paraId="19FBED4F"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Areas to be avoided</w:t>
            </w:r>
          </w:p>
        </w:tc>
        <w:tc>
          <w:tcPr>
            <w:tcW w:w="1260" w:type="dxa"/>
          </w:tcPr>
          <w:p w14:paraId="70CBAC9D"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RESARE</w:t>
            </w:r>
          </w:p>
        </w:tc>
        <w:tc>
          <w:tcPr>
            <w:tcW w:w="1620" w:type="dxa"/>
          </w:tcPr>
          <w:p w14:paraId="50A9F6B9"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RESTRN = 14</w:t>
            </w:r>
          </w:p>
        </w:tc>
        <w:tc>
          <w:tcPr>
            <w:tcW w:w="2294" w:type="dxa"/>
          </w:tcPr>
          <w:p w14:paraId="236B026E"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AREA</w:t>
            </w:r>
          </w:p>
        </w:tc>
      </w:tr>
      <w:tr w:rsidR="00547368" w:rsidRPr="005548BD" w14:paraId="4D5B6F9E" w14:textId="77777777" w:rsidTr="00A24BDE">
        <w:tc>
          <w:tcPr>
            <w:tcW w:w="3584" w:type="dxa"/>
          </w:tcPr>
          <w:p w14:paraId="305D6095" w14:textId="0000671A" w:rsidR="00547368" w:rsidRPr="00547368" w:rsidRDefault="00547368" w:rsidP="005548BD">
            <w:pPr>
              <w:spacing w:after="0" w:line="240" w:lineRule="auto"/>
              <w:rPr>
                <w:rFonts w:ascii="Arial" w:eastAsia="Calibri" w:hAnsi="Arial" w:cs="Arial"/>
                <w:highlight w:val="yellow"/>
                <w:lang w:eastAsia="en-GB"/>
              </w:rPr>
            </w:pPr>
            <w:bookmarkStart w:id="8" w:name="_Hlk146771691"/>
            <w:r w:rsidRPr="00547368">
              <w:rPr>
                <w:rFonts w:ascii="Arial" w:eastAsia="Calibri" w:hAnsi="Arial" w:cs="Arial"/>
                <w:highlight w:val="yellow"/>
                <w:lang w:eastAsia="en-GB"/>
              </w:rPr>
              <w:t>User defined areas to be avoided</w:t>
            </w:r>
          </w:p>
        </w:tc>
        <w:tc>
          <w:tcPr>
            <w:tcW w:w="1260" w:type="dxa"/>
          </w:tcPr>
          <w:p w14:paraId="094F0D4C" w14:textId="77777777" w:rsidR="00547368" w:rsidRPr="00547368" w:rsidRDefault="00547368" w:rsidP="005548BD">
            <w:pPr>
              <w:spacing w:after="0" w:line="240" w:lineRule="auto"/>
              <w:rPr>
                <w:rFonts w:ascii="Arial" w:eastAsia="Calibri" w:hAnsi="Arial" w:cs="Arial"/>
                <w:highlight w:val="yellow"/>
                <w:lang w:eastAsia="en-GB"/>
              </w:rPr>
            </w:pPr>
          </w:p>
        </w:tc>
        <w:tc>
          <w:tcPr>
            <w:tcW w:w="1620" w:type="dxa"/>
          </w:tcPr>
          <w:p w14:paraId="38BDD5EE" w14:textId="77777777" w:rsidR="00547368" w:rsidRPr="00547368" w:rsidRDefault="00547368" w:rsidP="005548BD">
            <w:pPr>
              <w:spacing w:after="0" w:line="240" w:lineRule="auto"/>
              <w:rPr>
                <w:rFonts w:ascii="Arial" w:eastAsia="Calibri" w:hAnsi="Arial" w:cs="Arial"/>
                <w:highlight w:val="yellow"/>
                <w:lang w:eastAsia="en-GB"/>
              </w:rPr>
            </w:pPr>
          </w:p>
        </w:tc>
        <w:tc>
          <w:tcPr>
            <w:tcW w:w="2294" w:type="dxa"/>
          </w:tcPr>
          <w:p w14:paraId="65C4E393" w14:textId="0A0576FC" w:rsidR="00547368" w:rsidRPr="00547368" w:rsidRDefault="00E93D2E" w:rsidP="005548BD">
            <w:pPr>
              <w:spacing w:after="0" w:line="240" w:lineRule="auto"/>
              <w:rPr>
                <w:rFonts w:ascii="Arial" w:eastAsia="Calibri" w:hAnsi="Arial" w:cs="Arial"/>
                <w:highlight w:val="yellow"/>
                <w:lang w:eastAsia="en-GB"/>
              </w:rPr>
            </w:pPr>
            <w:r>
              <w:rPr>
                <w:rFonts w:ascii="Arial" w:eastAsia="Calibri" w:hAnsi="Arial" w:cs="Arial"/>
                <w:highlight w:val="yellow"/>
                <w:lang w:eastAsia="en-GB"/>
              </w:rPr>
              <w:t>AREA</w:t>
            </w:r>
          </w:p>
        </w:tc>
      </w:tr>
      <w:bookmarkEnd w:id="8"/>
      <w:tr w:rsidR="005548BD" w:rsidRPr="005548BD" w14:paraId="5B287640" w14:textId="77777777" w:rsidTr="00A24BDE">
        <w:tc>
          <w:tcPr>
            <w:tcW w:w="3584" w:type="dxa"/>
          </w:tcPr>
          <w:p w14:paraId="1C85A1EF"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Military practice area</w:t>
            </w:r>
          </w:p>
        </w:tc>
        <w:tc>
          <w:tcPr>
            <w:tcW w:w="1260" w:type="dxa"/>
          </w:tcPr>
          <w:p w14:paraId="4DA1FFE0"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MIPARE</w:t>
            </w:r>
          </w:p>
        </w:tc>
        <w:tc>
          <w:tcPr>
            <w:tcW w:w="1620" w:type="dxa"/>
          </w:tcPr>
          <w:p w14:paraId="5AE21B1A"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2F368F6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 POINT</w:t>
            </w:r>
          </w:p>
        </w:tc>
      </w:tr>
      <w:tr w:rsidR="005548BD" w:rsidRPr="005548BD" w14:paraId="69E67FB0" w14:textId="77777777" w:rsidTr="00A24BDE">
        <w:tc>
          <w:tcPr>
            <w:tcW w:w="3584" w:type="dxa"/>
          </w:tcPr>
          <w:p w14:paraId="3A4D5D8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 xml:space="preserve">Seaplane landing area </w:t>
            </w:r>
          </w:p>
        </w:tc>
        <w:tc>
          <w:tcPr>
            <w:tcW w:w="1260" w:type="dxa"/>
          </w:tcPr>
          <w:p w14:paraId="450ABE11"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SPLARE</w:t>
            </w:r>
          </w:p>
        </w:tc>
        <w:tc>
          <w:tcPr>
            <w:tcW w:w="1620" w:type="dxa"/>
          </w:tcPr>
          <w:p w14:paraId="482A75D5"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1FF73630"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 POINT</w:t>
            </w:r>
          </w:p>
        </w:tc>
      </w:tr>
      <w:tr w:rsidR="005548BD" w:rsidRPr="005548BD" w14:paraId="6BC5C2A8" w14:textId="77777777" w:rsidTr="00A24BDE">
        <w:tc>
          <w:tcPr>
            <w:tcW w:w="3584" w:type="dxa"/>
          </w:tcPr>
          <w:p w14:paraId="4ABD823E"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Submarine transit lane</w:t>
            </w:r>
          </w:p>
        </w:tc>
        <w:tc>
          <w:tcPr>
            <w:tcW w:w="1260" w:type="dxa"/>
          </w:tcPr>
          <w:p w14:paraId="633A4F4D"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SUBTLN</w:t>
            </w:r>
          </w:p>
        </w:tc>
        <w:tc>
          <w:tcPr>
            <w:tcW w:w="1620" w:type="dxa"/>
          </w:tcPr>
          <w:p w14:paraId="4F01217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294" w:type="dxa"/>
          </w:tcPr>
          <w:p w14:paraId="796D28D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0FB60EDE" w14:textId="77777777" w:rsidTr="00A24BDE">
        <w:tc>
          <w:tcPr>
            <w:tcW w:w="3584" w:type="dxa"/>
          </w:tcPr>
          <w:p w14:paraId="1CC9AA88"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 xml:space="preserve">Anchorage area </w:t>
            </w:r>
          </w:p>
        </w:tc>
        <w:tc>
          <w:tcPr>
            <w:tcW w:w="1260" w:type="dxa"/>
          </w:tcPr>
          <w:p w14:paraId="7F9FF4DA"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ACHARE</w:t>
            </w:r>
          </w:p>
        </w:tc>
        <w:tc>
          <w:tcPr>
            <w:tcW w:w="1620" w:type="dxa"/>
          </w:tcPr>
          <w:p w14:paraId="36813A0B" w14:textId="77777777" w:rsidR="005548BD" w:rsidRPr="005548BD" w:rsidRDefault="005548BD" w:rsidP="005548BD">
            <w:pPr>
              <w:spacing w:after="0" w:line="240" w:lineRule="auto"/>
              <w:rPr>
                <w:rFonts w:ascii="Arial" w:eastAsia="Calibri" w:hAnsi="Arial" w:cs="Arial"/>
                <w:lang w:eastAsia="en-GB"/>
              </w:rPr>
            </w:pPr>
          </w:p>
        </w:tc>
        <w:tc>
          <w:tcPr>
            <w:tcW w:w="2294" w:type="dxa"/>
          </w:tcPr>
          <w:p w14:paraId="169C92B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 POINT</w:t>
            </w:r>
          </w:p>
        </w:tc>
      </w:tr>
      <w:tr w:rsidR="005548BD" w:rsidRPr="005548BD" w14:paraId="28C507DF" w14:textId="77777777" w:rsidTr="00A24BDE">
        <w:tc>
          <w:tcPr>
            <w:tcW w:w="3584" w:type="dxa"/>
          </w:tcPr>
          <w:p w14:paraId="56650296"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Marine farm/aquaculture</w:t>
            </w:r>
          </w:p>
        </w:tc>
        <w:tc>
          <w:tcPr>
            <w:tcW w:w="1260" w:type="dxa"/>
          </w:tcPr>
          <w:p w14:paraId="7C210736"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MARCUL</w:t>
            </w:r>
          </w:p>
        </w:tc>
        <w:tc>
          <w:tcPr>
            <w:tcW w:w="1620" w:type="dxa"/>
          </w:tcPr>
          <w:p w14:paraId="1A1E90D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p>
        </w:tc>
        <w:tc>
          <w:tcPr>
            <w:tcW w:w="2294" w:type="dxa"/>
          </w:tcPr>
          <w:p w14:paraId="21A7431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 LINE, POINT</w:t>
            </w:r>
          </w:p>
        </w:tc>
      </w:tr>
      <w:tr w:rsidR="005548BD" w:rsidRPr="005548BD" w14:paraId="1A14F93F" w14:textId="77777777" w:rsidTr="00A24BDE">
        <w:tc>
          <w:tcPr>
            <w:tcW w:w="3584" w:type="dxa"/>
          </w:tcPr>
          <w:p w14:paraId="29CBB2EE"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PSSA (Particularly Sensitive Sea Area)</w:t>
            </w:r>
          </w:p>
        </w:tc>
        <w:tc>
          <w:tcPr>
            <w:tcW w:w="1260" w:type="dxa"/>
          </w:tcPr>
          <w:p w14:paraId="069C21CA"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RESARE</w:t>
            </w:r>
          </w:p>
        </w:tc>
        <w:tc>
          <w:tcPr>
            <w:tcW w:w="1620" w:type="dxa"/>
          </w:tcPr>
          <w:p w14:paraId="2EC9073E" w14:textId="77777777" w:rsidR="005548BD" w:rsidRPr="005548BD" w:rsidRDefault="005548BD" w:rsidP="005548BD">
            <w:pPr>
              <w:spacing w:after="0" w:line="240" w:lineRule="auto"/>
              <w:rPr>
                <w:rFonts w:ascii="Arial" w:eastAsia="Calibri" w:hAnsi="Arial" w:cs="Arial"/>
                <w:lang w:eastAsia="en-GB"/>
              </w:rPr>
            </w:pPr>
            <w:r w:rsidRPr="005548BD">
              <w:rPr>
                <w:rFonts w:ascii="Arial" w:eastAsia="Calibri" w:hAnsi="Arial" w:cs="Arial"/>
                <w:lang w:eastAsia="en-GB"/>
              </w:rPr>
              <w:t>CATREA = 28</w:t>
            </w:r>
          </w:p>
        </w:tc>
        <w:tc>
          <w:tcPr>
            <w:tcW w:w="2294" w:type="dxa"/>
          </w:tcPr>
          <w:p w14:paraId="7127AC96" w14:textId="77777777" w:rsidR="005548BD" w:rsidRPr="005548BD" w:rsidRDefault="005548BD" w:rsidP="005548BD">
            <w:pPr>
              <w:spacing w:after="0" w:line="240" w:lineRule="auto"/>
              <w:rPr>
                <w:rFonts w:ascii="Times New Roman" w:eastAsia="Calibri" w:hAnsi="Times New Roman" w:cs="Times New Roman"/>
                <w:lang w:eastAsia="en-GB"/>
              </w:rPr>
            </w:pPr>
            <w:r w:rsidRPr="005548BD">
              <w:rPr>
                <w:rFonts w:ascii="Arial" w:eastAsia="Calibri" w:hAnsi="Arial" w:cs="Arial"/>
                <w:lang w:eastAsia="en-GB"/>
              </w:rPr>
              <w:t>AREA</w:t>
            </w:r>
          </w:p>
        </w:tc>
      </w:tr>
      <w:bookmarkEnd w:id="7"/>
    </w:tbl>
    <w:p w14:paraId="31AA9804" w14:textId="77777777" w:rsidR="005548BD" w:rsidRPr="005548BD" w:rsidRDefault="005548BD" w:rsidP="005548BD">
      <w:pPr>
        <w:tabs>
          <w:tab w:val="left" w:pos="993"/>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Calibri" w:hAnsi="Arial" w:cs="Arial"/>
          <w:b/>
          <w:lang w:eastAsia="fr-FR"/>
        </w:rPr>
      </w:pPr>
    </w:p>
    <w:p w14:paraId="789698C8" w14:textId="77777777" w:rsidR="005548BD" w:rsidRP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bookmarkStart w:id="9" w:name="_Toc348447794"/>
      <w:bookmarkStart w:id="10" w:name="_Toc386023771"/>
      <w:r w:rsidRPr="005548BD">
        <w:rPr>
          <w:rFonts w:ascii="Arial" w:eastAsia="Calibri" w:hAnsi="Arial" w:cs="Times New Roman"/>
          <w:b/>
          <w:snapToGrid w:val="0"/>
          <w:szCs w:val="20"/>
          <w:lang w:eastAsia="fr-FR"/>
        </w:rPr>
        <w:t>10.5.11</w:t>
      </w:r>
      <w:r w:rsidRPr="005548BD">
        <w:rPr>
          <w:rFonts w:ascii="Arial" w:eastAsia="Calibri" w:hAnsi="Arial" w:cs="Times New Roman"/>
          <w:b/>
          <w:snapToGrid w:val="0"/>
          <w:szCs w:val="20"/>
          <w:lang w:eastAsia="fr-FR"/>
        </w:rPr>
        <w:tab/>
        <w:t>Visualization of the Safety Contour</w:t>
      </w:r>
      <w:bookmarkEnd w:id="9"/>
      <w:bookmarkEnd w:id="10"/>
    </w:p>
    <w:p w14:paraId="44702DDD" w14:textId="77777777" w:rsidR="005548BD" w:rsidRPr="005548BD" w:rsidRDefault="005548BD" w:rsidP="005548BD">
      <w:pPr>
        <w:spacing w:after="0" w:line="240" w:lineRule="auto"/>
        <w:rPr>
          <w:rFonts w:ascii="Arial" w:eastAsia="Calibri" w:hAnsi="Arial" w:cs="Times New Roman"/>
          <w:sz w:val="20"/>
          <w:szCs w:val="20"/>
          <w:lang w:eastAsia="fr-FR"/>
        </w:rPr>
      </w:pPr>
    </w:p>
    <w:p w14:paraId="1E9C3ED8" w14:textId="77777777" w:rsidR="005548BD" w:rsidRPr="005548BD" w:rsidRDefault="005548BD" w:rsidP="005548BD">
      <w:pPr>
        <w:keepLines/>
        <w:spacing w:after="0" w:line="240" w:lineRule="auto"/>
        <w:ind w:right="-57"/>
        <w:jc w:val="both"/>
        <w:rPr>
          <w:rFonts w:ascii="Arial" w:eastAsia="Times New Roman" w:hAnsi="Arial" w:cs="Arial"/>
          <w:lang w:eastAsia="zh-CN"/>
        </w:rPr>
      </w:pPr>
      <w:r w:rsidRPr="005548BD">
        <w:rPr>
          <w:rFonts w:ascii="Arial" w:eastAsia="Times New Roman" w:hAnsi="Arial" w:cs="Arial"/>
          <w:lang w:eastAsia="zh-CN"/>
        </w:rPr>
        <w:t>The safety contour is defined as an edge between safe and unsafe skin of the earth objects.  This edge must be visualized using the presentation below.</w:t>
      </w:r>
    </w:p>
    <w:p w14:paraId="6B23A9DA" w14:textId="77777777" w:rsidR="005548BD" w:rsidRPr="005548BD" w:rsidRDefault="005548BD" w:rsidP="005548BD">
      <w:pPr>
        <w:spacing w:after="0" w:line="240" w:lineRule="auto"/>
        <w:rPr>
          <w:rFonts w:ascii="Arial" w:eastAsia="Calibri" w:hAnsi="Arial" w:cs="Times New Roman"/>
          <w:sz w:val="20"/>
          <w:szCs w:val="20"/>
          <w:lang w:eastAsia="fr-FR"/>
        </w:rPr>
      </w:pPr>
    </w:p>
    <w:p w14:paraId="5237F1AD" w14:textId="77777777" w:rsidR="005548BD" w:rsidRPr="005548BD" w:rsidRDefault="005548BD" w:rsidP="005548BD">
      <w:pPr>
        <w:spacing w:after="0" w:line="240" w:lineRule="auto"/>
        <w:rPr>
          <w:rFonts w:ascii="Arial" w:eastAsia="Calibri" w:hAnsi="Arial" w:cs="Times New Roman"/>
          <w:b/>
          <w:szCs w:val="20"/>
          <w:lang w:eastAsia="fr-FR"/>
        </w:rPr>
      </w:pPr>
      <w:r w:rsidRPr="005548BD">
        <w:rPr>
          <w:rFonts w:ascii="Arial" w:eastAsia="Calibri" w:hAnsi="Arial" w:cs="Times New Roman"/>
          <w:b/>
          <w:szCs w:val="20"/>
          <w:lang w:eastAsia="fr-FR"/>
        </w:rPr>
        <w:t>"SAFCON","","LS(SOLD,3,DEPSC)","8","O","DISPLAYBASE","13000"</w:t>
      </w:r>
    </w:p>
    <w:p w14:paraId="473F5FD3"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szCs w:val="20"/>
          <w:lang w:eastAsia="fr-FR"/>
        </w:rPr>
      </w:pPr>
    </w:p>
    <w:p w14:paraId="654C03A8" w14:textId="77777777" w:rsidR="005548BD" w:rsidRPr="005548BD" w:rsidRDefault="005548BD" w:rsidP="005548BD">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bookmarkStart w:id="11" w:name="_Toc348447795"/>
      <w:bookmarkStart w:id="12" w:name="_Toc386023772"/>
      <w:r w:rsidRPr="005548BD">
        <w:rPr>
          <w:rFonts w:ascii="Arial" w:eastAsia="Calibri" w:hAnsi="Arial" w:cs="Times New Roman"/>
          <w:b/>
          <w:snapToGrid w:val="0"/>
          <w:szCs w:val="20"/>
          <w:lang w:eastAsia="fr-FR"/>
        </w:rPr>
        <w:t>10.5.12</w:t>
      </w:r>
      <w:r w:rsidRPr="005548BD">
        <w:rPr>
          <w:rFonts w:ascii="Arial" w:eastAsia="Calibri" w:hAnsi="Arial" w:cs="Times New Roman"/>
          <w:b/>
          <w:snapToGrid w:val="0"/>
          <w:szCs w:val="20"/>
          <w:lang w:eastAsia="fr-FR"/>
        </w:rPr>
        <w:tab/>
        <w:t>Detection of Safety Contour</w:t>
      </w:r>
      <w:bookmarkEnd w:id="11"/>
      <w:bookmarkEnd w:id="12"/>
    </w:p>
    <w:p w14:paraId="3035345A"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04261EE4" w14:textId="69BACBFA" w:rsidR="005548BD" w:rsidRPr="005548BD" w:rsidRDefault="005548BD" w:rsidP="005548BD">
      <w:pPr>
        <w:keepLines/>
        <w:spacing w:after="0" w:line="240" w:lineRule="auto"/>
        <w:ind w:right="-57"/>
        <w:jc w:val="both"/>
        <w:rPr>
          <w:rFonts w:ascii="Arial" w:eastAsia="Times New Roman" w:hAnsi="Arial" w:cs="Arial"/>
          <w:bCs/>
          <w:lang w:eastAsia="en-GB"/>
        </w:rPr>
      </w:pPr>
      <w:r w:rsidRPr="005548BD">
        <w:rPr>
          <w:rFonts w:ascii="Arial" w:eastAsia="Calibri" w:hAnsi="Arial" w:cs="Arial"/>
          <w:lang w:eastAsia="zh-CN"/>
        </w:rPr>
        <w:t xml:space="preserve">The IMO Performance Standard for ECDIS </w:t>
      </w:r>
      <w:r w:rsidR="00547368">
        <w:rPr>
          <w:rFonts w:ascii="Arial" w:eastAsia="Times New Roman" w:hAnsi="Arial" w:cs="Arial"/>
          <w:bCs/>
          <w:lang w:eastAsia="en-GB"/>
        </w:rPr>
        <w:t>MSC.530(106)</w:t>
      </w:r>
      <w:r w:rsidRPr="005548BD">
        <w:rPr>
          <w:rFonts w:ascii="Arial" w:eastAsia="Times New Roman" w:hAnsi="Arial" w:cs="Arial"/>
          <w:bCs/>
          <w:lang w:eastAsia="en-GB"/>
        </w:rPr>
        <w:t>, clause 11.3.4 Route Planning states;</w:t>
      </w:r>
    </w:p>
    <w:p w14:paraId="457BBB2A"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szCs w:val="20"/>
          <w:lang w:eastAsia="fr-FR"/>
        </w:rPr>
      </w:pPr>
    </w:p>
    <w:p w14:paraId="7F8FA7EC" w14:textId="77777777" w:rsidR="00733813" w:rsidRPr="00733813" w:rsidRDefault="00733813" w:rsidP="00733813">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Times New Roman" w:hAnsi="Arial" w:cs="Arial"/>
          <w:bCs/>
          <w:i/>
          <w:lang w:eastAsia="en-GB"/>
        </w:rPr>
      </w:pPr>
    </w:p>
    <w:p w14:paraId="3292CD75" w14:textId="452A0DF5" w:rsidR="005548BD" w:rsidRPr="005548BD" w:rsidRDefault="00733813" w:rsidP="00733813">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szCs w:val="20"/>
          <w:lang w:eastAsia="fr-FR"/>
        </w:rPr>
      </w:pPr>
      <w:r w:rsidRPr="00733813">
        <w:rPr>
          <w:rFonts w:ascii="Arial" w:eastAsia="Times New Roman" w:hAnsi="Arial" w:cs="Arial"/>
          <w:bCs/>
          <w:i/>
          <w:lang w:eastAsia="en-GB"/>
        </w:rPr>
        <w:t>11.3.4 A graphical indication is required if the mariner plans a route closer than a user-specified distance from own ship's safety contour.</w:t>
      </w:r>
    </w:p>
    <w:p w14:paraId="63F237BA" w14:textId="77777777" w:rsidR="00733813" w:rsidRDefault="00733813" w:rsidP="005548BD">
      <w:pPr>
        <w:keepLines/>
        <w:spacing w:after="0" w:line="240" w:lineRule="auto"/>
        <w:ind w:right="-57"/>
        <w:rPr>
          <w:rFonts w:ascii="Arial" w:eastAsia="Times New Roman" w:hAnsi="Arial" w:cs="Arial"/>
          <w:bCs/>
          <w:lang w:eastAsia="en-GB"/>
        </w:rPr>
      </w:pPr>
    </w:p>
    <w:p w14:paraId="44E0C863" w14:textId="79664857" w:rsidR="005548BD" w:rsidRPr="005548BD" w:rsidRDefault="005548BD" w:rsidP="005548BD">
      <w:pPr>
        <w:keepLines/>
        <w:spacing w:after="0" w:line="240" w:lineRule="auto"/>
        <w:ind w:right="-57"/>
        <w:rPr>
          <w:rFonts w:ascii="Arial" w:eastAsia="Calibri" w:hAnsi="Arial" w:cs="Arial"/>
          <w:lang w:eastAsia="zh-CN"/>
        </w:rPr>
      </w:pPr>
      <w:bookmarkStart w:id="13" w:name="_Hlk146767350"/>
      <w:r w:rsidRPr="005548BD">
        <w:rPr>
          <w:rFonts w:ascii="Arial" w:eastAsia="Times New Roman" w:hAnsi="Arial" w:cs="Arial"/>
          <w:bCs/>
          <w:lang w:eastAsia="en-GB"/>
        </w:rPr>
        <w:t xml:space="preserve">Clause 11.4.3 Route Monitoring </w:t>
      </w:r>
      <w:r w:rsidRPr="005548BD">
        <w:rPr>
          <w:rFonts w:ascii="Arial" w:eastAsia="Calibri" w:hAnsi="Arial" w:cs="Arial"/>
          <w:lang w:eastAsia="zh-CN"/>
        </w:rPr>
        <w:t>states;</w:t>
      </w:r>
    </w:p>
    <w:bookmarkEnd w:id="13"/>
    <w:p w14:paraId="4F6216A1" w14:textId="75E730E4" w:rsidR="005548BD" w:rsidRPr="005548BD" w:rsidRDefault="005548BD" w:rsidP="005548BD">
      <w:pPr>
        <w:keepLines/>
        <w:spacing w:after="0" w:line="240" w:lineRule="auto"/>
        <w:ind w:right="-57"/>
        <w:rPr>
          <w:rFonts w:ascii="Arial" w:eastAsia="Calibri" w:hAnsi="Arial" w:cs="Arial"/>
          <w:b/>
          <w:i/>
          <w:lang w:eastAsia="zh-CN"/>
        </w:rPr>
      </w:pPr>
    </w:p>
    <w:p w14:paraId="010B0106" w14:textId="68CC5C9A" w:rsidR="005548BD" w:rsidRDefault="00733813"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r w:rsidRPr="00733813">
        <w:rPr>
          <w:rFonts w:ascii="Arial" w:eastAsia="Calibri" w:hAnsi="Arial" w:cs="Arial"/>
          <w:lang w:eastAsia="fr-FR"/>
        </w:rPr>
        <w:t xml:space="preserve">11.4.3 It should be possible to select that ECDIS gives an alarm and related graphical indication if, within a specified time or distance set by the mariner, own ship will pass closer than a user-selected distance from the safety contour. There should be a permanent indication </w:t>
      </w:r>
      <w:r w:rsidR="00481E78">
        <w:rPr>
          <w:rFonts w:ascii="Arial" w:eastAsia="Calibri" w:hAnsi="Arial" w:cs="Arial"/>
          <w:lang w:eastAsia="fr-FR"/>
        </w:rPr>
        <w:t>of “Safety Contour alarm O</w:t>
      </w:r>
      <w:r w:rsidR="007C591F">
        <w:rPr>
          <w:rFonts w:ascii="Arial" w:eastAsia="Calibri" w:hAnsi="Arial" w:cs="Arial"/>
          <w:lang w:eastAsia="fr-FR"/>
        </w:rPr>
        <w:t>FF</w:t>
      </w:r>
      <w:r w:rsidR="00481E78">
        <w:rPr>
          <w:rFonts w:ascii="Arial" w:eastAsia="Calibri" w:hAnsi="Arial" w:cs="Arial"/>
          <w:lang w:eastAsia="fr-FR"/>
        </w:rPr>
        <w:t xml:space="preserve">” </w:t>
      </w:r>
      <w:r w:rsidRPr="00733813">
        <w:rPr>
          <w:rFonts w:ascii="Arial" w:eastAsia="Calibri" w:hAnsi="Arial" w:cs="Arial"/>
          <w:lang w:eastAsia="fr-FR"/>
        </w:rPr>
        <w:t>when the safety contour alarm is deselected.</w:t>
      </w:r>
      <w:r w:rsidR="007C591F">
        <w:rPr>
          <w:rFonts w:ascii="Arial" w:eastAsia="Calibri" w:hAnsi="Arial" w:cs="Arial"/>
          <w:lang w:eastAsia="fr-FR"/>
        </w:rPr>
        <w:t xml:space="preserve"> In accordance with guidance in </w:t>
      </w:r>
      <w:r w:rsidR="007C591F" w:rsidRPr="007C591F">
        <w:rPr>
          <w:rFonts w:ascii="Arial" w:eastAsia="Calibri" w:hAnsi="Arial" w:cs="Arial"/>
          <w:lang w:eastAsia="fr-FR"/>
        </w:rPr>
        <w:t>IEC 62288:2021</w:t>
      </w:r>
      <w:r w:rsidR="007C591F">
        <w:rPr>
          <w:rFonts w:ascii="Arial" w:eastAsia="Calibri" w:hAnsi="Arial" w:cs="Arial"/>
          <w:lang w:eastAsia="fr-FR"/>
        </w:rPr>
        <w:t xml:space="preserve"> 4.4.2</w:t>
      </w:r>
    </w:p>
    <w:p w14:paraId="45698D9C" w14:textId="77777777" w:rsidR="00733813" w:rsidRPr="005548BD" w:rsidRDefault="00733813"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1E32F130"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r w:rsidRPr="005548BD">
        <w:rPr>
          <w:rFonts w:ascii="Arial" w:eastAsia="Calibri" w:hAnsi="Arial" w:cs="Arial"/>
          <w:lang w:eastAsia="fr-FR"/>
        </w:rPr>
        <w:t>The following table specifies the S-57 objects, conditions and geometry that constitute the safety contour and must therefore be used when raising the safety contour alarm.</w:t>
      </w:r>
    </w:p>
    <w:p w14:paraId="235B8626"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09361844" w14:textId="77777777" w:rsidR="005548BD" w:rsidRPr="005548BD" w:rsidRDefault="005548BD" w:rsidP="005548BD">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r w:rsidRPr="005548BD">
        <w:rPr>
          <w:rFonts w:ascii="Arial" w:eastAsia="Times New Roman" w:hAnsi="Arial" w:cs="Times New Roman"/>
          <w:lang w:eastAsia="fr-FR"/>
        </w:rPr>
        <w:t>The point, line or area must be graphically indicated using the presentation named as “</w:t>
      </w:r>
      <w:proofErr w:type="spellStart"/>
      <w:r w:rsidRPr="005548BD">
        <w:rPr>
          <w:rFonts w:ascii="Arial" w:eastAsia="Times New Roman" w:hAnsi="Arial" w:cs="Times New Roman"/>
          <w:lang w:eastAsia="fr-FR"/>
        </w:rPr>
        <w:t>dnghlt</w:t>
      </w:r>
      <w:proofErr w:type="spellEnd"/>
      <w:r w:rsidRPr="005548BD">
        <w:rPr>
          <w:rFonts w:ascii="Arial" w:eastAsia="Times New Roman" w:hAnsi="Arial" w:cs="Times New Roman"/>
          <w:lang w:eastAsia="fr-FR"/>
        </w:rPr>
        <w:t>” in the look-up tables.</w:t>
      </w:r>
    </w:p>
    <w:p w14:paraId="7B4DAA3A" w14:textId="77777777" w:rsidR="005548BD" w:rsidRPr="005548BD" w:rsidRDefault="005548BD" w:rsidP="005548BD">
      <w:pPr>
        <w:pBdr>
          <w:top w:val="single" w:sz="6" w:space="1" w:color="FFFFFF"/>
          <w:left w:val="single" w:sz="6" w:space="0" w:color="FFFFFF"/>
          <w:bottom w:val="single" w:sz="6" w:space="0" w:color="FFFFFF"/>
          <w:right w:val="single" w:sz="6" w:space="0" w:color="FFFFFF"/>
        </w:pBdr>
        <w:shd w:val="clear" w:color="auto" w:fill="FFFFFF"/>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420"/>
        <w:gridCol w:w="2343"/>
      </w:tblGrid>
      <w:tr w:rsidR="005548BD" w:rsidRPr="005548BD" w14:paraId="033B24C2" w14:textId="77777777" w:rsidTr="00A24BDE">
        <w:tc>
          <w:tcPr>
            <w:tcW w:w="1800" w:type="dxa"/>
          </w:tcPr>
          <w:p w14:paraId="6D885A22" w14:textId="77777777" w:rsidR="005548BD" w:rsidRPr="005548BD" w:rsidRDefault="005548BD" w:rsidP="005548BD">
            <w:pPr>
              <w:shd w:val="clear" w:color="auto" w:fill="BFBFBF"/>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S-57 Object</w:t>
            </w:r>
          </w:p>
        </w:tc>
        <w:tc>
          <w:tcPr>
            <w:tcW w:w="3420" w:type="dxa"/>
          </w:tcPr>
          <w:p w14:paraId="22F6B188" w14:textId="77777777" w:rsidR="005548BD" w:rsidRPr="005548BD" w:rsidRDefault="005548BD" w:rsidP="005548BD">
            <w:pPr>
              <w:shd w:val="clear" w:color="auto" w:fill="BFBFBF"/>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Condition</w:t>
            </w:r>
          </w:p>
        </w:tc>
        <w:tc>
          <w:tcPr>
            <w:tcW w:w="2343" w:type="dxa"/>
          </w:tcPr>
          <w:p w14:paraId="6D056686" w14:textId="77777777" w:rsidR="005548BD" w:rsidRPr="005548BD" w:rsidRDefault="005548BD" w:rsidP="005548BD">
            <w:pPr>
              <w:shd w:val="clear" w:color="auto" w:fill="BFBFBF"/>
              <w:autoSpaceDE w:val="0"/>
              <w:autoSpaceDN w:val="0"/>
              <w:adjustRightInd w:val="0"/>
              <w:spacing w:after="0" w:line="240" w:lineRule="auto"/>
              <w:rPr>
                <w:rFonts w:ascii="Arial" w:eastAsia="Calibri" w:hAnsi="Arial" w:cs="Arial"/>
                <w:b/>
                <w:bCs/>
                <w:lang w:eastAsia="en-GB"/>
              </w:rPr>
            </w:pPr>
            <w:r w:rsidRPr="005548BD">
              <w:rPr>
                <w:rFonts w:ascii="Arial" w:eastAsia="Calibri" w:hAnsi="Arial" w:cs="Arial"/>
                <w:b/>
                <w:bCs/>
                <w:lang w:eastAsia="en-GB"/>
              </w:rPr>
              <w:t>Geometry</w:t>
            </w:r>
          </w:p>
        </w:tc>
      </w:tr>
      <w:tr w:rsidR="005548BD" w:rsidRPr="005548BD" w14:paraId="350C37BA" w14:textId="77777777" w:rsidTr="00A24BDE">
        <w:tc>
          <w:tcPr>
            <w:tcW w:w="1800" w:type="dxa"/>
          </w:tcPr>
          <w:p w14:paraId="0EFDE68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DEPARE</w:t>
            </w:r>
          </w:p>
        </w:tc>
        <w:tc>
          <w:tcPr>
            <w:tcW w:w="3420" w:type="dxa"/>
          </w:tcPr>
          <w:p w14:paraId="3D82219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*DEPARE03 “UNSAFE=TRUE”</w:t>
            </w:r>
          </w:p>
        </w:tc>
        <w:tc>
          <w:tcPr>
            <w:tcW w:w="2343" w:type="dxa"/>
          </w:tcPr>
          <w:p w14:paraId="444F6616"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0DF111C9" w14:textId="77777777" w:rsidTr="00A24BDE">
        <w:tc>
          <w:tcPr>
            <w:tcW w:w="1800" w:type="dxa"/>
          </w:tcPr>
          <w:p w14:paraId="30C2BD5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DRGARE</w:t>
            </w:r>
          </w:p>
        </w:tc>
        <w:tc>
          <w:tcPr>
            <w:tcW w:w="3420" w:type="dxa"/>
          </w:tcPr>
          <w:p w14:paraId="39E6026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*DEPARE03 “UNSAFE=TRUE”</w:t>
            </w:r>
          </w:p>
        </w:tc>
        <w:tc>
          <w:tcPr>
            <w:tcW w:w="2343" w:type="dxa"/>
          </w:tcPr>
          <w:p w14:paraId="47F7F14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5961A2D0" w14:textId="77777777" w:rsidTr="00A24BDE">
        <w:tc>
          <w:tcPr>
            <w:tcW w:w="1800" w:type="dxa"/>
          </w:tcPr>
          <w:p w14:paraId="7443F45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FLODOC</w:t>
            </w:r>
          </w:p>
        </w:tc>
        <w:tc>
          <w:tcPr>
            <w:tcW w:w="3420" w:type="dxa"/>
          </w:tcPr>
          <w:p w14:paraId="6E01301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3E9E48F5"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 AREA</w:t>
            </w:r>
          </w:p>
        </w:tc>
      </w:tr>
      <w:tr w:rsidR="005548BD" w:rsidRPr="005548BD" w14:paraId="14C3C88F" w14:textId="77777777" w:rsidTr="00A24BDE">
        <w:tc>
          <w:tcPr>
            <w:tcW w:w="1800" w:type="dxa"/>
          </w:tcPr>
          <w:p w14:paraId="11AFEE2A"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HULKES</w:t>
            </w:r>
          </w:p>
        </w:tc>
        <w:tc>
          <w:tcPr>
            <w:tcW w:w="3420" w:type="dxa"/>
          </w:tcPr>
          <w:p w14:paraId="25508A9D"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1DE27C35"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AREA</w:t>
            </w:r>
          </w:p>
        </w:tc>
      </w:tr>
      <w:tr w:rsidR="005548BD" w:rsidRPr="005548BD" w14:paraId="08DE5BB6" w14:textId="77777777" w:rsidTr="00A24BDE">
        <w:tc>
          <w:tcPr>
            <w:tcW w:w="1800" w:type="dxa"/>
          </w:tcPr>
          <w:p w14:paraId="35F1DE7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LNDARE</w:t>
            </w:r>
          </w:p>
        </w:tc>
        <w:tc>
          <w:tcPr>
            <w:tcW w:w="3420" w:type="dxa"/>
          </w:tcPr>
          <w:p w14:paraId="1AF0E7EE"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26FE67BC"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LINE, AREA</w:t>
            </w:r>
          </w:p>
        </w:tc>
      </w:tr>
      <w:tr w:rsidR="005548BD" w:rsidRPr="005548BD" w14:paraId="73A325E3" w14:textId="77777777" w:rsidTr="00A24BDE">
        <w:tc>
          <w:tcPr>
            <w:tcW w:w="1800" w:type="dxa"/>
          </w:tcPr>
          <w:p w14:paraId="5571025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PONTON</w:t>
            </w:r>
          </w:p>
        </w:tc>
        <w:tc>
          <w:tcPr>
            <w:tcW w:w="3420" w:type="dxa"/>
          </w:tcPr>
          <w:p w14:paraId="6B74EB9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7F802F4A"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LINE, AREA</w:t>
            </w:r>
          </w:p>
        </w:tc>
      </w:tr>
      <w:tr w:rsidR="005548BD" w:rsidRPr="005548BD" w14:paraId="0A9C2218" w14:textId="77777777" w:rsidTr="00A24BDE">
        <w:tc>
          <w:tcPr>
            <w:tcW w:w="1800" w:type="dxa"/>
          </w:tcPr>
          <w:p w14:paraId="54F166FB"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UNSARE</w:t>
            </w:r>
          </w:p>
        </w:tc>
        <w:tc>
          <w:tcPr>
            <w:tcW w:w="3420" w:type="dxa"/>
          </w:tcPr>
          <w:p w14:paraId="4C088C37"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7EF7FC6F"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AREA</w:t>
            </w:r>
          </w:p>
        </w:tc>
      </w:tr>
      <w:tr w:rsidR="005548BD" w:rsidRPr="005548BD" w14:paraId="13EF44DD" w14:textId="77777777" w:rsidTr="00A24BDE">
        <w:tc>
          <w:tcPr>
            <w:tcW w:w="1800" w:type="dxa"/>
          </w:tcPr>
          <w:p w14:paraId="22D49843"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SLCONS</w:t>
            </w:r>
          </w:p>
        </w:tc>
        <w:tc>
          <w:tcPr>
            <w:tcW w:w="3420" w:type="dxa"/>
          </w:tcPr>
          <w:p w14:paraId="50E1F5E4"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w:t>
            </w:r>
          </w:p>
        </w:tc>
        <w:tc>
          <w:tcPr>
            <w:tcW w:w="2343" w:type="dxa"/>
          </w:tcPr>
          <w:p w14:paraId="07A30479" w14:textId="77777777" w:rsidR="005548BD" w:rsidRPr="005548BD" w:rsidRDefault="005548BD" w:rsidP="005548BD">
            <w:pPr>
              <w:autoSpaceDE w:val="0"/>
              <w:autoSpaceDN w:val="0"/>
              <w:adjustRightInd w:val="0"/>
              <w:spacing w:after="0" w:line="240" w:lineRule="auto"/>
              <w:rPr>
                <w:rFonts w:ascii="Arial" w:eastAsia="Calibri" w:hAnsi="Arial" w:cs="Arial"/>
                <w:lang w:eastAsia="en-GB"/>
              </w:rPr>
            </w:pPr>
            <w:r w:rsidRPr="005548BD">
              <w:rPr>
                <w:rFonts w:ascii="Arial" w:eastAsia="Calibri" w:hAnsi="Arial" w:cs="Arial"/>
                <w:lang w:eastAsia="en-GB"/>
              </w:rPr>
              <w:t>POINT, LINE, AREA</w:t>
            </w:r>
          </w:p>
        </w:tc>
      </w:tr>
    </w:tbl>
    <w:p w14:paraId="5D31A0E2"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53F5ECB2"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1C864667"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664799CF"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63E48379"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50949AAA"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6FFE4033"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07F1D992"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64345F06"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lang w:eastAsia="fr-FR"/>
        </w:rPr>
      </w:pPr>
    </w:p>
    <w:p w14:paraId="482E50BB"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lang w:eastAsia="fr-FR"/>
        </w:rPr>
      </w:pPr>
    </w:p>
    <w:p w14:paraId="33DBF0D3"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lang w:eastAsia="fr-FR"/>
        </w:rPr>
      </w:pPr>
      <w:r w:rsidRPr="005548BD">
        <w:rPr>
          <w:rFonts w:ascii="Arial" w:eastAsia="Calibri" w:hAnsi="Arial" w:cs="Arial"/>
          <w:bCs/>
          <w:lang w:eastAsia="fr-FR"/>
        </w:rPr>
        <w:t>*</w:t>
      </w:r>
      <w:r w:rsidRPr="005548BD">
        <w:rPr>
          <w:rFonts w:ascii="Arial" w:eastAsia="Calibri" w:hAnsi="Arial" w:cs="Arial"/>
          <w:lang w:eastAsia="en-GB"/>
        </w:rPr>
        <w:t xml:space="preserve"> DEPARE03 </w:t>
      </w:r>
      <w:r w:rsidRPr="005548BD">
        <w:rPr>
          <w:rFonts w:ascii="Arial" w:eastAsia="Calibri" w:hAnsi="Arial" w:cs="Arial"/>
          <w:bCs/>
          <w:lang w:eastAsia="fr-FR"/>
        </w:rPr>
        <w:t xml:space="preserve">is not an S-57 attribute, it is a CSP. </w:t>
      </w:r>
    </w:p>
    <w:p w14:paraId="17B28ECB"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lang w:eastAsia="fr-FR"/>
        </w:rPr>
      </w:pPr>
    </w:p>
    <w:p w14:paraId="381CC7CE" w14:textId="77777777" w:rsidR="005548BD" w:rsidRPr="005548BD" w:rsidRDefault="005548BD" w:rsidP="005548BD">
      <w:pPr>
        <w:pBdr>
          <w:top w:val="single" w:sz="4" w:space="0" w:color="auto"/>
          <w:left w:val="single" w:sz="4" w:space="0" w:color="auto"/>
          <w:bottom w:val="single" w:sz="4" w:space="0" w:color="auto"/>
          <w:right w:val="single" w:sz="4" w:space="0" w:color="auto"/>
        </w:pBdr>
        <w:shd w:val="clear" w:color="auto" w:fill="BFBFBF"/>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lang w:eastAsia="fr-FR"/>
        </w:rPr>
      </w:pPr>
      <w:r w:rsidRPr="005548BD">
        <w:rPr>
          <w:rFonts w:ascii="Arial" w:eastAsia="Calibri" w:hAnsi="Arial" w:cs="Arial"/>
          <w:b/>
          <w:bCs/>
          <w:lang w:eastAsia="fr-FR"/>
        </w:rPr>
        <w:t>Note:</w:t>
      </w:r>
      <w:r w:rsidRPr="005548BD">
        <w:rPr>
          <w:rFonts w:ascii="Arial" w:eastAsia="Calibri" w:hAnsi="Arial" w:cs="Arial"/>
          <w:bCs/>
          <w:lang w:eastAsia="fr-FR"/>
        </w:rPr>
        <w:t xml:space="preserve"> Rocks, Wrecks and Obstructions are in Navigational Hazard Detection.</w:t>
      </w:r>
    </w:p>
    <w:p w14:paraId="4329FD4E"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lang w:eastAsia="fr-FR"/>
        </w:rPr>
      </w:pPr>
    </w:p>
    <w:p w14:paraId="3CE78083"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lang w:eastAsia="fr-FR"/>
        </w:rPr>
      </w:pPr>
      <w:r w:rsidRPr="005548BD">
        <w:rPr>
          <w:rFonts w:ascii="Arial" w:eastAsia="Times New Roman" w:hAnsi="Arial" w:cs="Times New Roman"/>
          <w:noProof/>
          <w:sz w:val="16"/>
          <w:szCs w:val="20"/>
          <w:lang w:val="fr-FR" w:eastAsia="fr-FR"/>
        </w:rPr>
        <w:lastRenderedPageBreak/>
        <w:drawing>
          <wp:inline distT="0" distB="0" distL="0" distR="0" wp14:anchorId="308F60A7" wp14:editId="077BC036">
            <wp:extent cx="4362450" cy="3024935"/>
            <wp:effectExtent l="19050" t="19050" r="19050" b="23065"/>
            <wp:docPr id="22" name="Picture 21" descr="Danger LND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er LNDARE.bmp"/>
                    <pic:cNvPicPr/>
                  </pic:nvPicPr>
                  <pic:blipFill>
                    <a:blip r:embed="rId8" cstate="print"/>
                    <a:srcRect r="70045" b="71910"/>
                    <a:stretch>
                      <a:fillRect/>
                    </a:stretch>
                  </pic:blipFill>
                  <pic:spPr>
                    <a:xfrm>
                      <a:off x="0" y="0"/>
                      <a:ext cx="4362450" cy="3024935"/>
                    </a:xfrm>
                    <a:prstGeom prst="rect">
                      <a:avLst/>
                    </a:prstGeom>
                    <a:ln>
                      <a:solidFill>
                        <a:sysClr val="windowText" lastClr="000000"/>
                      </a:solidFill>
                    </a:ln>
                  </pic:spPr>
                </pic:pic>
              </a:graphicData>
            </a:graphic>
          </wp:inline>
        </w:drawing>
      </w:r>
    </w:p>
    <w:p w14:paraId="183A0001"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lang w:eastAsia="fr-FR"/>
        </w:rPr>
      </w:pPr>
    </w:p>
    <w:p w14:paraId="041ED4BF" w14:textId="77777777" w:rsidR="005548BD" w:rsidRPr="005548BD" w:rsidRDefault="005548BD" w:rsidP="005548B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sz w:val="20"/>
          <w:lang w:eastAsia="fr-FR"/>
        </w:rPr>
      </w:pPr>
      <w:r w:rsidRPr="005548BD">
        <w:rPr>
          <w:rFonts w:ascii="Arial" w:eastAsia="Calibri" w:hAnsi="Arial" w:cs="Arial"/>
          <w:b/>
          <w:bCs/>
          <w:sz w:val="20"/>
          <w:lang w:eastAsia="fr-FR"/>
        </w:rPr>
        <w:t>Fig 8. Example Danger Highlight in ECDIS</w:t>
      </w:r>
    </w:p>
    <w:p w14:paraId="2DD46793" w14:textId="36B25495" w:rsidR="00A24BDE" w:rsidRDefault="00A24BDE"/>
    <w:p w14:paraId="1EA5C8A3" w14:textId="715A5B74" w:rsidR="00733813" w:rsidRPr="00733813" w:rsidRDefault="00733813" w:rsidP="00733813">
      <w:pPr>
        <w:rPr>
          <w:b/>
          <w:bCs/>
          <w:sz w:val="24"/>
          <w:szCs w:val="24"/>
        </w:rPr>
      </w:pPr>
      <w:r w:rsidRPr="005548BD">
        <w:rPr>
          <w:rFonts w:ascii="Arial" w:eastAsia="Calibri" w:hAnsi="Arial" w:cs="Times New Roman"/>
          <w:b/>
          <w:snapToGrid w:val="0"/>
          <w:szCs w:val="20"/>
          <w:lang w:eastAsia="fr-FR"/>
        </w:rPr>
        <w:t>10.5.1</w:t>
      </w:r>
      <w:r>
        <w:rPr>
          <w:rFonts w:ascii="Arial" w:eastAsia="Calibri" w:hAnsi="Arial" w:cs="Times New Roman"/>
          <w:b/>
          <w:snapToGrid w:val="0"/>
          <w:szCs w:val="20"/>
          <w:lang w:eastAsia="fr-FR"/>
        </w:rPr>
        <w:t>3</w:t>
      </w:r>
      <w:r w:rsidRPr="005548BD">
        <w:rPr>
          <w:rFonts w:ascii="Arial" w:eastAsia="Calibri" w:hAnsi="Arial" w:cs="Times New Roman"/>
          <w:b/>
          <w:snapToGrid w:val="0"/>
          <w:szCs w:val="20"/>
          <w:lang w:eastAsia="fr-FR"/>
        </w:rPr>
        <w:tab/>
      </w:r>
      <w:r w:rsidRPr="00733813">
        <w:rPr>
          <w:b/>
          <w:bCs/>
          <w:sz w:val="24"/>
          <w:szCs w:val="24"/>
        </w:rPr>
        <w:t xml:space="preserve">Indications related to ENC accuracy </w:t>
      </w:r>
    </w:p>
    <w:p w14:paraId="28B44EC6" w14:textId="13713C76" w:rsidR="00733813" w:rsidRDefault="00733813" w:rsidP="00733813">
      <w:r w:rsidRPr="00733813">
        <w:t>The IMO Performance Standard for ECDIS MSC.530(106), clause 11.3.</w:t>
      </w:r>
      <w:r w:rsidR="00DB38D2">
        <w:t>6</w:t>
      </w:r>
      <w:r w:rsidRPr="00733813">
        <w:t xml:space="preserve"> Route Planning states;</w:t>
      </w:r>
    </w:p>
    <w:p w14:paraId="1BACE44A" w14:textId="590ED2A8" w:rsidR="00733813" w:rsidRPr="00DB38D2" w:rsidRDefault="00733813" w:rsidP="00DB38D2">
      <w:pPr>
        <w:spacing w:after="0" w:line="240" w:lineRule="auto"/>
        <w:rPr>
          <w:i/>
          <w:iCs/>
        </w:rPr>
      </w:pPr>
      <w:r w:rsidRPr="00DB38D2">
        <w:rPr>
          <w:i/>
          <w:iCs/>
        </w:rPr>
        <w:t>11.3.6 It should be possible for the mariner to select that the indications of 11.3.4 and 11.3.5</w:t>
      </w:r>
    </w:p>
    <w:p w14:paraId="52BEBDD4" w14:textId="77777777" w:rsidR="00733813" w:rsidRPr="00DB38D2" w:rsidRDefault="00733813" w:rsidP="00DB38D2">
      <w:pPr>
        <w:spacing w:after="0" w:line="240" w:lineRule="auto"/>
        <w:rPr>
          <w:i/>
          <w:iCs/>
        </w:rPr>
      </w:pPr>
      <w:r w:rsidRPr="00DB38D2">
        <w:rPr>
          <w:i/>
          <w:iCs/>
        </w:rPr>
        <w:t>take into account accuracy information of relevant hydrographic information, as defined by IHO</w:t>
      </w:r>
    </w:p>
    <w:p w14:paraId="7263ADD8" w14:textId="541DD864" w:rsidR="00733813" w:rsidRPr="00DB38D2" w:rsidRDefault="00733813" w:rsidP="00DB38D2">
      <w:pPr>
        <w:spacing w:after="0" w:line="240" w:lineRule="auto"/>
        <w:rPr>
          <w:i/>
          <w:iCs/>
        </w:rPr>
      </w:pPr>
      <w:r w:rsidRPr="00DB38D2">
        <w:rPr>
          <w:i/>
          <w:iCs/>
        </w:rPr>
        <w:t>standards.</w:t>
      </w:r>
    </w:p>
    <w:p w14:paraId="180363D3" w14:textId="551953EB" w:rsidR="00DB38D2" w:rsidRDefault="00DB38D2" w:rsidP="00DB38D2">
      <w:pPr>
        <w:spacing w:after="0" w:line="240" w:lineRule="auto"/>
      </w:pPr>
    </w:p>
    <w:p w14:paraId="47B53609" w14:textId="11FEC693" w:rsidR="00DB38D2" w:rsidRDefault="00DB38D2" w:rsidP="00DB38D2">
      <w:pPr>
        <w:spacing w:after="0" w:line="240" w:lineRule="auto"/>
      </w:pPr>
      <w:r w:rsidRPr="00DB38D2">
        <w:t>Clause 11.4.</w:t>
      </w:r>
      <w:r>
        <w:t>9</w:t>
      </w:r>
      <w:r w:rsidRPr="00DB38D2">
        <w:t xml:space="preserve"> Route Monitoring states;</w:t>
      </w:r>
    </w:p>
    <w:p w14:paraId="0D016A1C" w14:textId="0A5069AD" w:rsidR="00DB38D2" w:rsidRDefault="00DB38D2" w:rsidP="00DB38D2">
      <w:pPr>
        <w:spacing w:after="0" w:line="240" w:lineRule="auto"/>
      </w:pPr>
    </w:p>
    <w:p w14:paraId="49F2B97C" w14:textId="7A2944D1" w:rsidR="00DB38D2" w:rsidRDefault="00DB38D2" w:rsidP="00DB38D2">
      <w:pPr>
        <w:spacing w:after="0" w:line="240" w:lineRule="auto"/>
        <w:rPr>
          <w:i/>
          <w:iCs/>
        </w:rPr>
      </w:pPr>
      <w:r w:rsidRPr="00DB38D2">
        <w:rPr>
          <w:i/>
          <w:iCs/>
        </w:rPr>
        <w:t>11.4.9 It should be possible for the mariner to select that the indications of 11.4.3, 11.4.4, 11.4.6, 11.4.7 and 11.4.8 take into account accuracy information of relevant hydrographic information, as defined by IHO standards.</w:t>
      </w:r>
    </w:p>
    <w:p w14:paraId="1C4210D8" w14:textId="2D8CFF51" w:rsidR="00DB38D2" w:rsidRDefault="00DB38D2" w:rsidP="00DB38D2">
      <w:pPr>
        <w:spacing w:after="0" w:line="240" w:lineRule="auto"/>
        <w:rPr>
          <w:i/>
          <w:iCs/>
        </w:rPr>
      </w:pPr>
    </w:p>
    <w:p w14:paraId="2B3CAFB9" w14:textId="77D4A922" w:rsidR="000530EB" w:rsidRDefault="000530EB" w:rsidP="007B5EFE">
      <w:pPr>
        <w:spacing w:after="0" w:line="240" w:lineRule="auto"/>
        <w:jc w:val="both"/>
        <w:rPr>
          <w:ins w:id="14" w:author="Hannu Peiponen" w:date="2024-07-12T10:19:00Z" w16du:dateUtc="2024-07-12T07:19:00Z"/>
        </w:rPr>
      </w:pPr>
      <w:ins w:id="15" w:author="Hannu Peiponen" w:date="2024-07-12T10:18:00Z" w16du:dateUtc="2024-07-12T07:18:00Z">
        <w:r>
          <w:t xml:space="preserve">When the Mariner has chosen to take accuracy of hydrographic information into account the ECDIS must use the underlying M_QUAL, CATZOC attribute </w:t>
        </w:r>
      </w:ins>
      <w:ins w:id="16" w:author="Hannu Peiponen" w:date="2024-07-12T10:19:00Z" w16du:dateUtc="2024-07-12T07:19:00Z">
        <w:r>
          <w:t>to extend the check area</w:t>
        </w:r>
      </w:ins>
      <w:ins w:id="17" w:author="Hannu Peiponen" w:date="2024-07-12T10:20:00Z" w16du:dateUtc="2024-07-12T07:20:00Z">
        <w:r>
          <w:t xml:space="preserve"> </w:t>
        </w:r>
      </w:ins>
      <w:ins w:id="18" w:author="Hannu Peiponen" w:date="2024-07-12T10:26:00Z" w16du:dateUtc="2024-07-12T07:26:00Z">
        <w:r>
          <w:t xml:space="preserve">in </w:t>
        </w:r>
      </w:ins>
      <w:ins w:id="19" w:author="jonathan pritchard" w:date="2024-07-16T12:01:00Z" w16du:dateUtc="2024-07-16T11:01:00Z">
        <w:r w:rsidR="00256E4D">
          <w:t xml:space="preserve">a </w:t>
        </w:r>
      </w:ins>
      <w:ins w:id="20" w:author="Hannu Peiponen" w:date="2024-07-12T10:26:00Z" w16du:dateUtc="2024-07-12T07:26:00Z">
        <w:r>
          <w:t xml:space="preserve">horizontal direction </w:t>
        </w:r>
      </w:ins>
      <w:ins w:id="21" w:author="Hannu Peiponen" w:date="2024-07-12T10:20:00Z" w16du:dateUtc="2024-07-12T07:20:00Z">
        <w:r>
          <w:t xml:space="preserve">for route plans </w:t>
        </w:r>
      </w:ins>
      <w:ins w:id="22" w:author="Hannu Peiponen" w:date="2024-07-12T10:22:00Z" w16du:dateUtc="2024-07-12T07:22:00Z">
        <w:r>
          <w:t>(</w:t>
        </w:r>
      </w:ins>
      <w:ins w:id="23" w:author="Hannu Peiponen" w:date="2024-07-12T10:23:00Z" w16du:dateUtc="2024-07-12T07:23:00Z">
        <w:r w:rsidRPr="000530EB">
          <w:t>closer than a user-specified distance</w:t>
        </w:r>
        <w:r>
          <w:t xml:space="preserve">) </w:t>
        </w:r>
      </w:ins>
      <w:ins w:id="24" w:author="Hannu Peiponen" w:date="2024-07-12T10:20:00Z" w16du:dateUtc="2024-07-12T07:20:00Z">
        <w:r>
          <w:t xml:space="preserve">and </w:t>
        </w:r>
      </w:ins>
      <w:ins w:id="25" w:author="Hannu Peiponen" w:date="2024-07-12T10:21:00Z" w16du:dateUtc="2024-07-12T07:21:00Z">
        <w:r>
          <w:t>for own ship (</w:t>
        </w:r>
        <w:r w:rsidRPr="000530EB">
          <w:t>within a specified time or distance set by the mariner, own ship will pass closer than a user-selected distance</w:t>
        </w:r>
      </w:ins>
      <w:ins w:id="26" w:author="Hannu Peiponen" w:date="2024-07-12T10:22:00Z" w16du:dateUtc="2024-07-12T07:22:00Z">
        <w:r>
          <w:t>)</w:t>
        </w:r>
      </w:ins>
      <w:ins w:id="27" w:author="Hannu Peiponen" w:date="2024-07-12T10:23:00Z" w16du:dateUtc="2024-07-12T07:23:00Z">
        <w:r>
          <w:t xml:space="preserve">. </w:t>
        </w:r>
      </w:ins>
      <w:ins w:id="28" w:author="Hannu Peiponen" w:date="2024-07-12T10:27:00Z" w16du:dateUtc="2024-07-12T07:27:00Z">
        <w:r>
          <w:t xml:space="preserve">The table below specify </w:t>
        </w:r>
      </w:ins>
      <w:ins w:id="29" w:author="Hannu Peiponen" w:date="2024-07-12T10:28:00Z" w16du:dateUtc="2024-07-12T07:28:00Z">
        <w:r>
          <w:t xml:space="preserve">the </w:t>
        </w:r>
        <w:del w:id="30" w:author="jonathan pritchard" w:date="2024-07-16T12:01:00Z" w16du:dateUtc="2024-07-16T11:01:00Z">
          <w:r w:rsidDel="00256E4D">
            <w:delText>about</w:delText>
          </w:r>
        </w:del>
      </w:ins>
      <w:ins w:id="31" w:author="jonathan pritchard" w:date="2024-07-16T12:01:00Z" w16du:dateUtc="2024-07-16T11:01:00Z">
        <w:r w:rsidR="00256E4D">
          <w:t>amount</w:t>
        </w:r>
      </w:ins>
      <w:ins w:id="32" w:author="Hannu Peiponen" w:date="2024-07-12T10:28:00Z" w16du:dateUtc="2024-07-12T07:28:00Z">
        <w:r>
          <w:t xml:space="preserve"> of the extension in </w:t>
        </w:r>
      </w:ins>
      <w:ins w:id="33" w:author="jonathan pritchard" w:date="2024-07-16T12:01:00Z" w16du:dateUtc="2024-07-16T11:01:00Z">
        <w:r w:rsidR="00256E4D">
          <w:t xml:space="preserve">the </w:t>
        </w:r>
      </w:ins>
      <w:ins w:id="34" w:author="Hannu Peiponen" w:date="2024-07-12T10:28:00Z" w16du:dateUtc="2024-07-12T07:28:00Z">
        <w:r>
          <w:t xml:space="preserve">horizontal direction. </w:t>
        </w:r>
      </w:ins>
      <w:ins w:id="35" w:author="Hannu Peiponen" w:date="2024-07-12T10:23:00Z" w16du:dateUtc="2024-07-12T07:23:00Z">
        <w:r>
          <w:t xml:space="preserve">For example, if the </w:t>
        </w:r>
      </w:ins>
      <w:ins w:id="36" w:author="Hannu Peiponen" w:date="2024-07-12T10:24:00Z" w16du:dateUtc="2024-07-12T07:24:00Z">
        <w:r>
          <w:t xml:space="preserve">value of </w:t>
        </w:r>
      </w:ins>
      <w:ins w:id="37" w:author="Hannu Peiponen" w:date="2024-07-12T10:23:00Z" w16du:dateUtc="2024-07-12T07:23:00Z">
        <w:r>
          <w:t>“</w:t>
        </w:r>
      </w:ins>
      <w:ins w:id="38" w:author="Hannu Peiponen" w:date="2024-07-12T10:24:00Z" w16du:dateUtc="2024-07-12T07:24:00Z">
        <w:r>
          <w:t xml:space="preserve">closer than user specified distance is 100 m and if the value of CATZOC is </w:t>
        </w:r>
      </w:ins>
      <w:ins w:id="39" w:author="Hannu Peiponen" w:date="2024-07-12T10:25:00Z" w16du:dateUtc="2024-07-12T07:25:00Z">
        <w:r>
          <w:t xml:space="preserve">A2 (20 m) then the check is extended </w:t>
        </w:r>
      </w:ins>
      <w:ins w:id="40" w:author="Hannu Peiponen" w:date="2024-07-12T10:26:00Z" w16du:dateUtc="2024-07-12T07:26:00Z">
        <w:r>
          <w:t>in</w:t>
        </w:r>
      </w:ins>
      <w:ins w:id="41" w:author="Hannu Peiponen" w:date="2024-07-12T10:27:00Z" w16du:dateUtc="2024-07-12T07:27:00Z">
        <w:r>
          <w:t xml:space="preserve"> the horizontal direction </w:t>
        </w:r>
      </w:ins>
      <w:ins w:id="42" w:author="Hannu Peiponen" w:date="2024-07-12T10:25:00Z" w16du:dateUtc="2024-07-12T07:25:00Z">
        <w:r>
          <w:t>up to 120 m.</w:t>
        </w:r>
      </w:ins>
    </w:p>
    <w:p w14:paraId="6059A4F4" w14:textId="77777777" w:rsidR="000530EB" w:rsidRDefault="000530EB" w:rsidP="000530EB">
      <w:pPr>
        <w:spacing w:after="0" w:line="240" w:lineRule="auto"/>
        <w:rPr>
          <w:ins w:id="43" w:author="Hannu Peiponen" w:date="2024-07-12T10:18:00Z" w16du:dateUtc="2024-07-12T07:18:00Z"/>
        </w:rPr>
      </w:pPr>
    </w:p>
    <w:tbl>
      <w:tblPr>
        <w:tblStyle w:val="TableGrid"/>
        <w:tblW w:w="0" w:type="auto"/>
        <w:tblLook w:val="04A0" w:firstRow="1" w:lastRow="0" w:firstColumn="1" w:lastColumn="0" w:noHBand="0" w:noVBand="1"/>
      </w:tblPr>
      <w:tblGrid>
        <w:gridCol w:w="2830"/>
        <w:gridCol w:w="2268"/>
      </w:tblGrid>
      <w:tr w:rsidR="000530EB" w14:paraId="70148FDF" w14:textId="77777777" w:rsidTr="0075529D">
        <w:trPr>
          <w:ins w:id="44" w:author="Hannu Peiponen" w:date="2024-07-12T10:18:00Z"/>
        </w:trPr>
        <w:tc>
          <w:tcPr>
            <w:tcW w:w="2830" w:type="dxa"/>
          </w:tcPr>
          <w:p w14:paraId="5B0915C0" w14:textId="77777777" w:rsidR="000530EB" w:rsidRPr="00206CEB" w:rsidRDefault="000530EB" w:rsidP="00F5734A">
            <w:pPr>
              <w:rPr>
                <w:ins w:id="45" w:author="Hannu Peiponen" w:date="2024-07-12T10:18:00Z" w16du:dateUtc="2024-07-12T07:18:00Z"/>
                <w:b/>
                <w:bCs/>
              </w:rPr>
            </w:pPr>
            <w:ins w:id="46" w:author="Hannu Peiponen" w:date="2024-07-12T10:18:00Z" w16du:dateUtc="2024-07-12T07:18:00Z">
              <w:r w:rsidRPr="00206CEB">
                <w:rPr>
                  <w:b/>
                  <w:bCs/>
                </w:rPr>
                <w:t>M_QUAL – CATZOC Value</w:t>
              </w:r>
            </w:ins>
          </w:p>
        </w:tc>
        <w:tc>
          <w:tcPr>
            <w:tcW w:w="2268" w:type="dxa"/>
          </w:tcPr>
          <w:p w14:paraId="06944517" w14:textId="77777777" w:rsidR="000530EB" w:rsidRPr="00206CEB" w:rsidRDefault="000530EB" w:rsidP="00F5734A">
            <w:pPr>
              <w:rPr>
                <w:ins w:id="47" w:author="Hannu Peiponen" w:date="2024-07-12T10:18:00Z" w16du:dateUtc="2024-07-12T07:18:00Z"/>
                <w:b/>
                <w:bCs/>
              </w:rPr>
            </w:pPr>
            <w:ins w:id="48" w:author="Hannu Peiponen" w:date="2024-07-12T10:18:00Z" w16du:dateUtc="2024-07-12T07:18:00Z">
              <w:r w:rsidRPr="00206CEB">
                <w:rPr>
                  <w:b/>
                  <w:bCs/>
                </w:rPr>
                <w:t xml:space="preserve">Positional Accuracy </w:t>
              </w:r>
            </w:ins>
          </w:p>
        </w:tc>
      </w:tr>
      <w:tr w:rsidR="000530EB" w14:paraId="5673C36C" w14:textId="77777777" w:rsidTr="0075529D">
        <w:trPr>
          <w:ins w:id="49" w:author="Hannu Peiponen" w:date="2024-07-12T10:18:00Z"/>
        </w:trPr>
        <w:tc>
          <w:tcPr>
            <w:tcW w:w="2830" w:type="dxa"/>
          </w:tcPr>
          <w:p w14:paraId="5FE042B7" w14:textId="77777777" w:rsidR="000530EB" w:rsidRDefault="000530EB" w:rsidP="00F5734A">
            <w:pPr>
              <w:rPr>
                <w:ins w:id="50" w:author="Hannu Peiponen" w:date="2024-07-12T10:18:00Z" w16du:dateUtc="2024-07-12T07:18:00Z"/>
              </w:rPr>
            </w:pPr>
            <w:ins w:id="51" w:author="Hannu Peiponen" w:date="2024-07-12T10:18:00Z" w16du:dateUtc="2024-07-12T07:18:00Z">
              <w:r>
                <w:t>A1</w:t>
              </w:r>
            </w:ins>
          </w:p>
        </w:tc>
        <w:tc>
          <w:tcPr>
            <w:tcW w:w="2268" w:type="dxa"/>
          </w:tcPr>
          <w:p w14:paraId="396C50A8" w14:textId="495C3996" w:rsidR="000530EB" w:rsidRDefault="000530EB" w:rsidP="00F5734A">
            <w:pPr>
              <w:rPr>
                <w:ins w:id="52" w:author="Hannu Peiponen" w:date="2024-07-12T10:18:00Z" w16du:dateUtc="2024-07-12T07:18:00Z"/>
              </w:rPr>
            </w:pPr>
            <w:ins w:id="53" w:author="Hannu Peiponen" w:date="2024-07-12T10:18:00Z" w16du:dateUtc="2024-07-12T07:18:00Z">
              <w:r>
                <w:t>5m</w:t>
              </w:r>
            </w:ins>
          </w:p>
        </w:tc>
      </w:tr>
      <w:tr w:rsidR="000530EB" w14:paraId="4DED91ED" w14:textId="77777777" w:rsidTr="0075529D">
        <w:trPr>
          <w:ins w:id="54" w:author="Hannu Peiponen" w:date="2024-07-12T10:18:00Z"/>
        </w:trPr>
        <w:tc>
          <w:tcPr>
            <w:tcW w:w="2830" w:type="dxa"/>
          </w:tcPr>
          <w:p w14:paraId="321CD968" w14:textId="77777777" w:rsidR="000530EB" w:rsidRDefault="000530EB" w:rsidP="00F5734A">
            <w:pPr>
              <w:rPr>
                <w:ins w:id="55" w:author="Hannu Peiponen" w:date="2024-07-12T10:18:00Z" w16du:dateUtc="2024-07-12T07:18:00Z"/>
              </w:rPr>
            </w:pPr>
            <w:ins w:id="56" w:author="Hannu Peiponen" w:date="2024-07-12T10:18:00Z" w16du:dateUtc="2024-07-12T07:18:00Z">
              <w:r>
                <w:t>A2</w:t>
              </w:r>
            </w:ins>
          </w:p>
        </w:tc>
        <w:tc>
          <w:tcPr>
            <w:tcW w:w="2268" w:type="dxa"/>
          </w:tcPr>
          <w:p w14:paraId="17CD3616" w14:textId="5BDB4195" w:rsidR="000530EB" w:rsidRDefault="000530EB" w:rsidP="00F5734A">
            <w:pPr>
              <w:rPr>
                <w:ins w:id="57" w:author="Hannu Peiponen" w:date="2024-07-12T10:18:00Z" w16du:dateUtc="2024-07-12T07:18:00Z"/>
              </w:rPr>
            </w:pPr>
            <w:ins w:id="58" w:author="Hannu Peiponen" w:date="2024-07-12T10:18:00Z" w16du:dateUtc="2024-07-12T07:18:00Z">
              <w:r>
                <w:t>20m</w:t>
              </w:r>
            </w:ins>
          </w:p>
        </w:tc>
      </w:tr>
      <w:tr w:rsidR="000530EB" w14:paraId="5B814DCF" w14:textId="77777777" w:rsidTr="0075529D">
        <w:trPr>
          <w:ins w:id="59" w:author="Hannu Peiponen" w:date="2024-07-12T10:18:00Z"/>
        </w:trPr>
        <w:tc>
          <w:tcPr>
            <w:tcW w:w="2830" w:type="dxa"/>
          </w:tcPr>
          <w:p w14:paraId="2E04035F" w14:textId="77777777" w:rsidR="000530EB" w:rsidRDefault="000530EB" w:rsidP="00F5734A">
            <w:pPr>
              <w:rPr>
                <w:ins w:id="60" w:author="Hannu Peiponen" w:date="2024-07-12T10:18:00Z" w16du:dateUtc="2024-07-12T07:18:00Z"/>
              </w:rPr>
            </w:pPr>
            <w:ins w:id="61" w:author="Hannu Peiponen" w:date="2024-07-12T10:18:00Z" w16du:dateUtc="2024-07-12T07:18:00Z">
              <w:r>
                <w:t>B</w:t>
              </w:r>
            </w:ins>
          </w:p>
        </w:tc>
        <w:tc>
          <w:tcPr>
            <w:tcW w:w="2268" w:type="dxa"/>
          </w:tcPr>
          <w:p w14:paraId="6B0217EB" w14:textId="3D699A9F" w:rsidR="000530EB" w:rsidRDefault="000530EB" w:rsidP="00F5734A">
            <w:pPr>
              <w:rPr>
                <w:ins w:id="62" w:author="Hannu Peiponen" w:date="2024-07-12T10:18:00Z" w16du:dateUtc="2024-07-12T07:18:00Z"/>
              </w:rPr>
            </w:pPr>
            <w:ins w:id="63" w:author="Hannu Peiponen" w:date="2024-07-12T10:18:00Z" w16du:dateUtc="2024-07-12T07:18:00Z">
              <w:r>
                <w:t>50m</w:t>
              </w:r>
            </w:ins>
          </w:p>
        </w:tc>
      </w:tr>
      <w:tr w:rsidR="000530EB" w14:paraId="2A75E9DD" w14:textId="77777777" w:rsidTr="0075529D">
        <w:trPr>
          <w:ins w:id="64" w:author="Hannu Peiponen" w:date="2024-07-12T10:18:00Z"/>
        </w:trPr>
        <w:tc>
          <w:tcPr>
            <w:tcW w:w="2830" w:type="dxa"/>
          </w:tcPr>
          <w:p w14:paraId="0A92D45F" w14:textId="77777777" w:rsidR="000530EB" w:rsidRDefault="000530EB" w:rsidP="00F5734A">
            <w:pPr>
              <w:rPr>
                <w:ins w:id="65" w:author="Hannu Peiponen" w:date="2024-07-12T10:18:00Z" w16du:dateUtc="2024-07-12T07:18:00Z"/>
              </w:rPr>
            </w:pPr>
            <w:ins w:id="66" w:author="Hannu Peiponen" w:date="2024-07-12T10:18:00Z" w16du:dateUtc="2024-07-12T07:18:00Z">
              <w:r>
                <w:t>C</w:t>
              </w:r>
            </w:ins>
          </w:p>
        </w:tc>
        <w:tc>
          <w:tcPr>
            <w:tcW w:w="2268" w:type="dxa"/>
          </w:tcPr>
          <w:p w14:paraId="3DE9EFA4" w14:textId="57C10A5E" w:rsidR="000530EB" w:rsidRDefault="000530EB" w:rsidP="00F5734A">
            <w:pPr>
              <w:rPr>
                <w:ins w:id="67" w:author="Hannu Peiponen" w:date="2024-07-12T10:18:00Z" w16du:dateUtc="2024-07-12T07:18:00Z"/>
              </w:rPr>
            </w:pPr>
            <w:ins w:id="68" w:author="Hannu Peiponen" w:date="2024-07-12T10:18:00Z" w16du:dateUtc="2024-07-12T07:18:00Z">
              <w:r>
                <w:t>500m</w:t>
              </w:r>
            </w:ins>
          </w:p>
        </w:tc>
      </w:tr>
      <w:tr w:rsidR="000530EB" w14:paraId="49A6E2FF" w14:textId="77777777" w:rsidTr="0075529D">
        <w:trPr>
          <w:ins w:id="69" w:author="Hannu Peiponen" w:date="2024-07-12T10:18:00Z"/>
        </w:trPr>
        <w:tc>
          <w:tcPr>
            <w:tcW w:w="2830" w:type="dxa"/>
          </w:tcPr>
          <w:p w14:paraId="08997BC9" w14:textId="77777777" w:rsidR="000530EB" w:rsidRDefault="000530EB" w:rsidP="00F5734A">
            <w:pPr>
              <w:rPr>
                <w:ins w:id="70" w:author="Hannu Peiponen" w:date="2024-07-12T10:18:00Z" w16du:dateUtc="2024-07-12T07:18:00Z"/>
              </w:rPr>
            </w:pPr>
            <w:ins w:id="71" w:author="Hannu Peiponen" w:date="2024-07-12T10:18:00Z" w16du:dateUtc="2024-07-12T07:18:00Z">
              <w:r>
                <w:t>D</w:t>
              </w:r>
            </w:ins>
          </w:p>
        </w:tc>
        <w:tc>
          <w:tcPr>
            <w:tcW w:w="2268" w:type="dxa"/>
          </w:tcPr>
          <w:p w14:paraId="032E7FDA" w14:textId="2C4F9738" w:rsidR="000530EB" w:rsidRDefault="000530EB" w:rsidP="00F5734A">
            <w:pPr>
              <w:rPr>
                <w:ins w:id="72" w:author="Hannu Peiponen" w:date="2024-07-12T10:18:00Z" w16du:dateUtc="2024-07-12T07:18:00Z"/>
              </w:rPr>
            </w:pPr>
            <w:ins w:id="73" w:author="Hannu Peiponen" w:date="2024-07-12T10:18:00Z" w16du:dateUtc="2024-07-12T07:18:00Z">
              <w:r w:rsidRPr="000C41C9">
                <w:t>500m</w:t>
              </w:r>
            </w:ins>
          </w:p>
        </w:tc>
      </w:tr>
      <w:tr w:rsidR="000530EB" w14:paraId="204B8880" w14:textId="77777777" w:rsidTr="0075529D">
        <w:trPr>
          <w:ins w:id="74" w:author="Hannu Peiponen" w:date="2024-07-12T10:18:00Z"/>
        </w:trPr>
        <w:tc>
          <w:tcPr>
            <w:tcW w:w="2830" w:type="dxa"/>
          </w:tcPr>
          <w:p w14:paraId="225F2DA0" w14:textId="77777777" w:rsidR="000530EB" w:rsidRDefault="000530EB" w:rsidP="00F5734A">
            <w:pPr>
              <w:rPr>
                <w:ins w:id="75" w:author="Hannu Peiponen" w:date="2024-07-12T10:18:00Z" w16du:dateUtc="2024-07-12T07:18:00Z"/>
              </w:rPr>
            </w:pPr>
            <w:ins w:id="76" w:author="Hannu Peiponen" w:date="2024-07-12T10:18:00Z" w16du:dateUtc="2024-07-12T07:18:00Z">
              <w:r>
                <w:t>U</w:t>
              </w:r>
            </w:ins>
          </w:p>
        </w:tc>
        <w:tc>
          <w:tcPr>
            <w:tcW w:w="2268" w:type="dxa"/>
          </w:tcPr>
          <w:p w14:paraId="38661690" w14:textId="2DFF3417" w:rsidR="000530EB" w:rsidRDefault="000530EB" w:rsidP="00F5734A">
            <w:pPr>
              <w:rPr>
                <w:ins w:id="77" w:author="Hannu Peiponen" w:date="2024-07-12T10:18:00Z" w16du:dateUtc="2024-07-12T07:18:00Z"/>
              </w:rPr>
            </w:pPr>
            <w:ins w:id="78" w:author="Hannu Peiponen" w:date="2024-07-12T10:18:00Z" w16du:dateUtc="2024-07-12T07:18:00Z">
              <w:r w:rsidRPr="000C41C9">
                <w:t>500m</w:t>
              </w:r>
            </w:ins>
          </w:p>
        </w:tc>
      </w:tr>
    </w:tbl>
    <w:p w14:paraId="55111C70" w14:textId="77777777" w:rsidR="000530EB" w:rsidRDefault="000530EB" w:rsidP="000530EB">
      <w:pPr>
        <w:spacing w:after="0" w:line="240" w:lineRule="auto"/>
        <w:rPr>
          <w:ins w:id="79" w:author="Hannu Peiponen" w:date="2024-07-12T11:30:00Z" w16du:dateUtc="2024-07-12T08:30:00Z"/>
        </w:rPr>
      </w:pPr>
    </w:p>
    <w:p w14:paraId="7BA1CD47" w14:textId="166C66CA" w:rsidR="0075529D" w:rsidRDefault="007B5EFE" w:rsidP="000530EB">
      <w:pPr>
        <w:spacing w:after="0" w:line="240" w:lineRule="auto"/>
        <w:rPr>
          <w:ins w:id="80" w:author="Hannu Peiponen" w:date="2024-07-12T11:30:00Z" w16du:dateUtc="2024-07-12T08:30:00Z"/>
        </w:rPr>
      </w:pPr>
      <w:ins w:id="81" w:author="Hannu Peiponen" w:date="2024-07-12T12:37:00Z" w16du:dateUtc="2024-07-12T09:37:00Z">
        <w:r>
          <w:rPr>
            <w:noProof/>
          </w:rPr>
          <w:lastRenderedPageBreak/>
          <w:drawing>
            <wp:inline distT="0" distB="0" distL="0" distR="0" wp14:anchorId="535947CB" wp14:editId="0B4F8893">
              <wp:extent cx="5731510" cy="1961515"/>
              <wp:effectExtent l="0" t="0" r="2540" b="635"/>
              <wp:docPr id="105869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ins>
    </w:p>
    <w:p w14:paraId="7BDA2B01" w14:textId="77777777" w:rsidR="0075529D" w:rsidRDefault="0075529D" w:rsidP="000530EB">
      <w:pPr>
        <w:spacing w:after="0" w:line="240" w:lineRule="auto"/>
        <w:rPr>
          <w:ins w:id="82" w:author="Hannu Peiponen" w:date="2024-07-12T11:30:00Z" w16du:dateUtc="2024-07-12T08:30:00Z"/>
        </w:rPr>
      </w:pPr>
    </w:p>
    <w:p w14:paraId="74293A36" w14:textId="3AFDA394" w:rsidR="0075529D" w:rsidRPr="005548BD" w:rsidRDefault="0075529D" w:rsidP="0075529D">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ins w:id="83" w:author="Hannu Peiponen" w:date="2024-07-12T11:30:00Z" w16du:dateUtc="2024-07-12T08:30:00Z"/>
          <w:rFonts w:ascii="Arial" w:eastAsia="Calibri" w:hAnsi="Arial" w:cs="Arial"/>
          <w:b/>
          <w:bCs/>
          <w:sz w:val="20"/>
          <w:lang w:eastAsia="fr-FR"/>
        </w:rPr>
      </w:pPr>
      <w:ins w:id="84" w:author="Hannu Peiponen" w:date="2024-07-12T11:30:00Z" w16du:dateUtc="2024-07-12T08:30:00Z">
        <w:r w:rsidRPr="005548BD">
          <w:rPr>
            <w:rFonts w:ascii="Arial" w:eastAsia="Calibri" w:hAnsi="Arial" w:cs="Arial"/>
            <w:b/>
            <w:bCs/>
            <w:sz w:val="20"/>
            <w:lang w:eastAsia="fr-FR"/>
          </w:rPr>
          <w:t xml:space="preserve">Fig </w:t>
        </w:r>
      </w:ins>
      <w:ins w:id="85" w:author="Hannu Peiponen" w:date="2024-07-12T11:31:00Z" w16du:dateUtc="2024-07-12T08:31:00Z">
        <w:r>
          <w:rPr>
            <w:rFonts w:ascii="Arial" w:eastAsia="Calibri" w:hAnsi="Arial" w:cs="Arial"/>
            <w:b/>
            <w:bCs/>
            <w:sz w:val="20"/>
            <w:lang w:eastAsia="fr-FR"/>
          </w:rPr>
          <w:t>9</w:t>
        </w:r>
      </w:ins>
      <w:ins w:id="86" w:author="Hannu Peiponen" w:date="2024-07-12T11:30:00Z" w16du:dateUtc="2024-07-12T08:30:00Z">
        <w:r w:rsidRPr="005548BD">
          <w:rPr>
            <w:rFonts w:ascii="Arial" w:eastAsia="Calibri" w:hAnsi="Arial" w:cs="Arial"/>
            <w:b/>
            <w:bCs/>
            <w:sz w:val="20"/>
            <w:lang w:eastAsia="fr-FR"/>
          </w:rPr>
          <w:t xml:space="preserve">. Example Danger Highlight </w:t>
        </w:r>
      </w:ins>
      <w:ins w:id="87" w:author="Hannu Peiponen" w:date="2024-07-12T11:31:00Z" w16du:dateUtc="2024-07-12T08:31:00Z">
        <w:r>
          <w:rPr>
            <w:rFonts w:ascii="Arial" w:eastAsia="Calibri" w:hAnsi="Arial" w:cs="Arial"/>
            <w:b/>
            <w:bCs/>
            <w:sz w:val="20"/>
            <w:lang w:eastAsia="fr-FR"/>
          </w:rPr>
          <w:t>extended by underlaying value of CATZOC, left is without extension and right is with extension</w:t>
        </w:r>
      </w:ins>
    </w:p>
    <w:p w14:paraId="58644FE6" w14:textId="77777777" w:rsidR="0075529D" w:rsidRDefault="0075529D" w:rsidP="000530EB">
      <w:pPr>
        <w:spacing w:after="0" w:line="240" w:lineRule="auto"/>
        <w:rPr>
          <w:ins w:id="88" w:author="Hannu Peiponen" w:date="2024-07-12T10:18:00Z" w16du:dateUtc="2024-07-12T07:18:00Z"/>
        </w:rPr>
      </w:pPr>
    </w:p>
    <w:p w14:paraId="48A642A2" w14:textId="126FA04C" w:rsidR="000530EB" w:rsidRDefault="0075529D" w:rsidP="000530EB">
      <w:pPr>
        <w:spacing w:after="0" w:line="240" w:lineRule="auto"/>
        <w:rPr>
          <w:ins w:id="89" w:author="Hannu Peiponen" w:date="2024-07-12T11:37:00Z" w16du:dateUtc="2024-07-12T08:37:00Z"/>
        </w:rPr>
      </w:pPr>
      <w:ins w:id="90" w:author="Hannu Peiponen" w:date="2024-07-12T11:34:00Z" w16du:dateUtc="2024-07-12T08:34:00Z">
        <w:r>
          <w:t>When multiple M_QUAL area</w:t>
        </w:r>
      </w:ins>
      <w:ins w:id="91" w:author="Hannu Peiponen" w:date="2024-07-12T11:35:00Z" w16du:dateUtc="2024-07-12T08:35:00Z">
        <w:r>
          <w:t>s with different CATZO</w:t>
        </w:r>
        <w:del w:id="92" w:author="jonathan pritchard" w:date="2024-07-16T12:02:00Z" w16du:dateUtc="2024-07-16T11:02:00Z">
          <w:r w:rsidDel="00256E4D">
            <w:delText>G</w:delText>
          </w:r>
        </w:del>
      </w:ins>
      <w:ins w:id="93" w:author="jonathan pritchard" w:date="2024-07-16T12:02:00Z" w16du:dateUtc="2024-07-16T11:02:00Z">
        <w:r w:rsidR="00256E4D">
          <w:t>C</w:t>
        </w:r>
      </w:ins>
      <w:ins w:id="94" w:author="Hannu Peiponen" w:date="2024-07-12T11:35:00Z" w16du:dateUtc="2024-07-12T08:35:00Z">
        <w:r>
          <w:t xml:space="preserve"> values underlay the check area, then </w:t>
        </w:r>
      </w:ins>
      <w:ins w:id="95" w:author="jonathan pritchard" w:date="2024-07-16T12:02:00Z" w16du:dateUtc="2024-07-16T11:02:00Z">
        <w:r w:rsidR="00256E4D">
          <w:t xml:space="preserve">the </w:t>
        </w:r>
      </w:ins>
      <w:ins w:id="96" w:author="Hannu Peiponen" w:date="2024-07-12T11:35:00Z" w16du:dateUtc="2024-07-12T08:35:00Z">
        <w:r>
          <w:t xml:space="preserve">value of extension changes at the </w:t>
        </w:r>
      </w:ins>
      <w:ins w:id="97" w:author="Hannu Peiponen" w:date="2024-07-12T11:36:00Z" w16du:dateUtc="2024-07-12T08:36:00Z">
        <w:r>
          <w:t xml:space="preserve">point </w:t>
        </w:r>
        <w:del w:id="98" w:author="jonathan pritchard" w:date="2024-07-16T12:03:00Z" w16du:dateUtc="2024-07-16T11:03:00Z">
          <w:r w:rsidDel="00256E4D">
            <w:delText>in which</w:delText>
          </w:r>
        </w:del>
      </w:ins>
      <w:ins w:id="99" w:author="jonathan pritchard" w:date="2024-07-16T12:03:00Z" w16du:dateUtc="2024-07-16T11:03:00Z">
        <w:r w:rsidR="00256E4D">
          <w:t>where</w:t>
        </w:r>
      </w:ins>
      <w:ins w:id="100" w:author="Hannu Peiponen" w:date="2024-07-12T11:36:00Z" w16du:dateUtc="2024-07-12T08:36:00Z">
        <w:r>
          <w:t xml:space="preserve"> the original non-extended check area cross</w:t>
        </w:r>
      </w:ins>
      <w:ins w:id="101" w:author="Hannu Peiponen" w:date="2024-07-12T12:34:00Z" w16du:dateUtc="2024-07-12T09:34:00Z">
        <w:r w:rsidR="007B5EFE">
          <w:t>es</w:t>
        </w:r>
      </w:ins>
      <w:ins w:id="102" w:author="Hannu Peiponen" w:date="2024-07-12T11:36:00Z" w16du:dateUtc="2024-07-12T08:36:00Z">
        <w:r>
          <w:t xml:space="preserve"> the boundary of </w:t>
        </w:r>
      </w:ins>
      <w:ins w:id="103" w:author="jonathan pritchard" w:date="2024-07-16T12:03:00Z" w16du:dateUtc="2024-07-16T11:03:00Z">
        <w:r w:rsidR="00256E4D">
          <w:t xml:space="preserve">the </w:t>
        </w:r>
      </w:ins>
      <w:ins w:id="104" w:author="Hannu Peiponen" w:date="2024-07-12T11:36:00Z" w16du:dateUtc="2024-07-12T08:36:00Z">
        <w:r>
          <w:t>M_QUAL areas with different CAT</w:t>
        </w:r>
      </w:ins>
      <w:ins w:id="105" w:author="Hannu Peiponen" w:date="2024-07-12T11:37:00Z" w16du:dateUtc="2024-07-12T08:37:00Z">
        <w:r>
          <w:t>ZOC values, see the example below:</w:t>
        </w:r>
      </w:ins>
    </w:p>
    <w:p w14:paraId="13288652" w14:textId="77777777" w:rsidR="0075529D" w:rsidRDefault="0075529D" w:rsidP="000530EB">
      <w:pPr>
        <w:spacing w:after="0" w:line="240" w:lineRule="auto"/>
        <w:rPr>
          <w:ins w:id="106" w:author="Hannu Peiponen" w:date="2024-07-12T11:37:00Z" w16du:dateUtc="2024-07-12T08:37:00Z"/>
        </w:rPr>
      </w:pPr>
    </w:p>
    <w:p w14:paraId="63097909" w14:textId="10222690" w:rsidR="0075529D" w:rsidRDefault="007B5EFE" w:rsidP="000530EB">
      <w:pPr>
        <w:spacing w:after="0" w:line="240" w:lineRule="auto"/>
        <w:rPr>
          <w:ins w:id="107" w:author="Hannu Peiponen" w:date="2024-07-12T10:18:00Z" w16du:dateUtc="2024-07-12T07:18:00Z"/>
        </w:rPr>
      </w:pPr>
      <w:ins w:id="108" w:author="Hannu Peiponen" w:date="2024-07-12T12:38:00Z" w16du:dateUtc="2024-07-12T09:38:00Z">
        <w:r>
          <w:rPr>
            <w:noProof/>
          </w:rPr>
          <w:drawing>
            <wp:inline distT="0" distB="0" distL="0" distR="0" wp14:anchorId="0460BAE9" wp14:editId="4B999C62">
              <wp:extent cx="5724525" cy="3133725"/>
              <wp:effectExtent l="0" t="0" r="9525" b="9525"/>
              <wp:docPr id="351498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ins>
    </w:p>
    <w:p w14:paraId="26340743" w14:textId="77777777" w:rsidR="000530EB" w:rsidRDefault="000530EB" w:rsidP="000530EB">
      <w:pPr>
        <w:spacing w:after="0" w:line="240" w:lineRule="auto"/>
        <w:rPr>
          <w:ins w:id="109" w:author="Hannu Peiponen" w:date="2024-07-12T12:39:00Z" w16du:dateUtc="2024-07-12T09:39:00Z"/>
        </w:rPr>
      </w:pPr>
    </w:p>
    <w:p w14:paraId="3E3772FF" w14:textId="2369E325" w:rsidR="007B5EFE" w:rsidRPr="005548BD" w:rsidRDefault="007B5EFE" w:rsidP="007B5EFE">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ins w:id="110" w:author="Hannu Peiponen" w:date="2024-07-12T12:39:00Z" w16du:dateUtc="2024-07-12T09:39:00Z"/>
          <w:rFonts w:ascii="Arial" w:eastAsia="Calibri" w:hAnsi="Arial" w:cs="Arial"/>
          <w:b/>
          <w:bCs/>
          <w:sz w:val="20"/>
          <w:lang w:eastAsia="fr-FR"/>
        </w:rPr>
      </w:pPr>
      <w:ins w:id="111" w:author="Hannu Peiponen" w:date="2024-07-12T12:39:00Z" w16du:dateUtc="2024-07-12T09:39:00Z">
        <w:r w:rsidRPr="005548BD">
          <w:rPr>
            <w:rFonts w:ascii="Arial" w:eastAsia="Calibri" w:hAnsi="Arial" w:cs="Arial"/>
            <w:b/>
            <w:bCs/>
            <w:sz w:val="20"/>
            <w:lang w:eastAsia="fr-FR"/>
          </w:rPr>
          <w:t xml:space="preserve">Fig </w:t>
        </w:r>
        <w:r>
          <w:rPr>
            <w:rFonts w:ascii="Arial" w:eastAsia="Calibri" w:hAnsi="Arial" w:cs="Arial"/>
            <w:b/>
            <w:bCs/>
            <w:sz w:val="20"/>
            <w:lang w:eastAsia="fr-FR"/>
          </w:rPr>
          <w:t>10</w:t>
        </w:r>
        <w:r w:rsidRPr="005548BD">
          <w:rPr>
            <w:rFonts w:ascii="Arial" w:eastAsia="Calibri" w:hAnsi="Arial" w:cs="Arial"/>
            <w:b/>
            <w:bCs/>
            <w:sz w:val="20"/>
            <w:lang w:eastAsia="fr-FR"/>
          </w:rPr>
          <w:t xml:space="preserve">. Example </w:t>
        </w:r>
        <w:r>
          <w:rPr>
            <w:rFonts w:ascii="Arial" w:eastAsia="Calibri" w:hAnsi="Arial" w:cs="Arial"/>
            <w:b/>
            <w:bCs/>
            <w:sz w:val="20"/>
            <w:lang w:eastAsia="fr-FR"/>
          </w:rPr>
          <w:t xml:space="preserve">Extension of check-area by multiple underlaying </w:t>
        </w:r>
      </w:ins>
      <w:ins w:id="112" w:author="Hannu Peiponen" w:date="2024-07-12T12:40:00Z" w16du:dateUtc="2024-07-12T09:40:00Z">
        <w:r>
          <w:rPr>
            <w:rFonts w:ascii="Arial" w:eastAsia="Calibri" w:hAnsi="Arial" w:cs="Arial"/>
            <w:b/>
            <w:bCs/>
            <w:sz w:val="20"/>
            <w:lang w:eastAsia="fr-FR"/>
          </w:rPr>
          <w:t xml:space="preserve">M_QUAL areas with different </w:t>
        </w:r>
      </w:ins>
      <w:ins w:id="113" w:author="Hannu Peiponen" w:date="2024-07-12T12:39:00Z" w16du:dateUtc="2024-07-12T09:39:00Z">
        <w:r>
          <w:rPr>
            <w:rFonts w:ascii="Arial" w:eastAsia="Calibri" w:hAnsi="Arial" w:cs="Arial"/>
            <w:b/>
            <w:bCs/>
            <w:sz w:val="20"/>
            <w:lang w:eastAsia="fr-FR"/>
          </w:rPr>
          <w:t>value</w:t>
        </w:r>
      </w:ins>
      <w:ins w:id="114" w:author="Hannu Peiponen" w:date="2024-07-12T12:40:00Z" w16du:dateUtc="2024-07-12T09:40:00Z">
        <w:r>
          <w:rPr>
            <w:rFonts w:ascii="Arial" w:eastAsia="Calibri" w:hAnsi="Arial" w:cs="Arial"/>
            <w:b/>
            <w:bCs/>
            <w:sz w:val="20"/>
            <w:lang w:eastAsia="fr-FR"/>
          </w:rPr>
          <w:t>s</w:t>
        </w:r>
      </w:ins>
      <w:ins w:id="115" w:author="Hannu Peiponen" w:date="2024-07-12T12:39:00Z" w16du:dateUtc="2024-07-12T09:39:00Z">
        <w:r>
          <w:rPr>
            <w:rFonts w:ascii="Arial" w:eastAsia="Calibri" w:hAnsi="Arial" w:cs="Arial"/>
            <w:b/>
            <w:bCs/>
            <w:sz w:val="20"/>
            <w:lang w:eastAsia="fr-FR"/>
          </w:rPr>
          <w:t xml:space="preserve"> of CATZOC</w:t>
        </w:r>
      </w:ins>
    </w:p>
    <w:p w14:paraId="70437048" w14:textId="77777777" w:rsidR="007B5EFE" w:rsidRDefault="007B5EFE" w:rsidP="007B5EFE">
      <w:pPr>
        <w:spacing w:after="0" w:line="240" w:lineRule="auto"/>
        <w:rPr>
          <w:ins w:id="116" w:author="Hannu Peiponen" w:date="2024-07-12T12:39:00Z" w16du:dateUtc="2024-07-12T09:39:00Z"/>
        </w:rPr>
      </w:pPr>
    </w:p>
    <w:p w14:paraId="31CACDF1" w14:textId="77777777" w:rsidR="007B5EFE" w:rsidRDefault="007B5EFE" w:rsidP="000530EB">
      <w:pPr>
        <w:spacing w:after="0" w:line="240" w:lineRule="auto"/>
        <w:rPr>
          <w:ins w:id="117" w:author="Hannu Peiponen" w:date="2024-07-12T10:16:00Z" w16du:dateUtc="2024-07-12T07:16:00Z"/>
        </w:rPr>
      </w:pPr>
    </w:p>
    <w:p w14:paraId="6DA1FA77" w14:textId="44C53B56" w:rsidR="00DB38D2" w:rsidDel="0075529D" w:rsidRDefault="00DB38D2" w:rsidP="00DB38D2">
      <w:pPr>
        <w:spacing w:after="0" w:line="240" w:lineRule="auto"/>
        <w:rPr>
          <w:del w:id="118" w:author="Hannu Peiponen" w:date="2024-07-12T11:33:00Z" w16du:dateUtc="2024-07-12T08:33:00Z"/>
        </w:rPr>
      </w:pPr>
      <w:del w:id="119" w:author="Hannu Peiponen" w:date="2024-07-12T11:33:00Z" w16du:dateUtc="2024-07-12T08:33:00Z">
        <w:r w:rsidRPr="00DB38D2" w:rsidDel="0075529D">
          <w:delText xml:space="preserve">The following table lists the S-57 objects and their attributes that </w:delText>
        </w:r>
        <w:r w:rsidDel="0075529D">
          <w:delText>can have accuracy taken into account</w:delText>
        </w:r>
        <w:r w:rsidR="000F43CD" w:rsidDel="0075529D">
          <w:delText xml:space="preserve">, in line with </w:delText>
        </w:r>
        <w:r w:rsidR="006270A9" w:rsidDel="0075529D">
          <w:delText xml:space="preserve">S-57 </w:delText>
        </w:r>
        <w:r w:rsidR="000F43CD" w:rsidDel="0075529D">
          <w:delText xml:space="preserve">appendix B.1 </w:delText>
        </w:r>
        <w:r w:rsidR="000F43CD" w:rsidRPr="000F43CD" w:rsidDel="0075529D">
          <w:delText>ENC Product Specification</w:delText>
        </w:r>
        <w:r w:rsidR="007851A5" w:rsidDel="0075529D">
          <w:delText xml:space="preserve"> </w:delText>
        </w:r>
        <w:r w:rsidR="000F43CD" w:rsidDel="0075529D">
          <w:delText xml:space="preserve">clause </w:delText>
        </w:r>
        <w:r w:rsidR="006270A9" w:rsidRPr="006270A9" w:rsidDel="0075529D">
          <w:delText>3.5.6 Hierarchy of meta data</w:delText>
        </w:r>
      </w:del>
    </w:p>
    <w:p w14:paraId="5ECFE9AA" w14:textId="5D8224D0" w:rsidR="00DB38D2" w:rsidDel="0075529D" w:rsidRDefault="00DB38D2" w:rsidP="00DB38D2">
      <w:pPr>
        <w:spacing w:after="0" w:line="240" w:lineRule="auto"/>
        <w:rPr>
          <w:del w:id="120" w:author="Hannu Peiponen" w:date="2024-07-12T11:33:00Z" w16du:dateUtc="2024-07-12T08:3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195"/>
        <w:gridCol w:w="1985"/>
        <w:gridCol w:w="1417"/>
        <w:gridCol w:w="1701"/>
        <w:gridCol w:w="1508"/>
      </w:tblGrid>
      <w:tr w:rsidR="000A4B54" w:rsidRPr="005548BD" w:rsidDel="0075529D" w14:paraId="05A9AA81" w14:textId="389510F6" w:rsidTr="000A4B54">
        <w:trPr>
          <w:del w:id="121" w:author="Hannu Peiponen" w:date="2024-07-12T11:33:00Z"/>
        </w:trPr>
        <w:tc>
          <w:tcPr>
            <w:tcW w:w="1210" w:type="dxa"/>
            <w:shd w:val="clear" w:color="auto" w:fill="BFBFBF"/>
          </w:tcPr>
          <w:p w14:paraId="2D81226F" w14:textId="5F918AF7" w:rsidR="00F577F7" w:rsidRPr="005548BD" w:rsidDel="0075529D" w:rsidRDefault="00F577F7" w:rsidP="00A24BDE">
            <w:pPr>
              <w:autoSpaceDE w:val="0"/>
              <w:autoSpaceDN w:val="0"/>
              <w:adjustRightInd w:val="0"/>
              <w:spacing w:after="0" w:line="240" w:lineRule="auto"/>
              <w:rPr>
                <w:del w:id="122" w:author="Hannu Peiponen" w:date="2024-07-12T11:33:00Z" w16du:dateUtc="2024-07-12T08:33:00Z"/>
                <w:rFonts w:ascii="Arial" w:eastAsia="Calibri" w:hAnsi="Arial" w:cs="Arial"/>
                <w:b/>
                <w:bCs/>
                <w:lang w:eastAsia="en-GB"/>
              </w:rPr>
            </w:pPr>
            <w:del w:id="123" w:author="Hannu Peiponen" w:date="2024-07-12T11:33:00Z" w16du:dateUtc="2024-07-12T08:33:00Z">
              <w:r w:rsidDel="0075529D">
                <w:rPr>
                  <w:rFonts w:ascii="Arial" w:eastAsia="Calibri" w:hAnsi="Arial" w:cs="Arial"/>
                  <w:b/>
                  <w:bCs/>
                  <w:lang w:eastAsia="en-GB"/>
                </w:rPr>
                <w:delText>ECDIS Accuracy selector name</w:delText>
              </w:r>
            </w:del>
          </w:p>
        </w:tc>
        <w:tc>
          <w:tcPr>
            <w:tcW w:w="1195" w:type="dxa"/>
            <w:shd w:val="clear" w:color="auto" w:fill="BFBFBF"/>
          </w:tcPr>
          <w:p w14:paraId="38450776" w14:textId="5985240C" w:rsidR="00F577F7" w:rsidRPr="005548BD" w:rsidDel="0075529D" w:rsidRDefault="00F577F7" w:rsidP="00A24BDE">
            <w:pPr>
              <w:autoSpaceDE w:val="0"/>
              <w:autoSpaceDN w:val="0"/>
              <w:adjustRightInd w:val="0"/>
              <w:spacing w:after="0" w:line="240" w:lineRule="auto"/>
              <w:rPr>
                <w:del w:id="124" w:author="Hannu Peiponen" w:date="2024-07-12T11:33:00Z" w16du:dateUtc="2024-07-12T08:33:00Z"/>
                <w:rFonts w:ascii="Arial" w:eastAsia="Calibri" w:hAnsi="Arial" w:cs="Arial"/>
                <w:b/>
                <w:bCs/>
                <w:lang w:eastAsia="en-GB"/>
              </w:rPr>
            </w:pPr>
            <w:del w:id="125" w:author="Hannu Peiponen" w:date="2024-07-12T11:33:00Z" w16du:dateUtc="2024-07-12T08:33:00Z">
              <w:r w:rsidRPr="005548BD" w:rsidDel="0075529D">
                <w:rPr>
                  <w:rFonts w:ascii="Arial" w:eastAsia="Calibri" w:hAnsi="Arial" w:cs="Arial"/>
                  <w:b/>
                  <w:bCs/>
                  <w:lang w:eastAsia="en-GB"/>
                </w:rPr>
                <w:delText>S-57 Objects</w:delText>
              </w:r>
            </w:del>
          </w:p>
        </w:tc>
        <w:tc>
          <w:tcPr>
            <w:tcW w:w="1985" w:type="dxa"/>
            <w:shd w:val="clear" w:color="auto" w:fill="BFBFBF"/>
          </w:tcPr>
          <w:p w14:paraId="4B3C0D30" w14:textId="116C570F" w:rsidR="00F577F7" w:rsidRPr="005548BD" w:rsidDel="0075529D" w:rsidRDefault="00F577F7" w:rsidP="00A24BDE">
            <w:pPr>
              <w:autoSpaceDE w:val="0"/>
              <w:autoSpaceDN w:val="0"/>
              <w:adjustRightInd w:val="0"/>
              <w:spacing w:after="0" w:line="240" w:lineRule="auto"/>
              <w:rPr>
                <w:del w:id="126" w:author="Hannu Peiponen" w:date="2024-07-12T11:33:00Z" w16du:dateUtc="2024-07-12T08:33:00Z"/>
                <w:rFonts w:ascii="Arial" w:eastAsia="Calibri" w:hAnsi="Arial" w:cs="Arial"/>
                <w:b/>
                <w:bCs/>
                <w:lang w:eastAsia="en-GB"/>
              </w:rPr>
            </w:pPr>
            <w:del w:id="127" w:author="Hannu Peiponen" w:date="2024-07-12T11:33:00Z" w16du:dateUtc="2024-07-12T08:33:00Z">
              <w:r w:rsidRPr="005548BD" w:rsidDel="0075529D">
                <w:rPr>
                  <w:rFonts w:ascii="Arial" w:eastAsia="Calibri" w:hAnsi="Arial" w:cs="Arial"/>
                  <w:b/>
                  <w:bCs/>
                  <w:lang w:eastAsia="en-GB"/>
                </w:rPr>
                <w:delText>Condition (if any)</w:delText>
              </w:r>
            </w:del>
          </w:p>
        </w:tc>
        <w:tc>
          <w:tcPr>
            <w:tcW w:w="1417" w:type="dxa"/>
            <w:shd w:val="clear" w:color="auto" w:fill="BFBFBF"/>
          </w:tcPr>
          <w:p w14:paraId="59D2C3AD" w14:textId="3BCCC3A6" w:rsidR="00F577F7" w:rsidRPr="005548BD" w:rsidDel="0075529D" w:rsidRDefault="00F577F7" w:rsidP="00A24BDE">
            <w:pPr>
              <w:autoSpaceDE w:val="0"/>
              <w:autoSpaceDN w:val="0"/>
              <w:adjustRightInd w:val="0"/>
              <w:spacing w:after="0" w:line="240" w:lineRule="auto"/>
              <w:rPr>
                <w:del w:id="128" w:author="Hannu Peiponen" w:date="2024-07-12T11:33:00Z" w16du:dateUtc="2024-07-12T08:33:00Z"/>
                <w:rFonts w:ascii="Arial" w:eastAsia="Calibri" w:hAnsi="Arial" w:cs="Arial"/>
                <w:b/>
                <w:bCs/>
                <w:lang w:eastAsia="en-GB"/>
              </w:rPr>
            </w:pPr>
            <w:del w:id="129" w:author="Hannu Peiponen" w:date="2024-07-12T11:33:00Z" w16du:dateUtc="2024-07-12T08:33:00Z">
              <w:r w:rsidRPr="005548BD" w:rsidDel="0075529D">
                <w:rPr>
                  <w:rFonts w:ascii="Arial" w:eastAsia="Calibri" w:hAnsi="Arial" w:cs="Arial"/>
                  <w:b/>
                  <w:bCs/>
                  <w:lang w:eastAsia="en-GB"/>
                </w:rPr>
                <w:delText>Geometric primitive</w:delText>
              </w:r>
            </w:del>
          </w:p>
        </w:tc>
        <w:tc>
          <w:tcPr>
            <w:tcW w:w="1701" w:type="dxa"/>
            <w:shd w:val="clear" w:color="auto" w:fill="BFBFBF"/>
          </w:tcPr>
          <w:p w14:paraId="04B80F4F" w14:textId="2CAF1AAB" w:rsidR="00F577F7" w:rsidRPr="005548BD" w:rsidDel="0075529D" w:rsidRDefault="00F577F7" w:rsidP="00A24BDE">
            <w:pPr>
              <w:autoSpaceDE w:val="0"/>
              <w:autoSpaceDN w:val="0"/>
              <w:adjustRightInd w:val="0"/>
              <w:spacing w:after="0" w:line="240" w:lineRule="auto"/>
              <w:rPr>
                <w:del w:id="130" w:author="Hannu Peiponen" w:date="2024-07-12T11:33:00Z" w16du:dateUtc="2024-07-12T08:33:00Z"/>
                <w:rFonts w:ascii="Arial" w:eastAsia="Calibri" w:hAnsi="Arial" w:cs="Arial"/>
                <w:b/>
                <w:bCs/>
                <w:lang w:eastAsia="en-GB"/>
              </w:rPr>
            </w:pPr>
            <w:del w:id="131" w:author="Hannu Peiponen" w:date="2024-07-12T11:33:00Z" w16du:dateUtc="2024-07-12T08:33:00Z">
              <w:r w:rsidDel="0075529D">
                <w:rPr>
                  <w:rFonts w:ascii="Arial" w:eastAsia="Calibri" w:hAnsi="Arial" w:cs="Arial"/>
                  <w:b/>
                  <w:bCs/>
                  <w:lang w:eastAsia="en-GB"/>
                </w:rPr>
                <w:delText>Positional Accuracy</w:delText>
              </w:r>
            </w:del>
          </w:p>
        </w:tc>
        <w:tc>
          <w:tcPr>
            <w:tcW w:w="1508" w:type="dxa"/>
            <w:shd w:val="clear" w:color="auto" w:fill="BFBFBF"/>
          </w:tcPr>
          <w:p w14:paraId="2381CEF9" w14:textId="6E4DDF5E" w:rsidR="00F577F7" w:rsidDel="0075529D" w:rsidRDefault="00F577F7" w:rsidP="00A24BDE">
            <w:pPr>
              <w:autoSpaceDE w:val="0"/>
              <w:autoSpaceDN w:val="0"/>
              <w:adjustRightInd w:val="0"/>
              <w:spacing w:after="0" w:line="240" w:lineRule="auto"/>
              <w:rPr>
                <w:del w:id="132" w:author="Hannu Peiponen" w:date="2024-07-12T11:33:00Z" w16du:dateUtc="2024-07-12T08:33:00Z"/>
                <w:rFonts w:ascii="Arial" w:eastAsia="Calibri" w:hAnsi="Arial" w:cs="Arial"/>
                <w:b/>
                <w:bCs/>
                <w:lang w:eastAsia="en-GB"/>
              </w:rPr>
            </w:pPr>
            <w:del w:id="133" w:author="Hannu Peiponen" w:date="2024-07-12T11:33:00Z" w16du:dateUtc="2024-07-12T08:33:00Z">
              <w:r w:rsidDel="0075529D">
                <w:rPr>
                  <w:rFonts w:ascii="Arial" w:eastAsia="Calibri" w:hAnsi="Arial" w:cs="Arial"/>
                  <w:b/>
                  <w:bCs/>
                  <w:lang w:eastAsia="en-GB"/>
                </w:rPr>
                <w:delText xml:space="preserve">Vertical </w:delText>
              </w:r>
            </w:del>
          </w:p>
          <w:p w14:paraId="7768A765" w14:textId="6F700C4E" w:rsidR="00F577F7" w:rsidRPr="005548BD" w:rsidDel="0075529D" w:rsidRDefault="00F577F7" w:rsidP="00A24BDE">
            <w:pPr>
              <w:autoSpaceDE w:val="0"/>
              <w:autoSpaceDN w:val="0"/>
              <w:adjustRightInd w:val="0"/>
              <w:spacing w:after="0" w:line="240" w:lineRule="auto"/>
              <w:rPr>
                <w:del w:id="134" w:author="Hannu Peiponen" w:date="2024-07-12T11:33:00Z" w16du:dateUtc="2024-07-12T08:33:00Z"/>
                <w:rFonts w:ascii="Arial" w:eastAsia="Calibri" w:hAnsi="Arial" w:cs="Arial"/>
                <w:b/>
                <w:bCs/>
                <w:lang w:eastAsia="en-GB"/>
              </w:rPr>
            </w:pPr>
            <w:del w:id="135" w:author="Hannu Peiponen" w:date="2024-07-12T11:33:00Z" w16du:dateUtc="2024-07-12T08:33:00Z">
              <w:r w:rsidDel="0075529D">
                <w:rPr>
                  <w:rFonts w:ascii="Arial" w:eastAsia="Calibri" w:hAnsi="Arial" w:cs="Arial"/>
                  <w:b/>
                  <w:bCs/>
                  <w:lang w:eastAsia="en-GB"/>
                </w:rPr>
                <w:delText>Accuracy</w:delText>
              </w:r>
            </w:del>
          </w:p>
        </w:tc>
      </w:tr>
      <w:tr w:rsidR="000A4B54" w:rsidRPr="005548BD" w:rsidDel="0075529D" w14:paraId="79AFB77B" w14:textId="45E312DC" w:rsidTr="000A4B54">
        <w:trPr>
          <w:del w:id="136" w:author="Hannu Peiponen" w:date="2024-07-12T11:33:00Z"/>
        </w:trPr>
        <w:tc>
          <w:tcPr>
            <w:tcW w:w="1210" w:type="dxa"/>
            <w:vMerge w:val="restart"/>
          </w:tcPr>
          <w:p w14:paraId="16C9143F" w14:textId="44536E84" w:rsidR="00F577F7" w:rsidRPr="005548BD" w:rsidDel="0075529D" w:rsidRDefault="00F577F7" w:rsidP="00A24BDE">
            <w:pPr>
              <w:autoSpaceDE w:val="0"/>
              <w:autoSpaceDN w:val="0"/>
              <w:adjustRightInd w:val="0"/>
              <w:spacing w:after="0" w:line="240" w:lineRule="auto"/>
              <w:rPr>
                <w:del w:id="137" w:author="Hannu Peiponen" w:date="2024-07-12T11:33:00Z" w16du:dateUtc="2024-07-12T08:33:00Z"/>
                <w:rFonts w:ascii="Arial" w:eastAsia="Calibri" w:hAnsi="Arial" w:cs="Arial"/>
                <w:lang w:eastAsia="en-GB"/>
              </w:rPr>
            </w:pPr>
            <w:del w:id="138" w:author="Hannu Peiponen" w:date="2024-07-12T11:33:00Z" w16du:dateUtc="2024-07-12T08:33:00Z">
              <w:r w:rsidDel="0075529D">
                <w:rPr>
                  <w:rFonts w:ascii="Arial" w:eastAsia="Calibri" w:hAnsi="Arial" w:cs="Arial"/>
                  <w:lang w:eastAsia="en-GB"/>
                </w:rPr>
                <w:lastRenderedPageBreak/>
                <w:delText>Fixed and Floating Aids to Navigation</w:delText>
              </w:r>
            </w:del>
          </w:p>
        </w:tc>
        <w:tc>
          <w:tcPr>
            <w:tcW w:w="1195" w:type="dxa"/>
          </w:tcPr>
          <w:p w14:paraId="58FEC47E" w14:textId="1DF9548A" w:rsidR="00F577F7" w:rsidRPr="005548BD" w:rsidDel="0075529D" w:rsidRDefault="00F577F7" w:rsidP="00A24BDE">
            <w:pPr>
              <w:autoSpaceDE w:val="0"/>
              <w:autoSpaceDN w:val="0"/>
              <w:adjustRightInd w:val="0"/>
              <w:spacing w:after="0" w:line="240" w:lineRule="auto"/>
              <w:rPr>
                <w:del w:id="139" w:author="Hannu Peiponen" w:date="2024-07-12T11:33:00Z" w16du:dateUtc="2024-07-12T08:33:00Z"/>
                <w:rFonts w:ascii="Arial" w:eastAsia="Calibri" w:hAnsi="Arial" w:cs="Arial"/>
                <w:lang w:eastAsia="en-GB"/>
              </w:rPr>
            </w:pPr>
            <w:del w:id="140" w:author="Hannu Peiponen" w:date="2024-07-12T11:33:00Z" w16du:dateUtc="2024-07-12T08:33:00Z">
              <w:r w:rsidRPr="005548BD" w:rsidDel="0075529D">
                <w:rPr>
                  <w:rFonts w:ascii="Arial" w:eastAsia="Calibri" w:hAnsi="Arial" w:cs="Arial"/>
                  <w:lang w:eastAsia="en-GB"/>
                </w:rPr>
                <w:delText>BCNCAR</w:delText>
              </w:r>
            </w:del>
          </w:p>
        </w:tc>
        <w:tc>
          <w:tcPr>
            <w:tcW w:w="1985" w:type="dxa"/>
          </w:tcPr>
          <w:p w14:paraId="40C5075D" w14:textId="012D02FC" w:rsidR="00F577F7" w:rsidRPr="005548BD" w:rsidDel="0075529D" w:rsidRDefault="00F577F7" w:rsidP="00A24BDE">
            <w:pPr>
              <w:autoSpaceDE w:val="0"/>
              <w:autoSpaceDN w:val="0"/>
              <w:adjustRightInd w:val="0"/>
              <w:spacing w:after="0" w:line="240" w:lineRule="auto"/>
              <w:rPr>
                <w:del w:id="141" w:author="Hannu Peiponen" w:date="2024-07-12T11:33:00Z" w16du:dateUtc="2024-07-12T08:33:00Z"/>
                <w:rFonts w:ascii="Arial" w:eastAsia="Calibri" w:hAnsi="Arial" w:cs="Arial"/>
                <w:lang w:eastAsia="en-GB"/>
              </w:rPr>
            </w:pPr>
          </w:p>
        </w:tc>
        <w:tc>
          <w:tcPr>
            <w:tcW w:w="1417" w:type="dxa"/>
          </w:tcPr>
          <w:p w14:paraId="61B862B5" w14:textId="1ECF2580" w:rsidR="00F577F7" w:rsidRPr="005548BD" w:rsidDel="0075529D" w:rsidRDefault="00F577F7" w:rsidP="00A24BDE">
            <w:pPr>
              <w:autoSpaceDE w:val="0"/>
              <w:autoSpaceDN w:val="0"/>
              <w:adjustRightInd w:val="0"/>
              <w:spacing w:after="0" w:line="240" w:lineRule="auto"/>
              <w:rPr>
                <w:del w:id="142" w:author="Hannu Peiponen" w:date="2024-07-12T11:33:00Z" w16du:dateUtc="2024-07-12T08:33:00Z"/>
                <w:rFonts w:ascii="Arial" w:eastAsia="Calibri" w:hAnsi="Arial" w:cs="Arial"/>
                <w:lang w:eastAsia="en-GB"/>
              </w:rPr>
            </w:pPr>
            <w:del w:id="143"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6E82EEA3" w14:textId="5D3ED305" w:rsidR="00F577F7" w:rsidRPr="005548BD" w:rsidDel="0075529D" w:rsidRDefault="00F577F7" w:rsidP="00A24BDE">
            <w:pPr>
              <w:autoSpaceDE w:val="0"/>
              <w:autoSpaceDN w:val="0"/>
              <w:adjustRightInd w:val="0"/>
              <w:spacing w:after="0" w:line="240" w:lineRule="auto"/>
              <w:rPr>
                <w:del w:id="144" w:author="Hannu Peiponen" w:date="2024-07-12T11:33:00Z" w16du:dateUtc="2024-07-12T08:33:00Z"/>
                <w:rFonts w:ascii="Arial" w:eastAsia="Calibri" w:hAnsi="Arial" w:cs="Arial"/>
                <w:lang w:eastAsia="en-GB"/>
              </w:rPr>
            </w:pPr>
            <w:del w:id="145"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75D70A55" w14:textId="7D9E8862" w:rsidR="00F577F7" w:rsidRPr="005548BD" w:rsidDel="0075529D" w:rsidRDefault="007451E0" w:rsidP="00A24BDE">
            <w:pPr>
              <w:autoSpaceDE w:val="0"/>
              <w:autoSpaceDN w:val="0"/>
              <w:adjustRightInd w:val="0"/>
              <w:spacing w:after="0" w:line="240" w:lineRule="auto"/>
              <w:rPr>
                <w:del w:id="146" w:author="Hannu Peiponen" w:date="2024-07-12T11:33:00Z" w16du:dateUtc="2024-07-12T08:33:00Z"/>
                <w:rFonts w:ascii="Arial" w:eastAsia="Calibri" w:hAnsi="Arial" w:cs="Arial"/>
                <w:lang w:eastAsia="en-GB"/>
              </w:rPr>
            </w:pPr>
            <w:del w:id="147"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7147596E" w14:textId="069BD306" w:rsidTr="000A4B54">
        <w:trPr>
          <w:del w:id="148" w:author="Hannu Peiponen" w:date="2024-07-12T11:33:00Z"/>
        </w:trPr>
        <w:tc>
          <w:tcPr>
            <w:tcW w:w="1210" w:type="dxa"/>
            <w:vMerge/>
          </w:tcPr>
          <w:p w14:paraId="438CA089" w14:textId="3357541F" w:rsidR="00F577F7" w:rsidRPr="005548BD" w:rsidDel="0075529D" w:rsidRDefault="00F577F7" w:rsidP="007851A5">
            <w:pPr>
              <w:autoSpaceDE w:val="0"/>
              <w:autoSpaceDN w:val="0"/>
              <w:adjustRightInd w:val="0"/>
              <w:spacing w:after="0" w:line="240" w:lineRule="auto"/>
              <w:rPr>
                <w:del w:id="149" w:author="Hannu Peiponen" w:date="2024-07-12T11:33:00Z" w16du:dateUtc="2024-07-12T08:33:00Z"/>
                <w:rFonts w:ascii="Arial" w:eastAsia="Calibri" w:hAnsi="Arial" w:cs="Arial"/>
                <w:lang w:eastAsia="en-GB"/>
              </w:rPr>
            </w:pPr>
          </w:p>
        </w:tc>
        <w:tc>
          <w:tcPr>
            <w:tcW w:w="1195" w:type="dxa"/>
          </w:tcPr>
          <w:p w14:paraId="651EE1F1" w14:textId="79995F21" w:rsidR="00F577F7" w:rsidRPr="005548BD" w:rsidDel="0075529D" w:rsidRDefault="00F577F7" w:rsidP="007851A5">
            <w:pPr>
              <w:autoSpaceDE w:val="0"/>
              <w:autoSpaceDN w:val="0"/>
              <w:adjustRightInd w:val="0"/>
              <w:spacing w:after="0" w:line="240" w:lineRule="auto"/>
              <w:rPr>
                <w:del w:id="150" w:author="Hannu Peiponen" w:date="2024-07-12T11:33:00Z" w16du:dateUtc="2024-07-12T08:33:00Z"/>
                <w:rFonts w:ascii="Arial" w:eastAsia="Calibri" w:hAnsi="Arial" w:cs="Arial"/>
                <w:lang w:eastAsia="en-GB"/>
              </w:rPr>
            </w:pPr>
            <w:del w:id="151" w:author="Hannu Peiponen" w:date="2024-07-12T11:33:00Z" w16du:dateUtc="2024-07-12T08:33:00Z">
              <w:r w:rsidRPr="005548BD" w:rsidDel="0075529D">
                <w:rPr>
                  <w:rFonts w:ascii="Arial" w:eastAsia="Calibri" w:hAnsi="Arial" w:cs="Arial"/>
                  <w:lang w:eastAsia="en-GB"/>
                </w:rPr>
                <w:delText>BCNISD</w:delText>
              </w:r>
            </w:del>
          </w:p>
        </w:tc>
        <w:tc>
          <w:tcPr>
            <w:tcW w:w="1985" w:type="dxa"/>
          </w:tcPr>
          <w:p w14:paraId="6CCEC8EB" w14:textId="0BE369BB" w:rsidR="00F577F7" w:rsidRPr="005548BD" w:rsidDel="0075529D" w:rsidRDefault="00F577F7" w:rsidP="007851A5">
            <w:pPr>
              <w:autoSpaceDE w:val="0"/>
              <w:autoSpaceDN w:val="0"/>
              <w:adjustRightInd w:val="0"/>
              <w:spacing w:after="0" w:line="240" w:lineRule="auto"/>
              <w:rPr>
                <w:del w:id="152" w:author="Hannu Peiponen" w:date="2024-07-12T11:33:00Z" w16du:dateUtc="2024-07-12T08:33:00Z"/>
                <w:rFonts w:ascii="Arial" w:eastAsia="Calibri" w:hAnsi="Arial" w:cs="Arial"/>
                <w:lang w:eastAsia="en-GB"/>
              </w:rPr>
            </w:pPr>
          </w:p>
        </w:tc>
        <w:tc>
          <w:tcPr>
            <w:tcW w:w="1417" w:type="dxa"/>
          </w:tcPr>
          <w:p w14:paraId="53FECE90" w14:textId="157033D2" w:rsidR="00F577F7" w:rsidRPr="005548BD" w:rsidDel="0075529D" w:rsidRDefault="00F577F7" w:rsidP="007851A5">
            <w:pPr>
              <w:autoSpaceDE w:val="0"/>
              <w:autoSpaceDN w:val="0"/>
              <w:adjustRightInd w:val="0"/>
              <w:spacing w:after="0" w:line="240" w:lineRule="auto"/>
              <w:rPr>
                <w:del w:id="153" w:author="Hannu Peiponen" w:date="2024-07-12T11:33:00Z" w16du:dateUtc="2024-07-12T08:33:00Z"/>
                <w:rFonts w:ascii="Arial" w:eastAsia="Calibri" w:hAnsi="Arial" w:cs="Arial"/>
                <w:lang w:eastAsia="en-GB"/>
              </w:rPr>
            </w:pPr>
            <w:del w:id="154"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4E7BC845" w14:textId="4971216C" w:rsidR="00F577F7" w:rsidRPr="005548BD" w:rsidDel="0075529D" w:rsidRDefault="00F577F7" w:rsidP="007851A5">
            <w:pPr>
              <w:autoSpaceDE w:val="0"/>
              <w:autoSpaceDN w:val="0"/>
              <w:adjustRightInd w:val="0"/>
              <w:spacing w:after="0" w:line="240" w:lineRule="auto"/>
              <w:rPr>
                <w:del w:id="155" w:author="Hannu Peiponen" w:date="2024-07-12T11:33:00Z" w16du:dateUtc="2024-07-12T08:33:00Z"/>
                <w:rFonts w:ascii="Arial" w:eastAsia="Calibri" w:hAnsi="Arial" w:cs="Arial"/>
                <w:lang w:eastAsia="en-GB"/>
              </w:rPr>
            </w:pPr>
            <w:del w:id="156"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15D1CBF9" w14:textId="100E1081" w:rsidR="00F577F7" w:rsidRPr="005548BD" w:rsidDel="0075529D" w:rsidRDefault="007451E0" w:rsidP="007851A5">
            <w:pPr>
              <w:autoSpaceDE w:val="0"/>
              <w:autoSpaceDN w:val="0"/>
              <w:adjustRightInd w:val="0"/>
              <w:spacing w:after="0" w:line="240" w:lineRule="auto"/>
              <w:rPr>
                <w:del w:id="157" w:author="Hannu Peiponen" w:date="2024-07-12T11:33:00Z" w16du:dateUtc="2024-07-12T08:33:00Z"/>
                <w:rFonts w:ascii="Arial" w:eastAsia="Calibri" w:hAnsi="Arial" w:cs="Arial"/>
                <w:lang w:eastAsia="en-GB"/>
              </w:rPr>
            </w:pPr>
            <w:del w:id="158"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3F4A641D" w14:textId="24B1DFAE" w:rsidTr="000A4B54">
        <w:trPr>
          <w:del w:id="159" w:author="Hannu Peiponen" w:date="2024-07-12T11:33:00Z"/>
        </w:trPr>
        <w:tc>
          <w:tcPr>
            <w:tcW w:w="1210" w:type="dxa"/>
            <w:vMerge/>
          </w:tcPr>
          <w:p w14:paraId="079AF087" w14:textId="22FB3C76" w:rsidR="00F577F7" w:rsidRPr="005548BD" w:rsidDel="0075529D" w:rsidRDefault="00F577F7" w:rsidP="007851A5">
            <w:pPr>
              <w:autoSpaceDE w:val="0"/>
              <w:autoSpaceDN w:val="0"/>
              <w:adjustRightInd w:val="0"/>
              <w:spacing w:after="0" w:line="240" w:lineRule="auto"/>
              <w:rPr>
                <w:del w:id="160" w:author="Hannu Peiponen" w:date="2024-07-12T11:33:00Z" w16du:dateUtc="2024-07-12T08:33:00Z"/>
                <w:rFonts w:ascii="Arial" w:eastAsia="Calibri" w:hAnsi="Arial" w:cs="Arial"/>
                <w:lang w:eastAsia="en-GB"/>
              </w:rPr>
            </w:pPr>
          </w:p>
        </w:tc>
        <w:tc>
          <w:tcPr>
            <w:tcW w:w="1195" w:type="dxa"/>
          </w:tcPr>
          <w:p w14:paraId="593EB91C" w14:textId="31C72EE7" w:rsidR="00F577F7" w:rsidRPr="005548BD" w:rsidDel="0075529D" w:rsidRDefault="00F577F7" w:rsidP="007851A5">
            <w:pPr>
              <w:autoSpaceDE w:val="0"/>
              <w:autoSpaceDN w:val="0"/>
              <w:adjustRightInd w:val="0"/>
              <w:spacing w:after="0" w:line="240" w:lineRule="auto"/>
              <w:rPr>
                <w:del w:id="161" w:author="Hannu Peiponen" w:date="2024-07-12T11:33:00Z" w16du:dateUtc="2024-07-12T08:33:00Z"/>
                <w:rFonts w:ascii="Arial" w:eastAsia="Calibri" w:hAnsi="Arial" w:cs="Arial"/>
                <w:lang w:eastAsia="en-GB"/>
              </w:rPr>
            </w:pPr>
            <w:del w:id="162" w:author="Hannu Peiponen" w:date="2024-07-12T11:33:00Z" w16du:dateUtc="2024-07-12T08:33:00Z">
              <w:r w:rsidRPr="005548BD" w:rsidDel="0075529D">
                <w:rPr>
                  <w:rFonts w:ascii="Arial" w:eastAsia="Calibri" w:hAnsi="Arial" w:cs="Arial"/>
                  <w:lang w:eastAsia="en-GB"/>
                </w:rPr>
                <w:delText>BCNLAT</w:delText>
              </w:r>
            </w:del>
          </w:p>
        </w:tc>
        <w:tc>
          <w:tcPr>
            <w:tcW w:w="1985" w:type="dxa"/>
          </w:tcPr>
          <w:p w14:paraId="56505398" w14:textId="415F3387" w:rsidR="00F577F7" w:rsidRPr="005548BD" w:rsidDel="0075529D" w:rsidRDefault="00F577F7" w:rsidP="007851A5">
            <w:pPr>
              <w:autoSpaceDE w:val="0"/>
              <w:autoSpaceDN w:val="0"/>
              <w:adjustRightInd w:val="0"/>
              <w:spacing w:after="0" w:line="240" w:lineRule="auto"/>
              <w:rPr>
                <w:del w:id="163" w:author="Hannu Peiponen" w:date="2024-07-12T11:33:00Z" w16du:dateUtc="2024-07-12T08:33:00Z"/>
                <w:rFonts w:ascii="Arial" w:eastAsia="Calibri" w:hAnsi="Arial" w:cs="Arial"/>
                <w:lang w:eastAsia="en-GB"/>
              </w:rPr>
            </w:pPr>
          </w:p>
        </w:tc>
        <w:tc>
          <w:tcPr>
            <w:tcW w:w="1417" w:type="dxa"/>
          </w:tcPr>
          <w:p w14:paraId="62A3C1B0" w14:textId="07438DC7" w:rsidR="00F577F7" w:rsidRPr="005548BD" w:rsidDel="0075529D" w:rsidRDefault="00F577F7" w:rsidP="007851A5">
            <w:pPr>
              <w:autoSpaceDE w:val="0"/>
              <w:autoSpaceDN w:val="0"/>
              <w:adjustRightInd w:val="0"/>
              <w:spacing w:after="0" w:line="240" w:lineRule="auto"/>
              <w:rPr>
                <w:del w:id="164" w:author="Hannu Peiponen" w:date="2024-07-12T11:33:00Z" w16du:dateUtc="2024-07-12T08:33:00Z"/>
                <w:rFonts w:ascii="Arial" w:eastAsia="Calibri" w:hAnsi="Arial" w:cs="Arial"/>
                <w:lang w:eastAsia="en-GB"/>
              </w:rPr>
            </w:pPr>
            <w:del w:id="165"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5B8A8D70" w14:textId="473EBD2F" w:rsidR="00F577F7" w:rsidRPr="005548BD" w:rsidDel="0075529D" w:rsidRDefault="00F577F7" w:rsidP="007851A5">
            <w:pPr>
              <w:autoSpaceDE w:val="0"/>
              <w:autoSpaceDN w:val="0"/>
              <w:adjustRightInd w:val="0"/>
              <w:spacing w:after="0" w:line="240" w:lineRule="auto"/>
              <w:rPr>
                <w:del w:id="166" w:author="Hannu Peiponen" w:date="2024-07-12T11:33:00Z" w16du:dateUtc="2024-07-12T08:33:00Z"/>
                <w:rFonts w:ascii="Arial" w:eastAsia="Calibri" w:hAnsi="Arial" w:cs="Arial"/>
                <w:lang w:eastAsia="en-GB"/>
              </w:rPr>
            </w:pPr>
            <w:del w:id="167"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0CA85349" w14:textId="29D67E23" w:rsidR="00F577F7" w:rsidRPr="005548BD" w:rsidDel="0075529D" w:rsidRDefault="007451E0" w:rsidP="007851A5">
            <w:pPr>
              <w:autoSpaceDE w:val="0"/>
              <w:autoSpaceDN w:val="0"/>
              <w:adjustRightInd w:val="0"/>
              <w:spacing w:after="0" w:line="240" w:lineRule="auto"/>
              <w:rPr>
                <w:del w:id="168" w:author="Hannu Peiponen" w:date="2024-07-12T11:33:00Z" w16du:dateUtc="2024-07-12T08:33:00Z"/>
                <w:rFonts w:ascii="Arial" w:eastAsia="Calibri" w:hAnsi="Arial" w:cs="Arial"/>
                <w:lang w:eastAsia="en-GB"/>
              </w:rPr>
            </w:pPr>
            <w:del w:id="169"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3524F7D8" w14:textId="0FB4FB5E" w:rsidTr="000A4B54">
        <w:trPr>
          <w:del w:id="170" w:author="Hannu Peiponen" w:date="2024-07-12T11:33:00Z"/>
        </w:trPr>
        <w:tc>
          <w:tcPr>
            <w:tcW w:w="1210" w:type="dxa"/>
            <w:vMerge/>
          </w:tcPr>
          <w:p w14:paraId="3CA45136" w14:textId="56DEDD51" w:rsidR="00F577F7" w:rsidRPr="005548BD" w:rsidDel="0075529D" w:rsidRDefault="00F577F7" w:rsidP="007851A5">
            <w:pPr>
              <w:autoSpaceDE w:val="0"/>
              <w:autoSpaceDN w:val="0"/>
              <w:adjustRightInd w:val="0"/>
              <w:spacing w:after="0" w:line="240" w:lineRule="auto"/>
              <w:rPr>
                <w:del w:id="171" w:author="Hannu Peiponen" w:date="2024-07-12T11:33:00Z" w16du:dateUtc="2024-07-12T08:33:00Z"/>
                <w:rFonts w:ascii="Arial" w:eastAsia="Calibri" w:hAnsi="Arial" w:cs="Arial"/>
                <w:lang w:eastAsia="en-GB"/>
              </w:rPr>
            </w:pPr>
          </w:p>
        </w:tc>
        <w:tc>
          <w:tcPr>
            <w:tcW w:w="1195" w:type="dxa"/>
          </w:tcPr>
          <w:p w14:paraId="23EF8AF2" w14:textId="4C08376A" w:rsidR="00F577F7" w:rsidRPr="005548BD" w:rsidDel="0075529D" w:rsidRDefault="00F577F7" w:rsidP="007851A5">
            <w:pPr>
              <w:autoSpaceDE w:val="0"/>
              <w:autoSpaceDN w:val="0"/>
              <w:adjustRightInd w:val="0"/>
              <w:spacing w:after="0" w:line="240" w:lineRule="auto"/>
              <w:rPr>
                <w:del w:id="172" w:author="Hannu Peiponen" w:date="2024-07-12T11:33:00Z" w16du:dateUtc="2024-07-12T08:33:00Z"/>
                <w:rFonts w:ascii="Arial" w:eastAsia="Calibri" w:hAnsi="Arial" w:cs="Arial"/>
                <w:lang w:eastAsia="en-GB"/>
              </w:rPr>
            </w:pPr>
            <w:del w:id="173" w:author="Hannu Peiponen" w:date="2024-07-12T11:33:00Z" w16du:dateUtc="2024-07-12T08:33:00Z">
              <w:r w:rsidRPr="005548BD" w:rsidDel="0075529D">
                <w:rPr>
                  <w:rFonts w:ascii="Arial" w:eastAsia="Calibri" w:hAnsi="Arial" w:cs="Arial"/>
                  <w:lang w:eastAsia="en-GB"/>
                </w:rPr>
                <w:delText>BCNSAW</w:delText>
              </w:r>
            </w:del>
          </w:p>
        </w:tc>
        <w:tc>
          <w:tcPr>
            <w:tcW w:w="1985" w:type="dxa"/>
          </w:tcPr>
          <w:p w14:paraId="37B23AA9" w14:textId="7242C129" w:rsidR="00F577F7" w:rsidRPr="005548BD" w:rsidDel="0075529D" w:rsidRDefault="00F577F7" w:rsidP="007851A5">
            <w:pPr>
              <w:autoSpaceDE w:val="0"/>
              <w:autoSpaceDN w:val="0"/>
              <w:adjustRightInd w:val="0"/>
              <w:spacing w:after="0" w:line="240" w:lineRule="auto"/>
              <w:rPr>
                <w:del w:id="174" w:author="Hannu Peiponen" w:date="2024-07-12T11:33:00Z" w16du:dateUtc="2024-07-12T08:33:00Z"/>
                <w:rFonts w:ascii="Arial" w:eastAsia="Calibri" w:hAnsi="Arial" w:cs="Arial"/>
                <w:lang w:eastAsia="en-GB"/>
              </w:rPr>
            </w:pPr>
          </w:p>
        </w:tc>
        <w:tc>
          <w:tcPr>
            <w:tcW w:w="1417" w:type="dxa"/>
          </w:tcPr>
          <w:p w14:paraId="4B812994" w14:textId="44026681" w:rsidR="00F577F7" w:rsidRPr="005548BD" w:rsidDel="0075529D" w:rsidRDefault="00F577F7" w:rsidP="007851A5">
            <w:pPr>
              <w:autoSpaceDE w:val="0"/>
              <w:autoSpaceDN w:val="0"/>
              <w:adjustRightInd w:val="0"/>
              <w:spacing w:after="0" w:line="240" w:lineRule="auto"/>
              <w:rPr>
                <w:del w:id="175" w:author="Hannu Peiponen" w:date="2024-07-12T11:33:00Z" w16du:dateUtc="2024-07-12T08:33:00Z"/>
                <w:rFonts w:ascii="Arial" w:eastAsia="Calibri" w:hAnsi="Arial" w:cs="Arial"/>
                <w:lang w:eastAsia="en-GB"/>
              </w:rPr>
            </w:pPr>
            <w:del w:id="176"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0AE8566C" w14:textId="6AE39B58" w:rsidR="00F577F7" w:rsidRPr="005548BD" w:rsidDel="0075529D" w:rsidRDefault="00F577F7" w:rsidP="007851A5">
            <w:pPr>
              <w:autoSpaceDE w:val="0"/>
              <w:autoSpaceDN w:val="0"/>
              <w:adjustRightInd w:val="0"/>
              <w:spacing w:after="0" w:line="240" w:lineRule="auto"/>
              <w:rPr>
                <w:del w:id="177" w:author="Hannu Peiponen" w:date="2024-07-12T11:33:00Z" w16du:dateUtc="2024-07-12T08:33:00Z"/>
                <w:rFonts w:ascii="Arial" w:eastAsia="Calibri" w:hAnsi="Arial" w:cs="Arial"/>
                <w:lang w:eastAsia="en-GB"/>
              </w:rPr>
            </w:pPr>
            <w:del w:id="178"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09484CA1" w14:textId="6EE9858A" w:rsidR="00F577F7" w:rsidRPr="005548BD" w:rsidDel="0075529D" w:rsidRDefault="007451E0" w:rsidP="007851A5">
            <w:pPr>
              <w:autoSpaceDE w:val="0"/>
              <w:autoSpaceDN w:val="0"/>
              <w:adjustRightInd w:val="0"/>
              <w:spacing w:after="0" w:line="240" w:lineRule="auto"/>
              <w:rPr>
                <w:del w:id="179" w:author="Hannu Peiponen" w:date="2024-07-12T11:33:00Z" w16du:dateUtc="2024-07-12T08:33:00Z"/>
                <w:rFonts w:ascii="Arial" w:eastAsia="Calibri" w:hAnsi="Arial" w:cs="Arial"/>
                <w:lang w:eastAsia="en-GB"/>
              </w:rPr>
            </w:pPr>
            <w:del w:id="180"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29CA07BE" w14:textId="45F558FA" w:rsidTr="000A4B54">
        <w:trPr>
          <w:del w:id="181" w:author="Hannu Peiponen" w:date="2024-07-12T11:33:00Z"/>
        </w:trPr>
        <w:tc>
          <w:tcPr>
            <w:tcW w:w="1210" w:type="dxa"/>
            <w:vMerge/>
          </w:tcPr>
          <w:p w14:paraId="16B4859F" w14:textId="2D1BFEEB" w:rsidR="00F577F7" w:rsidRPr="005548BD" w:rsidDel="0075529D" w:rsidRDefault="00F577F7" w:rsidP="00A24BDE">
            <w:pPr>
              <w:autoSpaceDE w:val="0"/>
              <w:autoSpaceDN w:val="0"/>
              <w:adjustRightInd w:val="0"/>
              <w:spacing w:after="0" w:line="240" w:lineRule="auto"/>
              <w:rPr>
                <w:del w:id="182" w:author="Hannu Peiponen" w:date="2024-07-12T11:33:00Z" w16du:dateUtc="2024-07-12T08:33:00Z"/>
                <w:rFonts w:ascii="Arial" w:eastAsia="Calibri" w:hAnsi="Arial" w:cs="Arial"/>
                <w:lang w:eastAsia="en-GB"/>
              </w:rPr>
            </w:pPr>
          </w:p>
        </w:tc>
        <w:tc>
          <w:tcPr>
            <w:tcW w:w="1195" w:type="dxa"/>
          </w:tcPr>
          <w:p w14:paraId="6644F494" w14:textId="35D3A151" w:rsidR="00F577F7" w:rsidRPr="005548BD" w:rsidDel="0075529D" w:rsidRDefault="00F577F7" w:rsidP="00A24BDE">
            <w:pPr>
              <w:autoSpaceDE w:val="0"/>
              <w:autoSpaceDN w:val="0"/>
              <w:adjustRightInd w:val="0"/>
              <w:spacing w:after="0" w:line="240" w:lineRule="auto"/>
              <w:rPr>
                <w:del w:id="183" w:author="Hannu Peiponen" w:date="2024-07-12T11:33:00Z" w16du:dateUtc="2024-07-12T08:33:00Z"/>
                <w:rFonts w:ascii="Arial" w:eastAsia="Calibri" w:hAnsi="Arial" w:cs="Arial"/>
                <w:lang w:eastAsia="en-GB"/>
              </w:rPr>
            </w:pPr>
            <w:del w:id="184" w:author="Hannu Peiponen" w:date="2024-07-12T11:33:00Z" w16du:dateUtc="2024-07-12T08:33:00Z">
              <w:r w:rsidRPr="005548BD" w:rsidDel="0075529D">
                <w:rPr>
                  <w:rFonts w:ascii="Arial" w:eastAsia="Calibri" w:hAnsi="Arial" w:cs="Arial"/>
                  <w:lang w:eastAsia="en-GB"/>
                </w:rPr>
                <w:delText>BCNSPP</w:delText>
              </w:r>
            </w:del>
          </w:p>
        </w:tc>
        <w:tc>
          <w:tcPr>
            <w:tcW w:w="1985" w:type="dxa"/>
          </w:tcPr>
          <w:p w14:paraId="7E67CD2B" w14:textId="12E067C3" w:rsidR="00F577F7" w:rsidRPr="005548BD" w:rsidDel="0075529D" w:rsidRDefault="00F577F7" w:rsidP="00A24BDE">
            <w:pPr>
              <w:autoSpaceDE w:val="0"/>
              <w:autoSpaceDN w:val="0"/>
              <w:adjustRightInd w:val="0"/>
              <w:spacing w:after="0" w:line="240" w:lineRule="auto"/>
              <w:rPr>
                <w:del w:id="185" w:author="Hannu Peiponen" w:date="2024-07-12T11:33:00Z" w16du:dateUtc="2024-07-12T08:33:00Z"/>
                <w:rFonts w:ascii="Arial" w:eastAsia="Calibri" w:hAnsi="Arial" w:cs="Arial"/>
                <w:lang w:eastAsia="en-GB"/>
              </w:rPr>
            </w:pPr>
          </w:p>
        </w:tc>
        <w:tc>
          <w:tcPr>
            <w:tcW w:w="1417" w:type="dxa"/>
          </w:tcPr>
          <w:p w14:paraId="6F36F10A" w14:textId="09249546" w:rsidR="00F577F7" w:rsidRPr="005548BD" w:rsidDel="0075529D" w:rsidRDefault="00F577F7" w:rsidP="00A24BDE">
            <w:pPr>
              <w:autoSpaceDE w:val="0"/>
              <w:autoSpaceDN w:val="0"/>
              <w:adjustRightInd w:val="0"/>
              <w:spacing w:after="0" w:line="240" w:lineRule="auto"/>
              <w:rPr>
                <w:del w:id="186" w:author="Hannu Peiponen" w:date="2024-07-12T11:33:00Z" w16du:dateUtc="2024-07-12T08:33:00Z"/>
                <w:rFonts w:ascii="Arial" w:eastAsia="Calibri" w:hAnsi="Arial" w:cs="Arial"/>
                <w:lang w:eastAsia="en-GB"/>
              </w:rPr>
            </w:pPr>
            <w:del w:id="187"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486554DF" w14:textId="34848811" w:rsidR="00F577F7" w:rsidRPr="005548BD" w:rsidDel="0075529D" w:rsidRDefault="00F577F7" w:rsidP="007451E0">
            <w:pPr>
              <w:autoSpaceDE w:val="0"/>
              <w:autoSpaceDN w:val="0"/>
              <w:adjustRightInd w:val="0"/>
              <w:spacing w:after="0" w:line="240" w:lineRule="auto"/>
              <w:rPr>
                <w:del w:id="188" w:author="Hannu Peiponen" w:date="2024-07-12T11:33:00Z" w16du:dateUtc="2024-07-12T08:33:00Z"/>
                <w:rFonts w:ascii="Arial" w:eastAsia="Calibri" w:hAnsi="Arial" w:cs="Arial"/>
                <w:lang w:eastAsia="en-GB"/>
              </w:rPr>
            </w:pPr>
            <w:del w:id="189" w:author="Hannu Peiponen" w:date="2024-07-12T11:33:00Z" w16du:dateUtc="2024-07-12T08:33:00Z">
              <w:r w:rsidDel="0075529D">
                <w:rPr>
                  <w:rFonts w:ascii="Arial" w:eastAsia="Calibri" w:hAnsi="Arial" w:cs="Arial"/>
                  <w:lang w:eastAsia="en-GB"/>
                </w:rPr>
                <w:delText>M_</w:delText>
              </w:r>
              <w:r w:rsidR="007451E0" w:rsidDel="0075529D">
                <w:rPr>
                  <w:rFonts w:ascii="Arial" w:eastAsia="Calibri" w:hAnsi="Arial" w:cs="Arial"/>
                  <w:lang w:eastAsia="en-GB"/>
                </w:rPr>
                <w:delText>ACCY</w:delText>
              </w:r>
            </w:del>
          </w:p>
        </w:tc>
        <w:tc>
          <w:tcPr>
            <w:tcW w:w="1508" w:type="dxa"/>
          </w:tcPr>
          <w:p w14:paraId="2453A37B" w14:textId="5B64D2BC" w:rsidR="00F577F7" w:rsidRPr="005548BD" w:rsidDel="0075529D" w:rsidRDefault="00F577F7" w:rsidP="00A24BDE">
            <w:pPr>
              <w:autoSpaceDE w:val="0"/>
              <w:autoSpaceDN w:val="0"/>
              <w:adjustRightInd w:val="0"/>
              <w:spacing w:after="0" w:line="240" w:lineRule="auto"/>
              <w:rPr>
                <w:del w:id="190" w:author="Hannu Peiponen" w:date="2024-07-12T11:33:00Z" w16du:dateUtc="2024-07-12T08:33:00Z"/>
                <w:rFonts w:ascii="Arial" w:eastAsia="Calibri" w:hAnsi="Arial" w:cs="Arial"/>
                <w:lang w:eastAsia="en-GB"/>
              </w:rPr>
            </w:pPr>
          </w:p>
        </w:tc>
      </w:tr>
      <w:tr w:rsidR="000A4B54" w:rsidRPr="005548BD" w:rsidDel="0075529D" w14:paraId="5FC5FE85" w14:textId="0CB3B2A6" w:rsidTr="000A4B54">
        <w:trPr>
          <w:del w:id="191" w:author="Hannu Peiponen" w:date="2024-07-12T11:33:00Z"/>
        </w:trPr>
        <w:tc>
          <w:tcPr>
            <w:tcW w:w="1210" w:type="dxa"/>
            <w:vMerge/>
          </w:tcPr>
          <w:p w14:paraId="044A7451" w14:textId="70635120" w:rsidR="00F577F7" w:rsidRPr="005548BD" w:rsidDel="0075529D" w:rsidRDefault="00F577F7" w:rsidP="00A24BDE">
            <w:pPr>
              <w:autoSpaceDE w:val="0"/>
              <w:autoSpaceDN w:val="0"/>
              <w:adjustRightInd w:val="0"/>
              <w:spacing w:after="0" w:line="240" w:lineRule="auto"/>
              <w:rPr>
                <w:del w:id="192" w:author="Hannu Peiponen" w:date="2024-07-12T11:33:00Z" w16du:dateUtc="2024-07-12T08:33:00Z"/>
                <w:rFonts w:ascii="Arial" w:eastAsia="Calibri" w:hAnsi="Arial" w:cs="Arial"/>
                <w:lang w:eastAsia="en-GB"/>
              </w:rPr>
            </w:pPr>
          </w:p>
        </w:tc>
        <w:tc>
          <w:tcPr>
            <w:tcW w:w="1195" w:type="dxa"/>
          </w:tcPr>
          <w:p w14:paraId="4697C848" w14:textId="10991C4A" w:rsidR="00F577F7" w:rsidRPr="005548BD" w:rsidDel="0075529D" w:rsidRDefault="00F577F7" w:rsidP="00A24BDE">
            <w:pPr>
              <w:autoSpaceDE w:val="0"/>
              <w:autoSpaceDN w:val="0"/>
              <w:adjustRightInd w:val="0"/>
              <w:spacing w:after="0" w:line="240" w:lineRule="auto"/>
              <w:rPr>
                <w:del w:id="193" w:author="Hannu Peiponen" w:date="2024-07-12T11:33:00Z" w16du:dateUtc="2024-07-12T08:33:00Z"/>
                <w:rFonts w:ascii="Arial" w:eastAsia="Calibri" w:hAnsi="Arial" w:cs="Arial"/>
                <w:lang w:eastAsia="en-GB"/>
              </w:rPr>
            </w:pPr>
            <w:del w:id="194" w:author="Hannu Peiponen" w:date="2024-07-12T11:33:00Z" w16du:dateUtc="2024-07-12T08:33:00Z">
              <w:r w:rsidRPr="005548BD" w:rsidDel="0075529D">
                <w:rPr>
                  <w:rFonts w:ascii="Arial" w:eastAsia="Calibri" w:hAnsi="Arial" w:cs="Arial"/>
                  <w:lang w:eastAsia="en-GB"/>
                </w:rPr>
                <w:delText>BOYCAR</w:delText>
              </w:r>
            </w:del>
          </w:p>
        </w:tc>
        <w:tc>
          <w:tcPr>
            <w:tcW w:w="1985" w:type="dxa"/>
          </w:tcPr>
          <w:p w14:paraId="47EB5E34" w14:textId="5CDEF5AF" w:rsidR="00F577F7" w:rsidRPr="005548BD" w:rsidDel="0075529D" w:rsidRDefault="00F577F7" w:rsidP="00A24BDE">
            <w:pPr>
              <w:autoSpaceDE w:val="0"/>
              <w:autoSpaceDN w:val="0"/>
              <w:adjustRightInd w:val="0"/>
              <w:spacing w:after="0" w:line="240" w:lineRule="auto"/>
              <w:rPr>
                <w:del w:id="195" w:author="Hannu Peiponen" w:date="2024-07-12T11:33:00Z" w16du:dateUtc="2024-07-12T08:33:00Z"/>
                <w:rFonts w:ascii="Arial" w:eastAsia="Calibri" w:hAnsi="Arial" w:cs="Arial"/>
                <w:lang w:eastAsia="en-GB"/>
              </w:rPr>
            </w:pPr>
          </w:p>
        </w:tc>
        <w:tc>
          <w:tcPr>
            <w:tcW w:w="1417" w:type="dxa"/>
          </w:tcPr>
          <w:p w14:paraId="2B89C7E2" w14:textId="16F02E18" w:rsidR="00F577F7" w:rsidRPr="005548BD" w:rsidDel="0075529D" w:rsidRDefault="00F577F7" w:rsidP="00A24BDE">
            <w:pPr>
              <w:autoSpaceDE w:val="0"/>
              <w:autoSpaceDN w:val="0"/>
              <w:adjustRightInd w:val="0"/>
              <w:spacing w:after="0" w:line="240" w:lineRule="auto"/>
              <w:rPr>
                <w:del w:id="196" w:author="Hannu Peiponen" w:date="2024-07-12T11:33:00Z" w16du:dateUtc="2024-07-12T08:33:00Z"/>
                <w:rFonts w:ascii="Arial" w:eastAsia="Calibri" w:hAnsi="Arial" w:cs="Arial"/>
                <w:lang w:eastAsia="en-GB"/>
              </w:rPr>
            </w:pPr>
            <w:del w:id="197"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31A0ED93" w14:textId="0552E17D" w:rsidR="00F577F7" w:rsidRPr="005548BD" w:rsidDel="0075529D" w:rsidRDefault="00700B8C" w:rsidP="00A24BDE">
            <w:pPr>
              <w:autoSpaceDE w:val="0"/>
              <w:autoSpaceDN w:val="0"/>
              <w:adjustRightInd w:val="0"/>
              <w:spacing w:after="0" w:line="240" w:lineRule="auto"/>
              <w:rPr>
                <w:del w:id="198" w:author="Hannu Peiponen" w:date="2024-07-12T11:33:00Z" w16du:dateUtc="2024-07-12T08:33:00Z"/>
                <w:rFonts w:ascii="Arial" w:eastAsia="Calibri" w:hAnsi="Arial" w:cs="Arial"/>
                <w:lang w:eastAsia="en-GB"/>
              </w:rPr>
            </w:pPr>
            <w:del w:id="199" w:author="Hannu Peiponen" w:date="2024-07-12T11:33:00Z" w16du:dateUtc="2024-07-12T08:33:00Z">
              <w:r w:rsidDel="0075529D">
                <w:rPr>
                  <w:rFonts w:ascii="Arial" w:eastAsia="Calibri" w:hAnsi="Arial" w:cs="Arial"/>
                  <w:lang w:eastAsia="en-GB"/>
                </w:rPr>
                <w:delText>M_ACCY</w:delText>
              </w:r>
            </w:del>
          </w:p>
        </w:tc>
        <w:tc>
          <w:tcPr>
            <w:tcW w:w="1508" w:type="dxa"/>
          </w:tcPr>
          <w:p w14:paraId="3BF9AC98" w14:textId="5FD515D7" w:rsidR="00F577F7" w:rsidRPr="005548BD" w:rsidDel="0075529D" w:rsidRDefault="0040425E" w:rsidP="00A24BDE">
            <w:pPr>
              <w:autoSpaceDE w:val="0"/>
              <w:autoSpaceDN w:val="0"/>
              <w:adjustRightInd w:val="0"/>
              <w:spacing w:after="0" w:line="240" w:lineRule="auto"/>
              <w:rPr>
                <w:del w:id="200" w:author="Hannu Peiponen" w:date="2024-07-12T11:33:00Z" w16du:dateUtc="2024-07-12T08:33:00Z"/>
                <w:rFonts w:ascii="Arial" w:eastAsia="Calibri" w:hAnsi="Arial" w:cs="Arial"/>
                <w:lang w:eastAsia="en-GB"/>
              </w:rPr>
            </w:pPr>
            <w:del w:id="201"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63BA09AE" w14:textId="555A410F" w:rsidTr="000A4B54">
        <w:trPr>
          <w:del w:id="202" w:author="Hannu Peiponen" w:date="2024-07-12T11:33:00Z"/>
        </w:trPr>
        <w:tc>
          <w:tcPr>
            <w:tcW w:w="1210" w:type="dxa"/>
            <w:vMerge/>
          </w:tcPr>
          <w:p w14:paraId="1505187E" w14:textId="64D9401A" w:rsidR="00F577F7" w:rsidRPr="005548BD" w:rsidDel="0075529D" w:rsidRDefault="00F577F7" w:rsidP="00A24BDE">
            <w:pPr>
              <w:autoSpaceDE w:val="0"/>
              <w:autoSpaceDN w:val="0"/>
              <w:adjustRightInd w:val="0"/>
              <w:spacing w:after="0" w:line="240" w:lineRule="auto"/>
              <w:rPr>
                <w:del w:id="203" w:author="Hannu Peiponen" w:date="2024-07-12T11:33:00Z" w16du:dateUtc="2024-07-12T08:33:00Z"/>
                <w:rFonts w:ascii="Arial" w:eastAsia="Calibri" w:hAnsi="Arial" w:cs="Arial"/>
                <w:lang w:eastAsia="en-GB"/>
              </w:rPr>
            </w:pPr>
          </w:p>
        </w:tc>
        <w:tc>
          <w:tcPr>
            <w:tcW w:w="1195" w:type="dxa"/>
          </w:tcPr>
          <w:p w14:paraId="49C210DA" w14:textId="41C18984" w:rsidR="00F577F7" w:rsidRPr="005548BD" w:rsidDel="0075529D" w:rsidRDefault="00F577F7" w:rsidP="00A24BDE">
            <w:pPr>
              <w:autoSpaceDE w:val="0"/>
              <w:autoSpaceDN w:val="0"/>
              <w:adjustRightInd w:val="0"/>
              <w:spacing w:after="0" w:line="240" w:lineRule="auto"/>
              <w:rPr>
                <w:del w:id="204" w:author="Hannu Peiponen" w:date="2024-07-12T11:33:00Z" w16du:dateUtc="2024-07-12T08:33:00Z"/>
                <w:rFonts w:ascii="Arial" w:eastAsia="Calibri" w:hAnsi="Arial" w:cs="Arial"/>
                <w:lang w:eastAsia="en-GB"/>
              </w:rPr>
            </w:pPr>
            <w:del w:id="205" w:author="Hannu Peiponen" w:date="2024-07-12T11:33:00Z" w16du:dateUtc="2024-07-12T08:33:00Z">
              <w:r w:rsidRPr="005548BD" w:rsidDel="0075529D">
                <w:rPr>
                  <w:rFonts w:ascii="Arial" w:eastAsia="Calibri" w:hAnsi="Arial" w:cs="Arial"/>
                  <w:lang w:eastAsia="en-GB"/>
                </w:rPr>
                <w:delText>BOYINB</w:delText>
              </w:r>
            </w:del>
          </w:p>
        </w:tc>
        <w:tc>
          <w:tcPr>
            <w:tcW w:w="1985" w:type="dxa"/>
          </w:tcPr>
          <w:p w14:paraId="350D618C" w14:textId="38C566CB" w:rsidR="00F577F7" w:rsidRPr="005548BD" w:rsidDel="0075529D" w:rsidRDefault="00F577F7" w:rsidP="00A24BDE">
            <w:pPr>
              <w:autoSpaceDE w:val="0"/>
              <w:autoSpaceDN w:val="0"/>
              <w:adjustRightInd w:val="0"/>
              <w:spacing w:after="0" w:line="240" w:lineRule="auto"/>
              <w:rPr>
                <w:del w:id="206" w:author="Hannu Peiponen" w:date="2024-07-12T11:33:00Z" w16du:dateUtc="2024-07-12T08:33:00Z"/>
                <w:rFonts w:ascii="Arial" w:eastAsia="Calibri" w:hAnsi="Arial" w:cs="Arial"/>
                <w:lang w:eastAsia="en-GB"/>
              </w:rPr>
            </w:pPr>
          </w:p>
        </w:tc>
        <w:tc>
          <w:tcPr>
            <w:tcW w:w="1417" w:type="dxa"/>
          </w:tcPr>
          <w:p w14:paraId="5D641658" w14:textId="4E2B2143" w:rsidR="00F577F7" w:rsidRPr="005548BD" w:rsidDel="0075529D" w:rsidRDefault="00F577F7" w:rsidP="00A24BDE">
            <w:pPr>
              <w:autoSpaceDE w:val="0"/>
              <w:autoSpaceDN w:val="0"/>
              <w:adjustRightInd w:val="0"/>
              <w:spacing w:after="0" w:line="240" w:lineRule="auto"/>
              <w:rPr>
                <w:del w:id="207" w:author="Hannu Peiponen" w:date="2024-07-12T11:33:00Z" w16du:dateUtc="2024-07-12T08:33:00Z"/>
                <w:rFonts w:ascii="Arial" w:eastAsia="Calibri" w:hAnsi="Arial" w:cs="Arial"/>
                <w:lang w:eastAsia="en-GB"/>
              </w:rPr>
            </w:pPr>
            <w:del w:id="208"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6ED4CCD1" w14:textId="2CB8E76E" w:rsidR="00F577F7" w:rsidRPr="005548BD" w:rsidDel="0075529D" w:rsidRDefault="00700B8C" w:rsidP="00A24BDE">
            <w:pPr>
              <w:autoSpaceDE w:val="0"/>
              <w:autoSpaceDN w:val="0"/>
              <w:adjustRightInd w:val="0"/>
              <w:spacing w:after="0" w:line="240" w:lineRule="auto"/>
              <w:rPr>
                <w:del w:id="209" w:author="Hannu Peiponen" w:date="2024-07-12T11:33:00Z" w16du:dateUtc="2024-07-12T08:33:00Z"/>
                <w:rFonts w:ascii="Arial" w:eastAsia="Calibri" w:hAnsi="Arial" w:cs="Arial"/>
                <w:lang w:eastAsia="en-GB"/>
              </w:rPr>
            </w:pPr>
            <w:del w:id="210" w:author="Hannu Peiponen" w:date="2024-07-12T11:33:00Z" w16du:dateUtc="2024-07-12T08:33:00Z">
              <w:r w:rsidDel="0075529D">
                <w:rPr>
                  <w:rFonts w:ascii="Arial" w:eastAsia="Calibri" w:hAnsi="Arial" w:cs="Arial"/>
                  <w:lang w:eastAsia="en-GB"/>
                </w:rPr>
                <w:delText>M_ACCY</w:delText>
              </w:r>
            </w:del>
          </w:p>
        </w:tc>
        <w:tc>
          <w:tcPr>
            <w:tcW w:w="1508" w:type="dxa"/>
          </w:tcPr>
          <w:p w14:paraId="1D6CFDEE" w14:textId="46160212" w:rsidR="00F577F7" w:rsidRPr="005548BD" w:rsidDel="0075529D" w:rsidRDefault="0040425E" w:rsidP="00A24BDE">
            <w:pPr>
              <w:autoSpaceDE w:val="0"/>
              <w:autoSpaceDN w:val="0"/>
              <w:adjustRightInd w:val="0"/>
              <w:spacing w:after="0" w:line="240" w:lineRule="auto"/>
              <w:rPr>
                <w:del w:id="211" w:author="Hannu Peiponen" w:date="2024-07-12T11:33:00Z" w16du:dateUtc="2024-07-12T08:33:00Z"/>
                <w:rFonts w:ascii="Arial" w:eastAsia="Calibri" w:hAnsi="Arial" w:cs="Arial"/>
                <w:lang w:eastAsia="en-GB"/>
              </w:rPr>
            </w:pPr>
            <w:del w:id="212"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373BFA9" w14:textId="3C25343D" w:rsidTr="000A4B54">
        <w:trPr>
          <w:del w:id="213" w:author="Hannu Peiponen" w:date="2024-07-12T11:33:00Z"/>
        </w:trPr>
        <w:tc>
          <w:tcPr>
            <w:tcW w:w="1210" w:type="dxa"/>
            <w:vMerge/>
          </w:tcPr>
          <w:p w14:paraId="300663B6" w14:textId="027EB219" w:rsidR="00F577F7" w:rsidRPr="005548BD" w:rsidDel="0075529D" w:rsidRDefault="00F577F7" w:rsidP="00A24BDE">
            <w:pPr>
              <w:autoSpaceDE w:val="0"/>
              <w:autoSpaceDN w:val="0"/>
              <w:adjustRightInd w:val="0"/>
              <w:spacing w:after="0" w:line="240" w:lineRule="auto"/>
              <w:rPr>
                <w:del w:id="214" w:author="Hannu Peiponen" w:date="2024-07-12T11:33:00Z" w16du:dateUtc="2024-07-12T08:33:00Z"/>
                <w:rFonts w:ascii="Arial" w:eastAsia="Calibri" w:hAnsi="Arial" w:cs="Arial"/>
                <w:lang w:eastAsia="en-GB"/>
              </w:rPr>
            </w:pPr>
          </w:p>
        </w:tc>
        <w:tc>
          <w:tcPr>
            <w:tcW w:w="1195" w:type="dxa"/>
          </w:tcPr>
          <w:p w14:paraId="73123EA3" w14:textId="2BB5251A" w:rsidR="00F577F7" w:rsidRPr="005548BD" w:rsidDel="0075529D" w:rsidRDefault="00F577F7" w:rsidP="00A24BDE">
            <w:pPr>
              <w:autoSpaceDE w:val="0"/>
              <w:autoSpaceDN w:val="0"/>
              <w:adjustRightInd w:val="0"/>
              <w:spacing w:after="0" w:line="240" w:lineRule="auto"/>
              <w:rPr>
                <w:del w:id="215" w:author="Hannu Peiponen" w:date="2024-07-12T11:33:00Z" w16du:dateUtc="2024-07-12T08:33:00Z"/>
                <w:rFonts w:ascii="Arial" w:eastAsia="Calibri" w:hAnsi="Arial" w:cs="Arial"/>
                <w:lang w:eastAsia="en-GB"/>
              </w:rPr>
            </w:pPr>
            <w:del w:id="216" w:author="Hannu Peiponen" w:date="2024-07-12T11:33:00Z" w16du:dateUtc="2024-07-12T08:33:00Z">
              <w:r w:rsidRPr="005548BD" w:rsidDel="0075529D">
                <w:rPr>
                  <w:rFonts w:ascii="Arial" w:eastAsia="Calibri" w:hAnsi="Arial" w:cs="Arial"/>
                  <w:lang w:eastAsia="en-GB"/>
                </w:rPr>
                <w:delText>BOYISD</w:delText>
              </w:r>
            </w:del>
          </w:p>
        </w:tc>
        <w:tc>
          <w:tcPr>
            <w:tcW w:w="1985" w:type="dxa"/>
          </w:tcPr>
          <w:p w14:paraId="1DF9D8AC" w14:textId="5F5D26B1" w:rsidR="00F577F7" w:rsidRPr="005548BD" w:rsidDel="0075529D" w:rsidRDefault="00F577F7" w:rsidP="00A24BDE">
            <w:pPr>
              <w:autoSpaceDE w:val="0"/>
              <w:autoSpaceDN w:val="0"/>
              <w:adjustRightInd w:val="0"/>
              <w:spacing w:after="0" w:line="240" w:lineRule="auto"/>
              <w:rPr>
                <w:del w:id="217" w:author="Hannu Peiponen" w:date="2024-07-12T11:33:00Z" w16du:dateUtc="2024-07-12T08:33:00Z"/>
                <w:rFonts w:ascii="Arial" w:eastAsia="Calibri" w:hAnsi="Arial" w:cs="Arial"/>
                <w:lang w:eastAsia="en-GB"/>
              </w:rPr>
            </w:pPr>
          </w:p>
        </w:tc>
        <w:tc>
          <w:tcPr>
            <w:tcW w:w="1417" w:type="dxa"/>
          </w:tcPr>
          <w:p w14:paraId="14F9EFDD" w14:textId="52E7692F" w:rsidR="00F577F7" w:rsidRPr="005548BD" w:rsidDel="0075529D" w:rsidRDefault="00F577F7" w:rsidP="00A24BDE">
            <w:pPr>
              <w:autoSpaceDE w:val="0"/>
              <w:autoSpaceDN w:val="0"/>
              <w:adjustRightInd w:val="0"/>
              <w:spacing w:after="0" w:line="240" w:lineRule="auto"/>
              <w:rPr>
                <w:del w:id="218" w:author="Hannu Peiponen" w:date="2024-07-12T11:33:00Z" w16du:dateUtc="2024-07-12T08:33:00Z"/>
                <w:rFonts w:ascii="Arial" w:eastAsia="Calibri" w:hAnsi="Arial" w:cs="Arial"/>
                <w:lang w:eastAsia="en-GB"/>
              </w:rPr>
            </w:pPr>
            <w:del w:id="219"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3BA1F911" w14:textId="2F0A6A11" w:rsidR="00F577F7" w:rsidRPr="005548BD" w:rsidDel="0075529D" w:rsidRDefault="00700B8C" w:rsidP="00A24BDE">
            <w:pPr>
              <w:autoSpaceDE w:val="0"/>
              <w:autoSpaceDN w:val="0"/>
              <w:adjustRightInd w:val="0"/>
              <w:spacing w:after="0" w:line="240" w:lineRule="auto"/>
              <w:rPr>
                <w:del w:id="220" w:author="Hannu Peiponen" w:date="2024-07-12T11:33:00Z" w16du:dateUtc="2024-07-12T08:33:00Z"/>
                <w:rFonts w:ascii="Arial" w:eastAsia="Calibri" w:hAnsi="Arial" w:cs="Arial"/>
                <w:lang w:eastAsia="en-GB"/>
              </w:rPr>
            </w:pPr>
            <w:del w:id="221" w:author="Hannu Peiponen" w:date="2024-07-12T11:33:00Z" w16du:dateUtc="2024-07-12T08:33:00Z">
              <w:r w:rsidDel="0075529D">
                <w:rPr>
                  <w:rFonts w:ascii="Arial" w:eastAsia="Calibri" w:hAnsi="Arial" w:cs="Arial"/>
                  <w:lang w:eastAsia="en-GB"/>
                </w:rPr>
                <w:delText>M_ACCY</w:delText>
              </w:r>
            </w:del>
          </w:p>
        </w:tc>
        <w:tc>
          <w:tcPr>
            <w:tcW w:w="1508" w:type="dxa"/>
          </w:tcPr>
          <w:p w14:paraId="5B53D68C" w14:textId="6AB4FB9A" w:rsidR="00F577F7" w:rsidRPr="005548BD" w:rsidDel="0075529D" w:rsidRDefault="0040425E" w:rsidP="00A24BDE">
            <w:pPr>
              <w:autoSpaceDE w:val="0"/>
              <w:autoSpaceDN w:val="0"/>
              <w:adjustRightInd w:val="0"/>
              <w:spacing w:after="0" w:line="240" w:lineRule="auto"/>
              <w:rPr>
                <w:del w:id="222" w:author="Hannu Peiponen" w:date="2024-07-12T11:33:00Z" w16du:dateUtc="2024-07-12T08:33:00Z"/>
                <w:rFonts w:ascii="Arial" w:eastAsia="Calibri" w:hAnsi="Arial" w:cs="Arial"/>
                <w:lang w:eastAsia="en-GB"/>
              </w:rPr>
            </w:pPr>
            <w:del w:id="223"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6764C5E" w14:textId="7590CF4D" w:rsidTr="000A4B54">
        <w:trPr>
          <w:del w:id="224" w:author="Hannu Peiponen" w:date="2024-07-12T11:33:00Z"/>
        </w:trPr>
        <w:tc>
          <w:tcPr>
            <w:tcW w:w="1210" w:type="dxa"/>
            <w:vMerge/>
          </w:tcPr>
          <w:p w14:paraId="3F59D566" w14:textId="7A51D436" w:rsidR="00F577F7" w:rsidRPr="005548BD" w:rsidDel="0075529D" w:rsidRDefault="00F577F7" w:rsidP="00A24BDE">
            <w:pPr>
              <w:autoSpaceDE w:val="0"/>
              <w:autoSpaceDN w:val="0"/>
              <w:adjustRightInd w:val="0"/>
              <w:spacing w:after="0" w:line="240" w:lineRule="auto"/>
              <w:rPr>
                <w:del w:id="225" w:author="Hannu Peiponen" w:date="2024-07-12T11:33:00Z" w16du:dateUtc="2024-07-12T08:33:00Z"/>
                <w:rFonts w:ascii="Arial" w:eastAsia="Calibri" w:hAnsi="Arial" w:cs="Arial"/>
                <w:lang w:eastAsia="en-GB"/>
              </w:rPr>
            </w:pPr>
          </w:p>
        </w:tc>
        <w:tc>
          <w:tcPr>
            <w:tcW w:w="1195" w:type="dxa"/>
          </w:tcPr>
          <w:p w14:paraId="1A8C9016" w14:textId="2F5CE325" w:rsidR="00F577F7" w:rsidRPr="005548BD" w:rsidDel="0075529D" w:rsidRDefault="00F577F7" w:rsidP="00A24BDE">
            <w:pPr>
              <w:autoSpaceDE w:val="0"/>
              <w:autoSpaceDN w:val="0"/>
              <w:adjustRightInd w:val="0"/>
              <w:spacing w:after="0" w:line="240" w:lineRule="auto"/>
              <w:rPr>
                <w:del w:id="226" w:author="Hannu Peiponen" w:date="2024-07-12T11:33:00Z" w16du:dateUtc="2024-07-12T08:33:00Z"/>
                <w:rFonts w:ascii="Arial" w:eastAsia="Calibri" w:hAnsi="Arial" w:cs="Arial"/>
                <w:lang w:eastAsia="en-GB"/>
              </w:rPr>
            </w:pPr>
            <w:del w:id="227" w:author="Hannu Peiponen" w:date="2024-07-12T11:33:00Z" w16du:dateUtc="2024-07-12T08:33:00Z">
              <w:r w:rsidRPr="005548BD" w:rsidDel="0075529D">
                <w:rPr>
                  <w:rFonts w:ascii="Arial" w:eastAsia="Calibri" w:hAnsi="Arial" w:cs="Arial"/>
                  <w:lang w:eastAsia="en-GB"/>
                </w:rPr>
                <w:delText>BOYLAT</w:delText>
              </w:r>
            </w:del>
          </w:p>
        </w:tc>
        <w:tc>
          <w:tcPr>
            <w:tcW w:w="1985" w:type="dxa"/>
          </w:tcPr>
          <w:p w14:paraId="1D805FBB" w14:textId="1982C009" w:rsidR="00F577F7" w:rsidRPr="005548BD" w:rsidDel="0075529D" w:rsidRDefault="00F577F7" w:rsidP="00A24BDE">
            <w:pPr>
              <w:autoSpaceDE w:val="0"/>
              <w:autoSpaceDN w:val="0"/>
              <w:adjustRightInd w:val="0"/>
              <w:spacing w:after="0" w:line="240" w:lineRule="auto"/>
              <w:rPr>
                <w:del w:id="228" w:author="Hannu Peiponen" w:date="2024-07-12T11:33:00Z" w16du:dateUtc="2024-07-12T08:33:00Z"/>
                <w:rFonts w:ascii="Arial" w:eastAsia="Calibri" w:hAnsi="Arial" w:cs="Arial"/>
                <w:lang w:eastAsia="en-GB"/>
              </w:rPr>
            </w:pPr>
          </w:p>
        </w:tc>
        <w:tc>
          <w:tcPr>
            <w:tcW w:w="1417" w:type="dxa"/>
          </w:tcPr>
          <w:p w14:paraId="60E54433" w14:textId="563AB8A0" w:rsidR="00F577F7" w:rsidRPr="005548BD" w:rsidDel="0075529D" w:rsidRDefault="00F577F7" w:rsidP="00A24BDE">
            <w:pPr>
              <w:autoSpaceDE w:val="0"/>
              <w:autoSpaceDN w:val="0"/>
              <w:adjustRightInd w:val="0"/>
              <w:spacing w:after="0" w:line="240" w:lineRule="auto"/>
              <w:rPr>
                <w:del w:id="229" w:author="Hannu Peiponen" w:date="2024-07-12T11:33:00Z" w16du:dateUtc="2024-07-12T08:33:00Z"/>
                <w:rFonts w:ascii="Arial" w:eastAsia="Calibri" w:hAnsi="Arial" w:cs="Arial"/>
                <w:lang w:eastAsia="en-GB"/>
              </w:rPr>
            </w:pPr>
            <w:del w:id="230"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44CA8D8E" w14:textId="44EDF35E" w:rsidR="00F577F7" w:rsidRPr="005548BD" w:rsidDel="0075529D" w:rsidRDefault="00700B8C" w:rsidP="00A24BDE">
            <w:pPr>
              <w:autoSpaceDE w:val="0"/>
              <w:autoSpaceDN w:val="0"/>
              <w:adjustRightInd w:val="0"/>
              <w:spacing w:after="0" w:line="240" w:lineRule="auto"/>
              <w:rPr>
                <w:del w:id="231" w:author="Hannu Peiponen" w:date="2024-07-12T11:33:00Z" w16du:dateUtc="2024-07-12T08:33:00Z"/>
                <w:rFonts w:ascii="Arial" w:eastAsia="Calibri" w:hAnsi="Arial" w:cs="Arial"/>
                <w:lang w:eastAsia="en-GB"/>
              </w:rPr>
            </w:pPr>
            <w:del w:id="232" w:author="Hannu Peiponen" w:date="2024-07-12T11:33:00Z" w16du:dateUtc="2024-07-12T08:33:00Z">
              <w:r w:rsidDel="0075529D">
                <w:rPr>
                  <w:rFonts w:ascii="Arial" w:eastAsia="Calibri" w:hAnsi="Arial" w:cs="Arial"/>
                  <w:lang w:eastAsia="en-GB"/>
                </w:rPr>
                <w:delText>M_ACCY</w:delText>
              </w:r>
            </w:del>
          </w:p>
        </w:tc>
        <w:tc>
          <w:tcPr>
            <w:tcW w:w="1508" w:type="dxa"/>
          </w:tcPr>
          <w:p w14:paraId="2A71DB38" w14:textId="0C6E110D" w:rsidR="00F577F7" w:rsidRPr="005548BD" w:rsidDel="0075529D" w:rsidRDefault="0040425E" w:rsidP="00A24BDE">
            <w:pPr>
              <w:autoSpaceDE w:val="0"/>
              <w:autoSpaceDN w:val="0"/>
              <w:adjustRightInd w:val="0"/>
              <w:spacing w:after="0" w:line="240" w:lineRule="auto"/>
              <w:rPr>
                <w:del w:id="233" w:author="Hannu Peiponen" w:date="2024-07-12T11:33:00Z" w16du:dateUtc="2024-07-12T08:33:00Z"/>
                <w:rFonts w:ascii="Arial" w:eastAsia="Calibri" w:hAnsi="Arial" w:cs="Arial"/>
                <w:lang w:eastAsia="en-GB"/>
              </w:rPr>
            </w:pPr>
            <w:del w:id="234"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0BDB2C7C" w14:textId="460F072D" w:rsidTr="000A4B54">
        <w:trPr>
          <w:del w:id="235" w:author="Hannu Peiponen" w:date="2024-07-12T11:33:00Z"/>
        </w:trPr>
        <w:tc>
          <w:tcPr>
            <w:tcW w:w="1210" w:type="dxa"/>
            <w:vMerge/>
          </w:tcPr>
          <w:p w14:paraId="33CA950C" w14:textId="4F6DA3EC" w:rsidR="00F577F7" w:rsidRPr="005548BD" w:rsidDel="0075529D" w:rsidRDefault="00F577F7" w:rsidP="00A24BDE">
            <w:pPr>
              <w:autoSpaceDE w:val="0"/>
              <w:autoSpaceDN w:val="0"/>
              <w:adjustRightInd w:val="0"/>
              <w:spacing w:after="0" w:line="240" w:lineRule="auto"/>
              <w:rPr>
                <w:del w:id="236" w:author="Hannu Peiponen" w:date="2024-07-12T11:33:00Z" w16du:dateUtc="2024-07-12T08:33:00Z"/>
                <w:rFonts w:ascii="Arial" w:eastAsia="Calibri" w:hAnsi="Arial" w:cs="Arial"/>
                <w:lang w:eastAsia="en-GB"/>
              </w:rPr>
            </w:pPr>
          </w:p>
        </w:tc>
        <w:tc>
          <w:tcPr>
            <w:tcW w:w="1195" w:type="dxa"/>
          </w:tcPr>
          <w:p w14:paraId="135C84F2" w14:textId="128FA8CC" w:rsidR="00F577F7" w:rsidRPr="005548BD" w:rsidDel="0075529D" w:rsidRDefault="00F577F7" w:rsidP="00A24BDE">
            <w:pPr>
              <w:autoSpaceDE w:val="0"/>
              <w:autoSpaceDN w:val="0"/>
              <w:adjustRightInd w:val="0"/>
              <w:spacing w:after="0" w:line="240" w:lineRule="auto"/>
              <w:rPr>
                <w:del w:id="237" w:author="Hannu Peiponen" w:date="2024-07-12T11:33:00Z" w16du:dateUtc="2024-07-12T08:33:00Z"/>
                <w:rFonts w:ascii="Arial" w:eastAsia="Calibri" w:hAnsi="Arial" w:cs="Arial"/>
                <w:lang w:eastAsia="en-GB"/>
              </w:rPr>
            </w:pPr>
            <w:del w:id="238" w:author="Hannu Peiponen" w:date="2024-07-12T11:33:00Z" w16du:dateUtc="2024-07-12T08:33:00Z">
              <w:r w:rsidRPr="005548BD" w:rsidDel="0075529D">
                <w:rPr>
                  <w:rFonts w:ascii="Arial" w:eastAsia="Calibri" w:hAnsi="Arial" w:cs="Arial"/>
                  <w:lang w:eastAsia="en-GB"/>
                </w:rPr>
                <w:delText>BOYSAW</w:delText>
              </w:r>
            </w:del>
          </w:p>
        </w:tc>
        <w:tc>
          <w:tcPr>
            <w:tcW w:w="1985" w:type="dxa"/>
          </w:tcPr>
          <w:p w14:paraId="5F6506BD" w14:textId="2C4B54EE" w:rsidR="00F577F7" w:rsidRPr="005548BD" w:rsidDel="0075529D" w:rsidRDefault="00F577F7" w:rsidP="00A24BDE">
            <w:pPr>
              <w:autoSpaceDE w:val="0"/>
              <w:autoSpaceDN w:val="0"/>
              <w:adjustRightInd w:val="0"/>
              <w:spacing w:after="0" w:line="240" w:lineRule="auto"/>
              <w:rPr>
                <w:del w:id="239" w:author="Hannu Peiponen" w:date="2024-07-12T11:33:00Z" w16du:dateUtc="2024-07-12T08:33:00Z"/>
                <w:rFonts w:ascii="Arial" w:eastAsia="Calibri" w:hAnsi="Arial" w:cs="Arial"/>
                <w:lang w:eastAsia="en-GB"/>
              </w:rPr>
            </w:pPr>
          </w:p>
        </w:tc>
        <w:tc>
          <w:tcPr>
            <w:tcW w:w="1417" w:type="dxa"/>
          </w:tcPr>
          <w:p w14:paraId="41C05DCC" w14:textId="3D1ABEEF" w:rsidR="00F577F7" w:rsidRPr="005548BD" w:rsidDel="0075529D" w:rsidRDefault="00F577F7" w:rsidP="00A24BDE">
            <w:pPr>
              <w:autoSpaceDE w:val="0"/>
              <w:autoSpaceDN w:val="0"/>
              <w:adjustRightInd w:val="0"/>
              <w:spacing w:after="0" w:line="240" w:lineRule="auto"/>
              <w:rPr>
                <w:del w:id="240" w:author="Hannu Peiponen" w:date="2024-07-12T11:33:00Z" w16du:dateUtc="2024-07-12T08:33:00Z"/>
                <w:rFonts w:ascii="Arial" w:eastAsia="Calibri" w:hAnsi="Arial" w:cs="Arial"/>
                <w:lang w:eastAsia="en-GB"/>
              </w:rPr>
            </w:pPr>
            <w:del w:id="241"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629966E1" w14:textId="2D587252" w:rsidR="00F577F7" w:rsidRPr="005548BD" w:rsidDel="0075529D" w:rsidRDefault="00700B8C" w:rsidP="00A24BDE">
            <w:pPr>
              <w:autoSpaceDE w:val="0"/>
              <w:autoSpaceDN w:val="0"/>
              <w:adjustRightInd w:val="0"/>
              <w:spacing w:after="0" w:line="240" w:lineRule="auto"/>
              <w:rPr>
                <w:del w:id="242" w:author="Hannu Peiponen" w:date="2024-07-12T11:33:00Z" w16du:dateUtc="2024-07-12T08:33:00Z"/>
                <w:rFonts w:ascii="Arial" w:eastAsia="Calibri" w:hAnsi="Arial" w:cs="Arial"/>
                <w:lang w:eastAsia="en-GB"/>
              </w:rPr>
            </w:pPr>
            <w:del w:id="243" w:author="Hannu Peiponen" w:date="2024-07-12T11:33:00Z" w16du:dateUtc="2024-07-12T08:33:00Z">
              <w:r w:rsidDel="0075529D">
                <w:rPr>
                  <w:rFonts w:ascii="Arial" w:eastAsia="Calibri" w:hAnsi="Arial" w:cs="Arial"/>
                  <w:lang w:eastAsia="en-GB"/>
                </w:rPr>
                <w:delText>M_ACCY</w:delText>
              </w:r>
            </w:del>
          </w:p>
        </w:tc>
        <w:tc>
          <w:tcPr>
            <w:tcW w:w="1508" w:type="dxa"/>
          </w:tcPr>
          <w:p w14:paraId="1DAEEC44" w14:textId="23170B08" w:rsidR="00F577F7" w:rsidRPr="005548BD" w:rsidDel="0075529D" w:rsidRDefault="0040425E" w:rsidP="00A24BDE">
            <w:pPr>
              <w:autoSpaceDE w:val="0"/>
              <w:autoSpaceDN w:val="0"/>
              <w:adjustRightInd w:val="0"/>
              <w:spacing w:after="0" w:line="240" w:lineRule="auto"/>
              <w:rPr>
                <w:del w:id="244" w:author="Hannu Peiponen" w:date="2024-07-12T11:33:00Z" w16du:dateUtc="2024-07-12T08:33:00Z"/>
                <w:rFonts w:ascii="Arial" w:eastAsia="Calibri" w:hAnsi="Arial" w:cs="Arial"/>
                <w:lang w:eastAsia="en-GB"/>
              </w:rPr>
            </w:pPr>
            <w:del w:id="245"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73793D63" w14:textId="6A094988" w:rsidTr="000A4B54">
        <w:trPr>
          <w:del w:id="246" w:author="Hannu Peiponen" w:date="2024-07-12T11:33:00Z"/>
        </w:trPr>
        <w:tc>
          <w:tcPr>
            <w:tcW w:w="1210" w:type="dxa"/>
            <w:vMerge/>
          </w:tcPr>
          <w:p w14:paraId="231DE909" w14:textId="499317F2" w:rsidR="00F577F7" w:rsidRPr="005548BD" w:rsidDel="0075529D" w:rsidRDefault="00F577F7" w:rsidP="00A24BDE">
            <w:pPr>
              <w:autoSpaceDE w:val="0"/>
              <w:autoSpaceDN w:val="0"/>
              <w:adjustRightInd w:val="0"/>
              <w:spacing w:after="0" w:line="240" w:lineRule="auto"/>
              <w:rPr>
                <w:del w:id="247" w:author="Hannu Peiponen" w:date="2024-07-12T11:33:00Z" w16du:dateUtc="2024-07-12T08:33:00Z"/>
                <w:rFonts w:ascii="Arial" w:eastAsia="Calibri" w:hAnsi="Arial" w:cs="Arial"/>
                <w:lang w:eastAsia="en-GB"/>
              </w:rPr>
            </w:pPr>
          </w:p>
        </w:tc>
        <w:tc>
          <w:tcPr>
            <w:tcW w:w="1195" w:type="dxa"/>
          </w:tcPr>
          <w:p w14:paraId="72464E8F" w14:textId="4EE391F6" w:rsidR="00F577F7" w:rsidRPr="005548BD" w:rsidDel="0075529D" w:rsidRDefault="00F577F7" w:rsidP="00A24BDE">
            <w:pPr>
              <w:autoSpaceDE w:val="0"/>
              <w:autoSpaceDN w:val="0"/>
              <w:adjustRightInd w:val="0"/>
              <w:spacing w:after="0" w:line="240" w:lineRule="auto"/>
              <w:rPr>
                <w:del w:id="248" w:author="Hannu Peiponen" w:date="2024-07-12T11:33:00Z" w16du:dateUtc="2024-07-12T08:33:00Z"/>
                <w:rFonts w:ascii="Arial" w:eastAsia="Calibri" w:hAnsi="Arial" w:cs="Arial"/>
                <w:lang w:eastAsia="en-GB"/>
              </w:rPr>
            </w:pPr>
            <w:del w:id="249" w:author="Hannu Peiponen" w:date="2024-07-12T11:33:00Z" w16du:dateUtc="2024-07-12T08:33:00Z">
              <w:r w:rsidRPr="005548BD" w:rsidDel="0075529D">
                <w:rPr>
                  <w:rFonts w:ascii="Arial" w:eastAsia="Calibri" w:hAnsi="Arial" w:cs="Arial"/>
                  <w:lang w:eastAsia="en-GB"/>
                </w:rPr>
                <w:delText>BOYSPP</w:delText>
              </w:r>
            </w:del>
          </w:p>
        </w:tc>
        <w:tc>
          <w:tcPr>
            <w:tcW w:w="1985" w:type="dxa"/>
          </w:tcPr>
          <w:p w14:paraId="0E40C906" w14:textId="0B636D20" w:rsidR="00F577F7" w:rsidRPr="005548BD" w:rsidDel="0075529D" w:rsidRDefault="00F577F7" w:rsidP="00A24BDE">
            <w:pPr>
              <w:autoSpaceDE w:val="0"/>
              <w:autoSpaceDN w:val="0"/>
              <w:adjustRightInd w:val="0"/>
              <w:spacing w:after="0" w:line="240" w:lineRule="auto"/>
              <w:rPr>
                <w:del w:id="250" w:author="Hannu Peiponen" w:date="2024-07-12T11:33:00Z" w16du:dateUtc="2024-07-12T08:33:00Z"/>
                <w:rFonts w:ascii="Arial" w:eastAsia="Calibri" w:hAnsi="Arial" w:cs="Arial"/>
                <w:lang w:eastAsia="en-GB"/>
              </w:rPr>
            </w:pPr>
          </w:p>
        </w:tc>
        <w:tc>
          <w:tcPr>
            <w:tcW w:w="1417" w:type="dxa"/>
          </w:tcPr>
          <w:p w14:paraId="666CB56E" w14:textId="371F947A" w:rsidR="00F577F7" w:rsidRPr="005548BD" w:rsidDel="0075529D" w:rsidRDefault="00F577F7" w:rsidP="00A24BDE">
            <w:pPr>
              <w:autoSpaceDE w:val="0"/>
              <w:autoSpaceDN w:val="0"/>
              <w:adjustRightInd w:val="0"/>
              <w:spacing w:after="0" w:line="240" w:lineRule="auto"/>
              <w:rPr>
                <w:del w:id="251" w:author="Hannu Peiponen" w:date="2024-07-12T11:33:00Z" w16du:dateUtc="2024-07-12T08:33:00Z"/>
                <w:rFonts w:ascii="Arial" w:eastAsia="Calibri" w:hAnsi="Arial" w:cs="Arial"/>
                <w:lang w:eastAsia="en-GB"/>
              </w:rPr>
            </w:pPr>
            <w:del w:id="252"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7D956E35" w14:textId="17AE9C44" w:rsidR="00F577F7" w:rsidRPr="005548BD" w:rsidDel="0075529D" w:rsidRDefault="00700B8C" w:rsidP="00A24BDE">
            <w:pPr>
              <w:autoSpaceDE w:val="0"/>
              <w:autoSpaceDN w:val="0"/>
              <w:adjustRightInd w:val="0"/>
              <w:spacing w:after="0" w:line="240" w:lineRule="auto"/>
              <w:rPr>
                <w:del w:id="253" w:author="Hannu Peiponen" w:date="2024-07-12T11:33:00Z" w16du:dateUtc="2024-07-12T08:33:00Z"/>
                <w:rFonts w:ascii="Arial" w:eastAsia="Calibri" w:hAnsi="Arial" w:cs="Arial"/>
                <w:lang w:eastAsia="en-GB"/>
              </w:rPr>
            </w:pPr>
            <w:del w:id="254" w:author="Hannu Peiponen" w:date="2024-07-12T11:33:00Z" w16du:dateUtc="2024-07-12T08:33:00Z">
              <w:r w:rsidDel="0075529D">
                <w:rPr>
                  <w:rFonts w:ascii="Arial" w:eastAsia="Calibri" w:hAnsi="Arial" w:cs="Arial"/>
                  <w:lang w:eastAsia="en-GB"/>
                </w:rPr>
                <w:delText>M_ACCY</w:delText>
              </w:r>
            </w:del>
          </w:p>
        </w:tc>
        <w:tc>
          <w:tcPr>
            <w:tcW w:w="1508" w:type="dxa"/>
          </w:tcPr>
          <w:p w14:paraId="2782DCC2" w14:textId="40F09ECF" w:rsidR="00F577F7" w:rsidRPr="005548BD" w:rsidDel="0075529D" w:rsidRDefault="0040425E" w:rsidP="00A24BDE">
            <w:pPr>
              <w:autoSpaceDE w:val="0"/>
              <w:autoSpaceDN w:val="0"/>
              <w:adjustRightInd w:val="0"/>
              <w:spacing w:after="0" w:line="240" w:lineRule="auto"/>
              <w:rPr>
                <w:del w:id="255" w:author="Hannu Peiponen" w:date="2024-07-12T11:33:00Z" w16du:dateUtc="2024-07-12T08:33:00Z"/>
                <w:rFonts w:ascii="Arial" w:eastAsia="Calibri" w:hAnsi="Arial" w:cs="Arial"/>
                <w:lang w:eastAsia="en-GB"/>
              </w:rPr>
            </w:pPr>
            <w:del w:id="256"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A5413FC" w14:textId="56F100FD" w:rsidTr="000A4B54">
        <w:trPr>
          <w:del w:id="257" w:author="Hannu Peiponen" w:date="2024-07-12T11:33:00Z"/>
        </w:trPr>
        <w:tc>
          <w:tcPr>
            <w:tcW w:w="1210" w:type="dxa"/>
            <w:vMerge/>
          </w:tcPr>
          <w:p w14:paraId="3F98BCA5" w14:textId="0156DA8D" w:rsidR="00F577F7" w:rsidRPr="005548BD" w:rsidDel="0075529D" w:rsidRDefault="00F577F7" w:rsidP="00A24BDE">
            <w:pPr>
              <w:autoSpaceDE w:val="0"/>
              <w:autoSpaceDN w:val="0"/>
              <w:adjustRightInd w:val="0"/>
              <w:spacing w:after="0" w:line="240" w:lineRule="auto"/>
              <w:rPr>
                <w:del w:id="258" w:author="Hannu Peiponen" w:date="2024-07-12T11:33:00Z" w16du:dateUtc="2024-07-12T08:33:00Z"/>
                <w:rFonts w:ascii="Arial" w:eastAsia="Calibri" w:hAnsi="Arial" w:cs="Arial"/>
                <w:lang w:eastAsia="en-GB"/>
              </w:rPr>
            </w:pPr>
          </w:p>
        </w:tc>
        <w:tc>
          <w:tcPr>
            <w:tcW w:w="1195" w:type="dxa"/>
          </w:tcPr>
          <w:p w14:paraId="0D34E58C" w14:textId="4B6C30F6" w:rsidR="00F577F7" w:rsidRPr="005548BD" w:rsidDel="0075529D" w:rsidRDefault="00F577F7" w:rsidP="00A24BDE">
            <w:pPr>
              <w:autoSpaceDE w:val="0"/>
              <w:autoSpaceDN w:val="0"/>
              <w:adjustRightInd w:val="0"/>
              <w:spacing w:after="0" w:line="240" w:lineRule="auto"/>
              <w:rPr>
                <w:del w:id="259" w:author="Hannu Peiponen" w:date="2024-07-12T11:33:00Z" w16du:dateUtc="2024-07-12T08:33:00Z"/>
                <w:rFonts w:ascii="Arial" w:eastAsia="Calibri" w:hAnsi="Arial" w:cs="Arial"/>
                <w:lang w:eastAsia="en-GB"/>
              </w:rPr>
            </w:pPr>
            <w:del w:id="260" w:author="Hannu Peiponen" w:date="2024-07-12T11:33:00Z" w16du:dateUtc="2024-07-12T08:33:00Z">
              <w:r w:rsidRPr="005548BD" w:rsidDel="0075529D">
                <w:rPr>
                  <w:rFonts w:ascii="Arial" w:eastAsia="Calibri" w:hAnsi="Arial" w:cs="Arial"/>
                  <w:lang w:eastAsia="en-GB"/>
                </w:rPr>
                <w:delText>BRIDGE</w:delText>
              </w:r>
            </w:del>
          </w:p>
        </w:tc>
        <w:tc>
          <w:tcPr>
            <w:tcW w:w="1985" w:type="dxa"/>
          </w:tcPr>
          <w:p w14:paraId="4156D299" w14:textId="109F378B" w:rsidR="00F577F7" w:rsidRPr="005548BD" w:rsidDel="0075529D" w:rsidRDefault="00F577F7" w:rsidP="00A24BDE">
            <w:pPr>
              <w:autoSpaceDE w:val="0"/>
              <w:autoSpaceDN w:val="0"/>
              <w:adjustRightInd w:val="0"/>
              <w:spacing w:after="0" w:line="240" w:lineRule="auto"/>
              <w:rPr>
                <w:del w:id="261" w:author="Hannu Peiponen" w:date="2024-07-12T11:33:00Z" w16du:dateUtc="2024-07-12T08:33:00Z"/>
                <w:rFonts w:ascii="Arial" w:eastAsia="Calibri" w:hAnsi="Arial" w:cs="Arial"/>
                <w:lang w:eastAsia="en-GB"/>
              </w:rPr>
            </w:pPr>
          </w:p>
        </w:tc>
        <w:tc>
          <w:tcPr>
            <w:tcW w:w="1417" w:type="dxa"/>
          </w:tcPr>
          <w:p w14:paraId="3ADA0DE6" w14:textId="143DA2A8" w:rsidR="00F577F7" w:rsidRPr="005548BD" w:rsidDel="0075529D" w:rsidRDefault="00F577F7" w:rsidP="00A24BDE">
            <w:pPr>
              <w:autoSpaceDE w:val="0"/>
              <w:autoSpaceDN w:val="0"/>
              <w:adjustRightInd w:val="0"/>
              <w:spacing w:after="0" w:line="240" w:lineRule="auto"/>
              <w:rPr>
                <w:del w:id="262" w:author="Hannu Peiponen" w:date="2024-07-12T11:33:00Z" w16du:dateUtc="2024-07-12T08:33:00Z"/>
                <w:rFonts w:ascii="Arial" w:eastAsia="Calibri" w:hAnsi="Arial" w:cs="Arial"/>
                <w:lang w:eastAsia="en-GB"/>
              </w:rPr>
            </w:pPr>
            <w:del w:id="263" w:author="Hannu Peiponen" w:date="2024-07-12T11:33:00Z" w16du:dateUtc="2024-07-12T08:33:00Z">
              <w:r w:rsidRPr="005548BD" w:rsidDel="0075529D">
                <w:rPr>
                  <w:rFonts w:ascii="Arial" w:eastAsia="Calibri" w:hAnsi="Arial" w:cs="Arial"/>
                  <w:lang w:eastAsia="en-GB"/>
                </w:rPr>
                <w:delText>POINT, LINE, AREA</w:delText>
              </w:r>
            </w:del>
          </w:p>
        </w:tc>
        <w:tc>
          <w:tcPr>
            <w:tcW w:w="1701" w:type="dxa"/>
          </w:tcPr>
          <w:p w14:paraId="0269FA73" w14:textId="59210A68" w:rsidR="00F577F7" w:rsidRPr="005548BD" w:rsidDel="0075529D" w:rsidRDefault="00923309" w:rsidP="00B672C8">
            <w:pPr>
              <w:autoSpaceDE w:val="0"/>
              <w:autoSpaceDN w:val="0"/>
              <w:adjustRightInd w:val="0"/>
              <w:spacing w:after="0" w:line="240" w:lineRule="auto"/>
              <w:rPr>
                <w:del w:id="264" w:author="Hannu Peiponen" w:date="2024-07-12T11:33:00Z" w16du:dateUtc="2024-07-12T08:33:00Z"/>
                <w:rFonts w:ascii="Arial" w:eastAsia="Calibri" w:hAnsi="Arial" w:cs="Arial"/>
                <w:lang w:eastAsia="en-GB"/>
              </w:rPr>
            </w:pPr>
            <w:del w:id="265" w:author="Hannu Peiponen" w:date="2024-07-12T11:33:00Z" w16du:dateUtc="2024-07-12T08:33:00Z">
              <w:r w:rsidDel="0075529D">
                <w:rPr>
                  <w:rFonts w:ascii="Arial" w:eastAsia="Calibri" w:hAnsi="Arial" w:cs="Arial"/>
                  <w:lang w:eastAsia="en-GB"/>
                </w:rPr>
                <w:delText>POSACC</w:delText>
              </w:r>
            </w:del>
          </w:p>
        </w:tc>
        <w:tc>
          <w:tcPr>
            <w:tcW w:w="1508" w:type="dxa"/>
          </w:tcPr>
          <w:p w14:paraId="3588E75C" w14:textId="056D8E19" w:rsidR="00F577F7" w:rsidRPr="005548BD" w:rsidDel="0075529D" w:rsidRDefault="00F577F7" w:rsidP="00A24BDE">
            <w:pPr>
              <w:autoSpaceDE w:val="0"/>
              <w:autoSpaceDN w:val="0"/>
              <w:adjustRightInd w:val="0"/>
              <w:spacing w:after="0" w:line="240" w:lineRule="auto"/>
              <w:rPr>
                <w:del w:id="266" w:author="Hannu Peiponen" w:date="2024-07-12T11:33:00Z" w16du:dateUtc="2024-07-12T08:33:00Z"/>
                <w:rFonts w:ascii="Arial" w:eastAsia="Calibri" w:hAnsi="Arial" w:cs="Arial"/>
                <w:lang w:eastAsia="en-GB"/>
              </w:rPr>
            </w:pPr>
            <w:del w:id="267" w:author="Hannu Peiponen" w:date="2024-07-12T11:33:00Z" w16du:dateUtc="2024-07-12T08:33:00Z">
              <w:r w:rsidRPr="00B672C8" w:rsidDel="0075529D">
                <w:rPr>
                  <w:rFonts w:ascii="Arial" w:eastAsia="Calibri" w:hAnsi="Arial" w:cs="Arial"/>
                  <w:lang w:eastAsia="en-GB"/>
                </w:rPr>
                <w:delText>VERACC</w:delText>
              </w:r>
            </w:del>
          </w:p>
        </w:tc>
      </w:tr>
      <w:tr w:rsidR="000A4B54" w:rsidRPr="005548BD" w:rsidDel="0075529D" w14:paraId="76AB1D62" w14:textId="06304836" w:rsidTr="000A4B54">
        <w:trPr>
          <w:del w:id="268" w:author="Hannu Peiponen" w:date="2024-07-12T11:33:00Z"/>
        </w:trPr>
        <w:tc>
          <w:tcPr>
            <w:tcW w:w="1210" w:type="dxa"/>
            <w:vMerge/>
          </w:tcPr>
          <w:p w14:paraId="78038D8C" w14:textId="76BFD4AE" w:rsidR="00F577F7" w:rsidRPr="005548BD" w:rsidDel="0075529D" w:rsidRDefault="00F577F7" w:rsidP="00A24BDE">
            <w:pPr>
              <w:autoSpaceDE w:val="0"/>
              <w:autoSpaceDN w:val="0"/>
              <w:adjustRightInd w:val="0"/>
              <w:spacing w:after="0" w:line="240" w:lineRule="auto"/>
              <w:rPr>
                <w:del w:id="269" w:author="Hannu Peiponen" w:date="2024-07-12T11:33:00Z" w16du:dateUtc="2024-07-12T08:33:00Z"/>
                <w:rFonts w:ascii="Arial" w:eastAsia="Calibri" w:hAnsi="Arial" w:cs="Arial"/>
                <w:lang w:eastAsia="en-GB"/>
              </w:rPr>
            </w:pPr>
          </w:p>
        </w:tc>
        <w:tc>
          <w:tcPr>
            <w:tcW w:w="1195" w:type="dxa"/>
          </w:tcPr>
          <w:p w14:paraId="668F85CF" w14:textId="4C5379EA" w:rsidR="00F577F7" w:rsidRPr="005548BD" w:rsidDel="0075529D" w:rsidRDefault="00F577F7" w:rsidP="00A24BDE">
            <w:pPr>
              <w:autoSpaceDE w:val="0"/>
              <w:autoSpaceDN w:val="0"/>
              <w:adjustRightInd w:val="0"/>
              <w:spacing w:after="0" w:line="240" w:lineRule="auto"/>
              <w:rPr>
                <w:del w:id="270" w:author="Hannu Peiponen" w:date="2024-07-12T11:33:00Z" w16du:dateUtc="2024-07-12T08:33:00Z"/>
                <w:rFonts w:ascii="Arial" w:eastAsia="Calibri" w:hAnsi="Arial" w:cs="Arial"/>
                <w:lang w:eastAsia="en-GB"/>
              </w:rPr>
            </w:pPr>
            <w:del w:id="271" w:author="Hannu Peiponen" w:date="2024-07-12T11:33:00Z" w16du:dateUtc="2024-07-12T08:33:00Z">
              <w:r w:rsidRPr="005548BD" w:rsidDel="0075529D">
                <w:rPr>
                  <w:rFonts w:ascii="Arial" w:eastAsia="Calibri" w:hAnsi="Arial" w:cs="Arial"/>
                  <w:lang w:eastAsia="en-GB"/>
                </w:rPr>
                <w:delText>CBLOHD</w:delText>
              </w:r>
            </w:del>
          </w:p>
        </w:tc>
        <w:tc>
          <w:tcPr>
            <w:tcW w:w="1985" w:type="dxa"/>
          </w:tcPr>
          <w:p w14:paraId="2B0D392E" w14:textId="3978DC2D" w:rsidR="00F577F7" w:rsidRPr="005548BD" w:rsidDel="0075529D" w:rsidRDefault="00F577F7" w:rsidP="00A24BDE">
            <w:pPr>
              <w:autoSpaceDE w:val="0"/>
              <w:autoSpaceDN w:val="0"/>
              <w:adjustRightInd w:val="0"/>
              <w:spacing w:after="0" w:line="240" w:lineRule="auto"/>
              <w:rPr>
                <w:del w:id="272" w:author="Hannu Peiponen" w:date="2024-07-12T11:33:00Z" w16du:dateUtc="2024-07-12T08:33:00Z"/>
                <w:rFonts w:ascii="Arial" w:eastAsia="Calibri" w:hAnsi="Arial" w:cs="Arial"/>
                <w:lang w:eastAsia="en-GB"/>
              </w:rPr>
            </w:pPr>
          </w:p>
        </w:tc>
        <w:tc>
          <w:tcPr>
            <w:tcW w:w="1417" w:type="dxa"/>
          </w:tcPr>
          <w:p w14:paraId="35577187" w14:textId="576C3E9C" w:rsidR="00F577F7" w:rsidRPr="005548BD" w:rsidDel="0075529D" w:rsidRDefault="00F577F7" w:rsidP="00A24BDE">
            <w:pPr>
              <w:autoSpaceDE w:val="0"/>
              <w:autoSpaceDN w:val="0"/>
              <w:adjustRightInd w:val="0"/>
              <w:spacing w:after="0" w:line="240" w:lineRule="auto"/>
              <w:rPr>
                <w:del w:id="273" w:author="Hannu Peiponen" w:date="2024-07-12T11:33:00Z" w16du:dateUtc="2024-07-12T08:33:00Z"/>
                <w:rFonts w:ascii="Arial" w:eastAsia="Calibri" w:hAnsi="Arial" w:cs="Arial"/>
                <w:lang w:eastAsia="en-GB"/>
              </w:rPr>
            </w:pPr>
            <w:del w:id="274" w:author="Hannu Peiponen" w:date="2024-07-12T11:33:00Z" w16du:dateUtc="2024-07-12T08:33:00Z">
              <w:r w:rsidRPr="005548BD" w:rsidDel="0075529D">
                <w:rPr>
                  <w:rFonts w:ascii="Arial" w:eastAsia="Calibri" w:hAnsi="Arial" w:cs="Arial"/>
                  <w:lang w:eastAsia="en-GB"/>
                </w:rPr>
                <w:delText>LINE</w:delText>
              </w:r>
            </w:del>
          </w:p>
        </w:tc>
        <w:tc>
          <w:tcPr>
            <w:tcW w:w="1701" w:type="dxa"/>
          </w:tcPr>
          <w:p w14:paraId="1659796E" w14:textId="28EA24C7" w:rsidR="00700B8C" w:rsidRPr="00B672C8" w:rsidDel="0075529D" w:rsidRDefault="00700B8C" w:rsidP="00B672C8">
            <w:pPr>
              <w:autoSpaceDE w:val="0"/>
              <w:autoSpaceDN w:val="0"/>
              <w:adjustRightInd w:val="0"/>
              <w:spacing w:after="0" w:line="240" w:lineRule="auto"/>
              <w:rPr>
                <w:del w:id="275" w:author="Hannu Peiponen" w:date="2024-07-12T11:33:00Z" w16du:dateUtc="2024-07-12T08:33:00Z"/>
                <w:rFonts w:ascii="Arial" w:eastAsia="Calibri" w:hAnsi="Arial" w:cs="Arial"/>
                <w:lang w:eastAsia="en-GB"/>
              </w:rPr>
            </w:pPr>
            <w:del w:id="276" w:author="Hannu Peiponen" w:date="2024-07-12T11:33:00Z" w16du:dateUtc="2024-07-12T08:33:00Z">
              <w:r w:rsidDel="0075529D">
                <w:rPr>
                  <w:rFonts w:ascii="Arial" w:eastAsia="Calibri" w:hAnsi="Arial" w:cs="Arial"/>
                  <w:lang w:eastAsia="en-GB"/>
                </w:rPr>
                <w:delText>POSACC</w:delText>
              </w:r>
            </w:del>
          </w:p>
          <w:p w14:paraId="1DA36EAF" w14:textId="3991BEA2" w:rsidR="00F577F7" w:rsidRPr="005548BD" w:rsidDel="0075529D" w:rsidRDefault="00F577F7" w:rsidP="00B672C8">
            <w:pPr>
              <w:autoSpaceDE w:val="0"/>
              <w:autoSpaceDN w:val="0"/>
              <w:adjustRightInd w:val="0"/>
              <w:spacing w:after="0" w:line="240" w:lineRule="auto"/>
              <w:rPr>
                <w:del w:id="277" w:author="Hannu Peiponen" w:date="2024-07-12T11:33:00Z" w16du:dateUtc="2024-07-12T08:33:00Z"/>
                <w:rFonts w:ascii="Arial" w:eastAsia="Calibri" w:hAnsi="Arial" w:cs="Arial"/>
                <w:lang w:eastAsia="en-GB"/>
              </w:rPr>
            </w:pPr>
          </w:p>
        </w:tc>
        <w:tc>
          <w:tcPr>
            <w:tcW w:w="1508" w:type="dxa"/>
          </w:tcPr>
          <w:p w14:paraId="40BDCEB9" w14:textId="09FB3BC2" w:rsidR="00F577F7" w:rsidRPr="005548BD" w:rsidDel="0075529D" w:rsidRDefault="00F577F7" w:rsidP="00A24BDE">
            <w:pPr>
              <w:autoSpaceDE w:val="0"/>
              <w:autoSpaceDN w:val="0"/>
              <w:adjustRightInd w:val="0"/>
              <w:spacing w:after="0" w:line="240" w:lineRule="auto"/>
              <w:rPr>
                <w:del w:id="278" w:author="Hannu Peiponen" w:date="2024-07-12T11:33:00Z" w16du:dateUtc="2024-07-12T08:33:00Z"/>
                <w:rFonts w:ascii="Arial" w:eastAsia="Calibri" w:hAnsi="Arial" w:cs="Arial"/>
                <w:lang w:eastAsia="en-GB"/>
              </w:rPr>
            </w:pPr>
            <w:del w:id="279" w:author="Hannu Peiponen" w:date="2024-07-12T11:33:00Z" w16du:dateUtc="2024-07-12T08:33:00Z">
              <w:r w:rsidRPr="00B672C8" w:rsidDel="0075529D">
                <w:rPr>
                  <w:rFonts w:ascii="Arial" w:eastAsia="Calibri" w:hAnsi="Arial" w:cs="Arial"/>
                  <w:lang w:eastAsia="en-GB"/>
                </w:rPr>
                <w:delText>VERACC</w:delText>
              </w:r>
            </w:del>
          </w:p>
        </w:tc>
      </w:tr>
      <w:tr w:rsidR="000A4B54" w:rsidRPr="005548BD" w:rsidDel="0075529D" w14:paraId="08C73FDA" w14:textId="7107E961" w:rsidTr="000A4B54">
        <w:trPr>
          <w:del w:id="280" w:author="Hannu Peiponen" w:date="2024-07-12T11:33:00Z"/>
        </w:trPr>
        <w:tc>
          <w:tcPr>
            <w:tcW w:w="1210" w:type="dxa"/>
            <w:vMerge/>
          </w:tcPr>
          <w:p w14:paraId="299EAEBB" w14:textId="054F0514" w:rsidR="0040425E" w:rsidRPr="005548BD" w:rsidDel="0075529D" w:rsidRDefault="0040425E" w:rsidP="0040425E">
            <w:pPr>
              <w:autoSpaceDE w:val="0"/>
              <w:autoSpaceDN w:val="0"/>
              <w:adjustRightInd w:val="0"/>
              <w:spacing w:after="0" w:line="240" w:lineRule="auto"/>
              <w:rPr>
                <w:del w:id="281" w:author="Hannu Peiponen" w:date="2024-07-12T11:33:00Z" w16du:dateUtc="2024-07-12T08:33:00Z"/>
                <w:rFonts w:ascii="Arial" w:eastAsia="Calibri" w:hAnsi="Arial" w:cs="Arial"/>
                <w:lang w:eastAsia="en-GB"/>
              </w:rPr>
            </w:pPr>
          </w:p>
        </w:tc>
        <w:tc>
          <w:tcPr>
            <w:tcW w:w="1195" w:type="dxa"/>
          </w:tcPr>
          <w:p w14:paraId="1D933489" w14:textId="0335687B" w:rsidR="0040425E" w:rsidRPr="005548BD" w:rsidDel="0075529D" w:rsidRDefault="0040425E" w:rsidP="0040425E">
            <w:pPr>
              <w:autoSpaceDE w:val="0"/>
              <w:autoSpaceDN w:val="0"/>
              <w:adjustRightInd w:val="0"/>
              <w:spacing w:after="0" w:line="240" w:lineRule="auto"/>
              <w:rPr>
                <w:del w:id="282" w:author="Hannu Peiponen" w:date="2024-07-12T11:33:00Z" w16du:dateUtc="2024-07-12T08:33:00Z"/>
                <w:rFonts w:ascii="Arial" w:eastAsia="Calibri" w:hAnsi="Arial" w:cs="Arial"/>
                <w:lang w:eastAsia="en-GB"/>
              </w:rPr>
            </w:pPr>
            <w:del w:id="283" w:author="Hannu Peiponen" w:date="2024-07-12T11:33:00Z" w16du:dateUtc="2024-07-12T08:33:00Z">
              <w:r w:rsidRPr="005548BD" w:rsidDel="0075529D">
                <w:rPr>
                  <w:rFonts w:ascii="Arial" w:eastAsia="Calibri" w:hAnsi="Arial" w:cs="Arial"/>
                  <w:lang w:eastAsia="en-GB"/>
                </w:rPr>
                <w:delText>DAYMAR</w:delText>
              </w:r>
            </w:del>
          </w:p>
        </w:tc>
        <w:tc>
          <w:tcPr>
            <w:tcW w:w="1985" w:type="dxa"/>
          </w:tcPr>
          <w:p w14:paraId="33533008" w14:textId="32F5EBBC" w:rsidR="0040425E" w:rsidRPr="005548BD" w:rsidDel="0075529D" w:rsidRDefault="0040425E" w:rsidP="0040425E">
            <w:pPr>
              <w:autoSpaceDE w:val="0"/>
              <w:autoSpaceDN w:val="0"/>
              <w:adjustRightInd w:val="0"/>
              <w:spacing w:after="0" w:line="240" w:lineRule="auto"/>
              <w:rPr>
                <w:del w:id="284" w:author="Hannu Peiponen" w:date="2024-07-12T11:33:00Z" w16du:dateUtc="2024-07-12T08:33:00Z"/>
                <w:rFonts w:ascii="Arial" w:eastAsia="Calibri" w:hAnsi="Arial" w:cs="Arial"/>
                <w:lang w:eastAsia="en-GB"/>
              </w:rPr>
            </w:pPr>
          </w:p>
        </w:tc>
        <w:tc>
          <w:tcPr>
            <w:tcW w:w="1417" w:type="dxa"/>
          </w:tcPr>
          <w:p w14:paraId="19666898" w14:textId="742772C5" w:rsidR="0040425E" w:rsidRPr="005548BD" w:rsidDel="0075529D" w:rsidRDefault="0040425E" w:rsidP="0040425E">
            <w:pPr>
              <w:autoSpaceDE w:val="0"/>
              <w:autoSpaceDN w:val="0"/>
              <w:adjustRightInd w:val="0"/>
              <w:spacing w:after="0" w:line="240" w:lineRule="auto"/>
              <w:rPr>
                <w:del w:id="285" w:author="Hannu Peiponen" w:date="2024-07-12T11:33:00Z" w16du:dateUtc="2024-07-12T08:33:00Z"/>
                <w:rFonts w:ascii="Arial" w:eastAsia="Calibri" w:hAnsi="Arial" w:cs="Arial"/>
                <w:lang w:eastAsia="en-GB"/>
              </w:rPr>
            </w:pPr>
            <w:del w:id="286"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363B1D79" w14:textId="18C18440" w:rsidR="0040425E" w:rsidRPr="005548BD" w:rsidDel="0075529D" w:rsidRDefault="0040425E" w:rsidP="0040425E">
            <w:pPr>
              <w:autoSpaceDE w:val="0"/>
              <w:autoSpaceDN w:val="0"/>
              <w:adjustRightInd w:val="0"/>
              <w:spacing w:after="0" w:line="240" w:lineRule="auto"/>
              <w:rPr>
                <w:del w:id="287" w:author="Hannu Peiponen" w:date="2024-07-12T11:33:00Z" w16du:dateUtc="2024-07-12T08:33:00Z"/>
                <w:rFonts w:ascii="Arial" w:eastAsia="Calibri" w:hAnsi="Arial" w:cs="Arial"/>
                <w:lang w:eastAsia="en-GB"/>
              </w:rPr>
            </w:pPr>
            <w:del w:id="288"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66CBF1CB" w14:textId="0BCA756F" w:rsidR="0040425E" w:rsidRPr="005548BD" w:rsidDel="0075529D" w:rsidRDefault="0040425E" w:rsidP="0040425E">
            <w:pPr>
              <w:autoSpaceDE w:val="0"/>
              <w:autoSpaceDN w:val="0"/>
              <w:adjustRightInd w:val="0"/>
              <w:spacing w:after="0" w:line="240" w:lineRule="auto"/>
              <w:rPr>
                <w:del w:id="289" w:author="Hannu Peiponen" w:date="2024-07-12T11:33:00Z" w16du:dateUtc="2024-07-12T08:33:00Z"/>
                <w:rFonts w:ascii="Arial" w:eastAsia="Calibri" w:hAnsi="Arial" w:cs="Arial"/>
                <w:lang w:eastAsia="en-GB"/>
              </w:rPr>
            </w:pPr>
            <w:del w:id="290"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A3767FF" w14:textId="1D895D3B" w:rsidTr="000A4B54">
        <w:trPr>
          <w:del w:id="291" w:author="Hannu Peiponen" w:date="2024-07-12T11:33:00Z"/>
        </w:trPr>
        <w:tc>
          <w:tcPr>
            <w:tcW w:w="1210" w:type="dxa"/>
            <w:vMerge/>
          </w:tcPr>
          <w:p w14:paraId="6F8396C9" w14:textId="57912812" w:rsidR="0040425E" w:rsidRPr="005548BD" w:rsidDel="0075529D" w:rsidRDefault="0040425E" w:rsidP="0040425E">
            <w:pPr>
              <w:autoSpaceDE w:val="0"/>
              <w:autoSpaceDN w:val="0"/>
              <w:adjustRightInd w:val="0"/>
              <w:spacing w:after="0" w:line="240" w:lineRule="auto"/>
              <w:rPr>
                <w:del w:id="292" w:author="Hannu Peiponen" w:date="2024-07-12T11:33:00Z" w16du:dateUtc="2024-07-12T08:33:00Z"/>
                <w:rFonts w:ascii="Arial" w:eastAsia="Calibri" w:hAnsi="Arial" w:cs="Arial"/>
                <w:lang w:eastAsia="en-GB"/>
              </w:rPr>
            </w:pPr>
          </w:p>
        </w:tc>
        <w:tc>
          <w:tcPr>
            <w:tcW w:w="1195" w:type="dxa"/>
          </w:tcPr>
          <w:p w14:paraId="5EE93D40" w14:textId="040F07A3" w:rsidR="0040425E" w:rsidRPr="005548BD" w:rsidDel="0075529D" w:rsidRDefault="0040425E" w:rsidP="0040425E">
            <w:pPr>
              <w:autoSpaceDE w:val="0"/>
              <w:autoSpaceDN w:val="0"/>
              <w:adjustRightInd w:val="0"/>
              <w:spacing w:after="0" w:line="240" w:lineRule="auto"/>
              <w:rPr>
                <w:del w:id="293" w:author="Hannu Peiponen" w:date="2024-07-12T11:33:00Z" w16du:dateUtc="2024-07-12T08:33:00Z"/>
                <w:rFonts w:ascii="Arial" w:eastAsia="Calibri" w:hAnsi="Arial" w:cs="Arial"/>
                <w:lang w:eastAsia="en-GB"/>
              </w:rPr>
            </w:pPr>
            <w:del w:id="294" w:author="Hannu Peiponen" w:date="2024-07-12T11:33:00Z" w16du:dateUtc="2024-07-12T08:33:00Z">
              <w:r w:rsidRPr="005548BD" w:rsidDel="0075529D">
                <w:rPr>
                  <w:rFonts w:ascii="Arial" w:eastAsia="Calibri" w:hAnsi="Arial" w:cs="Arial"/>
                  <w:lang w:eastAsia="en-GB"/>
                </w:rPr>
                <w:delText>PIPOHD</w:delText>
              </w:r>
            </w:del>
          </w:p>
        </w:tc>
        <w:tc>
          <w:tcPr>
            <w:tcW w:w="1985" w:type="dxa"/>
          </w:tcPr>
          <w:p w14:paraId="34DF9CCA" w14:textId="4FA49E81" w:rsidR="0040425E" w:rsidRPr="005548BD" w:rsidDel="0075529D" w:rsidRDefault="0040425E" w:rsidP="0040425E">
            <w:pPr>
              <w:autoSpaceDE w:val="0"/>
              <w:autoSpaceDN w:val="0"/>
              <w:adjustRightInd w:val="0"/>
              <w:spacing w:after="0" w:line="240" w:lineRule="auto"/>
              <w:rPr>
                <w:del w:id="295" w:author="Hannu Peiponen" w:date="2024-07-12T11:33:00Z" w16du:dateUtc="2024-07-12T08:33:00Z"/>
                <w:rFonts w:ascii="Arial" w:eastAsia="Calibri" w:hAnsi="Arial" w:cs="Arial"/>
                <w:lang w:eastAsia="en-GB"/>
              </w:rPr>
            </w:pPr>
          </w:p>
        </w:tc>
        <w:tc>
          <w:tcPr>
            <w:tcW w:w="1417" w:type="dxa"/>
          </w:tcPr>
          <w:p w14:paraId="018EB160" w14:textId="2E873B17" w:rsidR="0040425E" w:rsidRPr="005548BD" w:rsidDel="0075529D" w:rsidRDefault="0040425E" w:rsidP="0040425E">
            <w:pPr>
              <w:autoSpaceDE w:val="0"/>
              <w:autoSpaceDN w:val="0"/>
              <w:adjustRightInd w:val="0"/>
              <w:spacing w:after="0" w:line="240" w:lineRule="auto"/>
              <w:rPr>
                <w:del w:id="296" w:author="Hannu Peiponen" w:date="2024-07-12T11:33:00Z" w16du:dateUtc="2024-07-12T08:33:00Z"/>
                <w:rFonts w:ascii="Arial" w:eastAsia="Calibri" w:hAnsi="Arial" w:cs="Arial"/>
                <w:lang w:eastAsia="en-GB"/>
              </w:rPr>
            </w:pPr>
            <w:del w:id="297" w:author="Hannu Peiponen" w:date="2024-07-12T11:33:00Z" w16du:dateUtc="2024-07-12T08:33:00Z">
              <w:r w:rsidRPr="005548BD" w:rsidDel="0075529D">
                <w:rPr>
                  <w:rFonts w:ascii="Arial" w:eastAsia="Calibri" w:hAnsi="Arial" w:cs="Arial"/>
                  <w:lang w:eastAsia="en-GB"/>
                </w:rPr>
                <w:delText>LINE</w:delText>
              </w:r>
            </w:del>
          </w:p>
        </w:tc>
        <w:tc>
          <w:tcPr>
            <w:tcW w:w="1701" w:type="dxa"/>
          </w:tcPr>
          <w:p w14:paraId="5FE9642C" w14:textId="522B4E39" w:rsidR="0040425E" w:rsidRPr="005548BD" w:rsidDel="0075529D" w:rsidRDefault="0040425E" w:rsidP="0040425E">
            <w:pPr>
              <w:autoSpaceDE w:val="0"/>
              <w:autoSpaceDN w:val="0"/>
              <w:adjustRightInd w:val="0"/>
              <w:spacing w:after="0" w:line="240" w:lineRule="auto"/>
              <w:rPr>
                <w:del w:id="298" w:author="Hannu Peiponen" w:date="2024-07-12T11:33:00Z" w16du:dateUtc="2024-07-12T08:33:00Z"/>
                <w:rFonts w:ascii="Arial" w:eastAsia="Calibri" w:hAnsi="Arial" w:cs="Arial"/>
                <w:lang w:eastAsia="en-GB"/>
              </w:rPr>
            </w:pPr>
            <w:del w:id="299"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4131F1EF" w14:textId="50C7D6D4" w:rsidR="0040425E" w:rsidRPr="005548BD" w:rsidDel="0075529D" w:rsidRDefault="0040425E" w:rsidP="0040425E">
            <w:pPr>
              <w:autoSpaceDE w:val="0"/>
              <w:autoSpaceDN w:val="0"/>
              <w:adjustRightInd w:val="0"/>
              <w:spacing w:after="0" w:line="240" w:lineRule="auto"/>
              <w:rPr>
                <w:del w:id="300" w:author="Hannu Peiponen" w:date="2024-07-12T11:33:00Z" w16du:dateUtc="2024-07-12T08:33:00Z"/>
                <w:rFonts w:ascii="Arial" w:eastAsia="Calibri" w:hAnsi="Arial" w:cs="Arial"/>
                <w:lang w:eastAsia="en-GB"/>
              </w:rPr>
            </w:pPr>
            <w:del w:id="301" w:author="Hannu Peiponen" w:date="2024-07-12T11:33:00Z" w16du:dateUtc="2024-07-12T08:33:00Z">
              <w:r w:rsidRPr="00B672C8" w:rsidDel="0075529D">
                <w:rPr>
                  <w:rFonts w:ascii="Arial" w:eastAsia="Calibri" w:hAnsi="Arial" w:cs="Arial"/>
                  <w:lang w:eastAsia="en-GB"/>
                </w:rPr>
                <w:delText>VERACC</w:delText>
              </w:r>
            </w:del>
          </w:p>
        </w:tc>
      </w:tr>
      <w:tr w:rsidR="000A4B54" w:rsidRPr="005548BD" w:rsidDel="0075529D" w14:paraId="1BCF1353" w14:textId="0AD4C3FA" w:rsidTr="000A4B54">
        <w:trPr>
          <w:del w:id="302" w:author="Hannu Peiponen" w:date="2024-07-12T11:33:00Z"/>
        </w:trPr>
        <w:tc>
          <w:tcPr>
            <w:tcW w:w="1210" w:type="dxa"/>
            <w:vMerge/>
          </w:tcPr>
          <w:p w14:paraId="5E80666B" w14:textId="39CA6E96" w:rsidR="000A4B54" w:rsidRPr="005548BD" w:rsidDel="0075529D" w:rsidRDefault="000A4B54" w:rsidP="000A4B54">
            <w:pPr>
              <w:autoSpaceDE w:val="0"/>
              <w:autoSpaceDN w:val="0"/>
              <w:adjustRightInd w:val="0"/>
              <w:spacing w:after="0" w:line="240" w:lineRule="auto"/>
              <w:rPr>
                <w:del w:id="303" w:author="Hannu Peiponen" w:date="2024-07-12T11:33:00Z" w16du:dateUtc="2024-07-12T08:33:00Z"/>
                <w:rFonts w:ascii="Arial" w:eastAsia="Calibri" w:hAnsi="Arial" w:cs="Arial"/>
                <w:lang w:eastAsia="en-GB"/>
              </w:rPr>
            </w:pPr>
          </w:p>
        </w:tc>
        <w:tc>
          <w:tcPr>
            <w:tcW w:w="1195" w:type="dxa"/>
          </w:tcPr>
          <w:p w14:paraId="1A9D7D5A" w14:textId="1765B4E5" w:rsidR="000A4B54" w:rsidRPr="005548BD" w:rsidDel="0075529D" w:rsidRDefault="000A4B54" w:rsidP="000A4B54">
            <w:pPr>
              <w:autoSpaceDE w:val="0"/>
              <w:autoSpaceDN w:val="0"/>
              <w:adjustRightInd w:val="0"/>
              <w:spacing w:after="0" w:line="240" w:lineRule="auto"/>
              <w:rPr>
                <w:del w:id="304" w:author="Hannu Peiponen" w:date="2024-07-12T11:33:00Z" w16du:dateUtc="2024-07-12T08:33:00Z"/>
                <w:rFonts w:ascii="Arial" w:eastAsia="Calibri" w:hAnsi="Arial" w:cs="Arial"/>
                <w:lang w:eastAsia="en-GB"/>
              </w:rPr>
            </w:pPr>
            <w:del w:id="305" w:author="Hannu Peiponen" w:date="2024-07-12T11:33:00Z" w16du:dateUtc="2024-07-12T08:33:00Z">
              <w:r w:rsidRPr="005548BD" w:rsidDel="0075529D">
                <w:rPr>
                  <w:rFonts w:ascii="Arial" w:eastAsia="Calibri" w:hAnsi="Arial" w:cs="Arial"/>
                  <w:lang w:eastAsia="en-GB"/>
                </w:rPr>
                <w:delText>CONVYR</w:delText>
              </w:r>
            </w:del>
          </w:p>
        </w:tc>
        <w:tc>
          <w:tcPr>
            <w:tcW w:w="1985" w:type="dxa"/>
          </w:tcPr>
          <w:p w14:paraId="26DEB13A" w14:textId="33D96F56" w:rsidR="000A4B54" w:rsidRPr="005548BD" w:rsidDel="0075529D" w:rsidRDefault="000A4B54" w:rsidP="000A4B54">
            <w:pPr>
              <w:autoSpaceDE w:val="0"/>
              <w:autoSpaceDN w:val="0"/>
              <w:adjustRightInd w:val="0"/>
              <w:spacing w:after="0" w:line="240" w:lineRule="auto"/>
              <w:rPr>
                <w:del w:id="306" w:author="Hannu Peiponen" w:date="2024-07-12T11:33:00Z" w16du:dateUtc="2024-07-12T08:33:00Z"/>
                <w:rFonts w:ascii="Arial" w:eastAsia="Calibri" w:hAnsi="Arial" w:cs="Arial"/>
                <w:lang w:eastAsia="en-GB"/>
              </w:rPr>
            </w:pPr>
          </w:p>
        </w:tc>
        <w:tc>
          <w:tcPr>
            <w:tcW w:w="1417" w:type="dxa"/>
          </w:tcPr>
          <w:p w14:paraId="4841B524" w14:textId="52DDCA67" w:rsidR="000A4B54" w:rsidRPr="005548BD" w:rsidDel="0075529D" w:rsidRDefault="000A4B54" w:rsidP="000A4B54">
            <w:pPr>
              <w:autoSpaceDE w:val="0"/>
              <w:autoSpaceDN w:val="0"/>
              <w:adjustRightInd w:val="0"/>
              <w:spacing w:after="0" w:line="240" w:lineRule="auto"/>
              <w:rPr>
                <w:del w:id="307" w:author="Hannu Peiponen" w:date="2024-07-12T11:33:00Z" w16du:dateUtc="2024-07-12T08:33:00Z"/>
                <w:rFonts w:ascii="Arial" w:eastAsia="Calibri" w:hAnsi="Arial" w:cs="Arial"/>
                <w:lang w:eastAsia="en-GB"/>
              </w:rPr>
            </w:pPr>
            <w:del w:id="308" w:author="Hannu Peiponen" w:date="2024-07-12T11:33:00Z" w16du:dateUtc="2024-07-12T08:33:00Z">
              <w:r w:rsidRPr="005548BD" w:rsidDel="0075529D">
                <w:rPr>
                  <w:rFonts w:ascii="Arial" w:eastAsia="Calibri" w:hAnsi="Arial" w:cs="Arial"/>
                  <w:lang w:eastAsia="en-GB"/>
                </w:rPr>
                <w:delText>LINE, AREA</w:delText>
              </w:r>
            </w:del>
          </w:p>
        </w:tc>
        <w:tc>
          <w:tcPr>
            <w:tcW w:w="1701" w:type="dxa"/>
          </w:tcPr>
          <w:p w14:paraId="7D2CAFFB" w14:textId="4146B1FD" w:rsidR="000A4B54" w:rsidRPr="005548BD" w:rsidDel="0075529D" w:rsidRDefault="000A4B54" w:rsidP="000A4B54">
            <w:pPr>
              <w:autoSpaceDE w:val="0"/>
              <w:autoSpaceDN w:val="0"/>
              <w:adjustRightInd w:val="0"/>
              <w:spacing w:after="0" w:line="240" w:lineRule="auto"/>
              <w:rPr>
                <w:del w:id="309" w:author="Hannu Peiponen" w:date="2024-07-12T11:33:00Z" w16du:dateUtc="2024-07-12T08:33:00Z"/>
                <w:rFonts w:ascii="Arial" w:eastAsia="Calibri" w:hAnsi="Arial" w:cs="Arial"/>
                <w:lang w:eastAsia="en-GB"/>
              </w:rPr>
            </w:pPr>
            <w:del w:id="310"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4602A78B" w14:textId="0305A698" w:rsidR="000A4B54" w:rsidRPr="005548BD" w:rsidDel="0075529D" w:rsidRDefault="000A4B54" w:rsidP="000A4B54">
            <w:pPr>
              <w:autoSpaceDE w:val="0"/>
              <w:autoSpaceDN w:val="0"/>
              <w:adjustRightInd w:val="0"/>
              <w:spacing w:after="0" w:line="240" w:lineRule="auto"/>
              <w:rPr>
                <w:del w:id="311" w:author="Hannu Peiponen" w:date="2024-07-12T11:33:00Z" w16du:dateUtc="2024-07-12T08:33:00Z"/>
                <w:rFonts w:ascii="Arial" w:eastAsia="Calibri" w:hAnsi="Arial" w:cs="Arial"/>
                <w:lang w:eastAsia="en-GB"/>
              </w:rPr>
            </w:pPr>
            <w:del w:id="312" w:author="Hannu Peiponen" w:date="2024-07-12T11:33:00Z" w16du:dateUtc="2024-07-12T08:33:00Z">
              <w:r w:rsidDel="0075529D">
                <w:rPr>
                  <w:rFonts w:ascii="Arial" w:eastAsia="Calibri" w:hAnsi="Arial" w:cs="Arial"/>
                  <w:lang w:eastAsia="en-GB"/>
                </w:rPr>
                <w:delText>VERACC</w:delText>
              </w:r>
            </w:del>
          </w:p>
        </w:tc>
      </w:tr>
      <w:tr w:rsidR="000A4B54" w:rsidRPr="005548BD" w:rsidDel="0075529D" w14:paraId="4CE4AF1F" w14:textId="4F23236D" w:rsidTr="000A4B54">
        <w:trPr>
          <w:del w:id="313" w:author="Hannu Peiponen" w:date="2024-07-12T11:33:00Z"/>
        </w:trPr>
        <w:tc>
          <w:tcPr>
            <w:tcW w:w="1210" w:type="dxa"/>
            <w:vMerge/>
          </w:tcPr>
          <w:p w14:paraId="6B374727" w14:textId="1F6F0E7D" w:rsidR="000A4B54" w:rsidRPr="005548BD" w:rsidDel="0075529D" w:rsidRDefault="000A4B54" w:rsidP="000A4B54">
            <w:pPr>
              <w:autoSpaceDE w:val="0"/>
              <w:autoSpaceDN w:val="0"/>
              <w:adjustRightInd w:val="0"/>
              <w:spacing w:after="0" w:line="240" w:lineRule="auto"/>
              <w:rPr>
                <w:del w:id="314" w:author="Hannu Peiponen" w:date="2024-07-12T11:33:00Z" w16du:dateUtc="2024-07-12T08:33:00Z"/>
                <w:rFonts w:ascii="Arial" w:eastAsia="Calibri" w:hAnsi="Arial" w:cs="Arial"/>
                <w:lang w:eastAsia="en-GB"/>
              </w:rPr>
            </w:pPr>
          </w:p>
        </w:tc>
        <w:tc>
          <w:tcPr>
            <w:tcW w:w="1195" w:type="dxa"/>
          </w:tcPr>
          <w:p w14:paraId="72252A8B" w14:textId="3F8096A0" w:rsidR="000A4B54" w:rsidRPr="005548BD" w:rsidDel="0075529D" w:rsidRDefault="000A4B54" w:rsidP="000A4B54">
            <w:pPr>
              <w:autoSpaceDE w:val="0"/>
              <w:autoSpaceDN w:val="0"/>
              <w:adjustRightInd w:val="0"/>
              <w:spacing w:after="0" w:line="240" w:lineRule="auto"/>
              <w:rPr>
                <w:del w:id="315" w:author="Hannu Peiponen" w:date="2024-07-12T11:33:00Z" w16du:dateUtc="2024-07-12T08:33:00Z"/>
                <w:rFonts w:ascii="Arial" w:eastAsia="Calibri" w:hAnsi="Arial" w:cs="Arial"/>
                <w:lang w:eastAsia="en-GB"/>
              </w:rPr>
            </w:pPr>
            <w:del w:id="316" w:author="Hannu Peiponen" w:date="2024-07-12T11:33:00Z" w16du:dateUtc="2024-07-12T08:33:00Z">
              <w:r w:rsidRPr="005548BD" w:rsidDel="0075529D">
                <w:rPr>
                  <w:rFonts w:ascii="Arial" w:eastAsia="Calibri" w:hAnsi="Arial" w:cs="Arial"/>
                  <w:lang w:eastAsia="en-GB"/>
                </w:rPr>
                <w:delText>MORFAC</w:delText>
              </w:r>
            </w:del>
          </w:p>
        </w:tc>
        <w:tc>
          <w:tcPr>
            <w:tcW w:w="1985" w:type="dxa"/>
          </w:tcPr>
          <w:p w14:paraId="16DE1D12" w14:textId="431F50F4" w:rsidR="000A4B54" w:rsidRPr="005548BD" w:rsidDel="0075529D" w:rsidRDefault="000A4B54" w:rsidP="000A4B54">
            <w:pPr>
              <w:autoSpaceDE w:val="0"/>
              <w:autoSpaceDN w:val="0"/>
              <w:adjustRightInd w:val="0"/>
              <w:spacing w:after="0" w:line="240" w:lineRule="auto"/>
              <w:rPr>
                <w:del w:id="317" w:author="Hannu Peiponen" w:date="2024-07-12T11:33:00Z" w16du:dateUtc="2024-07-12T08:33:00Z"/>
                <w:rFonts w:ascii="Arial" w:eastAsia="Calibri" w:hAnsi="Arial" w:cs="Arial"/>
                <w:lang w:eastAsia="en-GB"/>
              </w:rPr>
            </w:pPr>
          </w:p>
        </w:tc>
        <w:tc>
          <w:tcPr>
            <w:tcW w:w="1417" w:type="dxa"/>
          </w:tcPr>
          <w:p w14:paraId="620DF7B4" w14:textId="55F2B5A5" w:rsidR="000A4B54" w:rsidRPr="005548BD" w:rsidDel="0075529D" w:rsidRDefault="000A4B54" w:rsidP="000A4B54">
            <w:pPr>
              <w:autoSpaceDE w:val="0"/>
              <w:autoSpaceDN w:val="0"/>
              <w:adjustRightInd w:val="0"/>
              <w:spacing w:after="0" w:line="240" w:lineRule="auto"/>
              <w:rPr>
                <w:del w:id="318" w:author="Hannu Peiponen" w:date="2024-07-12T11:33:00Z" w16du:dateUtc="2024-07-12T08:33:00Z"/>
                <w:rFonts w:ascii="Arial" w:eastAsia="Calibri" w:hAnsi="Arial" w:cs="Arial"/>
                <w:lang w:eastAsia="en-GB"/>
              </w:rPr>
            </w:pPr>
            <w:del w:id="319" w:author="Hannu Peiponen" w:date="2024-07-12T11:33:00Z" w16du:dateUtc="2024-07-12T08:33:00Z">
              <w:r w:rsidRPr="005548BD" w:rsidDel="0075529D">
                <w:rPr>
                  <w:rFonts w:ascii="Arial" w:eastAsia="Calibri" w:hAnsi="Arial" w:cs="Arial"/>
                  <w:lang w:eastAsia="en-GB"/>
                </w:rPr>
                <w:delText>POINT, LINE, AREA</w:delText>
              </w:r>
            </w:del>
          </w:p>
        </w:tc>
        <w:tc>
          <w:tcPr>
            <w:tcW w:w="1701" w:type="dxa"/>
          </w:tcPr>
          <w:p w14:paraId="32B1AE9D" w14:textId="0C9B8E09" w:rsidR="000A4B54" w:rsidRPr="005548BD" w:rsidDel="0075529D" w:rsidRDefault="000A4B54" w:rsidP="000A4B54">
            <w:pPr>
              <w:autoSpaceDE w:val="0"/>
              <w:autoSpaceDN w:val="0"/>
              <w:adjustRightInd w:val="0"/>
              <w:spacing w:after="0" w:line="240" w:lineRule="auto"/>
              <w:rPr>
                <w:del w:id="320" w:author="Hannu Peiponen" w:date="2024-07-12T11:33:00Z" w16du:dateUtc="2024-07-12T08:33:00Z"/>
                <w:rFonts w:ascii="Arial" w:eastAsia="Calibri" w:hAnsi="Arial" w:cs="Arial"/>
                <w:lang w:eastAsia="en-GB"/>
              </w:rPr>
            </w:pPr>
            <w:del w:id="321"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4D8FE75E" w14:textId="3751908C" w:rsidR="000A4B54" w:rsidRPr="005548BD" w:rsidDel="0075529D" w:rsidRDefault="000A4B54" w:rsidP="000A4B54">
            <w:pPr>
              <w:autoSpaceDE w:val="0"/>
              <w:autoSpaceDN w:val="0"/>
              <w:adjustRightInd w:val="0"/>
              <w:spacing w:after="0" w:line="240" w:lineRule="auto"/>
              <w:rPr>
                <w:del w:id="322" w:author="Hannu Peiponen" w:date="2024-07-12T11:33:00Z" w16du:dateUtc="2024-07-12T08:33:00Z"/>
                <w:rFonts w:ascii="Arial" w:eastAsia="Calibri" w:hAnsi="Arial" w:cs="Arial"/>
                <w:lang w:eastAsia="en-GB"/>
              </w:rPr>
            </w:pPr>
            <w:del w:id="323"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26D77CDB" w14:textId="5B68DF48" w:rsidTr="000A4B54">
        <w:trPr>
          <w:del w:id="324" w:author="Hannu Peiponen" w:date="2024-07-12T11:33:00Z"/>
        </w:trPr>
        <w:tc>
          <w:tcPr>
            <w:tcW w:w="1210" w:type="dxa"/>
            <w:vMerge/>
          </w:tcPr>
          <w:p w14:paraId="540B24FB" w14:textId="1212DAE7" w:rsidR="000A4B54" w:rsidRPr="005548BD" w:rsidDel="0075529D" w:rsidRDefault="000A4B54" w:rsidP="000A4B54">
            <w:pPr>
              <w:spacing w:after="0" w:line="240" w:lineRule="auto"/>
              <w:rPr>
                <w:del w:id="325" w:author="Hannu Peiponen" w:date="2024-07-12T11:33:00Z" w16du:dateUtc="2024-07-12T08:33:00Z"/>
                <w:rFonts w:ascii="Arial" w:eastAsia="Times New Roman" w:hAnsi="Arial" w:cs="Times New Roman"/>
                <w:szCs w:val="20"/>
                <w:lang w:eastAsia="fr-FR"/>
              </w:rPr>
            </w:pPr>
          </w:p>
        </w:tc>
        <w:tc>
          <w:tcPr>
            <w:tcW w:w="1195" w:type="dxa"/>
          </w:tcPr>
          <w:p w14:paraId="7C1F2654" w14:textId="420077A6" w:rsidR="000A4B54" w:rsidRPr="005548BD" w:rsidDel="0075529D" w:rsidRDefault="000A4B54" w:rsidP="000A4B54">
            <w:pPr>
              <w:spacing w:after="0" w:line="240" w:lineRule="auto"/>
              <w:rPr>
                <w:del w:id="326" w:author="Hannu Peiponen" w:date="2024-07-12T11:33:00Z" w16du:dateUtc="2024-07-12T08:33:00Z"/>
                <w:rFonts w:ascii="Arial" w:eastAsia="Times New Roman" w:hAnsi="Arial" w:cs="Times New Roman"/>
                <w:szCs w:val="20"/>
                <w:lang w:eastAsia="fr-FR"/>
              </w:rPr>
            </w:pPr>
            <w:del w:id="327" w:author="Hannu Peiponen" w:date="2024-07-12T11:33:00Z" w16du:dateUtc="2024-07-12T08:33:00Z">
              <w:r w:rsidRPr="005548BD" w:rsidDel="0075529D">
                <w:rPr>
                  <w:rFonts w:ascii="Arial" w:eastAsia="Times New Roman" w:hAnsi="Arial" w:cs="Times New Roman"/>
                  <w:szCs w:val="20"/>
                  <w:lang w:eastAsia="fr-FR"/>
                </w:rPr>
                <w:delText>NEWOBJ</w:delText>
              </w:r>
            </w:del>
          </w:p>
        </w:tc>
        <w:tc>
          <w:tcPr>
            <w:tcW w:w="1985" w:type="dxa"/>
          </w:tcPr>
          <w:p w14:paraId="520E5E33" w14:textId="05BAD12F" w:rsidR="000A4B54" w:rsidRPr="005548BD" w:rsidDel="0075529D" w:rsidRDefault="000A4B54" w:rsidP="000A4B54">
            <w:pPr>
              <w:spacing w:after="0" w:line="240" w:lineRule="auto"/>
              <w:rPr>
                <w:del w:id="328" w:author="Hannu Peiponen" w:date="2024-07-12T11:33:00Z" w16du:dateUtc="2024-07-12T08:33:00Z"/>
                <w:rFonts w:ascii="Arial" w:eastAsia="Times New Roman" w:hAnsi="Arial" w:cs="Times New Roman"/>
                <w:szCs w:val="20"/>
                <w:lang w:eastAsia="fr-FR"/>
              </w:rPr>
            </w:pPr>
            <w:del w:id="329" w:author="Hannu Peiponen" w:date="2024-07-12T11:33:00Z" w16du:dateUtc="2024-07-12T08:33:00Z">
              <w:r w:rsidRPr="005548BD" w:rsidDel="0075529D">
                <w:rPr>
                  <w:rFonts w:ascii="Arial" w:eastAsia="Times New Roman" w:hAnsi="Arial" w:cs="Times New Roman"/>
                  <w:szCs w:val="20"/>
                  <w:lang w:eastAsia="fr-FR"/>
                </w:rPr>
                <w:delText>CLSNAM = Virtual AtoN, *</w:delText>
              </w:r>
            </w:del>
          </w:p>
        </w:tc>
        <w:tc>
          <w:tcPr>
            <w:tcW w:w="1417" w:type="dxa"/>
          </w:tcPr>
          <w:p w14:paraId="0C40A3C5" w14:textId="3BE7419A" w:rsidR="000A4B54" w:rsidRPr="005548BD" w:rsidDel="0075529D" w:rsidRDefault="000A4B54" w:rsidP="000A4B54">
            <w:pPr>
              <w:spacing w:after="0" w:line="240" w:lineRule="auto"/>
              <w:rPr>
                <w:del w:id="330" w:author="Hannu Peiponen" w:date="2024-07-12T11:33:00Z" w16du:dateUtc="2024-07-12T08:33:00Z"/>
                <w:rFonts w:ascii="Arial" w:eastAsia="Times New Roman" w:hAnsi="Arial" w:cs="Times New Roman"/>
                <w:szCs w:val="20"/>
                <w:lang w:eastAsia="fr-FR"/>
              </w:rPr>
            </w:pPr>
            <w:del w:id="331" w:author="Hannu Peiponen" w:date="2024-07-12T11:33:00Z" w16du:dateUtc="2024-07-12T08:33:00Z">
              <w:r w:rsidRPr="005548BD" w:rsidDel="0075529D">
                <w:rPr>
                  <w:rFonts w:ascii="Arial" w:eastAsia="Times New Roman" w:hAnsi="Arial" w:cs="Times New Roman"/>
                  <w:szCs w:val="20"/>
                  <w:lang w:eastAsia="fr-FR"/>
                </w:rPr>
                <w:delText>POINT</w:delText>
              </w:r>
            </w:del>
          </w:p>
        </w:tc>
        <w:tc>
          <w:tcPr>
            <w:tcW w:w="1701" w:type="dxa"/>
          </w:tcPr>
          <w:p w14:paraId="52C0BEFD" w14:textId="4DD7184E" w:rsidR="000A4B54" w:rsidRPr="005548BD" w:rsidDel="0075529D" w:rsidRDefault="000A4B54" w:rsidP="000A4B54">
            <w:pPr>
              <w:spacing w:after="0" w:line="240" w:lineRule="auto"/>
              <w:rPr>
                <w:del w:id="332" w:author="Hannu Peiponen" w:date="2024-07-12T11:33:00Z" w16du:dateUtc="2024-07-12T08:33:00Z"/>
                <w:rFonts w:ascii="Arial" w:eastAsia="Times New Roman" w:hAnsi="Arial" w:cs="Times New Roman"/>
                <w:szCs w:val="20"/>
                <w:lang w:eastAsia="fr-FR"/>
              </w:rPr>
            </w:pPr>
            <w:del w:id="333"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47685409" w14:textId="69DCEC79" w:rsidR="000A4B54" w:rsidRPr="005548BD" w:rsidDel="0075529D" w:rsidRDefault="000A4B54" w:rsidP="000A4B54">
            <w:pPr>
              <w:spacing w:after="0" w:line="240" w:lineRule="auto"/>
              <w:rPr>
                <w:del w:id="334" w:author="Hannu Peiponen" w:date="2024-07-12T11:33:00Z" w16du:dateUtc="2024-07-12T08:33:00Z"/>
                <w:rFonts w:ascii="Arial" w:eastAsia="Times New Roman" w:hAnsi="Arial" w:cs="Times New Roman"/>
                <w:szCs w:val="20"/>
                <w:lang w:eastAsia="fr-FR"/>
              </w:rPr>
            </w:pPr>
            <w:del w:id="335" w:author="Hannu Peiponen" w:date="2024-07-12T11:33:00Z" w16du:dateUtc="2024-07-12T08:33:00Z">
              <w:r w:rsidDel="0075529D">
                <w:rPr>
                  <w:rFonts w:ascii="Arial" w:eastAsia="Times New Roman" w:hAnsi="Arial" w:cs="Times New Roman"/>
                  <w:szCs w:val="20"/>
                  <w:lang w:eastAsia="fr-FR"/>
                </w:rPr>
                <w:delText>-</w:delText>
              </w:r>
            </w:del>
          </w:p>
        </w:tc>
      </w:tr>
      <w:tr w:rsidR="000A4B54" w:rsidRPr="005548BD" w:rsidDel="0075529D" w14:paraId="009B10C8" w14:textId="314AAC55" w:rsidTr="000A4B54">
        <w:trPr>
          <w:del w:id="336" w:author="Hannu Peiponen" w:date="2024-07-12T11:33:00Z"/>
        </w:trPr>
        <w:tc>
          <w:tcPr>
            <w:tcW w:w="1210" w:type="dxa"/>
            <w:vMerge/>
          </w:tcPr>
          <w:p w14:paraId="3503D90B" w14:textId="614ABAA0" w:rsidR="000A4B54" w:rsidRPr="005548BD" w:rsidDel="0075529D" w:rsidRDefault="000A4B54" w:rsidP="000A4B54">
            <w:pPr>
              <w:autoSpaceDE w:val="0"/>
              <w:autoSpaceDN w:val="0"/>
              <w:adjustRightInd w:val="0"/>
              <w:spacing w:after="0" w:line="240" w:lineRule="auto"/>
              <w:rPr>
                <w:del w:id="337" w:author="Hannu Peiponen" w:date="2024-07-12T11:33:00Z" w16du:dateUtc="2024-07-12T08:33:00Z"/>
                <w:rFonts w:ascii="Arial" w:eastAsia="Calibri" w:hAnsi="Arial" w:cs="Arial"/>
                <w:color w:val="000000"/>
                <w:lang w:eastAsia="en-GB"/>
              </w:rPr>
            </w:pPr>
          </w:p>
        </w:tc>
        <w:tc>
          <w:tcPr>
            <w:tcW w:w="1195" w:type="dxa"/>
          </w:tcPr>
          <w:p w14:paraId="33DDB18E" w14:textId="460D4D71" w:rsidR="000A4B54" w:rsidRPr="005548BD" w:rsidDel="0075529D" w:rsidRDefault="000A4B54" w:rsidP="000A4B54">
            <w:pPr>
              <w:autoSpaceDE w:val="0"/>
              <w:autoSpaceDN w:val="0"/>
              <w:adjustRightInd w:val="0"/>
              <w:spacing w:after="0" w:line="240" w:lineRule="auto"/>
              <w:rPr>
                <w:del w:id="338" w:author="Hannu Peiponen" w:date="2024-07-12T11:33:00Z" w16du:dateUtc="2024-07-12T08:33:00Z"/>
                <w:rFonts w:ascii="Arial" w:eastAsia="Calibri" w:hAnsi="Arial" w:cs="Arial"/>
                <w:color w:val="000000"/>
                <w:lang w:eastAsia="en-GB"/>
              </w:rPr>
            </w:pPr>
            <w:del w:id="339" w:author="Hannu Peiponen" w:date="2024-07-12T11:33:00Z" w16du:dateUtc="2024-07-12T08:33:00Z">
              <w:r w:rsidRPr="005548BD" w:rsidDel="0075529D">
                <w:rPr>
                  <w:rFonts w:ascii="Arial" w:eastAsia="Calibri" w:hAnsi="Arial" w:cs="Arial"/>
                  <w:color w:val="000000"/>
                  <w:lang w:eastAsia="en-GB"/>
                </w:rPr>
                <w:delText>FSHFAC</w:delText>
              </w:r>
            </w:del>
          </w:p>
        </w:tc>
        <w:tc>
          <w:tcPr>
            <w:tcW w:w="1985" w:type="dxa"/>
          </w:tcPr>
          <w:p w14:paraId="5AF15FD0" w14:textId="0760CBB6" w:rsidR="000A4B54" w:rsidRPr="005548BD" w:rsidDel="0075529D" w:rsidRDefault="000A4B54" w:rsidP="000A4B54">
            <w:pPr>
              <w:autoSpaceDE w:val="0"/>
              <w:autoSpaceDN w:val="0"/>
              <w:adjustRightInd w:val="0"/>
              <w:spacing w:after="0" w:line="240" w:lineRule="auto"/>
              <w:rPr>
                <w:del w:id="340" w:author="Hannu Peiponen" w:date="2024-07-12T11:33:00Z" w16du:dateUtc="2024-07-12T08:33:00Z"/>
                <w:rFonts w:ascii="Arial" w:eastAsia="Calibri" w:hAnsi="Arial" w:cs="Arial"/>
                <w:color w:val="000000"/>
                <w:lang w:eastAsia="en-GB"/>
              </w:rPr>
            </w:pPr>
          </w:p>
        </w:tc>
        <w:tc>
          <w:tcPr>
            <w:tcW w:w="1417" w:type="dxa"/>
          </w:tcPr>
          <w:p w14:paraId="78F5967C" w14:textId="1B164C92" w:rsidR="000A4B54" w:rsidRPr="005548BD" w:rsidDel="0075529D" w:rsidRDefault="000A4B54" w:rsidP="000A4B54">
            <w:pPr>
              <w:autoSpaceDE w:val="0"/>
              <w:autoSpaceDN w:val="0"/>
              <w:adjustRightInd w:val="0"/>
              <w:spacing w:after="0" w:line="240" w:lineRule="auto"/>
              <w:rPr>
                <w:del w:id="341" w:author="Hannu Peiponen" w:date="2024-07-12T11:33:00Z" w16du:dateUtc="2024-07-12T08:33:00Z"/>
                <w:rFonts w:ascii="Arial" w:eastAsia="Calibri" w:hAnsi="Arial" w:cs="Arial"/>
                <w:color w:val="000000"/>
                <w:lang w:eastAsia="en-GB"/>
              </w:rPr>
            </w:pPr>
            <w:del w:id="342" w:author="Hannu Peiponen" w:date="2024-07-12T11:33:00Z" w16du:dateUtc="2024-07-12T08:33:00Z">
              <w:r w:rsidRPr="005548BD" w:rsidDel="0075529D">
                <w:rPr>
                  <w:rFonts w:ascii="Arial" w:eastAsia="Calibri" w:hAnsi="Arial" w:cs="Arial"/>
                  <w:color w:val="000000"/>
                  <w:lang w:eastAsia="en-GB"/>
                </w:rPr>
                <w:delText>POINT, LINE, AREA</w:delText>
              </w:r>
            </w:del>
          </w:p>
        </w:tc>
        <w:tc>
          <w:tcPr>
            <w:tcW w:w="1701" w:type="dxa"/>
          </w:tcPr>
          <w:p w14:paraId="5FAE0E65" w14:textId="799F21D3" w:rsidR="000A4B54" w:rsidRPr="005548BD" w:rsidDel="0075529D" w:rsidRDefault="000A4B54" w:rsidP="000A4B54">
            <w:pPr>
              <w:autoSpaceDE w:val="0"/>
              <w:autoSpaceDN w:val="0"/>
              <w:adjustRightInd w:val="0"/>
              <w:spacing w:after="0" w:line="240" w:lineRule="auto"/>
              <w:rPr>
                <w:del w:id="343" w:author="Hannu Peiponen" w:date="2024-07-12T11:33:00Z" w16du:dateUtc="2024-07-12T08:33:00Z"/>
                <w:rFonts w:ascii="Arial" w:eastAsia="Calibri" w:hAnsi="Arial" w:cs="Arial"/>
                <w:color w:val="000000"/>
                <w:lang w:eastAsia="en-GB"/>
              </w:rPr>
            </w:pPr>
            <w:del w:id="344"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1C06554A" w14:textId="2FBAEE09" w:rsidR="000A4B54" w:rsidRPr="005548BD" w:rsidDel="0075529D" w:rsidRDefault="000A4B54" w:rsidP="000A4B54">
            <w:pPr>
              <w:autoSpaceDE w:val="0"/>
              <w:autoSpaceDN w:val="0"/>
              <w:adjustRightInd w:val="0"/>
              <w:spacing w:after="0" w:line="240" w:lineRule="auto"/>
              <w:rPr>
                <w:del w:id="345" w:author="Hannu Peiponen" w:date="2024-07-12T11:33:00Z" w16du:dateUtc="2024-07-12T08:33:00Z"/>
                <w:rFonts w:ascii="Arial" w:eastAsia="Calibri" w:hAnsi="Arial" w:cs="Arial"/>
                <w:color w:val="000000"/>
                <w:lang w:eastAsia="en-GB"/>
              </w:rPr>
            </w:pPr>
            <w:del w:id="346" w:author="Hannu Peiponen" w:date="2024-07-12T11:33:00Z" w16du:dateUtc="2024-07-12T08:33:00Z">
              <w:r w:rsidDel="0075529D">
                <w:rPr>
                  <w:rFonts w:ascii="Arial" w:eastAsia="Calibri" w:hAnsi="Arial" w:cs="Arial"/>
                  <w:color w:val="000000"/>
                  <w:lang w:eastAsia="en-GB"/>
                </w:rPr>
                <w:delText>-</w:delText>
              </w:r>
            </w:del>
          </w:p>
        </w:tc>
      </w:tr>
      <w:tr w:rsidR="000A4B54" w:rsidRPr="005548BD" w:rsidDel="0075529D" w14:paraId="39426F64" w14:textId="7A0877D3" w:rsidTr="000A4B54">
        <w:trPr>
          <w:del w:id="347" w:author="Hannu Peiponen" w:date="2024-07-12T11:33:00Z"/>
        </w:trPr>
        <w:tc>
          <w:tcPr>
            <w:tcW w:w="1210" w:type="dxa"/>
            <w:vMerge/>
          </w:tcPr>
          <w:p w14:paraId="50C5F94F" w14:textId="18C20349" w:rsidR="000A4B54" w:rsidRPr="005548BD" w:rsidDel="0075529D" w:rsidRDefault="000A4B54" w:rsidP="000A4B54">
            <w:pPr>
              <w:autoSpaceDE w:val="0"/>
              <w:autoSpaceDN w:val="0"/>
              <w:adjustRightInd w:val="0"/>
              <w:spacing w:after="0" w:line="240" w:lineRule="auto"/>
              <w:rPr>
                <w:del w:id="348" w:author="Hannu Peiponen" w:date="2024-07-12T11:33:00Z" w16du:dateUtc="2024-07-12T08:33:00Z"/>
                <w:rFonts w:ascii="Arial" w:eastAsia="Calibri" w:hAnsi="Arial" w:cs="Arial"/>
                <w:lang w:eastAsia="en-GB"/>
              </w:rPr>
            </w:pPr>
          </w:p>
        </w:tc>
        <w:tc>
          <w:tcPr>
            <w:tcW w:w="1195" w:type="dxa"/>
          </w:tcPr>
          <w:p w14:paraId="57DF7457" w14:textId="60A5E1DD" w:rsidR="000A4B54" w:rsidRPr="005548BD" w:rsidDel="0075529D" w:rsidRDefault="000A4B54" w:rsidP="000A4B54">
            <w:pPr>
              <w:autoSpaceDE w:val="0"/>
              <w:autoSpaceDN w:val="0"/>
              <w:adjustRightInd w:val="0"/>
              <w:spacing w:after="0" w:line="240" w:lineRule="auto"/>
              <w:rPr>
                <w:del w:id="349" w:author="Hannu Peiponen" w:date="2024-07-12T11:33:00Z" w16du:dateUtc="2024-07-12T08:33:00Z"/>
                <w:rFonts w:ascii="Arial" w:eastAsia="Calibri" w:hAnsi="Arial" w:cs="Arial"/>
                <w:lang w:eastAsia="en-GB"/>
              </w:rPr>
            </w:pPr>
            <w:del w:id="350" w:author="Hannu Peiponen" w:date="2024-07-12T11:33:00Z" w16du:dateUtc="2024-07-12T08:33:00Z">
              <w:r w:rsidRPr="005548BD" w:rsidDel="0075529D">
                <w:rPr>
                  <w:rFonts w:ascii="Arial" w:eastAsia="Calibri" w:hAnsi="Arial" w:cs="Arial"/>
                  <w:lang w:eastAsia="en-GB"/>
                </w:rPr>
                <w:delText>ICEARE</w:delText>
              </w:r>
            </w:del>
          </w:p>
        </w:tc>
        <w:tc>
          <w:tcPr>
            <w:tcW w:w="1985" w:type="dxa"/>
          </w:tcPr>
          <w:p w14:paraId="327F037A" w14:textId="56D6CF6C" w:rsidR="000A4B54" w:rsidRPr="005548BD" w:rsidDel="0075529D" w:rsidRDefault="000A4B54" w:rsidP="000A4B54">
            <w:pPr>
              <w:autoSpaceDE w:val="0"/>
              <w:autoSpaceDN w:val="0"/>
              <w:adjustRightInd w:val="0"/>
              <w:spacing w:after="0" w:line="240" w:lineRule="auto"/>
              <w:rPr>
                <w:del w:id="351" w:author="Hannu Peiponen" w:date="2024-07-12T11:33:00Z" w16du:dateUtc="2024-07-12T08:33:00Z"/>
                <w:rFonts w:ascii="Arial" w:eastAsia="Calibri" w:hAnsi="Arial" w:cs="Arial"/>
                <w:lang w:eastAsia="en-GB"/>
              </w:rPr>
            </w:pPr>
          </w:p>
        </w:tc>
        <w:tc>
          <w:tcPr>
            <w:tcW w:w="1417" w:type="dxa"/>
          </w:tcPr>
          <w:p w14:paraId="4DB52467" w14:textId="7D8C929E" w:rsidR="000A4B54" w:rsidRPr="005548BD" w:rsidDel="0075529D" w:rsidRDefault="000A4B54" w:rsidP="000A4B54">
            <w:pPr>
              <w:autoSpaceDE w:val="0"/>
              <w:autoSpaceDN w:val="0"/>
              <w:adjustRightInd w:val="0"/>
              <w:spacing w:after="0" w:line="240" w:lineRule="auto"/>
              <w:rPr>
                <w:del w:id="352" w:author="Hannu Peiponen" w:date="2024-07-12T11:33:00Z" w16du:dateUtc="2024-07-12T08:33:00Z"/>
                <w:rFonts w:ascii="Arial" w:eastAsia="Calibri" w:hAnsi="Arial" w:cs="Arial"/>
                <w:lang w:eastAsia="en-GB"/>
              </w:rPr>
            </w:pPr>
            <w:del w:id="353" w:author="Hannu Peiponen" w:date="2024-07-12T11:33:00Z" w16du:dateUtc="2024-07-12T08:33:00Z">
              <w:r w:rsidRPr="005548BD" w:rsidDel="0075529D">
                <w:rPr>
                  <w:rFonts w:ascii="Arial" w:eastAsia="Calibri" w:hAnsi="Arial" w:cs="Arial"/>
                  <w:lang w:eastAsia="en-GB"/>
                </w:rPr>
                <w:delText>AREA</w:delText>
              </w:r>
            </w:del>
          </w:p>
        </w:tc>
        <w:tc>
          <w:tcPr>
            <w:tcW w:w="1701" w:type="dxa"/>
          </w:tcPr>
          <w:p w14:paraId="317D1850" w14:textId="6F1DBFA9" w:rsidR="000A4B54" w:rsidRPr="005548BD" w:rsidDel="0075529D" w:rsidRDefault="000A4B54" w:rsidP="000A4B54">
            <w:pPr>
              <w:autoSpaceDE w:val="0"/>
              <w:autoSpaceDN w:val="0"/>
              <w:adjustRightInd w:val="0"/>
              <w:spacing w:after="0" w:line="240" w:lineRule="auto"/>
              <w:rPr>
                <w:del w:id="354" w:author="Hannu Peiponen" w:date="2024-07-12T11:33:00Z" w16du:dateUtc="2024-07-12T08:33:00Z"/>
                <w:rFonts w:ascii="Arial" w:eastAsia="Calibri" w:hAnsi="Arial" w:cs="Arial"/>
                <w:lang w:eastAsia="en-GB"/>
              </w:rPr>
            </w:pPr>
            <w:del w:id="355"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6AB6312B" w14:textId="593C5151" w:rsidR="000A4B54" w:rsidRPr="005548BD" w:rsidDel="0075529D" w:rsidRDefault="000A4B54" w:rsidP="000A4B54">
            <w:pPr>
              <w:autoSpaceDE w:val="0"/>
              <w:autoSpaceDN w:val="0"/>
              <w:adjustRightInd w:val="0"/>
              <w:spacing w:after="0" w:line="240" w:lineRule="auto"/>
              <w:rPr>
                <w:del w:id="356" w:author="Hannu Peiponen" w:date="2024-07-12T11:33:00Z" w16du:dateUtc="2024-07-12T08:33:00Z"/>
                <w:rFonts w:ascii="Arial" w:eastAsia="Calibri" w:hAnsi="Arial" w:cs="Arial"/>
                <w:lang w:eastAsia="en-GB"/>
              </w:rPr>
            </w:pPr>
            <w:del w:id="357"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05396E0" w14:textId="19DBDFEE" w:rsidTr="000A4B54">
        <w:trPr>
          <w:del w:id="358" w:author="Hannu Peiponen" w:date="2024-07-12T11:33:00Z"/>
        </w:trPr>
        <w:tc>
          <w:tcPr>
            <w:tcW w:w="1210" w:type="dxa"/>
            <w:vMerge/>
          </w:tcPr>
          <w:p w14:paraId="77A56074" w14:textId="31E9CCF8" w:rsidR="000A4B54" w:rsidRPr="005548BD" w:rsidDel="0075529D" w:rsidRDefault="000A4B54" w:rsidP="000A4B54">
            <w:pPr>
              <w:autoSpaceDE w:val="0"/>
              <w:autoSpaceDN w:val="0"/>
              <w:adjustRightInd w:val="0"/>
              <w:spacing w:after="0" w:line="240" w:lineRule="auto"/>
              <w:rPr>
                <w:del w:id="359" w:author="Hannu Peiponen" w:date="2024-07-12T11:33:00Z" w16du:dateUtc="2024-07-12T08:33:00Z"/>
                <w:rFonts w:ascii="Arial" w:eastAsia="Calibri" w:hAnsi="Arial" w:cs="Arial"/>
                <w:lang w:eastAsia="en-GB"/>
              </w:rPr>
            </w:pPr>
          </w:p>
        </w:tc>
        <w:tc>
          <w:tcPr>
            <w:tcW w:w="1195" w:type="dxa"/>
          </w:tcPr>
          <w:p w14:paraId="44B81F5A" w14:textId="6660037F" w:rsidR="000A4B54" w:rsidRPr="005548BD" w:rsidDel="0075529D" w:rsidRDefault="000A4B54" w:rsidP="000A4B54">
            <w:pPr>
              <w:autoSpaceDE w:val="0"/>
              <w:autoSpaceDN w:val="0"/>
              <w:adjustRightInd w:val="0"/>
              <w:spacing w:after="0" w:line="240" w:lineRule="auto"/>
              <w:rPr>
                <w:del w:id="360" w:author="Hannu Peiponen" w:date="2024-07-12T11:33:00Z" w16du:dateUtc="2024-07-12T08:33:00Z"/>
                <w:rFonts w:ascii="Arial" w:eastAsia="Calibri" w:hAnsi="Arial" w:cs="Arial"/>
                <w:lang w:eastAsia="en-GB"/>
              </w:rPr>
            </w:pPr>
            <w:del w:id="361" w:author="Hannu Peiponen" w:date="2024-07-12T11:33:00Z" w16du:dateUtc="2024-07-12T08:33:00Z">
              <w:r w:rsidRPr="005548BD" w:rsidDel="0075529D">
                <w:rPr>
                  <w:rFonts w:ascii="Arial" w:eastAsia="Calibri" w:hAnsi="Arial" w:cs="Arial"/>
                  <w:lang w:eastAsia="en-GB"/>
                </w:rPr>
                <w:delText>LITFLT</w:delText>
              </w:r>
            </w:del>
          </w:p>
        </w:tc>
        <w:tc>
          <w:tcPr>
            <w:tcW w:w="1985" w:type="dxa"/>
          </w:tcPr>
          <w:p w14:paraId="6697993C" w14:textId="0C731C0C" w:rsidR="000A4B54" w:rsidRPr="005548BD" w:rsidDel="0075529D" w:rsidRDefault="000A4B54" w:rsidP="000A4B54">
            <w:pPr>
              <w:autoSpaceDE w:val="0"/>
              <w:autoSpaceDN w:val="0"/>
              <w:adjustRightInd w:val="0"/>
              <w:spacing w:after="0" w:line="240" w:lineRule="auto"/>
              <w:rPr>
                <w:del w:id="362" w:author="Hannu Peiponen" w:date="2024-07-12T11:33:00Z" w16du:dateUtc="2024-07-12T08:33:00Z"/>
                <w:rFonts w:ascii="Arial" w:eastAsia="Calibri" w:hAnsi="Arial" w:cs="Arial"/>
                <w:lang w:eastAsia="en-GB"/>
              </w:rPr>
            </w:pPr>
          </w:p>
        </w:tc>
        <w:tc>
          <w:tcPr>
            <w:tcW w:w="1417" w:type="dxa"/>
          </w:tcPr>
          <w:p w14:paraId="60DE6EF5" w14:textId="3B2A2FFE" w:rsidR="000A4B54" w:rsidRPr="005548BD" w:rsidDel="0075529D" w:rsidRDefault="000A4B54" w:rsidP="000A4B54">
            <w:pPr>
              <w:autoSpaceDE w:val="0"/>
              <w:autoSpaceDN w:val="0"/>
              <w:adjustRightInd w:val="0"/>
              <w:spacing w:after="0" w:line="240" w:lineRule="auto"/>
              <w:rPr>
                <w:del w:id="363" w:author="Hannu Peiponen" w:date="2024-07-12T11:33:00Z" w16du:dateUtc="2024-07-12T08:33:00Z"/>
                <w:rFonts w:ascii="Arial" w:eastAsia="Calibri" w:hAnsi="Arial" w:cs="Arial"/>
                <w:lang w:eastAsia="en-GB"/>
              </w:rPr>
            </w:pPr>
            <w:del w:id="364"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25F3C157" w14:textId="36A7E17E" w:rsidR="000A4B54" w:rsidRPr="005548BD" w:rsidDel="0075529D" w:rsidRDefault="000A4B54" w:rsidP="000A4B54">
            <w:pPr>
              <w:autoSpaceDE w:val="0"/>
              <w:autoSpaceDN w:val="0"/>
              <w:adjustRightInd w:val="0"/>
              <w:spacing w:after="0" w:line="240" w:lineRule="auto"/>
              <w:rPr>
                <w:del w:id="365" w:author="Hannu Peiponen" w:date="2024-07-12T11:33:00Z" w16du:dateUtc="2024-07-12T08:33:00Z"/>
                <w:rFonts w:ascii="Arial" w:eastAsia="Calibri" w:hAnsi="Arial" w:cs="Arial"/>
                <w:lang w:eastAsia="en-GB"/>
              </w:rPr>
            </w:pPr>
            <w:del w:id="366" w:author="Hannu Peiponen" w:date="2024-07-12T11:33:00Z" w16du:dateUtc="2024-07-12T08:33:00Z">
              <w:r w:rsidDel="0075529D">
                <w:rPr>
                  <w:rFonts w:ascii="Arial" w:eastAsia="Calibri" w:hAnsi="Arial" w:cs="Arial"/>
                  <w:lang w:eastAsia="en-GB"/>
                </w:rPr>
                <w:delText>M_ACCY</w:delText>
              </w:r>
            </w:del>
          </w:p>
        </w:tc>
        <w:tc>
          <w:tcPr>
            <w:tcW w:w="1508" w:type="dxa"/>
          </w:tcPr>
          <w:p w14:paraId="51E52E1C" w14:textId="6129C0F2" w:rsidR="000A4B54" w:rsidRPr="005548BD" w:rsidDel="0075529D" w:rsidRDefault="000A4B54" w:rsidP="000A4B54">
            <w:pPr>
              <w:autoSpaceDE w:val="0"/>
              <w:autoSpaceDN w:val="0"/>
              <w:adjustRightInd w:val="0"/>
              <w:spacing w:after="0" w:line="240" w:lineRule="auto"/>
              <w:rPr>
                <w:del w:id="367" w:author="Hannu Peiponen" w:date="2024-07-12T11:33:00Z" w16du:dateUtc="2024-07-12T08:33:00Z"/>
                <w:rFonts w:ascii="Arial" w:eastAsia="Calibri" w:hAnsi="Arial" w:cs="Arial"/>
                <w:lang w:eastAsia="en-GB"/>
              </w:rPr>
            </w:pPr>
            <w:del w:id="368"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613A5601" w14:textId="6B297950" w:rsidTr="000A4B54">
        <w:trPr>
          <w:del w:id="369" w:author="Hannu Peiponen" w:date="2024-07-12T11:33:00Z"/>
        </w:trPr>
        <w:tc>
          <w:tcPr>
            <w:tcW w:w="1210" w:type="dxa"/>
            <w:vMerge/>
          </w:tcPr>
          <w:p w14:paraId="5A05CAE5" w14:textId="232A6309" w:rsidR="000A4B54" w:rsidRPr="005548BD" w:rsidDel="0075529D" w:rsidRDefault="000A4B54" w:rsidP="000A4B54">
            <w:pPr>
              <w:autoSpaceDE w:val="0"/>
              <w:autoSpaceDN w:val="0"/>
              <w:adjustRightInd w:val="0"/>
              <w:spacing w:after="0" w:line="240" w:lineRule="auto"/>
              <w:rPr>
                <w:del w:id="370" w:author="Hannu Peiponen" w:date="2024-07-12T11:33:00Z" w16du:dateUtc="2024-07-12T08:33:00Z"/>
                <w:rFonts w:ascii="Arial" w:eastAsia="Calibri" w:hAnsi="Arial" w:cs="Arial"/>
                <w:lang w:eastAsia="en-GB"/>
              </w:rPr>
            </w:pPr>
          </w:p>
        </w:tc>
        <w:tc>
          <w:tcPr>
            <w:tcW w:w="1195" w:type="dxa"/>
          </w:tcPr>
          <w:p w14:paraId="31D00277" w14:textId="4E6F6E40" w:rsidR="000A4B54" w:rsidRPr="005548BD" w:rsidDel="0075529D" w:rsidRDefault="000A4B54" w:rsidP="000A4B54">
            <w:pPr>
              <w:autoSpaceDE w:val="0"/>
              <w:autoSpaceDN w:val="0"/>
              <w:adjustRightInd w:val="0"/>
              <w:spacing w:after="0" w:line="240" w:lineRule="auto"/>
              <w:rPr>
                <w:del w:id="371" w:author="Hannu Peiponen" w:date="2024-07-12T11:33:00Z" w16du:dateUtc="2024-07-12T08:33:00Z"/>
                <w:rFonts w:ascii="Arial" w:eastAsia="Calibri" w:hAnsi="Arial" w:cs="Arial"/>
                <w:lang w:eastAsia="en-GB"/>
              </w:rPr>
            </w:pPr>
            <w:del w:id="372" w:author="Hannu Peiponen" w:date="2024-07-12T11:33:00Z" w16du:dateUtc="2024-07-12T08:33:00Z">
              <w:r w:rsidRPr="005548BD" w:rsidDel="0075529D">
                <w:rPr>
                  <w:rFonts w:ascii="Arial" w:eastAsia="Calibri" w:hAnsi="Arial" w:cs="Arial"/>
                  <w:lang w:eastAsia="en-GB"/>
                </w:rPr>
                <w:delText>LITVES</w:delText>
              </w:r>
            </w:del>
          </w:p>
        </w:tc>
        <w:tc>
          <w:tcPr>
            <w:tcW w:w="1985" w:type="dxa"/>
          </w:tcPr>
          <w:p w14:paraId="13FB6913" w14:textId="23E565F8" w:rsidR="000A4B54" w:rsidRPr="005548BD" w:rsidDel="0075529D" w:rsidRDefault="000A4B54" w:rsidP="000A4B54">
            <w:pPr>
              <w:autoSpaceDE w:val="0"/>
              <w:autoSpaceDN w:val="0"/>
              <w:adjustRightInd w:val="0"/>
              <w:spacing w:after="0" w:line="240" w:lineRule="auto"/>
              <w:rPr>
                <w:del w:id="373" w:author="Hannu Peiponen" w:date="2024-07-12T11:33:00Z" w16du:dateUtc="2024-07-12T08:33:00Z"/>
                <w:rFonts w:ascii="Arial" w:eastAsia="Calibri" w:hAnsi="Arial" w:cs="Arial"/>
                <w:lang w:eastAsia="en-GB"/>
              </w:rPr>
            </w:pPr>
          </w:p>
        </w:tc>
        <w:tc>
          <w:tcPr>
            <w:tcW w:w="1417" w:type="dxa"/>
          </w:tcPr>
          <w:p w14:paraId="2EFAA936" w14:textId="49174492" w:rsidR="000A4B54" w:rsidRPr="005548BD" w:rsidDel="0075529D" w:rsidRDefault="000A4B54" w:rsidP="000A4B54">
            <w:pPr>
              <w:autoSpaceDE w:val="0"/>
              <w:autoSpaceDN w:val="0"/>
              <w:adjustRightInd w:val="0"/>
              <w:spacing w:after="0" w:line="240" w:lineRule="auto"/>
              <w:rPr>
                <w:del w:id="374" w:author="Hannu Peiponen" w:date="2024-07-12T11:33:00Z" w16du:dateUtc="2024-07-12T08:33:00Z"/>
                <w:rFonts w:ascii="Arial" w:eastAsia="Calibri" w:hAnsi="Arial" w:cs="Arial"/>
                <w:lang w:eastAsia="en-GB"/>
              </w:rPr>
            </w:pPr>
            <w:del w:id="375"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3ADBA133" w14:textId="6E0B1AF0" w:rsidR="000A4B54" w:rsidRPr="005548BD" w:rsidDel="0075529D" w:rsidRDefault="000A4B54" w:rsidP="000A4B54">
            <w:pPr>
              <w:autoSpaceDE w:val="0"/>
              <w:autoSpaceDN w:val="0"/>
              <w:adjustRightInd w:val="0"/>
              <w:spacing w:after="0" w:line="240" w:lineRule="auto"/>
              <w:rPr>
                <w:del w:id="376" w:author="Hannu Peiponen" w:date="2024-07-12T11:33:00Z" w16du:dateUtc="2024-07-12T08:33:00Z"/>
                <w:rFonts w:ascii="Arial" w:eastAsia="Calibri" w:hAnsi="Arial" w:cs="Arial"/>
                <w:lang w:eastAsia="en-GB"/>
              </w:rPr>
            </w:pPr>
            <w:del w:id="377" w:author="Hannu Peiponen" w:date="2024-07-12T11:33:00Z" w16du:dateUtc="2024-07-12T08:33:00Z">
              <w:r w:rsidDel="0075529D">
                <w:rPr>
                  <w:rFonts w:ascii="Arial" w:eastAsia="Calibri" w:hAnsi="Arial" w:cs="Arial"/>
                  <w:lang w:eastAsia="en-GB"/>
                </w:rPr>
                <w:delText>M_ACCY</w:delText>
              </w:r>
            </w:del>
          </w:p>
        </w:tc>
        <w:tc>
          <w:tcPr>
            <w:tcW w:w="1508" w:type="dxa"/>
          </w:tcPr>
          <w:p w14:paraId="125E6EA3" w14:textId="3DB88740" w:rsidR="000A4B54" w:rsidRPr="005548BD" w:rsidDel="0075529D" w:rsidRDefault="000A4B54" w:rsidP="000A4B54">
            <w:pPr>
              <w:autoSpaceDE w:val="0"/>
              <w:autoSpaceDN w:val="0"/>
              <w:adjustRightInd w:val="0"/>
              <w:spacing w:after="0" w:line="240" w:lineRule="auto"/>
              <w:rPr>
                <w:del w:id="378" w:author="Hannu Peiponen" w:date="2024-07-12T11:33:00Z" w16du:dateUtc="2024-07-12T08:33:00Z"/>
                <w:rFonts w:ascii="Arial" w:eastAsia="Calibri" w:hAnsi="Arial" w:cs="Arial"/>
                <w:lang w:eastAsia="en-GB"/>
              </w:rPr>
            </w:pPr>
            <w:del w:id="379"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5318EB27" w14:textId="7701C947" w:rsidTr="000A4B54">
        <w:trPr>
          <w:trHeight w:val="157"/>
          <w:del w:id="380" w:author="Hannu Peiponen" w:date="2024-07-12T11:33:00Z"/>
        </w:trPr>
        <w:tc>
          <w:tcPr>
            <w:tcW w:w="1210" w:type="dxa"/>
            <w:vMerge/>
          </w:tcPr>
          <w:p w14:paraId="0AE29A04" w14:textId="311FF4D0" w:rsidR="000A4B54" w:rsidRPr="005548BD" w:rsidDel="0075529D" w:rsidRDefault="000A4B54" w:rsidP="000A4B54">
            <w:pPr>
              <w:autoSpaceDE w:val="0"/>
              <w:autoSpaceDN w:val="0"/>
              <w:adjustRightInd w:val="0"/>
              <w:spacing w:after="0" w:line="240" w:lineRule="auto"/>
              <w:rPr>
                <w:del w:id="381" w:author="Hannu Peiponen" w:date="2024-07-12T11:33:00Z" w16du:dateUtc="2024-07-12T08:33:00Z"/>
                <w:rFonts w:ascii="Arial" w:eastAsia="Calibri" w:hAnsi="Arial" w:cs="Arial"/>
                <w:lang w:eastAsia="en-GB"/>
              </w:rPr>
            </w:pPr>
          </w:p>
        </w:tc>
        <w:tc>
          <w:tcPr>
            <w:tcW w:w="1195" w:type="dxa"/>
          </w:tcPr>
          <w:p w14:paraId="160258F4" w14:textId="37DEE86B" w:rsidR="000A4B54" w:rsidRPr="005548BD" w:rsidDel="0075529D" w:rsidRDefault="000A4B54" w:rsidP="000A4B54">
            <w:pPr>
              <w:autoSpaceDE w:val="0"/>
              <w:autoSpaceDN w:val="0"/>
              <w:adjustRightInd w:val="0"/>
              <w:spacing w:after="0" w:line="240" w:lineRule="auto"/>
              <w:rPr>
                <w:del w:id="382" w:author="Hannu Peiponen" w:date="2024-07-12T11:33:00Z" w16du:dateUtc="2024-07-12T08:33:00Z"/>
                <w:rFonts w:ascii="Arial" w:eastAsia="Calibri" w:hAnsi="Arial" w:cs="Arial"/>
                <w:lang w:eastAsia="en-GB"/>
              </w:rPr>
            </w:pPr>
            <w:del w:id="383" w:author="Hannu Peiponen" w:date="2024-07-12T11:33:00Z" w16du:dateUtc="2024-07-12T08:33:00Z">
              <w:r w:rsidRPr="005548BD" w:rsidDel="0075529D">
                <w:rPr>
                  <w:rFonts w:ascii="Arial" w:eastAsia="Calibri" w:hAnsi="Arial" w:cs="Arial"/>
                  <w:lang w:eastAsia="en-GB"/>
                </w:rPr>
                <w:delText>LOGPON</w:delText>
              </w:r>
            </w:del>
          </w:p>
        </w:tc>
        <w:tc>
          <w:tcPr>
            <w:tcW w:w="1985" w:type="dxa"/>
          </w:tcPr>
          <w:p w14:paraId="731B5464" w14:textId="7D8727B6" w:rsidR="000A4B54" w:rsidRPr="005548BD" w:rsidDel="0075529D" w:rsidRDefault="000A4B54" w:rsidP="000A4B54">
            <w:pPr>
              <w:autoSpaceDE w:val="0"/>
              <w:autoSpaceDN w:val="0"/>
              <w:adjustRightInd w:val="0"/>
              <w:spacing w:after="0" w:line="240" w:lineRule="auto"/>
              <w:rPr>
                <w:del w:id="384" w:author="Hannu Peiponen" w:date="2024-07-12T11:33:00Z" w16du:dateUtc="2024-07-12T08:33:00Z"/>
                <w:rFonts w:ascii="Arial" w:eastAsia="Calibri" w:hAnsi="Arial" w:cs="Arial"/>
                <w:lang w:eastAsia="en-GB"/>
              </w:rPr>
            </w:pPr>
          </w:p>
        </w:tc>
        <w:tc>
          <w:tcPr>
            <w:tcW w:w="1417" w:type="dxa"/>
          </w:tcPr>
          <w:p w14:paraId="7A8172AA" w14:textId="6046E84B" w:rsidR="000A4B54" w:rsidRPr="005548BD" w:rsidDel="0075529D" w:rsidRDefault="000A4B54" w:rsidP="000A4B54">
            <w:pPr>
              <w:autoSpaceDE w:val="0"/>
              <w:autoSpaceDN w:val="0"/>
              <w:adjustRightInd w:val="0"/>
              <w:spacing w:after="0" w:line="240" w:lineRule="auto"/>
              <w:rPr>
                <w:del w:id="385" w:author="Hannu Peiponen" w:date="2024-07-12T11:33:00Z" w16du:dateUtc="2024-07-12T08:33:00Z"/>
                <w:rFonts w:ascii="Arial" w:eastAsia="Calibri" w:hAnsi="Arial" w:cs="Arial"/>
                <w:lang w:eastAsia="en-GB"/>
              </w:rPr>
            </w:pPr>
            <w:del w:id="386"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02156CE7" w14:textId="4B2E53A5" w:rsidR="000A4B54" w:rsidRPr="005548BD" w:rsidDel="0075529D" w:rsidRDefault="000A4B54" w:rsidP="000A4B54">
            <w:pPr>
              <w:autoSpaceDE w:val="0"/>
              <w:autoSpaceDN w:val="0"/>
              <w:adjustRightInd w:val="0"/>
              <w:spacing w:after="0" w:line="240" w:lineRule="auto"/>
              <w:rPr>
                <w:del w:id="387" w:author="Hannu Peiponen" w:date="2024-07-12T11:33:00Z" w16du:dateUtc="2024-07-12T08:33:00Z"/>
                <w:rFonts w:ascii="Arial" w:eastAsia="Calibri" w:hAnsi="Arial" w:cs="Arial"/>
                <w:lang w:eastAsia="en-GB"/>
              </w:rPr>
            </w:pPr>
            <w:del w:id="388"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531EAB6B" w14:textId="338E593A" w:rsidR="000A4B54" w:rsidRPr="005548BD" w:rsidDel="0075529D" w:rsidRDefault="000A4B54" w:rsidP="000A4B54">
            <w:pPr>
              <w:autoSpaceDE w:val="0"/>
              <w:autoSpaceDN w:val="0"/>
              <w:adjustRightInd w:val="0"/>
              <w:spacing w:after="0" w:line="240" w:lineRule="auto"/>
              <w:rPr>
                <w:del w:id="389" w:author="Hannu Peiponen" w:date="2024-07-12T11:33:00Z" w16du:dateUtc="2024-07-12T08:33:00Z"/>
                <w:rFonts w:ascii="Arial" w:eastAsia="Calibri" w:hAnsi="Arial" w:cs="Arial"/>
                <w:lang w:eastAsia="en-GB"/>
              </w:rPr>
            </w:pPr>
            <w:del w:id="390"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04C137E8" w14:textId="4D729B61" w:rsidTr="000A4B54">
        <w:trPr>
          <w:del w:id="391" w:author="Hannu Peiponen" w:date="2024-07-12T11:33:00Z"/>
        </w:trPr>
        <w:tc>
          <w:tcPr>
            <w:tcW w:w="1210" w:type="dxa"/>
            <w:vMerge/>
          </w:tcPr>
          <w:p w14:paraId="5F7E92C3" w14:textId="1A93A660" w:rsidR="007468D6" w:rsidRPr="005548BD" w:rsidDel="0075529D" w:rsidRDefault="007468D6" w:rsidP="007468D6">
            <w:pPr>
              <w:autoSpaceDE w:val="0"/>
              <w:autoSpaceDN w:val="0"/>
              <w:adjustRightInd w:val="0"/>
              <w:spacing w:after="0" w:line="240" w:lineRule="auto"/>
              <w:rPr>
                <w:del w:id="392" w:author="Hannu Peiponen" w:date="2024-07-12T11:33:00Z" w16du:dateUtc="2024-07-12T08:33:00Z"/>
                <w:rFonts w:ascii="Arial" w:eastAsia="Calibri" w:hAnsi="Arial" w:cs="Arial"/>
                <w:lang w:eastAsia="en-GB"/>
              </w:rPr>
            </w:pPr>
          </w:p>
        </w:tc>
        <w:tc>
          <w:tcPr>
            <w:tcW w:w="1195" w:type="dxa"/>
          </w:tcPr>
          <w:p w14:paraId="7E0219B2" w14:textId="352905EB" w:rsidR="007468D6" w:rsidRPr="005548BD" w:rsidDel="0075529D" w:rsidRDefault="007468D6" w:rsidP="007468D6">
            <w:pPr>
              <w:autoSpaceDE w:val="0"/>
              <w:autoSpaceDN w:val="0"/>
              <w:adjustRightInd w:val="0"/>
              <w:spacing w:after="0" w:line="240" w:lineRule="auto"/>
              <w:rPr>
                <w:del w:id="393" w:author="Hannu Peiponen" w:date="2024-07-12T11:33:00Z" w16du:dateUtc="2024-07-12T08:33:00Z"/>
                <w:rFonts w:ascii="Arial" w:eastAsia="Calibri" w:hAnsi="Arial" w:cs="Arial"/>
                <w:lang w:eastAsia="en-GB"/>
              </w:rPr>
            </w:pPr>
            <w:del w:id="394" w:author="Hannu Peiponen" w:date="2024-07-12T11:33:00Z" w16du:dateUtc="2024-07-12T08:33:00Z">
              <w:r w:rsidRPr="005548BD" w:rsidDel="0075529D">
                <w:rPr>
                  <w:rFonts w:ascii="Arial" w:eastAsia="Calibri" w:hAnsi="Arial" w:cs="Arial"/>
                  <w:lang w:eastAsia="en-GB"/>
                </w:rPr>
                <w:delText>OFSPLF</w:delText>
              </w:r>
            </w:del>
          </w:p>
        </w:tc>
        <w:tc>
          <w:tcPr>
            <w:tcW w:w="1985" w:type="dxa"/>
          </w:tcPr>
          <w:p w14:paraId="31A0BC66" w14:textId="01D4C97D" w:rsidR="007468D6" w:rsidRPr="005548BD" w:rsidDel="0075529D" w:rsidRDefault="007468D6" w:rsidP="007468D6">
            <w:pPr>
              <w:autoSpaceDE w:val="0"/>
              <w:autoSpaceDN w:val="0"/>
              <w:adjustRightInd w:val="0"/>
              <w:spacing w:after="0" w:line="240" w:lineRule="auto"/>
              <w:rPr>
                <w:del w:id="395" w:author="Hannu Peiponen" w:date="2024-07-12T11:33:00Z" w16du:dateUtc="2024-07-12T08:33:00Z"/>
                <w:rFonts w:ascii="Arial" w:eastAsia="Calibri" w:hAnsi="Arial" w:cs="Arial"/>
                <w:lang w:eastAsia="en-GB"/>
              </w:rPr>
            </w:pPr>
          </w:p>
        </w:tc>
        <w:tc>
          <w:tcPr>
            <w:tcW w:w="1417" w:type="dxa"/>
          </w:tcPr>
          <w:p w14:paraId="7E685CE8" w14:textId="1E81875C" w:rsidR="007468D6" w:rsidRPr="005548BD" w:rsidDel="0075529D" w:rsidRDefault="007468D6" w:rsidP="007468D6">
            <w:pPr>
              <w:autoSpaceDE w:val="0"/>
              <w:autoSpaceDN w:val="0"/>
              <w:adjustRightInd w:val="0"/>
              <w:spacing w:after="0" w:line="240" w:lineRule="auto"/>
              <w:rPr>
                <w:del w:id="396" w:author="Hannu Peiponen" w:date="2024-07-12T11:33:00Z" w16du:dateUtc="2024-07-12T08:33:00Z"/>
                <w:rFonts w:ascii="Arial" w:eastAsia="Calibri" w:hAnsi="Arial" w:cs="Arial"/>
                <w:lang w:eastAsia="en-GB"/>
              </w:rPr>
            </w:pPr>
            <w:del w:id="397"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09189B39" w14:textId="46E3C64E" w:rsidR="007468D6" w:rsidRPr="005548BD" w:rsidDel="0075529D" w:rsidRDefault="007468D6" w:rsidP="007468D6">
            <w:pPr>
              <w:autoSpaceDE w:val="0"/>
              <w:autoSpaceDN w:val="0"/>
              <w:adjustRightInd w:val="0"/>
              <w:spacing w:after="0" w:line="240" w:lineRule="auto"/>
              <w:rPr>
                <w:del w:id="398" w:author="Hannu Peiponen" w:date="2024-07-12T11:33:00Z" w16du:dateUtc="2024-07-12T08:33:00Z"/>
                <w:rFonts w:ascii="Arial" w:eastAsia="Calibri" w:hAnsi="Arial" w:cs="Arial"/>
                <w:lang w:eastAsia="en-GB"/>
              </w:rPr>
            </w:pPr>
            <w:del w:id="399"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71050D3D" w14:textId="23E2C37F" w:rsidR="007468D6" w:rsidRPr="005548BD" w:rsidDel="0075529D" w:rsidRDefault="007468D6" w:rsidP="007468D6">
            <w:pPr>
              <w:autoSpaceDE w:val="0"/>
              <w:autoSpaceDN w:val="0"/>
              <w:adjustRightInd w:val="0"/>
              <w:spacing w:after="0" w:line="240" w:lineRule="auto"/>
              <w:rPr>
                <w:del w:id="400" w:author="Hannu Peiponen" w:date="2024-07-12T11:33:00Z" w16du:dateUtc="2024-07-12T08:33:00Z"/>
                <w:rFonts w:ascii="Arial" w:eastAsia="Calibri" w:hAnsi="Arial" w:cs="Arial"/>
                <w:lang w:eastAsia="en-GB"/>
              </w:rPr>
            </w:pPr>
            <w:del w:id="401"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40DAB1F2" w14:textId="13C3907B" w:rsidTr="000A4B54">
        <w:trPr>
          <w:del w:id="402" w:author="Hannu Peiponen" w:date="2024-07-12T11:33:00Z"/>
        </w:trPr>
        <w:tc>
          <w:tcPr>
            <w:tcW w:w="1210" w:type="dxa"/>
            <w:vMerge/>
          </w:tcPr>
          <w:p w14:paraId="06809364" w14:textId="40BFB393" w:rsidR="007468D6" w:rsidRPr="005548BD" w:rsidDel="0075529D" w:rsidRDefault="007468D6" w:rsidP="007468D6">
            <w:pPr>
              <w:autoSpaceDE w:val="0"/>
              <w:autoSpaceDN w:val="0"/>
              <w:adjustRightInd w:val="0"/>
              <w:spacing w:after="0" w:line="240" w:lineRule="auto"/>
              <w:rPr>
                <w:del w:id="403" w:author="Hannu Peiponen" w:date="2024-07-12T11:33:00Z" w16du:dateUtc="2024-07-12T08:33:00Z"/>
                <w:rFonts w:ascii="Arial" w:eastAsia="Calibri" w:hAnsi="Arial" w:cs="Arial"/>
                <w:lang w:eastAsia="en-GB"/>
              </w:rPr>
            </w:pPr>
          </w:p>
        </w:tc>
        <w:tc>
          <w:tcPr>
            <w:tcW w:w="1195" w:type="dxa"/>
          </w:tcPr>
          <w:p w14:paraId="038A6A12" w14:textId="113C6865" w:rsidR="007468D6" w:rsidRPr="005548BD" w:rsidDel="0075529D" w:rsidRDefault="007468D6" w:rsidP="007468D6">
            <w:pPr>
              <w:autoSpaceDE w:val="0"/>
              <w:autoSpaceDN w:val="0"/>
              <w:adjustRightInd w:val="0"/>
              <w:spacing w:after="0" w:line="240" w:lineRule="auto"/>
              <w:rPr>
                <w:del w:id="404" w:author="Hannu Peiponen" w:date="2024-07-12T11:33:00Z" w16du:dateUtc="2024-07-12T08:33:00Z"/>
                <w:rFonts w:ascii="Arial" w:eastAsia="Calibri" w:hAnsi="Arial" w:cs="Arial"/>
                <w:lang w:eastAsia="en-GB"/>
              </w:rPr>
            </w:pPr>
            <w:del w:id="405" w:author="Hannu Peiponen" w:date="2024-07-12T11:33:00Z" w16du:dateUtc="2024-07-12T08:33:00Z">
              <w:r w:rsidRPr="005548BD" w:rsidDel="0075529D">
                <w:rPr>
                  <w:rFonts w:ascii="Arial" w:eastAsia="Calibri" w:hAnsi="Arial" w:cs="Arial"/>
                  <w:lang w:eastAsia="en-GB"/>
                </w:rPr>
                <w:delText>OILBAR</w:delText>
              </w:r>
            </w:del>
          </w:p>
        </w:tc>
        <w:tc>
          <w:tcPr>
            <w:tcW w:w="1985" w:type="dxa"/>
          </w:tcPr>
          <w:p w14:paraId="7013DD26" w14:textId="557D9A0C" w:rsidR="007468D6" w:rsidRPr="005548BD" w:rsidDel="0075529D" w:rsidRDefault="007468D6" w:rsidP="007468D6">
            <w:pPr>
              <w:autoSpaceDE w:val="0"/>
              <w:autoSpaceDN w:val="0"/>
              <w:adjustRightInd w:val="0"/>
              <w:spacing w:after="0" w:line="240" w:lineRule="auto"/>
              <w:rPr>
                <w:del w:id="406" w:author="Hannu Peiponen" w:date="2024-07-12T11:33:00Z" w16du:dateUtc="2024-07-12T08:33:00Z"/>
                <w:rFonts w:ascii="Arial" w:eastAsia="Calibri" w:hAnsi="Arial" w:cs="Arial"/>
                <w:lang w:eastAsia="en-GB"/>
              </w:rPr>
            </w:pPr>
          </w:p>
        </w:tc>
        <w:tc>
          <w:tcPr>
            <w:tcW w:w="1417" w:type="dxa"/>
          </w:tcPr>
          <w:p w14:paraId="4517E5E1" w14:textId="5B2FBBA6" w:rsidR="007468D6" w:rsidRPr="005548BD" w:rsidDel="0075529D" w:rsidRDefault="007468D6" w:rsidP="007468D6">
            <w:pPr>
              <w:autoSpaceDE w:val="0"/>
              <w:autoSpaceDN w:val="0"/>
              <w:adjustRightInd w:val="0"/>
              <w:spacing w:after="0" w:line="240" w:lineRule="auto"/>
              <w:rPr>
                <w:del w:id="407" w:author="Hannu Peiponen" w:date="2024-07-12T11:33:00Z" w16du:dateUtc="2024-07-12T08:33:00Z"/>
                <w:rFonts w:ascii="Arial" w:eastAsia="Calibri" w:hAnsi="Arial" w:cs="Arial"/>
                <w:lang w:eastAsia="en-GB"/>
              </w:rPr>
            </w:pPr>
            <w:del w:id="408" w:author="Hannu Peiponen" w:date="2024-07-12T11:33:00Z" w16du:dateUtc="2024-07-12T08:33:00Z">
              <w:r w:rsidRPr="005548BD" w:rsidDel="0075529D">
                <w:rPr>
                  <w:rFonts w:ascii="Arial" w:eastAsia="Calibri" w:hAnsi="Arial" w:cs="Arial"/>
                  <w:lang w:eastAsia="en-GB"/>
                </w:rPr>
                <w:delText>LINE</w:delText>
              </w:r>
            </w:del>
          </w:p>
        </w:tc>
        <w:tc>
          <w:tcPr>
            <w:tcW w:w="1701" w:type="dxa"/>
          </w:tcPr>
          <w:p w14:paraId="2660FE68" w14:textId="211096F6" w:rsidR="007468D6" w:rsidRPr="005548BD" w:rsidDel="0075529D" w:rsidRDefault="007468D6" w:rsidP="007468D6">
            <w:pPr>
              <w:autoSpaceDE w:val="0"/>
              <w:autoSpaceDN w:val="0"/>
              <w:adjustRightInd w:val="0"/>
              <w:spacing w:after="0" w:line="240" w:lineRule="auto"/>
              <w:rPr>
                <w:del w:id="409" w:author="Hannu Peiponen" w:date="2024-07-12T11:33:00Z" w16du:dateUtc="2024-07-12T08:33:00Z"/>
                <w:rFonts w:ascii="Arial" w:eastAsia="Calibri" w:hAnsi="Arial" w:cs="Arial"/>
                <w:lang w:eastAsia="en-GB"/>
              </w:rPr>
            </w:pPr>
            <w:del w:id="410"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677DE11E" w14:textId="79322508" w:rsidR="007468D6" w:rsidRPr="005548BD" w:rsidDel="0075529D" w:rsidRDefault="007468D6" w:rsidP="007468D6">
            <w:pPr>
              <w:autoSpaceDE w:val="0"/>
              <w:autoSpaceDN w:val="0"/>
              <w:adjustRightInd w:val="0"/>
              <w:spacing w:after="0" w:line="240" w:lineRule="auto"/>
              <w:rPr>
                <w:del w:id="411" w:author="Hannu Peiponen" w:date="2024-07-12T11:33:00Z" w16du:dateUtc="2024-07-12T08:33:00Z"/>
                <w:rFonts w:ascii="Arial" w:eastAsia="Calibri" w:hAnsi="Arial" w:cs="Arial"/>
                <w:lang w:eastAsia="en-GB"/>
              </w:rPr>
            </w:pPr>
            <w:del w:id="412"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543BF19C" w14:textId="5A669D15" w:rsidTr="000A4B54">
        <w:trPr>
          <w:trHeight w:val="60"/>
          <w:del w:id="413" w:author="Hannu Peiponen" w:date="2024-07-12T11:33:00Z"/>
        </w:trPr>
        <w:tc>
          <w:tcPr>
            <w:tcW w:w="1210" w:type="dxa"/>
            <w:vMerge/>
          </w:tcPr>
          <w:p w14:paraId="1119AF6F" w14:textId="508A79CD" w:rsidR="007468D6" w:rsidRPr="005548BD" w:rsidDel="0075529D" w:rsidRDefault="007468D6" w:rsidP="007468D6">
            <w:pPr>
              <w:autoSpaceDE w:val="0"/>
              <w:autoSpaceDN w:val="0"/>
              <w:adjustRightInd w:val="0"/>
              <w:spacing w:after="0" w:line="240" w:lineRule="auto"/>
              <w:rPr>
                <w:del w:id="414" w:author="Hannu Peiponen" w:date="2024-07-12T11:33:00Z" w16du:dateUtc="2024-07-12T08:33:00Z"/>
                <w:rFonts w:ascii="Arial" w:eastAsia="Calibri" w:hAnsi="Arial" w:cs="Arial"/>
                <w:lang w:eastAsia="en-GB"/>
              </w:rPr>
            </w:pPr>
          </w:p>
        </w:tc>
        <w:tc>
          <w:tcPr>
            <w:tcW w:w="1195" w:type="dxa"/>
          </w:tcPr>
          <w:p w14:paraId="20E95626" w14:textId="3275A4EA" w:rsidR="007468D6" w:rsidRPr="005548BD" w:rsidDel="0075529D" w:rsidRDefault="007468D6" w:rsidP="007468D6">
            <w:pPr>
              <w:autoSpaceDE w:val="0"/>
              <w:autoSpaceDN w:val="0"/>
              <w:adjustRightInd w:val="0"/>
              <w:spacing w:after="0" w:line="240" w:lineRule="auto"/>
              <w:rPr>
                <w:del w:id="415" w:author="Hannu Peiponen" w:date="2024-07-12T11:33:00Z" w16du:dateUtc="2024-07-12T08:33:00Z"/>
                <w:rFonts w:ascii="Arial" w:eastAsia="Calibri" w:hAnsi="Arial" w:cs="Arial"/>
                <w:lang w:eastAsia="en-GB"/>
              </w:rPr>
            </w:pPr>
            <w:del w:id="416" w:author="Hannu Peiponen" w:date="2024-07-12T11:33:00Z" w16du:dateUtc="2024-07-12T08:33:00Z">
              <w:r w:rsidRPr="005548BD" w:rsidDel="0075529D">
                <w:rPr>
                  <w:rFonts w:ascii="Arial" w:eastAsia="Calibri" w:hAnsi="Arial" w:cs="Arial"/>
                  <w:lang w:eastAsia="en-GB"/>
                </w:rPr>
                <w:delText>PILPNT</w:delText>
              </w:r>
            </w:del>
          </w:p>
        </w:tc>
        <w:tc>
          <w:tcPr>
            <w:tcW w:w="1985" w:type="dxa"/>
          </w:tcPr>
          <w:p w14:paraId="329AC35A" w14:textId="66447328" w:rsidR="007468D6" w:rsidRPr="005548BD" w:rsidDel="0075529D" w:rsidRDefault="007468D6" w:rsidP="007468D6">
            <w:pPr>
              <w:autoSpaceDE w:val="0"/>
              <w:autoSpaceDN w:val="0"/>
              <w:adjustRightInd w:val="0"/>
              <w:spacing w:after="0" w:line="240" w:lineRule="auto"/>
              <w:rPr>
                <w:del w:id="417" w:author="Hannu Peiponen" w:date="2024-07-12T11:33:00Z" w16du:dateUtc="2024-07-12T08:33:00Z"/>
                <w:rFonts w:ascii="Arial" w:eastAsia="Calibri" w:hAnsi="Arial" w:cs="Arial"/>
                <w:lang w:eastAsia="en-GB"/>
              </w:rPr>
            </w:pPr>
          </w:p>
        </w:tc>
        <w:tc>
          <w:tcPr>
            <w:tcW w:w="1417" w:type="dxa"/>
          </w:tcPr>
          <w:p w14:paraId="76451B79" w14:textId="6140D34F" w:rsidR="007468D6" w:rsidRPr="005548BD" w:rsidDel="0075529D" w:rsidRDefault="007468D6" w:rsidP="007468D6">
            <w:pPr>
              <w:autoSpaceDE w:val="0"/>
              <w:autoSpaceDN w:val="0"/>
              <w:adjustRightInd w:val="0"/>
              <w:spacing w:after="0" w:line="240" w:lineRule="auto"/>
              <w:rPr>
                <w:del w:id="418" w:author="Hannu Peiponen" w:date="2024-07-12T11:33:00Z" w16du:dateUtc="2024-07-12T08:33:00Z"/>
                <w:rFonts w:ascii="Arial" w:eastAsia="Calibri" w:hAnsi="Arial" w:cs="Arial"/>
                <w:lang w:eastAsia="en-GB"/>
              </w:rPr>
            </w:pPr>
            <w:del w:id="419"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30A54207" w14:textId="78606462" w:rsidR="007468D6" w:rsidRPr="005548BD" w:rsidDel="0075529D" w:rsidRDefault="007468D6" w:rsidP="007468D6">
            <w:pPr>
              <w:autoSpaceDE w:val="0"/>
              <w:autoSpaceDN w:val="0"/>
              <w:adjustRightInd w:val="0"/>
              <w:spacing w:after="0" w:line="240" w:lineRule="auto"/>
              <w:rPr>
                <w:del w:id="420" w:author="Hannu Peiponen" w:date="2024-07-12T11:33:00Z" w16du:dateUtc="2024-07-12T08:33:00Z"/>
                <w:rFonts w:ascii="Arial" w:eastAsia="Calibri" w:hAnsi="Arial" w:cs="Arial"/>
                <w:lang w:eastAsia="en-GB"/>
              </w:rPr>
            </w:pPr>
            <w:del w:id="421"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023ECD17" w14:textId="574703B8" w:rsidR="007468D6" w:rsidRPr="005548BD" w:rsidDel="0075529D" w:rsidRDefault="007468D6" w:rsidP="007468D6">
            <w:pPr>
              <w:autoSpaceDE w:val="0"/>
              <w:autoSpaceDN w:val="0"/>
              <w:adjustRightInd w:val="0"/>
              <w:spacing w:after="0" w:line="240" w:lineRule="auto"/>
              <w:rPr>
                <w:del w:id="422" w:author="Hannu Peiponen" w:date="2024-07-12T11:33:00Z" w16du:dateUtc="2024-07-12T08:33:00Z"/>
                <w:rFonts w:ascii="Arial" w:eastAsia="Calibri" w:hAnsi="Arial" w:cs="Arial"/>
                <w:lang w:eastAsia="en-GB"/>
              </w:rPr>
            </w:pPr>
            <w:del w:id="423"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3FFD0C96" w14:textId="33DA09C8" w:rsidTr="000A4B54">
        <w:trPr>
          <w:del w:id="424" w:author="Hannu Peiponen" w:date="2024-07-12T11:33:00Z"/>
        </w:trPr>
        <w:tc>
          <w:tcPr>
            <w:tcW w:w="1210" w:type="dxa"/>
            <w:vMerge/>
          </w:tcPr>
          <w:p w14:paraId="2B1155B0" w14:textId="2DA51668" w:rsidR="007468D6" w:rsidRPr="005548BD" w:rsidDel="0075529D" w:rsidRDefault="007468D6" w:rsidP="007468D6">
            <w:pPr>
              <w:autoSpaceDE w:val="0"/>
              <w:autoSpaceDN w:val="0"/>
              <w:adjustRightInd w:val="0"/>
              <w:spacing w:after="0" w:line="240" w:lineRule="auto"/>
              <w:rPr>
                <w:del w:id="425" w:author="Hannu Peiponen" w:date="2024-07-12T11:33:00Z" w16du:dateUtc="2024-07-12T08:33:00Z"/>
                <w:rFonts w:ascii="Arial" w:eastAsia="Calibri" w:hAnsi="Arial" w:cs="Arial"/>
                <w:lang w:eastAsia="en-GB"/>
              </w:rPr>
            </w:pPr>
          </w:p>
        </w:tc>
        <w:tc>
          <w:tcPr>
            <w:tcW w:w="1195" w:type="dxa"/>
          </w:tcPr>
          <w:p w14:paraId="1AB0C2DE" w14:textId="4C59BAC1" w:rsidR="007468D6" w:rsidRPr="005548BD" w:rsidDel="0075529D" w:rsidRDefault="007468D6" w:rsidP="007468D6">
            <w:pPr>
              <w:autoSpaceDE w:val="0"/>
              <w:autoSpaceDN w:val="0"/>
              <w:adjustRightInd w:val="0"/>
              <w:spacing w:after="0" w:line="240" w:lineRule="auto"/>
              <w:rPr>
                <w:del w:id="426" w:author="Hannu Peiponen" w:date="2024-07-12T11:33:00Z" w16du:dateUtc="2024-07-12T08:33:00Z"/>
                <w:rFonts w:ascii="Arial" w:eastAsia="Calibri" w:hAnsi="Arial" w:cs="Arial"/>
                <w:lang w:eastAsia="en-GB"/>
              </w:rPr>
            </w:pPr>
            <w:del w:id="427" w:author="Hannu Peiponen" w:date="2024-07-12T11:33:00Z" w16du:dateUtc="2024-07-12T08:33:00Z">
              <w:r w:rsidRPr="005548BD" w:rsidDel="0075529D">
                <w:rPr>
                  <w:rFonts w:ascii="Arial" w:eastAsia="Calibri" w:hAnsi="Arial" w:cs="Arial"/>
                  <w:lang w:eastAsia="en-GB"/>
                </w:rPr>
                <w:delText>PYLONS</w:delText>
              </w:r>
            </w:del>
          </w:p>
        </w:tc>
        <w:tc>
          <w:tcPr>
            <w:tcW w:w="1985" w:type="dxa"/>
          </w:tcPr>
          <w:p w14:paraId="0A308649" w14:textId="295E6BA9" w:rsidR="007468D6" w:rsidRPr="005548BD" w:rsidDel="0075529D" w:rsidRDefault="007468D6" w:rsidP="007468D6">
            <w:pPr>
              <w:autoSpaceDE w:val="0"/>
              <w:autoSpaceDN w:val="0"/>
              <w:adjustRightInd w:val="0"/>
              <w:spacing w:after="0" w:line="240" w:lineRule="auto"/>
              <w:rPr>
                <w:del w:id="428" w:author="Hannu Peiponen" w:date="2024-07-12T11:33:00Z" w16du:dateUtc="2024-07-12T08:33:00Z"/>
                <w:rFonts w:ascii="Arial" w:eastAsia="Calibri" w:hAnsi="Arial" w:cs="Arial"/>
                <w:lang w:eastAsia="en-GB"/>
              </w:rPr>
            </w:pPr>
          </w:p>
        </w:tc>
        <w:tc>
          <w:tcPr>
            <w:tcW w:w="1417" w:type="dxa"/>
          </w:tcPr>
          <w:p w14:paraId="029C4483" w14:textId="253988B3" w:rsidR="007468D6" w:rsidRPr="005548BD" w:rsidDel="0075529D" w:rsidRDefault="007468D6" w:rsidP="007468D6">
            <w:pPr>
              <w:autoSpaceDE w:val="0"/>
              <w:autoSpaceDN w:val="0"/>
              <w:adjustRightInd w:val="0"/>
              <w:spacing w:after="0" w:line="240" w:lineRule="auto"/>
              <w:rPr>
                <w:del w:id="429" w:author="Hannu Peiponen" w:date="2024-07-12T11:33:00Z" w16du:dateUtc="2024-07-12T08:33:00Z"/>
                <w:rFonts w:ascii="Arial" w:eastAsia="Calibri" w:hAnsi="Arial" w:cs="Arial"/>
                <w:lang w:eastAsia="en-GB"/>
              </w:rPr>
            </w:pPr>
            <w:del w:id="430"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713D120C" w14:textId="0F314E4B" w:rsidR="007468D6" w:rsidRPr="005548BD" w:rsidDel="0075529D" w:rsidRDefault="007468D6" w:rsidP="007468D6">
            <w:pPr>
              <w:autoSpaceDE w:val="0"/>
              <w:autoSpaceDN w:val="0"/>
              <w:adjustRightInd w:val="0"/>
              <w:spacing w:after="0" w:line="240" w:lineRule="auto"/>
              <w:rPr>
                <w:del w:id="431" w:author="Hannu Peiponen" w:date="2024-07-12T11:33:00Z" w16du:dateUtc="2024-07-12T08:33:00Z"/>
                <w:rFonts w:ascii="Arial" w:eastAsia="Calibri" w:hAnsi="Arial" w:cs="Arial"/>
                <w:lang w:eastAsia="en-GB"/>
              </w:rPr>
            </w:pPr>
            <w:del w:id="432"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3B65AC4A" w14:textId="06EC5734" w:rsidR="007468D6" w:rsidRPr="005548BD" w:rsidDel="0075529D" w:rsidRDefault="007468D6" w:rsidP="007468D6">
            <w:pPr>
              <w:autoSpaceDE w:val="0"/>
              <w:autoSpaceDN w:val="0"/>
              <w:adjustRightInd w:val="0"/>
              <w:spacing w:after="0" w:line="240" w:lineRule="auto"/>
              <w:rPr>
                <w:del w:id="433" w:author="Hannu Peiponen" w:date="2024-07-12T11:33:00Z" w16du:dateUtc="2024-07-12T08:33:00Z"/>
                <w:rFonts w:ascii="Arial" w:eastAsia="Calibri" w:hAnsi="Arial" w:cs="Arial"/>
                <w:lang w:eastAsia="en-GB"/>
              </w:rPr>
            </w:pPr>
            <w:del w:id="434"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6527135A" w14:textId="49947A23" w:rsidTr="000A4B54">
        <w:trPr>
          <w:del w:id="435" w:author="Hannu Peiponen" w:date="2024-07-12T11:33:00Z"/>
        </w:trPr>
        <w:tc>
          <w:tcPr>
            <w:tcW w:w="1210" w:type="dxa"/>
            <w:vMerge w:val="restart"/>
          </w:tcPr>
          <w:p w14:paraId="6BF7CCEA" w14:textId="3AB8D46C" w:rsidR="00F577F7" w:rsidRPr="005548BD" w:rsidDel="0075529D" w:rsidRDefault="00F577F7" w:rsidP="00EF4F6C">
            <w:pPr>
              <w:autoSpaceDE w:val="0"/>
              <w:autoSpaceDN w:val="0"/>
              <w:adjustRightInd w:val="0"/>
              <w:spacing w:after="0" w:line="240" w:lineRule="auto"/>
              <w:rPr>
                <w:del w:id="436" w:author="Hannu Peiponen" w:date="2024-07-12T11:33:00Z" w16du:dateUtc="2024-07-12T08:33:00Z"/>
                <w:rFonts w:ascii="Arial" w:eastAsia="Calibri" w:hAnsi="Arial" w:cs="Arial"/>
                <w:lang w:eastAsia="en-GB"/>
              </w:rPr>
            </w:pPr>
            <w:del w:id="437" w:author="Hannu Peiponen" w:date="2024-07-12T11:33:00Z" w16du:dateUtc="2024-07-12T08:33:00Z">
              <w:r w:rsidDel="0075529D">
                <w:rPr>
                  <w:rFonts w:ascii="Arial" w:eastAsia="Calibri" w:hAnsi="Arial" w:cs="Arial"/>
                  <w:lang w:eastAsia="en-GB"/>
                </w:rPr>
                <w:delText>Isolated Dangers</w:delText>
              </w:r>
            </w:del>
          </w:p>
        </w:tc>
        <w:tc>
          <w:tcPr>
            <w:tcW w:w="1195" w:type="dxa"/>
          </w:tcPr>
          <w:p w14:paraId="69D8BCC5" w14:textId="7DA8D9AF" w:rsidR="00F577F7" w:rsidRPr="005548BD" w:rsidDel="0075529D" w:rsidRDefault="00F577F7" w:rsidP="00EF4F6C">
            <w:pPr>
              <w:autoSpaceDE w:val="0"/>
              <w:autoSpaceDN w:val="0"/>
              <w:adjustRightInd w:val="0"/>
              <w:spacing w:after="0" w:line="240" w:lineRule="auto"/>
              <w:rPr>
                <w:del w:id="438" w:author="Hannu Peiponen" w:date="2024-07-12T11:33:00Z" w16du:dateUtc="2024-07-12T08:33:00Z"/>
                <w:rFonts w:ascii="Arial" w:eastAsia="Calibri" w:hAnsi="Arial" w:cs="Arial"/>
                <w:lang w:eastAsia="en-GB"/>
              </w:rPr>
            </w:pPr>
            <w:del w:id="439" w:author="Hannu Peiponen" w:date="2024-07-12T11:33:00Z" w16du:dateUtc="2024-07-12T08:33:00Z">
              <w:r w:rsidRPr="005548BD" w:rsidDel="0075529D">
                <w:rPr>
                  <w:rFonts w:ascii="Arial" w:eastAsia="Calibri" w:hAnsi="Arial" w:cs="Arial"/>
                  <w:lang w:eastAsia="en-GB"/>
                </w:rPr>
                <w:delText>OBSTRN</w:delText>
              </w:r>
            </w:del>
          </w:p>
        </w:tc>
        <w:tc>
          <w:tcPr>
            <w:tcW w:w="1985" w:type="dxa"/>
          </w:tcPr>
          <w:p w14:paraId="3ACEC016" w14:textId="05B5C274" w:rsidR="00F577F7" w:rsidRPr="005548BD" w:rsidDel="0075529D" w:rsidRDefault="00F577F7" w:rsidP="00EF4F6C">
            <w:pPr>
              <w:autoSpaceDE w:val="0"/>
              <w:autoSpaceDN w:val="0"/>
              <w:adjustRightInd w:val="0"/>
              <w:spacing w:after="0" w:line="240" w:lineRule="auto"/>
              <w:rPr>
                <w:del w:id="440" w:author="Hannu Peiponen" w:date="2024-07-12T11:33:00Z" w16du:dateUtc="2024-07-12T08:33:00Z"/>
                <w:rFonts w:ascii="Arial" w:eastAsia="Calibri" w:hAnsi="Arial" w:cs="Arial"/>
                <w:lang w:eastAsia="en-GB"/>
              </w:rPr>
            </w:pPr>
            <w:del w:id="441" w:author="Hannu Peiponen" w:date="2024-07-12T11:33:00Z" w16du:dateUtc="2024-07-12T08:33:00Z">
              <w:r w:rsidRPr="005548BD" w:rsidDel="0075529D">
                <w:rPr>
                  <w:rFonts w:ascii="Arial" w:eastAsia="Calibri" w:hAnsi="Arial" w:cs="Arial"/>
                  <w:lang w:eastAsia="en-GB"/>
                </w:rPr>
                <w:delText>**DEPTH_VALUE &lt; = safety contour value</w:delText>
              </w:r>
            </w:del>
          </w:p>
        </w:tc>
        <w:tc>
          <w:tcPr>
            <w:tcW w:w="1417" w:type="dxa"/>
          </w:tcPr>
          <w:p w14:paraId="28ABE2C3" w14:textId="545C2660" w:rsidR="00F577F7" w:rsidRPr="005548BD" w:rsidDel="0075529D" w:rsidRDefault="00F577F7" w:rsidP="00EF4F6C">
            <w:pPr>
              <w:autoSpaceDE w:val="0"/>
              <w:autoSpaceDN w:val="0"/>
              <w:adjustRightInd w:val="0"/>
              <w:spacing w:after="0" w:line="240" w:lineRule="auto"/>
              <w:rPr>
                <w:del w:id="442" w:author="Hannu Peiponen" w:date="2024-07-12T11:33:00Z" w16du:dateUtc="2024-07-12T08:33:00Z"/>
                <w:rFonts w:ascii="Arial" w:eastAsia="Calibri" w:hAnsi="Arial" w:cs="Arial"/>
                <w:lang w:eastAsia="en-GB"/>
              </w:rPr>
            </w:pPr>
            <w:del w:id="443" w:author="Hannu Peiponen" w:date="2024-07-12T11:33:00Z" w16du:dateUtc="2024-07-12T08:33:00Z">
              <w:r w:rsidRPr="005548BD" w:rsidDel="0075529D">
                <w:rPr>
                  <w:rFonts w:ascii="Arial" w:eastAsia="Calibri" w:hAnsi="Arial" w:cs="Arial"/>
                  <w:lang w:eastAsia="en-GB"/>
                </w:rPr>
                <w:delText>POINT, LINE, AREA</w:delText>
              </w:r>
            </w:del>
          </w:p>
        </w:tc>
        <w:tc>
          <w:tcPr>
            <w:tcW w:w="1701" w:type="dxa"/>
          </w:tcPr>
          <w:p w14:paraId="037CE7D8" w14:textId="1C8549DB" w:rsidR="00F577F7" w:rsidDel="0075529D" w:rsidRDefault="00F577F7" w:rsidP="00EF4F6C">
            <w:pPr>
              <w:autoSpaceDE w:val="0"/>
              <w:autoSpaceDN w:val="0"/>
              <w:adjustRightInd w:val="0"/>
              <w:spacing w:after="0" w:line="240" w:lineRule="auto"/>
              <w:rPr>
                <w:del w:id="444" w:author="Hannu Peiponen" w:date="2024-07-12T11:33:00Z" w16du:dateUtc="2024-07-12T08:33:00Z"/>
                <w:rFonts w:ascii="Arial" w:eastAsia="Calibri" w:hAnsi="Arial" w:cs="Arial"/>
                <w:lang w:eastAsia="en-GB"/>
              </w:rPr>
            </w:pPr>
            <w:del w:id="445" w:author="Hannu Peiponen" w:date="2024-07-12T11:33:00Z" w16du:dateUtc="2024-07-12T08:33:00Z">
              <w:r w:rsidDel="0075529D">
                <w:rPr>
                  <w:rFonts w:ascii="Arial" w:eastAsia="Calibri" w:hAnsi="Arial" w:cs="Arial"/>
                  <w:lang w:eastAsia="en-GB"/>
                </w:rPr>
                <w:delText>M_QUAL</w:delText>
              </w:r>
            </w:del>
          </w:p>
          <w:p w14:paraId="2330FF37" w14:textId="7F25C9D6" w:rsidR="00E05EBB" w:rsidDel="0075529D" w:rsidRDefault="00E05EBB" w:rsidP="00EF4F6C">
            <w:pPr>
              <w:autoSpaceDE w:val="0"/>
              <w:autoSpaceDN w:val="0"/>
              <w:adjustRightInd w:val="0"/>
              <w:spacing w:after="0" w:line="240" w:lineRule="auto"/>
              <w:rPr>
                <w:del w:id="446" w:author="Hannu Peiponen" w:date="2024-07-12T11:33:00Z" w16du:dateUtc="2024-07-12T08:33:00Z"/>
                <w:rFonts w:ascii="Arial" w:eastAsia="Calibri" w:hAnsi="Arial" w:cs="Arial"/>
                <w:lang w:eastAsia="en-GB"/>
              </w:rPr>
            </w:pPr>
            <w:del w:id="447" w:author="Hannu Peiponen" w:date="2024-07-12T11:33:00Z" w16du:dateUtc="2024-07-12T08:33:00Z">
              <w:r w:rsidDel="0075529D">
                <w:rPr>
                  <w:rFonts w:ascii="Arial" w:eastAsia="Calibri" w:hAnsi="Arial" w:cs="Arial"/>
                  <w:lang w:eastAsia="en-GB"/>
                </w:rPr>
                <w:delText>M_ACCY</w:delText>
              </w:r>
            </w:del>
          </w:p>
          <w:p w14:paraId="0F515AE8" w14:textId="58C1FAB7" w:rsidR="00F577F7" w:rsidRPr="005548BD" w:rsidDel="0075529D" w:rsidRDefault="00F577F7" w:rsidP="00EF4F6C">
            <w:pPr>
              <w:autoSpaceDE w:val="0"/>
              <w:autoSpaceDN w:val="0"/>
              <w:adjustRightInd w:val="0"/>
              <w:spacing w:after="0" w:line="240" w:lineRule="auto"/>
              <w:rPr>
                <w:del w:id="448" w:author="Hannu Peiponen" w:date="2024-07-12T11:33:00Z" w16du:dateUtc="2024-07-12T08:33:00Z"/>
                <w:rFonts w:ascii="Arial" w:eastAsia="Calibri" w:hAnsi="Arial" w:cs="Arial"/>
                <w:lang w:eastAsia="en-GB"/>
              </w:rPr>
            </w:pPr>
            <w:del w:id="449" w:author="Hannu Peiponen" w:date="2024-07-12T11:33:00Z" w16du:dateUtc="2024-07-12T08:33:00Z">
              <w:r w:rsidDel="0075529D">
                <w:rPr>
                  <w:rFonts w:ascii="Arial" w:eastAsia="Calibri" w:hAnsi="Arial" w:cs="Arial"/>
                  <w:lang w:eastAsia="en-GB"/>
                </w:rPr>
                <w:delText>POSACC</w:delText>
              </w:r>
            </w:del>
          </w:p>
        </w:tc>
        <w:tc>
          <w:tcPr>
            <w:tcW w:w="1508" w:type="dxa"/>
          </w:tcPr>
          <w:p w14:paraId="1C7BE7EA" w14:textId="62818AFB" w:rsidR="00F577F7" w:rsidDel="0075529D" w:rsidRDefault="00F577F7" w:rsidP="00EF4F6C">
            <w:pPr>
              <w:autoSpaceDE w:val="0"/>
              <w:autoSpaceDN w:val="0"/>
              <w:adjustRightInd w:val="0"/>
              <w:spacing w:after="0" w:line="240" w:lineRule="auto"/>
              <w:rPr>
                <w:del w:id="450" w:author="Hannu Peiponen" w:date="2024-07-12T11:33:00Z" w16du:dateUtc="2024-07-12T08:33:00Z"/>
                <w:rFonts w:ascii="Arial" w:eastAsia="Calibri" w:hAnsi="Arial" w:cs="Arial"/>
                <w:lang w:eastAsia="en-GB"/>
              </w:rPr>
            </w:pPr>
            <w:del w:id="451" w:author="Hannu Peiponen" w:date="2024-07-12T11:33:00Z" w16du:dateUtc="2024-07-12T08:33:00Z">
              <w:r w:rsidDel="0075529D">
                <w:rPr>
                  <w:rFonts w:ascii="Arial" w:eastAsia="Calibri" w:hAnsi="Arial" w:cs="Arial"/>
                  <w:lang w:eastAsia="en-GB"/>
                </w:rPr>
                <w:delText>M_QUAL</w:delText>
              </w:r>
            </w:del>
          </w:p>
          <w:p w14:paraId="2CEC05FF" w14:textId="6CBDD4AA" w:rsidR="00F577F7" w:rsidRPr="005548BD" w:rsidDel="0075529D" w:rsidRDefault="00F577F7" w:rsidP="00EF4F6C">
            <w:pPr>
              <w:autoSpaceDE w:val="0"/>
              <w:autoSpaceDN w:val="0"/>
              <w:adjustRightInd w:val="0"/>
              <w:spacing w:after="0" w:line="240" w:lineRule="auto"/>
              <w:rPr>
                <w:del w:id="452" w:author="Hannu Peiponen" w:date="2024-07-12T11:33:00Z" w16du:dateUtc="2024-07-12T08:33:00Z"/>
                <w:rFonts w:ascii="Arial" w:eastAsia="Calibri" w:hAnsi="Arial" w:cs="Arial"/>
                <w:lang w:eastAsia="en-GB"/>
              </w:rPr>
            </w:pPr>
            <w:del w:id="453" w:author="Hannu Peiponen" w:date="2024-07-12T11:33:00Z" w16du:dateUtc="2024-07-12T08:33:00Z">
              <w:r w:rsidDel="0075529D">
                <w:rPr>
                  <w:rFonts w:ascii="Arial" w:eastAsia="Calibri" w:hAnsi="Arial" w:cs="Arial"/>
                  <w:lang w:eastAsia="en-GB"/>
                </w:rPr>
                <w:delText xml:space="preserve">SOUACC </w:delText>
              </w:r>
            </w:del>
          </w:p>
        </w:tc>
      </w:tr>
      <w:tr w:rsidR="000A4B54" w:rsidRPr="005548BD" w:rsidDel="0075529D" w14:paraId="74AD7007" w14:textId="24BC1448" w:rsidTr="000A4B54">
        <w:trPr>
          <w:del w:id="454" w:author="Hannu Peiponen" w:date="2024-07-12T11:33:00Z"/>
        </w:trPr>
        <w:tc>
          <w:tcPr>
            <w:tcW w:w="1210" w:type="dxa"/>
            <w:vMerge/>
          </w:tcPr>
          <w:p w14:paraId="74955163" w14:textId="601E7EA2" w:rsidR="00F577F7" w:rsidRPr="005548BD" w:rsidDel="0075529D" w:rsidRDefault="00F577F7" w:rsidP="00EF4F6C">
            <w:pPr>
              <w:autoSpaceDE w:val="0"/>
              <w:autoSpaceDN w:val="0"/>
              <w:adjustRightInd w:val="0"/>
              <w:spacing w:after="0" w:line="240" w:lineRule="auto"/>
              <w:rPr>
                <w:del w:id="455" w:author="Hannu Peiponen" w:date="2024-07-12T11:33:00Z" w16du:dateUtc="2024-07-12T08:33:00Z"/>
                <w:rFonts w:ascii="Arial" w:eastAsia="Calibri" w:hAnsi="Arial" w:cs="Arial"/>
                <w:lang w:eastAsia="en-GB"/>
              </w:rPr>
            </w:pPr>
          </w:p>
        </w:tc>
        <w:tc>
          <w:tcPr>
            <w:tcW w:w="1195" w:type="dxa"/>
          </w:tcPr>
          <w:p w14:paraId="271E4C99" w14:textId="7A09E70F" w:rsidR="00F577F7" w:rsidRPr="005548BD" w:rsidDel="0075529D" w:rsidRDefault="00F577F7" w:rsidP="00EF4F6C">
            <w:pPr>
              <w:autoSpaceDE w:val="0"/>
              <w:autoSpaceDN w:val="0"/>
              <w:adjustRightInd w:val="0"/>
              <w:spacing w:after="0" w:line="240" w:lineRule="auto"/>
              <w:rPr>
                <w:del w:id="456" w:author="Hannu Peiponen" w:date="2024-07-12T11:33:00Z" w16du:dateUtc="2024-07-12T08:33:00Z"/>
                <w:rFonts w:ascii="Arial" w:eastAsia="Calibri" w:hAnsi="Arial" w:cs="Arial"/>
                <w:lang w:eastAsia="en-GB"/>
              </w:rPr>
            </w:pPr>
            <w:del w:id="457" w:author="Hannu Peiponen" w:date="2024-07-12T11:33:00Z" w16du:dateUtc="2024-07-12T08:33:00Z">
              <w:r w:rsidRPr="005548BD" w:rsidDel="0075529D">
                <w:rPr>
                  <w:rFonts w:ascii="Arial" w:eastAsia="Calibri" w:hAnsi="Arial" w:cs="Arial"/>
                  <w:lang w:eastAsia="en-GB"/>
                </w:rPr>
                <w:delText>UWTROC</w:delText>
              </w:r>
            </w:del>
          </w:p>
        </w:tc>
        <w:tc>
          <w:tcPr>
            <w:tcW w:w="1985" w:type="dxa"/>
          </w:tcPr>
          <w:p w14:paraId="506D4872" w14:textId="2F29E585" w:rsidR="00F577F7" w:rsidRPr="005548BD" w:rsidDel="0075529D" w:rsidRDefault="00F577F7" w:rsidP="00EF4F6C">
            <w:pPr>
              <w:autoSpaceDE w:val="0"/>
              <w:autoSpaceDN w:val="0"/>
              <w:adjustRightInd w:val="0"/>
              <w:spacing w:after="0" w:line="240" w:lineRule="auto"/>
              <w:rPr>
                <w:del w:id="458" w:author="Hannu Peiponen" w:date="2024-07-12T11:33:00Z" w16du:dateUtc="2024-07-12T08:33:00Z"/>
                <w:rFonts w:ascii="Arial" w:eastAsia="Calibri" w:hAnsi="Arial" w:cs="Arial"/>
                <w:lang w:eastAsia="en-GB"/>
              </w:rPr>
            </w:pPr>
            <w:del w:id="459" w:author="Hannu Peiponen" w:date="2024-07-12T11:33:00Z" w16du:dateUtc="2024-07-12T08:33:00Z">
              <w:r w:rsidRPr="005548BD" w:rsidDel="0075529D">
                <w:rPr>
                  <w:rFonts w:ascii="Arial" w:eastAsia="Calibri" w:hAnsi="Arial" w:cs="Arial"/>
                  <w:lang w:eastAsia="en-GB"/>
                </w:rPr>
                <w:delText>DEPTH_VALUE &lt; = safety contour value</w:delText>
              </w:r>
            </w:del>
          </w:p>
        </w:tc>
        <w:tc>
          <w:tcPr>
            <w:tcW w:w="1417" w:type="dxa"/>
          </w:tcPr>
          <w:p w14:paraId="0B812678" w14:textId="22DDF982" w:rsidR="00F577F7" w:rsidRPr="005548BD" w:rsidDel="0075529D" w:rsidRDefault="00F577F7" w:rsidP="00EF4F6C">
            <w:pPr>
              <w:autoSpaceDE w:val="0"/>
              <w:autoSpaceDN w:val="0"/>
              <w:adjustRightInd w:val="0"/>
              <w:spacing w:after="0" w:line="240" w:lineRule="auto"/>
              <w:rPr>
                <w:del w:id="460" w:author="Hannu Peiponen" w:date="2024-07-12T11:33:00Z" w16du:dateUtc="2024-07-12T08:33:00Z"/>
                <w:rFonts w:ascii="Arial" w:eastAsia="Calibri" w:hAnsi="Arial" w:cs="Arial"/>
                <w:lang w:eastAsia="en-GB"/>
              </w:rPr>
            </w:pPr>
            <w:del w:id="461"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54B72473" w14:textId="49B5096B" w:rsidR="00F577F7" w:rsidDel="0075529D" w:rsidRDefault="00F577F7" w:rsidP="00EF4F6C">
            <w:pPr>
              <w:autoSpaceDE w:val="0"/>
              <w:autoSpaceDN w:val="0"/>
              <w:adjustRightInd w:val="0"/>
              <w:spacing w:after="0" w:line="240" w:lineRule="auto"/>
              <w:rPr>
                <w:del w:id="462" w:author="Hannu Peiponen" w:date="2024-07-12T11:33:00Z" w16du:dateUtc="2024-07-12T08:33:00Z"/>
                <w:rFonts w:ascii="Arial" w:eastAsia="Calibri" w:hAnsi="Arial" w:cs="Arial"/>
                <w:lang w:eastAsia="en-GB"/>
              </w:rPr>
            </w:pPr>
            <w:del w:id="463" w:author="Hannu Peiponen" w:date="2024-07-12T11:33:00Z" w16du:dateUtc="2024-07-12T08:33:00Z">
              <w:r w:rsidRPr="006270A9" w:rsidDel="0075529D">
                <w:rPr>
                  <w:rFonts w:ascii="Arial" w:eastAsia="Calibri" w:hAnsi="Arial" w:cs="Arial"/>
                  <w:lang w:eastAsia="en-GB"/>
                </w:rPr>
                <w:delText>M_QUAL</w:delText>
              </w:r>
            </w:del>
          </w:p>
          <w:p w14:paraId="2BE79ACE" w14:textId="7B9F46ED" w:rsidR="00F577F7" w:rsidRPr="005548BD" w:rsidDel="0075529D" w:rsidRDefault="00F577F7" w:rsidP="00EF4F6C">
            <w:pPr>
              <w:autoSpaceDE w:val="0"/>
              <w:autoSpaceDN w:val="0"/>
              <w:adjustRightInd w:val="0"/>
              <w:spacing w:after="0" w:line="240" w:lineRule="auto"/>
              <w:rPr>
                <w:del w:id="464" w:author="Hannu Peiponen" w:date="2024-07-12T11:33:00Z" w16du:dateUtc="2024-07-12T08:33:00Z"/>
                <w:rFonts w:ascii="Arial" w:eastAsia="Calibri" w:hAnsi="Arial" w:cs="Arial"/>
                <w:lang w:eastAsia="en-GB"/>
              </w:rPr>
            </w:pPr>
            <w:del w:id="465" w:author="Hannu Peiponen" w:date="2024-07-12T11:33:00Z" w16du:dateUtc="2024-07-12T08:33:00Z">
              <w:r w:rsidRPr="006D0B77" w:rsidDel="0075529D">
                <w:rPr>
                  <w:rFonts w:ascii="Arial" w:eastAsia="Calibri" w:hAnsi="Arial" w:cs="Arial"/>
                  <w:lang w:eastAsia="en-GB"/>
                </w:rPr>
                <w:delText>POSACC</w:delText>
              </w:r>
            </w:del>
          </w:p>
        </w:tc>
        <w:tc>
          <w:tcPr>
            <w:tcW w:w="1508" w:type="dxa"/>
          </w:tcPr>
          <w:p w14:paraId="53722539" w14:textId="0CBF2BBF" w:rsidR="00F577F7" w:rsidRPr="006270A9" w:rsidDel="0075529D" w:rsidRDefault="00F577F7" w:rsidP="006270A9">
            <w:pPr>
              <w:autoSpaceDE w:val="0"/>
              <w:autoSpaceDN w:val="0"/>
              <w:adjustRightInd w:val="0"/>
              <w:spacing w:after="0" w:line="240" w:lineRule="auto"/>
              <w:rPr>
                <w:del w:id="466" w:author="Hannu Peiponen" w:date="2024-07-12T11:33:00Z" w16du:dateUtc="2024-07-12T08:33:00Z"/>
                <w:rFonts w:ascii="Arial" w:eastAsia="Calibri" w:hAnsi="Arial" w:cs="Arial"/>
                <w:lang w:eastAsia="en-GB"/>
              </w:rPr>
            </w:pPr>
            <w:del w:id="467" w:author="Hannu Peiponen" w:date="2024-07-12T11:33:00Z" w16du:dateUtc="2024-07-12T08:33:00Z">
              <w:r w:rsidRPr="006270A9" w:rsidDel="0075529D">
                <w:rPr>
                  <w:rFonts w:ascii="Arial" w:eastAsia="Calibri" w:hAnsi="Arial" w:cs="Arial"/>
                  <w:lang w:eastAsia="en-GB"/>
                </w:rPr>
                <w:delText>M_QUAL</w:delText>
              </w:r>
            </w:del>
          </w:p>
          <w:p w14:paraId="011C6D9B" w14:textId="53C76D61" w:rsidR="00F577F7" w:rsidRPr="005548BD" w:rsidDel="0075529D" w:rsidRDefault="00F577F7" w:rsidP="006270A9">
            <w:pPr>
              <w:autoSpaceDE w:val="0"/>
              <w:autoSpaceDN w:val="0"/>
              <w:adjustRightInd w:val="0"/>
              <w:spacing w:after="0" w:line="240" w:lineRule="auto"/>
              <w:rPr>
                <w:del w:id="468" w:author="Hannu Peiponen" w:date="2024-07-12T11:33:00Z" w16du:dateUtc="2024-07-12T08:33:00Z"/>
                <w:rFonts w:ascii="Arial" w:eastAsia="Calibri" w:hAnsi="Arial" w:cs="Arial"/>
                <w:lang w:eastAsia="en-GB"/>
              </w:rPr>
            </w:pPr>
            <w:del w:id="469" w:author="Hannu Peiponen" w:date="2024-07-12T11:33:00Z" w16du:dateUtc="2024-07-12T08:33:00Z">
              <w:r w:rsidRPr="006270A9" w:rsidDel="0075529D">
                <w:rPr>
                  <w:rFonts w:ascii="Arial" w:eastAsia="Calibri" w:hAnsi="Arial" w:cs="Arial"/>
                  <w:lang w:eastAsia="en-GB"/>
                </w:rPr>
                <w:delText>SOUACC</w:delText>
              </w:r>
            </w:del>
          </w:p>
        </w:tc>
      </w:tr>
      <w:tr w:rsidR="000A4B54" w:rsidRPr="005548BD" w:rsidDel="0075529D" w14:paraId="09374631" w14:textId="6DFFE5D3" w:rsidTr="000A4B54">
        <w:trPr>
          <w:del w:id="470" w:author="Hannu Peiponen" w:date="2024-07-12T11:33:00Z"/>
        </w:trPr>
        <w:tc>
          <w:tcPr>
            <w:tcW w:w="1210" w:type="dxa"/>
            <w:vMerge/>
          </w:tcPr>
          <w:p w14:paraId="769A6960" w14:textId="5E62D32A" w:rsidR="00F577F7" w:rsidRPr="005548BD" w:rsidDel="0075529D" w:rsidRDefault="00F577F7" w:rsidP="00EF4F6C">
            <w:pPr>
              <w:autoSpaceDE w:val="0"/>
              <w:autoSpaceDN w:val="0"/>
              <w:adjustRightInd w:val="0"/>
              <w:spacing w:after="0" w:line="240" w:lineRule="auto"/>
              <w:rPr>
                <w:del w:id="471" w:author="Hannu Peiponen" w:date="2024-07-12T11:33:00Z" w16du:dateUtc="2024-07-12T08:33:00Z"/>
                <w:rFonts w:ascii="Arial" w:eastAsia="Calibri" w:hAnsi="Arial" w:cs="Arial"/>
                <w:lang w:eastAsia="en-GB"/>
              </w:rPr>
            </w:pPr>
          </w:p>
        </w:tc>
        <w:tc>
          <w:tcPr>
            <w:tcW w:w="1195" w:type="dxa"/>
          </w:tcPr>
          <w:p w14:paraId="3CAFC3B7" w14:textId="488DF97C" w:rsidR="00F577F7" w:rsidRPr="005548BD" w:rsidDel="0075529D" w:rsidRDefault="00F577F7" w:rsidP="00EF4F6C">
            <w:pPr>
              <w:autoSpaceDE w:val="0"/>
              <w:autoSpaceDN w:val="0"/>
              <w:adjustRightInd w:val="0"/>
              <w:spacing w:after="0" w:line="240" w:lineRule="auto"/>
              <w:rPr>
                <w:del w:id="472" w:author="Hannu Peiponen" w:date="2024-07-12T11:33:00Z" w16du:dateUtc="2024-07-12T08:33:00Z"/>
                <w:rFonts w:ascii="Arial" w:eastAsia="Calibri" w:hAnsi="Arial" w:cs="Arial"/>
                <w:lang w:eastAsia="en-GB"/>
              </w:rPr>
            </w:pPr>
            <w:del w:id="473" w:author="Hannu Peiponen" w:date="2024-07-12T11:33:00Z" w16du:dateUtc="2024-07-12T08:33:00Z">
              <w:r w:rsidRPr="005548BD" w:rsidDel="0075529D">
                <w:rPr>
                  <w:rFonts w:ascii="Arial" w:eastAsia="Calibri" w:hAnsi="Arial" w:cs="Arial"/>
                  <w:lang w:eastAsia="en-GB"/>
                </w:rPr>
                <w:delText>WRECKS</w:delText>
              </w:r>
            </w:del>
          </w:p>
        </w:tc>
        <w:tc>
          <w:tcPr>
            <w:tcW w:w="1985" w:type="dxa"/>
          </w:tcPr>
          <w:p w14:paraId="3DF41108" w14:textId="2F216E4D" w:rsidR="00F577F7" w:rsidRPr="005548BD" w:rsidDel="0075529D" w:rsidRDefault="00F577F7" w:rsidP="00EF4F6C">
            <w:pPr>
              <w:autoSpaceDE w:val="0"/>
              <w:autoSpaceDN w:val="0"/>
              <w:adjustRightInd w:val="0"/>
              <w:spacing w:after="0" w:line="240" w:lineRule="auto"/>
              <w:rPr>
                <w:del w:id="474" w:author="Hannu Peiponen" w:date="2024-07-12T11:33:00Z" w16du:dateUtc="2024-07-12T08:33:00Z"/>
                <w:rFonts w:ascii="Arial" w:eastAsia="Calibri" w:hAnsi="Arial" w:cs="Arial"/>
                <w:lang w:eastAsia="en-GB"/>
              </w:rPr>
            </w:pPr>
            <w:del w:id="475" w:author="Hannu Peiponen" w:date="2024-07-12T11:33:00Z" w16du:dateUtc="2024-07-12T08:33:00Z">
              <w:r w:rsidRPr="005548BD" w:rsidDel="0075529D">
                <w:rPr>
                  <w:rFonts w:ascii="Arial" w:eastAsia="Calibri" w:hAnsi="Arial" w:cs="Arial"/>
                  <w:lang w:eastAsia="en-GB"/>
                </w:rPr>
                <w:delText>DEPTH_VALUE &lt; = safety contour value</w:delText>
              </w:r>
            </w:del>
          </w:p>
        </w:tc>
        <w:tc>
          <w:tcPr>
            <w:tcW w:w="1417" w:type="dxa"/>
          </w:tcPr>
          <w:p w14:paraId="573E39AB" w14:textId="52ED3535" w:rsidR="00F577F7" w:rsidRPr="005548BD" w:rsidDel="0075529D" w:rsidRDefault="00F577F7" w:rsidP="00EF4F6C">
            <w:pPr>
              <w:autoSpaceDE w:val="0"/>
              <w:autoSpaceDN w:val="0"/>
              <w:adjustRightInd w:val="0"/>
              <w:spacing w:after="0" w:line="240" w:lineRule="auto"/>
              <w:rPr>
                <w:del w:id="476" w:author="Hannu Peiponen" w:date="2024-07-12T11:33:00Z" w16du:dateUtc="2024-07-12T08:33:00Z"/>
                <w:rFonts w:ascii="Arial" w:eastAsia="Calibri" w:hAnsi="Arial" w:cs="Arial"/>
                <w:lang w:eastAsia="en-GB"/>
              </w:rPr>
            </w:pPr>
            <w:del w:id="477"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03CE27FB" w14:textId="51C34800" w:rsidR="00F577F7" w:rsidDel="0075529D" w:rsidRDefault="00F577F7" w:rsidP="006270A9">
            <w:pPr>
              <w:autoSpaceDE w:val="0"/>
              <w:autoSpaceDN w:val="0"/>
              <w:adjustRightInd w:val="0"/>
              <w:spacing w:after="0" w:line="240" w:lineRule="auto"/>
              <w:rPr>
                <w:del w:id="478" w:author="Hannu Peiponen" w:date="2024-07-12T11:33:00Z" w16du:dateUtc="2024-07-12T08:33:00Z"/>
                <w:rFonts w:ascii="Arial" w:eastAsia="Calibri" w:hAnsi="Arial" w:cs="Arial"/>
                <w:lang w:eastAsia="en-GB"/>
              </w:rPr>
            </w:pPr>
            <w:del w:id="479" w:author="Hannu Peiponen" w:date="2024-07-12T11:33:00Z" w16du:dateUtc="2024-07-12T08:33:00Z">
              <w:r w:rsidRPr="006270A9" w:rsidDel="0075529D">
                <w:rPr>
                  <w:rFonts w:ascii="Arial" w:eastAsia="Calibri" w:hAnsi="Arial" w:cs="Arial"/>
                  <w:lang w:eastAsia="en-GB"/>
                </w:rPr>
                <w:delText>M_QUAL</w:delText>
              </w:r>
            </w:del>
          </w:p>
          <w:p w14:paraId="747BB600" w14:textId="6C13B796" w:rsidR="00F21F96" w:rsidRPr="006270A9" w:rsidDel="0075529D" w:rsidRDefault="00F21F96" w:rsidP="006270A9">
            <w:pPr>
              <w:autoSpaceDE w:val="0"/>
              <w:autoSpaceDN w:val="0"/>
              <w:adjustRightInd w:val="0"/>
              <w:spacing w:after="0" w:line="240" w:lineRule="auto"/>
              <w:rPr>
                <w:del w:id="480" w:author="Hannu Peiponen" w:date="2024-07-12T11:33:00Z" w16du:dateUtc="2024-07-12T08:33:00Z"/>
                <w:rFonts w:ascii="Arial" w:eastAsia="Calibri" w:hAnsi="Arial" w:cs="Arial"/>
                <w:lang w:eastAsia="en-GB"/>
              </w:rPr>
            </w:pPr>
            <w:del w:id="481" w:author="Hannu Peiponen" w:date="2024-07-12T11:33:00Z" w16du:dateUtc="2024-07-12T08:33:00Z">
              <w:r w:rsidDel="0075529D">
                <w:rPr>
                  <w:rFonts w:ascii="Arial" w:eastAsia="Calibri" w:hAnsi="Arial" w:cs="Arial"/>
                  <w:lang w:eastAsia="en-GB"/>
                </w:rPr>
                <w:delText>M_ACCY</w:delText>
              </w:r>
            </w:del>
          </w:p>
          <w:p w14:paraId="3912CAC9" w14:textId="2D778284" w:rsidR="00F577F7" w:rsidRPr="005548BD" w:rsidDel="0075529D" w:rsidRDefault="00F577F7" w:rsidP="006270A9">
            <w:pPr>
              <w:autoSpaceDE w:val="0"/>
              <w:autoSpaceDN w:val="0"/>
              <w:adjustRightInd w:val="0"/>
              <w:spacing w:after="0" w:line="240" w:lineRule="auto"/>
              <w:rPr>
                <w:del w:id="482" w:author="Hannu Peiponen" w:date="2024-07-12T11:33:00Z" w16du:dateUtc="2024-07-12T08:33:00Z"/>
                <w:rFonts w:ascii="Arial" w:eastAsia="Calibri" w:hAnsi="Arial" w:cs="Arial"/>
                <w:lang w:eastAsia="en-GB"/>
              </w:rPr>
            </w:pPr>
            <w:del w:id="483" w:author="Hannu Peiponen" w:date="2024-07-12T11:33:00Z" w16du:dateUtc="2024-07-12T08:33:00Z">
              <w:r w:rsidRPr="006270A9" w:rsidDel="0075529D">
                <w:rPr>
                  <w:rFonts w:ascii="Arial" w:eastAsia="Calibri" w:hAnsi="Arial" w:cs="Arial"/>
                  <w:lang w:eastAsia="en-GB"/>
                </w:rPr>
                <w:delText xml:space="preserve">POSACC </w:delText>
              </w:r>
            </w:del>
          </w:p>
        </w:tc>
        <w:tc>
          <w:tcPr>
            <w:tcW w:w="1508" w:type="dxa"/>
          </w:tcPr>
          <w:p w14:paraId="29BF537B" w14:textId="3847FD1A" w:rsidR="00F577F7" w:rsidRPr="006270A9" w:rsidDel="0075529D" w:rsidRDefault="00F577F7" w:rsidP="006270A9">
            <w:pPr>
              <w:autoSpaceDE w:val="0"/>
              <w:autoSpaceDN w:val="0"/>
              <w:adjustRightInd w:val="0"/>
              <w:spacing w:after="0" w:line="240" w:lineRule="auto"/>
              <w:rPr>
                <w:del w:id="484" w:author="Hannu Peiponen" w:date="2024-07-12T11:33:00Z" w16du:dateUtc="2024-07-12T08:33:00Z"/>
                <w:rFonts w:ascii="Arial" w:eastAsia="Calibri" w:hAnsi="Arial" w:cs="Arial"/>
                <w:lang w:eastAsia="en-GB"/>
              </w:rPr>
            </w:pPr>
            <w:del w:id="485" w:author="Hannu Peiponen" w:date="2024-07-12T11:33:00Z" w16du:dateUtc="2024-07-12T08:33:00Z">
              <w:r w:rsidRPr="006270A9" w:rsidDel="0075529D">
                <w:rPr>
                  <w:rFonts w:ascii="Arial" w:eastAsia="Calibri" w:hAnsi="Arial" w:cs="Arial"/>
                  <w:lang w:eastAsia="en-GB"/>
                </w:rPr>
                <w:delText>M_QUAL</w:delText>
              </w:r>
            </w:del>
          </w:p>
          <w:p w14:paraId="143A2E76" w14:textId="04F2B469" w:rsidR="00F577F7" w:rsidRPr="005548BD" w:rsidDel="0075529D" w:rsidRDefault="00F577F7" w:rsidP="006270A9">
            <w:pPr>
              <w:autoSpaceDE w:val="0"/>
              <w:autoSpaceDN w:val="0"/>
              <w:adjustRightInd w:val="0"/>
              <w:spacing w:after="0" w:line="240" w:lineRule="auto"/>
              <w:rPr>
                <w:del w:id="486" w:author="Hannu Peiponen" w:date="2024-07-12T11:33:00Z" w16du:dateUtc="2024-07-12T08:33:00Z"/>
                <w:rFonts w:ascii="Arial" w:eastAsia="Calibri" w:hAnsi="Arial" w:cs="Arial"/>
                <w:lang w:eastAsia="en-GB"/>
              </w:rPr>
            </w:pPr>
            <w:del w:id="487" w:author="Hannu Peiponen" w:date="2024-07-12T11:33:00Z" w16du:dateUtc="2024-07-12T08:33:00Z">
              <w:r w:rsidRPr="006270A9" w:rsidDel="0075529D">
                <w:rPr>
                  <w:rFonts w:ascii="Arial" w:eastAsia="Calibri" w:hAnsi="Arial" w:cs="Arial"/>
                  <w:lang w:eastAsia="en-GB"/>
                </w:rPr>
                <w:delText>SOUACC</w:delText>
              </w:r>
            </w:del>
          </w:p>
        </w:tc>
      </w:tr>
      <w:tr w:rsidR="000A4B54" w:rsidRPr="005548BD" w:rsidDel="0075529D" w14:paraId="4ACB6BEC" w14:textId="401BEC87" w:rsidTr="000A4B54">
        <w:trPr>
          <w:del w:id="488" w:author="Hannu Peiponen" w:date="2024-07-12T11:33:00Z"/>
        </w:trPr>
        <w:tc>
          <w:tcPr>
            <w:tcW w:w="1210" w:type="dxa"/>
            <w:vMerge/>
          </w:tcPr>
          <w:p w14:paraId="228C6FD9" w14:textId="0D20CD03" w:rsidR="00F577F7" w:rsidRPr="005548BD" w:rsidDel="0075529D" w:rsidRDefault="00F577F7" w:rsidP="00EF4F6C">
            <w:pPr>
              <w:autoSpaceDE w:val="0"/>
              <w:autoSpaceDN w:val="0"/>
              <w:adjustRightInd w:val="0"/>
              <w:spacing w:after="0" w:line="240" w:lineRule="auto"/>
              <w:rPr>
                <w:del w:id="489" w:author="Hannu Peiponen" w:date="2024-07-12T11:33:00Z" w16du:dateUtc="2024-07-12T08:33:00Z"/>
                <w:rFonts w:ascii="Arial" w:eastAsia="Calibri" w:hAnsi="Arial" w:cs="Arial"/>
                <w:lang w:eastAsia="en-GB"/>
              </w:rPr>
            </w:pPr>
          </w:p>
        </w:tc>
        <w:tc>
          <w:tcPr>
            <w:tcW w:w="1195" w:type="dxa"/>
          </w:tcPr>
          <w:p w14:paraId="288C7CF3" w14:textId="5B0096D9" w:rsidR="00F577F7" w:rsidRPr="005548BD" w:rsidDel="0075529D" w:rsidRDefault="00F577F7" w:rsidP="00EF4F6C">
            <w:pPr>
              <w:autoSpaceDE w:val="0"/>
              <w:autoSpaceDN w:val="0"/>
              <w:adjustRightInd w:val="0"/>
              <w:spacing w:after="0" w:line="240" w:lineRule="auto"/>
              <w:rPr>
                <w:del w:id="490" w:author="Hannu Peiponen" w:date="2024-07-12T11:33:00Z" w16du:dateUtc="2024-07-12T08:33:00Z"/>
                <w:rFonts w:ascii="Arial" w:eastAsia="Calibri" w:hAnsi="Arial" w:cs="Arial"/>
                <w:lang w:eastAsia="en-GB"/>
              </w:rPr>
            </w:pPr>
            <w:del w:id="491" w:author="Hannu Peiponen" w:date="2024-07-12T11:33:00Z" w16du:dateUtc="2024-07-12T08:33:00Z">
              <w:r w:rsidRPr="005548BD" w:rsidDel="0075529D">
                <w:rPr>
                  <w:rFonts w:ascii="Arial" w:eastAsia="Calibri" w:hAnsi="Arial" w:cs="Arial"/>
                  <w:lang w:eastAsia="en-GB"/>
                </w:rPr>
                <w:delText>SOUNDG</w:delText>
              </w:r>
            </w:del>
          </w:p>
        </w:tc>
        <w:tc>
          <w:tcPr>
            <w:tcW w:w="1985" w:type="dxa"/>
          </w:tcPr>
          <w:p w14:paraId="30A24421" w14:textId="040B75AD" w:rsidR="00F577F7" w:rsidRPr="005548BD" w:rsidDel="0075529D" w:rsidRDefault="00F577F7" w:rsidP="00EF4F6C">
            <w:pPr>
              <w:autoSpaceDE w:val="0"/>
              <w:autoSpaceDN w:val="0"/>
              <w:adjustRightInd w:val="0"/>
              <w:spacing w:after="0" w:line="240" w:lineRule="auto"/>
              <w:rPr>
                <w:del w:id="492" w:author="Hannu Peiponen" w:date="2024-07-12T11:33:00Z" w16du:dateUtc="2024-07-12T08:33:00Z"/>
                <w:rFonts w:ascii="Arial" w:eastAsia="Calibri" w:hAnsi="Arial" w:cs="Arial"/>
                <w:lang w:eastAsia="en-GB"/>
              </w:rPr>
            </w:pPr>
            <w:del w:id="493" w:author="Hannu Peiponen" w:date="2024-07-12T11:33:00Z" w16du:dateUtc="2024-07-12T08:33:00Z">
              <w:r w:rsidRPr="005548BD" w:rsidDel="0075529D">
                <w:rPr>
                  <w:rFonts w:ascii="Arial" w:eastAsia="Calibri" w:hAnsi="Arial" w:cs="Arial"/>
                  <w:lang w:eastAsia="en-GB"/>
                </w:rPr>
                <w:delText>EXPSOU=2 and VE3D subfield&lt; = safety contour value</w:delText>
              </w:r>
            </w:del>
          </w:p>
        </w:tc>
        <w:tc>
          <w:tcPr>
            <w:tcW w:w="1417" w:type="dxa"/>
          </w:tcPr>
          <w:p w14:paraId="5C1C7543" w14:textId="210201AC" w:rsidR="00F577F7" w:rsidRPr="005548BD" w:rsidDel="0075529D" w:rsidRDefault="00F577F7" w:rsidP="00EF4F6C">
            <w:pPr>
              <w:autoSpaceDE w:val="0"/>
              <w:autoSpaceDN w:val="0"/>
              <w:adjustRightInd w:val="0"/>
              <w:spacing w:after="0" w:line="240" w:lineRule="auto"/>
              <w:rPr>
                <w:del w:id="494" w:author="Hannu Peiponen" w:date="2024-07-12T11:33:00Z" w16du:dateUtc="2024-07-12T08:33:00Z"/>
                <w:rFonts w:ascii="Arial" w:eastAsia="Calibri" w:hAnsi="Arial" w:cs="Arial"/>
                <w:lang w:eastAsia="en-GB"/>
              </w:rPr>
            </w:pPr>
            <w:del w:id="495" w:author="Hannu Peiponen" w:date="2024-07-12T11:33:00Z" w16du:dateUtc="2024-07-12T08:33:00Z">
              <w:r w:rsidRPr="005548BD" w:rsidDel="0075529D">
                <w:rPr>
                  <w:rFonts w:ascii="Arial" w:eastAsia="Calibri" w:hAnsi="Arial" w:cs="Arial"/>
                  <w:lang w:eastAsia="en-GB"/>
                </w:rPr>
                <w:delText>POINT</w:delText>
              </w:r>
            </w:del>
          </w:p>
        </w:tc>
        <w:tc>
          <w:tcPr>
            <w:tcW w:w="1701" w:type="dxa"/>
          </w:tcPr>
          <w:p w14:paraId="258A3B45" w14:textId="5476D5C2" w:rsidR="00F577F7" w:rsidRPr="006270A9" w:rsidDel="0075529D" w:rsidRDefault="00F577F7" w:rsidP="006270A9">
            <w:pPr>
              <w:autoSpaceDE w:val="0"/>
              <w:autoSpaceDN w:val="0"/>
              <w:adjustRightInd w:val="0"/>
              <w:spacing w:after="0" w:line="240" w:lineRule="auto"/>
              <w:rPr>
                <w:del w:id="496" w:author="Hannu Peiponen" w:date="2024-07-12T11:33:00Z" w16du:dateUtc="2024-07-12T08:33:00Z"/>
                <w:rFonts w:ascii="Arial" w:eastAsia="Calibri" w:hAnsi="Arial" w:cs="Arial"/>
                <w:lang w:eastAsia="en-GB"/>
              </w:rPr>
            </w:pPr>
            <w:del w:id="497" w:author="Hannu Peiponen" w:date="2024-07-12T11:33:00Z" w16du:dateUtc="2024-07-12T08:33:00Z">
              <w:r w:rsidRPr="006270A9" w:rsidDel="0075529D">
                <w:rPr>
                  <w:rFonts w:ascii="Arial" w:eastAsia="Calibri" w:hAnsi="Arial" w:cs="Arial"/>
                  <w:lang w:eastAsia="en-GB"/>
                </w:rPr>
                <w:delText>M_QUAL</w:delText>
              </w:r>
            </w:del>
          </w:p>
          <w:p w14:paraId="285247FB" w14:textId="2DAA02E7" w:rsidR="00F577F7" w:rsidRPr="005548BD" w:rsidDel="0075529D" w:rsidRDefault="00F577F7" w:rsidP="006270A9">
            <w:pPr>
              <w:autoSpaceDE w:val="0"/>
              <w:autoSpaceDN w:val="0"/>
              <w:adjustRightInd w:val="0"/>
              <w:spacing w:after="0" w:line="240" w:lineRule="auto"/>
              <w:rPr>
                <w:del w:id="498" w:author="Hannu Peiponen" w:date="2024-07-12T11:33:00Z" w16du:dateUtc="2024-07-12T08:33:00Z"/>
                <w:rFonts w:ascii="Arial" w:eastAsia="Calibri" w:hAnsi="Arial" w:cs="Arial"/>
                <w:lang w:eastAsia="en-GB"/>
              </w:rPr>
            </w:pPr>
            <w:del w:id="499" w:author="Hannu Peiponen" w:date="2024-07-12T11:33:00Z" w16du:dateUtc="2024-07-12T08:33:00Z">
              <w:r w:rsidRPr="006270A9" w:rsidDel="0075529D">
                <w:rPr>
                  <w:rFonts w:ascii="Arial" w:eastAsia="Calibri" w:hAnsi="Arial" w:cs="Arial"/>
                  <w:lang w:eastAsia="en-GB"/>
                </w:rPr>
                <w:delText>POSACC</w:delText>
              </w:r>
            </w:del>
          </w:p>
        </w:tc>
        <w:tc>
          <w:tcPr>
            <w:tcW w:w="1508" w:type="dxa"/>
          </w:tcPr>
          <w:p w14:paraId="33167C0B" w14:textId="63A8A9E8" w:rsidR="00F577F7" w:rsidRPr="006270A9" w:rsidDel="0075529D" w:rsidRDefault="00F577F7" w:rsidP="006270A9">
            <w:pPr>
              <w:autoSpaceDE w:val="0"/>
              <w:autoSpaceDN w:val="0"/>
              <w:adjustRightInd w:val="0"/>
              <w:spacing w:after="0" w:line="240" w:lineRule="auto"/>
              <w:rPr>
                <w:del w:id="500" w:author="Hannu Peiponen" w:date="2024-07-12T11:33:00Z" w16du:dateUtc="2024-07-12T08:33:00Z"/>
                <w:rFonts w:ascii="Arial" w:eastAsia="Calibri" w:hAnsi="Arial" w:cs="Arial"/>
                <w:lang w:eastAsia="en-GB"/>
              </w:rPr>
            </w:pPr>
            <w:del w:id="501" w:author="Hannu Peiponen" w:date="2024-07-12T11:33:00Z" w16du:dateUtc="2024-07-12T08:33:00Z">
              <w:r w:rsidRPr="006270A9" w:rsidDel="0075529D">
                <w:rPr>
                  <w:rFonts w:ascii="Arial" w:eastAsia="Calibri" w:hAnsi="Arial" w:cs="Arial"/>
                  <w:lang w:eastAsia="en-GB"/>
                </w:rPr>
                <w:delText>M_QUAL</w:delText>
              </w:r>
            </w:del>
          </w:p>
          <w:p w14:paraId="1412B6F6" w14:textId="67E10F7C" w:rsidR="00F577F7" w:rsidRPr="005548BD" w:rsidDel="0075529D" w:rsidRDefault="00F577F7" w:rsidP="006270A9">
            <w:pPr>
              <w:autoSpaceDE w:val="0"/>
              <w:autoSpaceDN w:val="0"/>
              <w:adjustRightInd w:val="0"/>
              <w:spacing w:after="0" w:line="240" w:lineRule="auto"/>
              <w:rPr>
                <w:del w:id="502" w:author="Hannu Peiponen" w:date="2024-07-12T11:33:00Z" w16du:dateUtc="2024-07-12T08:33:00Z"/>
                <w:rFonts w:ascii="Arial" w:eastAsia="Calibri" w:hAnsi="Arial" w:cs="Arial"/>
                <w:lang w:eastAsia="en-GB"/>
              </w:rPr>
            </w:pPr>
            <w:del w:id="503" w:author="Hannu Peiponen" w:date="2024-07-12T11:33:00Z" w16du:dateUtc="2024-07-12T08:33:00Z">
              <w:r w:rsidRPr="006270A9" w:rsidDel="0075529D">
                <w:rPr>
                  <w:rFonts w:ascii="Arial" w:eastAsia="Calibri" w:hAnsi="Arial" w:cs="Arial"/>
                  <w:lang w:eastAsia="en-GB"/>
                </w:rPr>
                <w:delText>SOUACC</w:delText>
              </w:r>
            </w:del>
          </w:p>
        </w:tc>
      </w:tr>
      <w:tr w:rsidR="007468D6" w:rsidRPr="005548BD" w:rsidDel="0075529D" w14:paraId="67660255" w14:textId="66BBD3A5" w:rsidTr="000A4B54">
        <w:trPr>
          <w:del w:id="504" w:author="Hannu Peiponen" w:date="2024-07-12T11:33:00Z"/>
        </w:trPr>
        <w:tc>
          <w:tcPr>
            <w:tcW w:w="1210" w:type="dxa"/>
            <w:vMerge w:val="restart"/>
          </w:tcPr>
          <w:p w14:paraId="6581D0ED" w14:textId="63E93B94" w:rsidR="007468D6" w:rsidDel="0075529D" w:rsidRDefault="007468D6" w:rsidP="007468D6">
            <w:pPr>
              <w:autoSpaceDE w:val="0"/>
              <w:autoSpaceDN w:val="0"/>
              <w:adjustRightInd w:val="0"/>
              <w:spacing w:after="0" w:line="240" w:lineRule="auto"/>
              <w:rPr>
                <w:del w:id="505" w:author="Hannu Peiponen" w:date="2024-07-12T11:33:00Z" w16du:dateUtc="2024-07-12T08:33:00Z"/>
                <w:rFonts w:ascii="Arial" w:eastAsia="Calibri" w:hAnsi="Arial" w:cs="Arial"/>
                <w:lang w:eastAsia="en-GB"/>
              </w:rPr>
            </w:pPr>
            <w:del w:id="506" w:author="Hannu Peiponen" w:date="2024-07-12T11:33:00Z" w16du:dateUtc="2024-07-12T08:33:00Z">
              <w:r w:rsidDel="0075529D">
                <w:rPr>
                  <w:rFonts w:ascii="Arial" w:eastAsia="Calibri" w:hAnsi="Arial" w:cs="Arial"/>
                  <w:lang w:eastAsia="en-GB"/>
                </w:rPr>
                <w:delText>Areas where Special Conditions</w:delText>
              </w:r>
            </w:del>
          </w:p>
          <w:p w14:paraId="36C25404" w14:textId="5211846B" w:rsidR="007468D6" w:rsidRPr="005548BD" w:rsidDel="0075529D" w:rsidRDefault="007468D6" w:rsidP="007468D6">
            <w:pPr>
              <w:autoSpaceDE w:val="0"/>
              <w:autoSpaceDN w:val="0"/>
              <w:adjustRightInd w:val="0"/>
              <w:spacing w:after="0" w:line="240" w:lineRule="auto"/>
              <w:rPr>
                <w:del w:id="507" w:author="Hannu Peiponen" w:date="2024-07-12T11:33:00Z" w16du:dateUtc="2024-07-12T08:33:00Z"/>
                <w:rFonts w:ascii="Arial" w:eastAsia="Calibri" w:hAnsi="Arial" w:cs="Arial"/>
                <w:lang w:eastAsia="en-GB"/>
              </w:rPr>
            </w:pPr>
            <w:del w:id="508" w:author="Hannu Peiponen" w:date="2024-07-12T11:33:00Z" w16du:dateUtc="2024-07-12T08:33:00Z">
              <w:r w:rsidDel="0075529D">
                <w:rPr>
                  <w:rFonts w:ascii="Arial" w:eastAsia="Calibri" w:hAnsi="Arial" w:cs="Arial"/>
                  <w:lang w:eastAsia="en-GB"/>
                </w:rPr>
                <w:delText>Exist</w:delText>
              </w:r>
            </w:del>
          </w:p>
        </w:tc>
        <w:tc>
          <w:tcPr>
            <w:tcW w:w="1195" w:type="dxa"/>
          </w:tcPr>
          <w:p w14:paraId="78F81BBE" w14:textId="1A861D59" w:rsidR="007468D6" w:rsidRPr="005548BD" w:rsidDel="0075529D" w:rsidRDefault="007468D6" w:rsidP="007468D6">
            <w:pPr>
              <w:autoSpaceDE w:val="0"/>
              <w:autoSpaceDN w:val="0"/>
              <w:adjustRightInd w:val="0"/>
              <w:spacing w:after="0" w:line="240" w:lineRule="auto"/>
              <w:rPr>
                <w:del w:id="509" w:author="Hannu Peiponen" w:date="2024-07-12T11:33:00Z" w16du:dateUtc="2024-07-12T08:33:00Z"/>
                <w:rFonts w:ascii="Arial" w:eastAsia="Calibri" w:hAnsi="Arial" w:cs="Arial"/>
                <w:lang w:eastAsia="en-GB"/>
              </w:rPr>
            </w:pPr>
            <w:del w:id="510" w:author="Hannu Peiponen" w:date="2024-07-12T11:33:00Z" w16du:dateUtc="2024-07-12T08:33:00Z">
              <w:r w:rsidRPr="005548BD" w:rsidDel="0075529D">
                <w:rPr>
                  <w:rFonts w:ascii="Arial" w:eastAsia="Calibri" w:hAnsi="Arial" w:cs="Arial"/>
                  <w:lang w:eastAsia="en-GB"/>
                </w:rPr>
                <w:delText>TSEZNE</w:delText>
              </w:r>
            </w:del>
          </w:p>
        </w:tc>
        <w:tc>
          <w:tcPr>
            <w:tcW w:w="1985" w:type="dxa"/>
          </w:tcPr>
          <w:p w14:paraId="614D2E26" w14:textId="2620AD1C" w:rsidR="007468D6" w:rsidRPr="005548BD" w:rsidDel="0075529D" w:rsidRDefault="007468D6" w:rsidP="007468D6">
            <w:pPr>
              <w:autoSpaceDE w:val="0"/>
              <w:autoSpaceDN w:val="0"/>
              <w:adjustRightInd w:val="0"/>
              <w:spacing w:after="0" w:line="240" w:lineRule="auto"/>
              <w:rPr>
                <w:del w:id="511" w:author="Hannu Peiponen" w:date="2024-07-12T11:33:00Z" w16du:dateUtc="2024-07-12T08:33:00Z"/>
                <w:rFonts w:ascii="Arial" w:eastAsia="Calibri" w:hAnsi="Arial" w:cs="Arial"/>
                <w:lang w:eastAsia="en-GB"/>
              </w:rPr>
            </w:pPr>
          </w:p>
        </w:tc>
        <w:tc>
          <w:tcPr>
            <w:tcW w:w="1417" w:type="dxa"/>
          </w:tcPr>
          <w:p w14:paraId="68F057D2" w14:textId="17C6D407" w:rsidR="007468D6" w:rsidRPr="005548BD" w:rsidDel="0075529D" w:rsidRDefault="007468D6" w:rsidP="007468D6">
            <w:pPr>
              <w:autoSpaceDE w:val="0"/>
              <w:autoSpaceDN w:val="0"/>
              <w:adjustRightInd w:val="0"/>
              <w:spacing w:after="0" w:line="240" w:lineRule="auto"/>
              <w:rPr>
                <w:del w:id="512" w:author="Hannu Peiponen" w:date="2024-07-12T11:33:00Z" w16du:dateUtc="2024-07-12T08:33:00Z"/>
                <w:rFonts w:ascii="Arial" w:eastAsia="Calibri" w:hAnsi="Arial" w:cs="Arial"/>
                <w:lang w:eastAsia="en-GB"/>
              </w:rPr>
            </w:pPr>
            <w:del w:id="513" w:author="Hannu Peiponen" w:date="2024-07-12T11:33:00Z" w16du:dateUtc="2024-07-12T08:33:00Z">
              <w:r w:rsidDel="0075529D">
                <w:rPr>
                  <w:rFonts w:ascii="Arial" w:eastAsia="Calibri" w:hAnsi="Arial" w:cs="Arial"/>
                  <w:lang w:eastAsia="en-GB"/>
                </w:rPr>
                <w:delText>LINE</w:delText>
              </w:r>
            </w:del>
          </w:p>
        </w:tc>
        <w:tc>
          <w:tcPr>
            <w:tcW w:w="1701" w:type="dxa"/>
          </w:tcPr>
          <w:p w14:paraId="4659C925" w14:textId="313B9ECE" w:rsidR="007468D6" w:rsidRPr="005548BD" w:rsidDel="0075529D" w:rsidRDefault="007468D6" w:rsidP="007468D6">
            <w:pPr>
              <w:autoSpaceDE w:val="0"/>
              <w:autoSpaceDN w:val="0"/>
              <w:adjustRightInd w:val="0"/>
              <w:spacing w:after="0" w:line="240" w:lineRule="auto"/>
              <w:rPr>
                <w:del w:id="514" w:author="Hannu Peiponen" w:date="2024-07-12T11:33:00Z" w16du:dateUtc="2024-07-12T08:33:00Z"/>
                <w:rFonts w:ascii="Arial" w:eastAsia="Calibri" w:hAnsi="Arial" w:cs="Arial"/>
                <w:lang w:eastAsia="en-GB"/>
              </w:rPr>
            </w:pPr>
            <w:del w:id="515"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078218F0" w14:textId="00E83166" w:rsidR="007468D6" w:rsidRPr="005548BD" w:rsidDel="0075529D" w:rsidRDefault="007468D6" w:rsidP="007468D6">
            <w:pPr>
              <w:autoSpaceDE w:val="0"/>
              <w:autoSpaceDN w:val="0"/>
              <w:adjustRightInd w:val="0"/>
              <w:spacing w:after="0" w:line="240" w:lineRule="auto"/>
              <w:rPr>
                <w:del w:id="516" w:author="Hannu Peiponen" w:date="2024-07-12T11:33:00Z" w16du:dateUtc="2024-07-12T08:33:00Z"/>
                <w:rFonts w:ascii="Arial" w:eastAsia="Calibri" w:hAnsi="Arial" w:cs="Arial"/>
                <w:lang w:eastAsia="en-GB"/>
              </w:rPr>
            </w:pPr>
            <w:del w:id="517"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218F61A3" w14:textId="231F601C" w:rsidTr="000A4B54">
        <w:trPr>
          <w:del w:id="518" w:author="Hannu Peiponen" w:date="2024-07-12T11:33:00Z"/>
        </w:trPr>
        <w:tc>
          <w:tcPr>
            <w:tcW w:w="1210" w:type="dxa"/>
            <w:vMerge/>
          </w:tcPr>
          <w:p w14:paraId="5309A180" w14:textId="4EB3469F" w:rsidR="007468D6" w:rsidRPr="005548BD" w:rsidDel="0075529D" w:rsidRDefault="007468D6" w:rsidP="007468D6">
            <w:pPr>
              <w:autoSpaceDE w:val="0"/>
              <w:autoSpaceDN w:val="0"/>
              <w:adjustRightInd w:val="0"/>
              <w:spacing w:after="0" w:line="240" w:lineRule="auto"/>
              <w:rPr>
                <w:del w:id="519" w:author="Hannu Peiponen" w:date="2024-07-12T11:33:00Z" w16du:dateUtc="2024-07-12T08:33:00Z"/>
                <w:rFonts w:ascii="Arial" w:eastAsia="Calibri" w:hAnsi="Arial" w:cs="Arial"/>
                <w:lang w:eastAsia="en-GB"/>
              </w:rPr>
            </w:pPr>
          </w:p>
        </w:tc>
        <w:tc>
          <w:tcPr>
            <w:tcW w:w="1195" w:type="dxa"/>
          </w:tcPr>
          <w:p w14:paraId="2F0428FB" w14:textId="475882D8" w:rsidR="007468D6" w:rsidRPr="005548BD" w:rsidDel="0075529D" w:rsidRDefault="007468D6" w:rsidP="007468D6">
            <w:pPr>
              <w:autoSpaceDE w:val="0"/>
              <w:autoSpaceDN w:val="0"/>
              <w:adjustRightInd w:val="0"/>
              <w:spacing w:after="0" w:line="240" w:lineRule="auto"/>
              <w:rPr>
                <w:del w:id="520" w:author="Hannu Peiponen" w:date="2024-07-12T11:33:00Z" w16du:dateUtc="2024-07-12T08:33:00Z"/>
                <w:rFonts w:ascii="Arial" w:eastAsia="Calibri" w:hAnsi="Arial" w:cs="Arial"/>
                <w:lang w:eastAsia="en-GB"/>
              </w:rPr>
            </w:pPr>
            <w:del w:id="521" w:author="Hannu Peiponen" w:date="2024-07-12T11:33:00Z" w16du:dateUtc="2024-07-12T08:33:00Z">
              <w:r w:rsidRPr="005548BD" w:rsidDel="0075529D">
                <w:rPr>
                  <w:rFonts w:ascii="Arial" w:eastAsia="Calibri" w:hAnsi="Arial" w:cs="Arial"/>
                  <w:lang w:eastAsia="en-GB"/>
                </w:rPr>
                <w:delText>ISTZNE</w:delText>
              </w:r>
            </w:del>
          </w:p>
        </w:tc>
        <w:tc>
          <w:tcPr>
            <w:tcW w:w="1985" w:type="dxa"/>
          </w:tcPr>
          <w:p w14:paraId="4DA5010C" w14:textId="29A06AD1" w:rsidR="007468D6" w:rsidRPr="005548BD" w:rsidDel="0075529D" w:rsidRDefault="007468D6" w:rsidP="007468D6">
            <w:pPr>
              <w:autoSpaceDE w:val="0"/>
              <w:autoSpaceDN w:val="0"/>
              <w:adjustRightInd w:val="0"/>
              <w:spacing w:after="0" w:line="240" w:lineRule="auto"/>
              <w:rPr>
                <w:del w:id="522" w:author="Hannu Peiponen" w:date="2024-07-12T11:33:00Z" w16du:dateUtc="2024-07-12T08:33:00Z"/>
                <w:rFonts w:ascii="Arial" w:eastAsia="Calibri" w:hAnsi="Arial" w:cs="Arial"/>
                <w:lang w:eastAsia="en-GB"/>
              </w:rPr>
            </w:pPr>
          </w:p>
        </w:tc>
        <w:tc>
          <w:tcPr>
            <w:tcW w:w="1417" w:type="dxa"/>
          </w:tcPr>
          <w:p w14:paraId="4E25F75C" w14:textId="39A242D6" w:rsidR="007468D6" w:rsidRPr="005548BD" w:rsidDel="0075529D" w:rsidRDefault="007468D6" w:rsidP="007468D6">
            <w:pPr>
              <w:autoSpaceDE w:val="0"/>
              <w:autoSpaceDN w:val="0"/>
              <w:adjustRightInd w:val="0"/>
              <w:spacing w:after="0" w:line="240" w:lineRule="auto"/>
              <w:rPr>
                <w:del w:id="523" w:author="Hannu Peiponen" w:date="2024-07-12T11:33:00Z" w16du:dateUtc="2024-07-12T08:33:00Z"/>
                <w:rFonts w:ascii="Arial" w:eastAsia="Calibri" w:hAnsi="Arial" w:cs="Arial"/>
                <w:lang w:eastAsia="en-GB"/>
              </w:rPr>
            </w:pPr>
            <w:del w:id="524" w:author="Hannu Peiponen" w:date="2024-07-12T11:33:00Z" w16du:dateUtc="2024-07-12T08:33:00Z">
              <w:r w:rsidDel="0075529D">
                <w:rPr>
                  <w:rFonts w:ascii="Arial" w:eastAsia="Calibri" w:hAnsi="Arial" w:cs="Arial"/>
                  <w:lang w:eastAsia="en-GB"/>
                </w:rPr>
                <w:delText>AREA</w:delText>
              </w:r>
            </w:del>
          </w:p>
        </w:tc>
        <w:tc>
          <w:tcPr>
            <w:tcW w:w="1701" w:type="dxa"/>
          </w:tcPr>
          <w:p w14:paraId="69A990AA" w14:textId="3397A980" w:rsidR="007468D6" w:rsidRPr="005548BD" w:rsidDel="0075529D" w:rsidRDefault="007468D6" w:rsidP="007468D6">
            <w:pPr>
              <w:autoSpaceDE w:val="0"/>
              <w:autoSpaceDN w:val="0"/>
              <w:adjustRightInd w:val="0"/>
              <w:spacing w:after="0" w:line="240" w:lineRule="auto"/>
              <w:rPr>
                <w:del w:id="525" w:author="Hannu Peiponen" w:date="2024-07-12T11:33:00Z" w16du:dateUtc="2024-07-12T08:33:00Z"/>
                <w:rFonts w:ascii="Arial" w:eastAsia="Calibri" w:hAnsi="Arial" w:cs="Arial"/>
                <w:lang w:eastAsia="en-GB"/>
              </w:rPr>
            </w:pPr>
            <w:del w:id="526"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214CC2AD" w14:textId="43C62251" w:rsidR="007468D6" w:rsidRPr="005548BD" w:rsidDel="0075529D" w:rsidRDefault="007468D6" w:rsidP="007468D6">
            <w:pPr>
              <w:autoSpaceDE w:val="0"/>
              <w:autoSpaceDN w:val="0"/>
              <w:adjustRightInd w:val="0"/>
              <w:spacing w:after="0" w:line="240" w:lineRule="auto"/>
              <w:rPr>
                <w:del w:id="527" w:author="Hannu Peiponen" w:date="2024-07-12T11:33:00Z" w16du:dateUtc="2024-07-12T08:33:00Z"/>
                <w:rFonts w:ascii="Arial" w:eastAsia="Calibri" w:hAnsi="Arial" w:cs="Arial"/>
                <w:lang w:eastAsia="en-GB"/>
              </w:rPr>
            </w:pPr>
            <w:del w:id="528" w:author="Hannu Peiponen" w:date="2024-07-12T11:33:00Z" w16du:dateUtc="2024-07-12T08:33:00Z">
              <w:r w:rsidDel="0075529D">
                <w:rPr>
                  <w:rFonts w:ascii="Arial" w:eastAsia="Calibri" w:hAnsi="Arial" w:cs="Arial"/>
                  <w:lang w:eastAsia="en-GB"/>
                </w:rPr>
                <w:delText>-</w:delText>
              </w:r>
            </w:del>
          </w:p>
        </w:tc>
      </w:tr>
      <w:tr w:rsidR="007468D6" w:rsidRPr="005548BD" w:rsidDel="0075529D" w14:paraId="1AEEA73E" w14:textId="066F7B33" w:rsidTr="000A4B54">
        <w:trPr>
          <w:del w:id="529" w:author="Hannu Peiponen" w:date="2024-07-12T11:33:00Z"/>
        </w:trPr>
        <w:tc>
          <w:tcPr>
            <w:tcW w:w="1210" w:type="dxa"/>
            <w:vMerge/>
          </w:tcPr>
          <w:p w14:paraId="72E68A51" w14:textId="05B6CE1E" w:rsidR="007468D6" w:rsidRPr="005548BD" w:rsidDel="0075529D" w:rsidRDefault="007468D6" w:rsidP="007468D6">
            <w:pPr>
              <w:autoSpaceDE w:val="0"/>
              <w:autoSpaceDN w:val="0"/>
              <w:adjustRightInd w:val="0"/>
              <w:spacing w:after="0" w:line="240" w:lineRule="auto"/>
              <w:rPr>
                <w:del w:id="530" w:author="Hannu Peiponen" w:date="2024-07-12T11:33:00Z" w16du:dateUtc="2024-07-12T08:33:00Z"/>
                <w:rFonts w:ascii="Arial" w:eastAsia="Calibri" w:hAnsi="Arial" w:cs="Arial"/>
                <w:lang w:eastAsia="en-GB"/>
              </w:rPr>
            </w:pPr>
          </w:p>
        </w:tc>
        <w:tc>
          <w:tcPr>
            <w:tcW w:w="1195" w:type="dxa"/>
          </w:tcPr>
          <w:p w14:paraId="1BF6ECED" w14:textId="243007DB" w:rsidR="007468D6" w:rsidRPr="005548BD" w:rsidDel="0075529D" w:rsidRDefault="007468D6" w:rsidP="007468D6">
            <w:pPr>
              <w:autoSpaceDE w:val="0"/>
              <w:autoSpaceDN w:val="0"/>
              <w:adjustRightInd w:val="0"/>
              <w:spacing w:after="0" w:line="240" w:lineRule="auto"/>
              <w:rPr>
                <w:del w:id="531" w:author="Hannu Peiponen" w:date="2024-07-12T11:33:00Z" w16du:dateUtc="2024-07-12T08:33:00Z"/>
                <w:rFonts w:ascii="Arial" w:eastAsia="Calibri" w:hAnsi="Arial" w:cs="Arial"/>
                <w:lang w:eastAsia="en-GB"/>
              </w:rPr>
            </w:pPr>
            <w:del w:id="532" w:author="Hannu Peiponen" w:date="2024-07-12T11:33:00Z" w16du:dateUtc="2024-07-12T08:33:00Z">
              <w:r w:rsidRPr="005548BD" w:rsidDel="0075529D">
                <w:rPr>
                  <w:rFonts w:ascii="Arial" w:eastAsia="Calibri" w:hAnsi="Arial" w:cs="Arial"/>
                  <w:lang w:eastAsia="en-GB"/>
                </w:rPr>
                <w:delText>RESARE</w:delText>
              </w:r>
            </w:del>
          </w:p>
        </w:tc>
        <w:tc>
          <w:tcPr>
            <w:tcW w:w="1985" w:type="dxa"/>
          </w:tcPr>
          <w:p w14:paraId="6AEC0A46" w14:textId="61AA2EC1" w:rsidR="007468D6" w:rsidRPr="005548BD" w:rsidDel="0075529D" w:rsidRDefault="007468D6" w:rsidP="007468D6">
            <w:pPr>
              <w:autoSpaceDE w:val="0"/>
              <w:autoSpaceDN w:val="0"/>
              <w:adjustRightInd w:val="0"/>
              <w:spacing w:after="0" w:line="240" w:lineRule="auto"/>
              <w:rPr>
                <w:del w:id="533" w:author="Hannu Peiponen" w:date="2024-07-12T11:33:00Z" w16du:dateUtc="2024-07-12T08:33:00Z"/>
                <w:rFonts w:ascii="Arial" w:eastAsia="Calibri" w:hAnsi="Arial" w:cs="Arial"/>
                <w:lang w:eastAsia="en-GB"/>
              </w:rPr>
            </w:pPr>
          </w:p>
        </w:tc>
        <w:tc>
          <w:tcPr>
            <w:tcW w:w="1417" w:type="dxa"/>
          </w:tcPr>
          <w:p w14:paraId="7C5318E3" w14:textId="52AE601C" w:rsidR="007468D6" w:rsidRPr="005548BD" w:rsidDel="0075529D" w:rsidRDefault="007468D6" w:rsidP="007468D6">
            <w:pPr>
              <w:autoSpaceDE w:val="0"/>
              <w:autoSpaceDN w:val="0"/>
              <w:adjustRightInd w:val="0"/>
              <w:spacing w:after="0" w:line="240" w:lineRule="auto"/>
              <w:rPr>
                <w:del w:id="534" w:author="Hannu Peiponen" w:date="2024-07-12T11:33:00Z" w16du:dateUtc="2024-07-12T08:33:00Z"/>
                <w:rFonts w:ascii="Arial" w:eastAsia="Calibri" w:hAnsi="Arial" w:cs="Arial"/>
                <w:lang w:eastAsia="en-GB"/>
              </w:rPr>
            </w:pPr>
            <w:del w:id="535" w:author="Hannu Peiponen" w:date="2024-07-12T11:33:00Z" w16du:dateUtc="2024-07-12T08:33:00Z">
              <w:r w:rsidDel="0075529D">
                <w:rPr>
                  <w:rFonts w:ascii="Arial" w:eastAsia="Calibri" w:hAnsi="Arial" w:cs="Arial"/>
                  <w:lang w:eastAsia="en-GB"/>
                </w:rPr>
                <w:delText>AREA</w:delText>
              </w:r>
            </w:del>
          </w:p>
        </w:tc>
        <w:tc>
          <w:tcPr>
            <w:tcW w:w="1701" w:type="dxa"/>
          </w:tcPr>
          <w:p w14:paraId="78ED3E8B" w14:textId="4E7890FA" w:rsidR="007468D6" w:rsidRPr="005548BD" w:rsidDel="0075529D" w:rsidRDefault="007468D6" w:rsidP="007468D6">
            <w:pPr>
              <w:autoSpaceDE w:val="0"/>
              <w:autoSpaceDN w:val="0"/>
              <w:adjustRightInd w:val="0"/>
              <w:spacing w:after="0" w:line="240" w:lineRule="auto"/>
              <w:rPr>
                <w:del w:id="536" w:author="Hannu Peiponen" w:date="2024-07-12T11:33:00Z" w16du:dateUtc="2024-07-12T08:33:00Z"/>
                <w:rFonts w:ascii="Arial" w:eastAsia="Calibri" w:hAnsi="Arial" w:cs="Arial"/>
                <w:lang w:eastAsia="en-GB"/>
              </w:rPr>
            </w:pPr>
            <w:del w:id="537"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3A708496" w14:textId="0471379F" w:rsidR="007468D6" w:rsidRPr="005548BD" w:rsidDel="0075529D" w:rsidRDefault="007468D6" w:rsidP="007468D6">
            <w:pPr>
              <w:autoSpaceDE w:val="0"/>
              <w:autoSpaceDN w:val="0"/>
              <w:adjustRightInd w:val="0"/>
              <w:spacing w:after="0" w:line="240" w:lineRule="auto"/>
              <w:rPr>
                <w:del w:id="538" w:author="Hannu Peiponen" w:date="2024-07-12T11:33:00Z" w16du:dateUtc="2024-07-12T08:33:00Z"/>
                <w:rFonts w:ascii="Arial" w:eastAsia="Calibri" w:hAnsi="Arial" w:cs="Arial"/>
                <w:lang w:eastAsia="en-GB"/>
              </w:rPr>
            </w:pPr>
            <w:del w:id="539"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3AEEAB8A" w14:textId="04081780" w:rsidTr="000A4B54">
        <w:trPr>
          <w:del w:id="540" w:author="Hannu Peiponen" w:date="2024-07-12T11:33:00Z"/>
        </w:trPr>
        <w:tc>
          <w:tcPr>
            <w:tcW w:w="1210" w:type="dxa"/>
            <w:vMerge/>
          </w:tcPr>
          <w:p w14:paraId="1AF051AD" w14:textId="7DD612FB" w:rsidR="00E05EBB" w:rsidRPr="005548BD" w:rsidDel="0075529D" w:rsidRDefault="00E05EBB" w:rsidP="00E05EBB">
            <w:pPr>
              <w:autoSpaceDE w:val="0"/>
              <w:autoSpaceDN w:val="0"/>
              <w:adjustRightInd w:val="0"/>
              <w:spacing w:after="0" w:line="240" w:lineRule="auto"/>
              <w:rPr>
                <w:del w:id="541" w:author="Hannu Peiponen" w:date="2024-07-12T11:33:00Z" w16du:dateUtc="2024-07-12T08:33:00Z"/>
                <w:rFonts w:ascii="Arial" w:eastAsia="Calibri" w:hAnsi="Arial" w:cs="Arial"/>
                <w:lang w:eastAsia="en-GB"/>
              </w:rPr>
            </w:pPr>
          </w:p>
        </w:tc>
        <w:tc>
          <w:tcPr>
            <w:tcW w:w="1195" w:type="dxa"/>
          </w:tcPr>
          <w:p w14:paraId="798EBA9D" w14:textId="43042B03" w:rsidR="00E05EBB" w:rsidRPr="005548BD" w:rsidDel="0075529D" w:rsidRDefault="00E05EBB" w:rsidP="00E05EBB">
            <w:pPr>
              <w:autoSpaceDE w:val="0"/>
              <w:autoSpaceDN w:val="0"/>
              <w:adjustRightInd w:val="0"/>
              <w:spacing w:after="0" w:line="240" w:lineRule="auto"/>
              <w:rPr>
                <w:del w:id="542" w:author="Hannu Peiponen" w:date="2024-07-12T11:33:00Z" w16du:dateUtc="2024-07-12T08:33:00Z"/>
                <w:rFonts w:ascii="Arial" w:eastAsia="Calibri" w:hAnsi="Arial" w:cs="Arial"/>
                <w:lang w:eastAsia="en-GB"/>
              </w:rPr>
            </w:pPr>
            <w:del w:id="543" w:author="Hannu Peiponen" w:date="2024-07-12T11:33:00Z" w16du:dateUtc="2024-07-12T08:33:00Z">
              <w:r w:rsidRPr="005548BD" w:rsidDel="0075529D">
                <w:rPr>
                  <w:rFonts w:ascii="Arial" w:eastAsia="Calibri" w:hAnsi="Arial" w:cs="Arial"/>
                  <w:lang w:eastAsia="en-GB"/>
                </w:rPr>
                <w:delText>CTNARE</w:delText>
              </w:r>
            </w:del>
          </w:p>
        </w:tc>
        <w:tc>
          <w:tcPr>
            <w:tcW w:w="1985" w:type="dxa"/>
          </w:tcPr>
          <w:p w14:paraId="739A0C6C" w14:textId="11F2F8E5" w:rsidR="00E05EBB" w:rsidRPr="005548BD" w:rsidDel="0075529D" w:rsidRDefault="00E05EBB" w:rsidP="00E05EBB">
            <w:pPr>
              <w:autoSpaceDE w:val="0"/>
              <w:autoSpaceDN w:val="0"/>
              <w:adjustRightInd w:val="0"/>
              <w:spacing w:after="0" w:line="240" w:lineRule="auto"/>
              <w:rPr>
                <w:del w:id="544" w:author="Hannu Peiponen" w:date="2024-07-12T11:33:00Z" w16du:dateUtc="2024-07-12T08:33:00Z"/>
                <w:rFonts w:ascii="Arial" w:eastAsia="Calibri" w:hAnsi="Arial" w:cs="Arial"/>
                <w:lang w:eastAsia="en-GB"/>
              </w:rPr>
            </w:pPr>
          </w:p>
        </w:tc>
        <w:tc>
          <w:tcPr>
            <w:tcW w:w="1417" w:type="dxa"/>
          </w:tcPr>
          <w:p w14:paraId="77DB80F2" w14:textId="77E60FD3" w:rsidR="00E05EBB" w:rsidRPr="005548BD" w:rsidDel="0075529D" w:rsidRDefault="00E05EBB" w:rsidP="00E05EBB">
            <w:pPr>
              <w:autoSpaceDE w:val="0"/>
              <w:autoSpaceDN w:val="0"/>
              <w:adjustRightInd w:val="0"/>
              <w:spacing w:after="0" w:line="240" w:lineRule="auto"/>
              <w:rPr>
                <w:del w:id="545" w:author="Hannu Peiponen" w:date="2024-07-12T11:33:00Z" w16du:dateUtc="2024-07-12T08:33:00Z"/>
                <w:rFonts w:ascii="Arial" w:eastAsia="Calibri" w:hAnsi="Arial" w:cs="Arial"/>
                <w:lang w:eastAsia="en-GB"/>
              </w:rPr>
            </w:pPr>
            <w:del w:id="546"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7329AC50" w14:textId="17653F07" w:rsidR="00E05EBB" w:rsidRPr="005548BD" w:rsidDel="0075529D" w:rsidRDefault="00E05EBB" w:rsidP="00E05EBB">
            <w:pPr>
              <w:autoSpaceDE w:val="0"/>
              <w:autoSpaceDN w:val="0"/>
              <w:adjustRightInd w:val="0"/>
              <w:spacing w:after="0" w:line="240" w:lineRule="auto"/>
              <w:rPr>
                <w:del w:id="547" w:author="Hannu Peiponen" w:date="2024-07-12T11:33:00Z" w16du:dateUtc="2024-07-12T08:33:00Z"/>
                <w:rFonts w:ascii="Arial" w:eastAsia="Calibri" w:hAnsi="Arial" w:cs="Arial"/>
                <w:lang w:eastAsia="en-GB"/>
              </w:rPr>
            </w:pPr>
            <w:del w:id="548"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4B3F2B37" w14:textId="1B9025D5" w:rsidR="00E05EBB" w:rsidRPr="005548BD" w:rsidDel="0075529D" w:rsidRDefault="00E05EBB" w:rsidP="00E05EBB">
            <w:pPr>
              <w:autoSpaceDE w:val="0"/>
              <w:autoSpaceDN w:val="0"/>
              <w:adjustRightInd w:val="0"/>
              <w:spacing w:after="0" w:line="240" w:lineRule="auto"/>
              <w:rPr>
                <w:del w:id="549" w:author="Hannu Peiponen" w:date="2024-07-12T11:33:00Z" w16du:dateUtc="2024-07-12T08:33:00Z"/>
                <w:rFonts w:ascii="Arial" w:eastAsia="Calibri" w:hAnsi="Arial" w:cs="Arial"/>
                <w:lang w:eastAsia="en-GB"/>
              </w:rPr>
            </w:pPr>
            <w:del w:id="550"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4C1BD0FD" w14:textId="12C2C12A" w:rsidTr="000A4B54">
        <w:trPr>
          <w:del w:id="551" w:author="Hannu Peiponen" w:date="2024-07-12T11:33:00Z"/>
        </w:trPr>
        <w:tc>
          <w:tcPr>
            <w:tcW w:w="1210" w:type="dxa"/>
            <w:vMerge/>
          </w:tcPr>
          <w:p w14:paraId="3E19E3FE" w14:textId="457A490A" w:rsidR="00E05EBB" w:rsidRPr="005548BD" w:rsidDel="0075529D" w:rsidRDefault="00E05EBB" w:rsidP="00E05EBB">
            <w:pPr>
              <w:autoSpaceDE w:val="0"/>
              <w:autoSpaceDN w:val="0"/>
              <w:adjustRightInd w:val="0"/>
              <w:spacing w:after="0" w:line="240" w:lineRule="auto"/>
              <w:rPr>
                <w:del w:id="552" w:author="Hannu Peiponen" w:date="2024-07-12T11:33:00Z" w16du:dateUtc="2024-07-12T08:33:00Z"/>
                <w:rFonts w:ascii="Arial" w:eastAsia="Calibri" w:hAnsi="Arial" w:cs="Arial"/>
                <w:lang w:eastAsia="en-GB"/>
              </w:rPr>
            </w:pPr>
          </w:p>
        </w:tc>
        <w:tc>
          <w:tcPr>
            <w:tcW w:w="1195" w:type="dxa"/>
          </w:tcPr>
          <w:p w14:paraId="36289C1B" w14:textId="5CA1978F" w:rsidR="00E05EBB" w:rsidRPr="005548BD" w:rsidDel="0075529D" w:rsidRDefault="00E05EBB" w:rsidP="00E05EBB">
            <w:pPr>
              <w:autoSpaceDE w:val="0"/>
              <w:autoSpaceDN w:val="0"/>
              <w:adjustRightInd w:val="0"/>
              <w:spacing w:after="0" w:line="240" w:lineRule="auto"/>
              <w:rPr>
                <w:del w:id="553" w:author="Hannu Peiponen" w:date="2024-07-12T11:33:00Z" w16du:dateUtc="2024-07-12T08:33:00Z"/>
                <w:rFonts w:ascii="Arial" w:eastAsia="Calibri" w:hAnsi="Arial" w:cs="Arial"/>
                <w:lang w:eastAsia="en-GB"/>
              </w:rPr>
            </w:pPr>
            <w:del w:id="554" w:author="Hannu Peiponen" w:date="2024-07-12T11:33:00Z" w16du:dateUtc="2024-07-12T08:33:00Z">
              <w:r w:rsidRPr="005548BD" w:rsidDel="0075529D">
                <w:rPr>
                  <w:rFonts w:ascii="Arial" w:eastAsia="Calibri" w:hAnsi="Arial" w:cs="Arial"/>
                  <w:lang w:eastAsia="en-GB"/>
                </w:rPr>
                <w:delText>OSPARE</w:delText>
              </w:r>
            </w:del>
          </w:p>
        </w:tc>
        <w:tc>
          <w:tcPr>
            <w:tcW w:w="1985" w:type="dxa"/>
          </w:tcPr>
          <w:p w14:paraId="4EF98D00" w14:textId="3E402D47" w:rsidR="00E05EBB" w:rsidRPr="005548BD" w:rsidDel="0075529D" w:rsidRDefault="00E05EBB" w:rsidP="00E05EBB">
            <w:pPr>
              <w:autoSpaceDE w:val="0"/>
              <w:autoSpaceDN w:val="0"/>
              <w:adjustRightInd w:val="0"/>
              <w:spacing w:after="0" w:line="240" w:lineRule="auto"/>
              <w:rPr>
                <w:del w:id="555" w:author="Hannu Peiponen" w:date="2024-07-12T11:33:00Z" w16du:dateUtc="2024-07-12T08:33:00Z"/>
                <w:rFonts w:ascii="Arial" w:eastAsia="Calibri" w:hAnsi="Arial" w:cs="Arial"/>
                <w:lang w:eastAsia="en-GB"/>
              </w:rPr>
            </w:pPr>
          </w:p>
        </w:tc>
        <w:tc>
          <w:tcPr>
            <w:tcW w:w="1417" w:type="dxa"/>
          </w:tcPr>
          <w:p w14:paraId="56A326FE" w14:textId="4516E82B" w:rsidR="00E05EBB" w:rsidRPr="005548BD" w:rsidDel="0075529D" w:rsidRDefault="00E05EBB" w:rsidP="00E05EBB">
            <w:pPr>
              <w:autoSpaceDE w:val="0"/>
              <w:autoSpaceDN w:val="0"/>
              <w:adjustRightInd w:val="0"/>
              <w:spacing w:after="0" w:line="240" w:lineRule="auto"/>
              <w:rPr>
                <w:del w:id="556" w:author="Hannu Peiponen" w:date="2024-07-12T11:33:00Z" w16du:dateUtc="2024-07-12T08:33:00Z"/>
                <w:rFonts w:ascii="Arial" w:eastAsia="Calibri" w:hAnsi="Arial" w:cs="Arial"/>
                <w:lang w:eastAsia="en-GB"/>
              </w:rPr>
            </w:pPr>
            <w:del w:id="557" w:author="Hannu Peiponen" w:date="2024-07-12T11:33:00Z" w16du:dateUtc="2024-07-12T08:33:00Z">
              <w:r w:rsidDel="0075529D">
                <w:rPr>
                  <w:rFonts w:ascii="Arial" w:eastAsia="Calibri" w:hAnsi="Arial" w:cs="Arial"/>
                  <w:lang w:eastAsia="en-GB"/>
                </w:rPr>
                <w:delText>AREA</w:delText>
              </w:r>
            </w:del>
          </w:p>
        </w:tc>
        <w:tc>
          <w:tcPr>
            <w:tcW w:w="1701" w:type="dxa"/>
          </w:tcPr>
          <w:p w14:paraId="39D667CD" w14:textId="1F8118EB" w:rsidR="00E05EBB" w:rsidRPr="005548BD" w:rsidDel="0075529D" w:rsidRDefault="00E05EBB" w:rsidP="00E05EBB">
            <w:pPr>
              <w:autoSpaceDE w:val="0"/>
              <w:autoSpaceDN w:val="0"/>
              <w:adjustRightInd w:val="0"/>
              <w:spacing w:after="0" w:line="240" w:lineRule="auto"/>
              <w:rPr>
                <w:del w:id="558" w:author="Hannu Peiponen" w:date="2024-07-12T11:33:00Z" w16du:dateUtc="2024-07-12T08:33:00Z"/>
                <w:rFonts w:ascii="Arial" w:eastAsia="Calibri" w:hAnsi="Arial" w:cs="Arial"/>
                <w:lang w:eastAsia="en-GB"/>
              </w:rPr>
            </w:pPr>
            <w:del w:id="559"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3E0C3939" w14:textId="0B81EF37" w:rsidR="00E05EBB" w:rsidRPr="005548BD" w:rsidDel="0075529D" w:rsidRDefault="00E05EBB" w:rsidP="00E05EBB">
            <w:pPr>
              <w:autoSpaceDE w:val="0"/>
              <w:autoSpaceDN w:val="0"/>
              <w:adjustRightInd w:val="0"/>
              <w:spacing w:after="0" w:line="240" w:lineRule="auto"/>
              <w:rPr>
                <w:del w:id="560" w:author="Hannu Peiponen" w:date="2024-07-12T11:33:00Z" w16du:dateUtc="2024-07-12T08:33:00Z"/>
                <w:rFonts w:ascii="Arial" w:eastAsia="Calibri" w:hAnsi="Arial" w:cs="Arial"/>
                <w:lang w:eastAsia="en-GB"/>
              </w:rPr>
            </w:pPr>
            <w:del w:id="561"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4568908A" w14:textId="304FEF85" w:rsidTr="000A4B54">
        <w:trPr>
          <w:del w:id="562" w:author="Hannu Peiponen" w:date="2024-07-12T11:33:00Z"/>
        </w:trPr>
        <w:tc>
          <w:tcPr>
            <w:tcW w:w="1210" w:type="dxa"/>
            <w:vMerge/>
          </w:tcPr>
          <w:p w14:paraId="18E38B11" w14:textId="547913DD" w:rsidR="00E05EBB" w:rsidRPr="005548BD" w:rsidDel="0075529D" w:rsidRDefault="00E05EBB" w:rsidP="00E05EBB">
            <w:pPr>
              <w:autoSpaceDE w:val="0"/>
              <w:autoSpaceDN w:val="0"/>
              <w:adjustRightInd w:val="0"/>
              <w:spacing w:after="0" w:line="240" w:lineRule="auto"/>
              <w:rPr>
                <w:del w:id="563" w:author="Hannu Peiponen" w:date="2024-07-12T11:33:00Z" w16du:dateUtc="2024-07-12T08:33:00Z"/>
                <w:rFonts w:ascii="Arial" w:eastAsia="Calibri" w:hAnsi="Arial" w:cs="Arial"/>
                <w:lang w:eastAsia="en-GB"/>
              </w:rPr>
            </w:pPr>
          </w:p>
        </w:tc>
        <w:tc>
          <w:tcPr>
            <w:tcW w:w="1195" w:type="dxa"/>
          </w:tcPr>
          <w:p w14:paraId="19E860BE" w14:textId="34C7B0F7" w:rsidR="00E05EBB" w:rsidRPr="005548BD" w:rsidDel="0075529D" w:rsidRDefault="00E05EBB" w:rsidP="00E05EBB">
            <w:pPr>
              <w:autoSpaceDE w:val="0"/>
              <w:autoSpaceDN w:val="0"/>
              <w:adjustRightInd w:val="0"/>
              <w:spacing w:after="0" w:line="240" w:lineRule="auto"/>
              <w:rPr>
                <w:del w:id="564" w:author="Hannu Peiponen" w:date="2024-07-12T11:33:00Z" w16du:dateUtc="2024-07-12T08:33:00Z"/>
                <w:rFonts w:ascii="Arial" w:eastAsia="Calibri" w:hAnsi="Arial" w:cs="Arial"/>
                <w:lang w:eastAsia="en-GB"/>
              </w:rPr>
            </w:pPr>
            <w:del w:id="565" w:author="Hannu Peiponen" w:date="2024-07-12T11:33:00Z" w16du:dateUtc="2024-07-12T08:33:00Z">
              <w:r w:rsidRPr="005548BD" w:rsidDel="0075529D">
                <w:rPr>
                  <w:rFonts w:ascii="Arial" w:eastAsia="Calibri" w:hAnsi="Arial" w:cs="Arial"/>
                  <w:lang w:eastAsia="en-GB"/>
                </w:rPr>
                <w:delText>RESARE</w:delText>
              </w:r>
            </w:del>
          </w:p>
        </w:tc>
        <w:tc>
          <w:tcPr>
            <w:tcW w:w="1985" w:type="dxa"/>
          </w:tcPr>
          <w:p w14:paraId="02D4180B" w14:textId="6BDCC0FB" w:rsidR="00E05EBB" w:rsidRPr="005548BD" w:rsidDel="0075529D" w:rsidRDefault="00E05EBB" w:rsidP="00E05EBB">
            <w:pPr>
              <w:autoSpaceDE w:val="0"/>
              <w:autoSpaceDN w:val="0"/>
              <w:adjustRightInd w:val="0"/>
              <w:spacing w:after="0" w:line="240" w:lineRule="auto"/>
              <w:rPr>
                <w:del w:id="566" w:author="Hannu Peiponen" w:date="2024-07-12T11:33:00Z" w16du:dateUtc="2024-07-12T08:33:00Z"/>
                <w:rFonts w:ascii="Arial" w:eastAsia="Calibri" w:hAnsi="Arial" w:cs="Arial"/>
                <w:lang w:eastAsia="en-GB"/>
              </w:rPr>
            </w:pPr>
          </w:p>
        </w:tc>
        <w:tc>
          <w:tcPr>
            <w:tcW w:w="1417" w:type="dxa"/>
          </w:tcPr>
          <w:p w14:paraId="1DAB0842" w14:textId="65AF4106" w:rsidR="00E05EBB" w:rsidRPr="005548BD" w:rsidDel="0075529D" w:rsidRDefault="00E05EBB" w:rsidP="00E05EBB">
            <w:pPr>
              <w:autoSpaceDE w:val="0"/>
              <w:autoSpaceDN w:val="0"/>
              <w:adjustRightInd w:val="0"/>
              <w:spacing w:after="0" w:line="240" w:lineRule="auto"/>
              <w:rPr>
                <w:del w:id="567" w:author="Hannu Peiponen" w:date="2024-07-12T11:33:00Z" w16du:dateUtc="2024-07-12T08:33:00Z"/>
                <w:rFonts w:ascii="Arial" w:eastAsia="Calibri" w:hAnsi="Arial" w:cs="Arial"/>
                <w:lang w:eastAsia="en-GB"/>
              </w:rPr>
            </w:pPr>
            <w:del w:id="568" w:author="Hannu Peiponen" w:date="2024-07-12T11:33:00Z" w16du:dateUtc="2024-07-12T08:33:00Z">
              <w:r w:rsidDel="0075529D">
                <w:rPr>
                  <w:rFonts w:ascii="Arial" w:eastAsia="Calibri" w:hAnsi="Arial" w:cs="Arial"/>
                  <w:lang w:eastAsia="en-GB"/>
                </w:rPr>
                <w:delText>AREA</w:delText>
              </w:r>
            </w:del>
          </w:p>
        </w:tc>
        <w:tc>
          <w:tcPr>
            <w:tcW w:w="1701" w:type="dxa"/>
          </w:tcPr>
          <w:p w14:paraId="6271CAD8" w14:textId="2E76354B" w:rsidR="00E05EBB" w:rsidRPr="005548BD" w:rsidDel="0075529D" w:rsidRDefault="00E05EBB" w:rsidP="00E05EBB">
            <w:pPr>
              <w:autoSpaceDE w:val="0"/>
              <w:autoSpaceDN w:val="0"/>
              <w:adjustRightInd w:val="0"/>
              <w:spacing w:after="0" w:line="240" w:lineRule="auto"/>
              <w:rPr>
                <w:del w:id="569" w:author="Hannu Peiponen" w:date="2024-07-12T11:33:00Z" w16du:dateUtc="2024-07-12T08:33:00Z"/>
                <w:rFonts w:ascii="Arial" w:eastAsia="Calibri" w:hAnsi="Arial" w:cs="Arial"/>
                <w:lang w:eastAsia="en-GB"/>
              </w:rPr>
            </w:pPr>
            <w:del w:id="570"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14DAA146" w14:textId="5000231D" w:rsidR="00E05EBB" w:rsidRPr="005548BD" w:rsidDel="0075529D" w:rsidRDefault="00E05EBB" w:rsidP="00E05EBB">
            <w:pPr>
              <w:autoSpaceDE w:val="0"/>
              <w:autoSpaceDN w:val="0"/>
              <w:adjustRightInd w:val="0"/>
              <w:spacing w:after="0" w:line="240" w:lineRule="auto"/>
              <w:rPr>
                <w:del w:id="571" w:author="Hannu Peiponen" w:date="2024-07-12T11:33:00Z" w16du:dateUtc="2024-07-12T08:33:00Z"/>
                <w:rFonts w:ascii="Arial" w:eastAsia="Calibri" w:hAnsi="Arial" w:cs="Arial"/>
                <w:lang w:eastAsia="en-GB"/>
              </w:rPr>
            </w:pPr>
            <w:del w:id="572" w:author="Hannu Peiponen" w:date="2024-07-12T11:33:00Z" w16du:dateUtc="2024-07-12T08:33:00Z">
              <w:r w:rsidDel="0075529D">
                <w:rPr>
                  <w:rFonts w:ascii="Arial" w:eastAsia="Calibri" w:hAnsi="Arial" w:cs="Arial"/>
                  <w:lang w:eastAsia="en-GB"/>
                </w:rPr>
                <w:delText>-</w:delText>
              </w:r>
            </w:del>
          </w:p>
        </w:tc>
      </w:tr>
      <w:tr w:rsidR="000A4B54" w:rsidRPr="005548BD" w:rsidDel="0075529D" w14:paraId="693CB396" w14:textId="1185114D" w:rsidTr="000A4B54">
        <w:trPr>
          <w:del w:id="573" w:author="Hannu Peiponen" w:date="2024-07-12T11:33:00Z"/>
        </w:trPr>
        <w:tc>
          <w:tcPr>
            <w:tcW w:w="1210" w:type="dxa"/>
            <w:vMerge/>
          </w:tcPr>
          <w:p w14:paraId="1A5F80F5" w14:textId="05A48EF2" w:rsidR="00F577F7" w:rsidRPr="00F65AEF" w:rsidDel="0075529D" w:rsidRDefault="00F577F7" w:rsidP="00EF4F6C">
            <w:pPr>
              <w:autoSpaceDE w:val="0"/>
              <w:autoSpaceDN w:val="0"/>
              <w:adjustRightInd w:val="0"/>
              <w:spacing w:after="0" w:line="240" w:lineRule="auto"/>
              <w:rPr>
                <w:del w:id="574" w:author="Hannu Peiponen" w:date="2024-07-12T11:33:00Z" w16du:dateUtc="2024-07-12T08:33:00Z"/>
                <w:rFonts w:ascii="Arial" w:eastAsia="Calibri" w:hAnsi="Arial" w:cs="Arial"/>
                <w:lang w:eastAsia="en-GB"/>
              </w:rPr>
            </w:pPr>
          </w:p>
        </w:tc>
        <w:tc>
          <w:tcPr>
            <w:tcW w:w="1195" w:type="dxa"/>
          </w:tcPr>
          <w:p w14:paraId="3A3006C8" w14:textId="33FC7255" w:rsidR="00F577F7" w:rsidRPr="005548BD" w:rsidDel="0075529D" w:rsidRDefault="00F577F7" w:rsidP="00EF4F6C">
            <w:pPr>
              <w:autoSpaceDE w:val="0"/>
              <w:autoSpaceDN w:val="0"/>
              <w:adjustRightInd w:val="0"/>
              <w:spacing w:after="0" w:line="240" w:lineRule="auto"/>
              <w:rPr>
                <w:del w:id="575" w:author="Hannu Peiponen" w:date="2024-07-12T11:33:00Z" w16du:dateUtc="2024-07-12T08:33:00Z"/>
                <w:rFonts w:ascii="Arial" w:eastAsia="Calibri" w:hAnsi="Arial" w:cs="Arial"/>
                <w:lang w:eastAsia="en-GB"/>
              </w:rPr>
            </w:pPr>
            <w:del w:id="576" w:author="Hannu Peiponen" w:date="2024-07-12T11:33:00Z" w16du:dateUtc="2024-07-12T08:33:00Z">
              <w:r w:rsidRPr="00F65AEF" w:rsidDel="0075529D">
                <w:rPr>
                  <w:rFonts w:ascii="Arial" w:eastAsia="Calibri" w:hAnsi="Arial" w:cs="Arial"/>
                  <w:lang w:eastAsia="en-GB"/>
                </w:rPr>
                <w:delText>User defined areas to be avoided</w:delText>
              </w:r>
            </w:del>
          </w:p>
        </w:tc>
        <w:tc>
          <w:tcPr>
            <w:tcW w:w="1985" w:type="dxa"/>
          </w:tcPr>
          <w:p w14:paraId="5F81007E" w14:textId="76BAF134" w:rsidR="00F577F7" w:rsidRPr="005548BD" w:rsidDel="0075529D" w:rsidRDefault="00F577F7" w:rsidP="00EF4F6C">
            <w:pPr>
              <w:autoSpaceDE w:val="0"/>
              <w:autoSpaceDN w:val="0"/>
              <w:adjustRightInd w:val="0"/>
              <w:spacing w:after="0" w:line="240" w:lineRule="auto"/>
              <w:rPr>
                <w:del w:id="577" w:author="Hannu Peiponen" w:date="2024-07-12T11:33:00Z" w16du:dateUtc="2024-07-12T08:33:00Z"/>
                <w:rFonts w:ascii="Arial" w:eastAsia="Calibri" w:hAnsi="Arial" w:cs="Arial"/>
                <w:lang w:eastAsia="en-GB"/>
              </w:rPr>
            </w:pPr>
          </w:p>
        </w:tc>
        <w:tc>
          <w:tcPr>
            <w:tcW w:w="1417" w:type="dxa"/>
          </w:tcPr>
          <w:p w14:paraId="72FCD9CE" w14:textId="7CC45F48" w:rsidR="00F577F7" w:rsidRPr="005548BD" w:rsidDel="0075529D" w:rsidRDefault="00F577F7" w:rsidP="00EF4F6C">
            <w:pPr>
              <w:autoSpaceDE w:val="0"/>
              <w:autoSpaceDN w:val="0"/>
              <w:adjustRightInd w:val="0"/>
              <w:spacing w:after="0" w:line="240" w:lineRule="auto"/>
              <w:rPr>
                <w:del w:id="578" w:author="Hannu Peiponen" w:date="2024-07-12T11:33:00Z" w16du:dateUtc="2024-07-12T08:33:00Z"/>
                <w:rFonts w:ascii="Arial" w:eastAsia="Calibri" w:hAnsi="Arial" w:cs="Arial"/>
                <w:lang w:eastAsia="en-GB"/>
              </w:rPr>
            </w:pPr>
          </w:p>
        </w:tc>
        <w:tc>
          <w:tcPr>
            <w:tcW w:w="1701" w:type="dxa"/>
          </w:tcPr>
          <w:p w14:paraId="089E938D" w14:textId="1488560E" w:rsidR="00F577F7" w:rsidRPr="005548BD" w:rsidDel="0075529D" w:rsidRDefault="00F577F7" w:rsidP="00EF4F6C">
            <w:pPr>
              <w:autoSpaceDE w:val="0"/>
              <w:autoSpaceDN w:val="0"/>
              <w:adjustRightInd w:val="0"/>
              <w:spacing w:after="0" w:line="240" w:lineRule="auto"/>
              <w:rPr>
                <w:del w:id="579" w:author="Hannu Peiponen" w:date="2024-07-12T11:33:00Z" w16du:dateUtc="2024-07-12T08:33:00Z"/>
                <w:rFonts w:ascii="Arial" w:eastAsia="Calibri" w:hAnsi="Arial" w:cs="Arial"/>
                <w:lang w:eastAsia="en-GB"/>
              </w:rPr>
            </w:pPr>
          </w:p>
        </w:tc>
        <w:tc>
          <w:tcPr>
            <w:tcW w:w="1508" w:type="dxa"/>
          </w:tcPr>
          <w:p w14:paraId="6FE6A390" w14:textId="4D5A052B" w:rsidR="00F577F7" w:rsidRPr="005548BD" w:rsidDel="0075529D" w:rsidRDefault="00F577F7" w:rsidP="00EF4F6C">
            <w:pPr>
              <w:autoSpaceDE w:val="0"/>
              <w:autoSpaceDN w:val="0"/>
              <w:adjustRightInd w:val="0"/>
              <w:spacing w:after="0" w:line="240" w:lineRule="auto"/>
              <w:rPr>
                <w:del w:id="580" w:author="Hannu Peiponen" w:date="2024-07-12T11:33:00Z" w16du:dateUtc="2024-07-12T08:33:00Z"/>
                <w:rFonts w:ascii="Arial" w:eastAsia="Calibri" w:hAnsi="Arial" w:cs="Arial"/>
                <w:lang w:eastAsia="en-GB"/>
              </w:rPr>
            </w:pPr>
          </w:p>
        </w:tc>
      </w:tr>
      <w:tr w:rsidR="00E05EBB" w:rsidRPr="005548BD" w:rsidDel="0075529D" w14:paraId="4E2A9AB7" w14:textId="5F776B87" w:rsidTr="000A4B54">
        <w:trPr>
          <w:del w:id="581" w:author="Hannu Peiponen" w:date="2024-07-12T11:33:00Z"/>
        </w:trPr>
        <w:tc>
          <w:tcPr>
            <w:tcW w:w="1210" w:type="dxa"/>
            <w:vMerge/>
          </w:tcPr>
          <w:p w14:paraId="3D9093CD" w14:textId="38F55FCF" w:rsidR="00E05EBB" w:rsidRPr="005548BD" w:rsidDel="0075529D" w:rsidRDefault="00E05EBB" w:rsidP="00E05EBB">
            <w:pPr>
              <w:autoSpaceDE w:val="0"/>
              <w:autoSpaceDN w:val="0"/>
              <w:adjustRightInd w:val="0"/>
              <w:spacing w:after="0" w:line="240" w:lineRule="auto"/>
              <w:rPr>
                <w:del w:id="582" w:author="Hannu Peiponen" w:date="2024-07-12T11:33:00Z" w16du:dateUtc="2024-07-12T08:33:00Z"/>
                <w:rFonts w:ascii="Arial" w:eastAsia="Calibri" w:hAnsi="Arial" w:cs="Arial"/>
                <w:lang w:eastAsia="en-GB"/>
              </w:rPr>
            </w:pPr>
          </w:p>
        </w:tc>
        <w:tc>
          <w:tcPr>
            <w:tcW w:w="1195" w:type="dxa"/>
          </w:tcPr>
          <w:p w14:paraId="7C228136" w14:textId="3DDA4BB1" w:rsidR="00E05EBB" w:rsidRPr="005548BD" w:rsidDel="0075529D" w:rsidRDefault="00E05EBB" w:rsidP="00E05EBB">
            <w:pPr>
              <w:autoSpaceDE w:val="0"/>
              <w:autoSpaceDN w:val="0"/>
              <w:adjustRightInd w:val="0"/>
              <w:spacing w:after="0" w:line="240" w:lineRule="auto"/>
              <w:rPr>
                <w:del w:id="583" w:author="Hannu Peiponen" w:date="2024-07-12T11:33:00Z" w16du:dateUtc="2024-07-12T08:33:00Z"/>
                <w:rFonts w:ascii="Arial" w:eastAsia="Calibri" w:hAnsi="Arial" w:cs="Arial"/>
                <w:lang w:eastAsia="en-GB"/>
              </w:rPr>
            </w:pPr>
            <w:del w:id="584" w:author="Hannu Peiponen" w:date="2024-07-12T11:33:00Z" w16du:dateUtc="2024-07-12T08:33:00Z">
              <w:r w:rsidRPr="005548BD" w:rsidDel="0075529D">
                <w:rPr>
                  <w:rFonts w:ascii="Arial" w:eastAsia="Calibri" w:hAnsi="Arial" w:cs="Arial"/>
                  <w:lang w:eastAsia="en-GB"/>
                </w:rPr>
                <w:delText>MIPARE</w:delText>
              </w:r>
            </w:del>
          </w:p>
        </w:tc>
        <w:tc>
          <w:tcPr>
            <w:tcW w:w="1985" w:type="dxa"/>
          </w:tcPr>
          <w:p w14:paraId="52C3EA7B" w14:textId="7A96AB0D" w:rsidR="00E05EBB" w:rsidRPr="005548BD" w:rsidDel="0075529D" w:rsidRDefault="00E05EBB" w:rsidP="00E05EBB">
            <w:pPr>
              <w:autoSpaceDE w:val="0"/>
              <w:autoSpaceDN w:val="0"/>
              <w:adjustRightInd w:val="0"/>
              <w:spacing w:after="0" w:line="240" w:lineRule="auto"/>
              <w:rPr>
                <w:del w:id="585" w:author="Hannu Peiponen" w:date="2024-07-12T11:33:00Z" w16du:dateUtc="2024-07-12T08:33:00Z"/>
                <w:rFonts w:ascii="Arial" w:eastAsia="Calibri" w:hAnsi="Arial" w:cs="Arial"/>
                <w:lang w:eastAsia="en-GB"/>
              </w:rPr>
            </w:pPr>
          </w:p>
        </w:tc>
        <w:tc>
          <w:tcPr>
            <w:tcW w:w="1417" w:type="dxa"/>
          </w:tcPr>
          <w:p w14:paraId="41073FE2" w14:textId="372CD8D5" w:rsidR="00E05EBB" w:rsidRPr="005548BD" w:rsidDel="0075529D" w:rsidRDefault="00E05EBB" w:rsidP="00E05EBB">
            <w:pPr>
              <w:autoSpaceDE w:val="0"/>
              <w:autoSpaceDN w:val="0"/>
              <w:adjustRightInd w:val="0"/>
              <w:spacing w:after="0" w:line="240" w:lineRule="auto"/>
              <w:rPr>
                <w:del w:id="586" w:author="Hannu Peiponen" w:date="2024-07-12T11:33:00Z" w16du:dateUtc="2024-07-12T08:33:00Z"/>
                <w:rFonts w:ascii="Arial" w:eastAsia="Calibri" w:hAnsi="Arial" w:cs="Arial"/>
                <w:lang w:eastAsia="en-GB"/>
              </w:rPr>
            </w:pPr>
            <w:del w:id="587"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33EF250D" w14:textId="42AB63DF" w:rsidR="00E05EBB" w:rsidRPr="005548BD" w:rsidDel="0075529D" w:rsidRDefault="00E05EBB" w:rsidP="00E05EBB">
            <w:pPr>
              <w:autoSpaceDE w:val="0"/>
              <w:autoSpaceDN w:val="0"/>
              <w:adjustRightInd w:val="0"/>
              <w:spacing w:after="0" w:line="240" w:lineRule="auto"/>
              <w:rPr>
                <w:del w:id="588" w:author="Hannu Peiponen" w:date="2024-07-12T11:33:00Z" w16du:dateUtc="2024-07-12T08:33:00Z"/>
                <w:rFonts w:ascii="Arial" w:eastAsia="Calibri" w:hAnsi="Arial" w:cs="Arial"/>
                <w:lang w:eastAsia="en-GB"/>
              </w:rPr>
            </w:pPr>
            <w:del w:id="589"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584B6E46" w14:textId="1925F011" w:rsidR="00E05EBB" w:rsidRPr="005548BD" w:rsidDel="0075529D" w:rsidRDefault="00E05EBB" w:rsidP="00E05EBB">
            <w:pPr>
              <w:autoSpaceDE w:val="0"/>
              <w:autoSpaceDN w:val="0"/>
              <w:adjustRightInd w:val="0"/>
              <w:spacing w:after="0" w:line="240" w:lineRule="auto"/>
              <w:rPr>
                <w:del w:id="590" w:author="Hannu Peiponen" w:date="2024-07-12T11:33:00Z" w16du:dateUtc="2024-07-12T08:33:00Z"/>
                <w:rFonts w:ascii="Arial" w:eastAsia="Calibri" w:hAnsi="Arial" w:cs="Arial"/>
                <w:lang w:eastAsia="en-GB"/>
              </w:rPr>
            </w:pPr>
            <w:del w:id="591"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19931B48" w14:textId="4C315276" w:rsidTr="000A4B54">
        <w:trPr>
          <w:del w:id="592" w:author="Hannu Peiponen" w:date="2024-07-12T11:33:00Z"/>
        </w:trPr>
        <w:tc>
          <w:tcPr>
            <w:tcW w:w="1210" w:type="dxa"/>
            <w:vMerge/>
          </w:tcPr>
          <w:p w14:paraId="44A905A1" w14:textId="03651275" w:rsidR="00E05EBB" w:rsidRPr="005548BD" w:rsidDel="0075529D" w:rsidRDefault="00E05EBB" w:rsidP="00E05EBB">
            <w:pPr>
              <w:autoSpaceDE w:val="0"/>
              <w:autoSpaceDN w:val="0"/>
              <w:adjustRightInd w:val="0"/>
              <w:spacing w:after="0" w:line="240" w:lineRule="auto"/>
              <w:rPr>
                <w:del w:id="593" w:author="Hannu Peiponen" w:date="2024-07-12T11:33:00Z" w16du:dateUtc="2024-07-12T08:33:00Z"/>
                <w:rFonts w:ascii="Arial" w:eastAsia="Calibri" w:hAnsi="Arial" w:cs="Arial"/>
                <w:lang w:eastAsia="en-GB"/>
              </w:rPr>
            </w:pPr>
          </w:p>
        </w:tc>
        <w:tc>
          <w:tcPr>
            <w:tcW w:w="1195" w:type="dxa"/>
          </w:tcPr>
          <w:p w14:paraId="70313E58" w14:textId="27FCA6B6" w:rsidR="00E05EBB" w:rsidRPr="005548BD" w:rsidDel="0075529D" w:rsidRDefault="00E05EBB" w:rsidP="00E05EBB">
            <w:pPr>
              <w:autoSpaceDE w:val="0"/>
              <w:autoSpaceDN w:val="0"/>
              <w:adjustRightInd w:val="0"/>
              <w:spacing w:after="0" w:line="240" w:lineRule="auto"/>
              <w:rPr>
                <w:del w:id="594" w:author="Hannu Peiponen" w:date="2024-07-12T11:33:00Z" w16du:dateUtc="2024-07-12T08:33:00Z"/>
                <w:rFonts w:ascii="Arial" w:eastAsia="Calibri" w:hAnsi="Arial" w:cs="Arial"/>
                <w:lang w:eastAsia="en-GB"/>
              </w:rPr>
            </w:pPr>
            <w:del w:id="595" w:author="Hannu Peiponen" w:date="2024-07-12T11:33:00Z" w16du:dateUtc="2024-07-12T08:33:00Z">
              <w:r w:rsidRPr="005548BD" w:rsidDel="0075529D">
                <w:rPr>
                  <w:rFonts w:ascii="Arial" w:eastAsia="Calibri" w:hAnsi="Arial" w:cs="Arial"/>
                  <w:lang w:eastAsia="en-GB"/>
                </w:rPr>
                <w:delText>SPLARE</w:delText>
              </w:r>
            </w:del>
          </w:p>
        </w:tc>
        <w:tc>
          <w:tcPr>
            <w:tcW w:w="1985" w:type="dxa"/>
          </w:tcPr>
          <w:p w14:paraId="2C319966" w14:textId="229461BF" w:rsidR="00E05EBB" w:rsidRPr="005548BD" w:rsidDel="0075529D" w:rsidRDefault="00E05EBB" w:rsidP="00E05EBB">
            <w:pPr>
              <w:autoSpaceDE w:val="0"/>
              <w:autoSpaceDN w:val="0"/>
              <w:adjustRightInd w:val="0"/>
              <w:spacing w:after="0" w:line="240" w:lineRule="auto"/>
              <w:rPr>
                <w:del w:id="596" w:author="Hannu Peiponen" w:date="2024-07-12T11:33:00Z" w16du:dateUtc="2024-07-12T08:33:00Z"/>
                <w:rFonts w:ascii="Arial" w:eastAsia="Calibri" w:hAnsi="Arial" w:cs="Arial"/>
                <w:lang w:eastAsia="en-GB"/>
              </w:rPr>
            </w:pPr>
          </w:p>
        </w:tc>
        <w:tc>
          <w:tcPr>
            <w:tcW w:w="1417" w:type="dxa"/>
          </w:tcPr>
          <w:p w14:paraId="05D6B965" w14:textId="2D82570F" w:rsidR="00E05EBB" w:rsidRPr="005548BD" w:rsidDel="0075529D" w:rsidRDefault="00E05EBB" w:rsidP="00E05EBB">
            <w:pPr>
              <w:autoSpaceDE w:val="0"/>
              <w:autoSpaceDN w:val="0"/>
              <w:adjustRightInd w:val="0"/>
              <w:spacing w:after="0" w:line="240" w:lineRule="auto"/>
              <w:rPr>
                <w:del w:id="597" w:author="Hannu Peiponen" w:date="2024-07-12T11:33:00Z" w16du:dateUtc="2024-07-12T08:33:00Z"/>
                <w:rFonts w:ascii="Arial" w:eastAsia="Calibri" w:hAnsi="Arial" w:cs="Arial"/>
                <w:lang w:eastAsia="en-GB"/>
              </w:rPr>
            </w:pPr>
            <w:del w:id="598"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45B88C80" w14:textId="39EF1312" w:rsidR="00E05EBB" w:rsidRPr="005548BD" w:rsidDel="0075529D" w:rsidRDefault="00E05EBB" w:rsidP="00E05EBB">
            <w:pPr>
              <w:autoSpaceDE w:val="0"/>
              <w:autoSpaceDN w:val="0"/>
              <w:adjustRightInd w:val="0"/>
              <w:spacing w:after="0" w:line="240" w:lineRule="auto"/>
              <w:rPr>
                <w:del w:id="599" w:author="Hannu Peiponen" w:date="2024-07-12T11:33:00Z" w16du:dateUtc="2024-07-12T08:33:00Z"/>
                <w:rFonts w:ascii="Arial" w:eastAsia="Calibri" w:hAnsi="Arial" w:cs="Arial"/>
                <w:lang w:eastAsia="en-GB"/>
              </w:rPr>
            </w:pPr>
            <w:del w:id="600"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2EF880C1" w14:textId="6A90B309" w:rsidR="00E05EBB" w:rsidRPr="005548BD" w:rsidDel="0075529D" w:rsidRDefault="00E05EBB" w:rsidP="00E05EBB">
            <w:pPr>
              <w:autoSpaceDE w:val="0"/>
              <w:autoSpaceDN w:val="0"/>
              <w:adjustRightInd w:val="0"/>
              <w:spacing w:after="0" w:line="240" w:lineRule="auto"/>
              <w:rPr>
                <w:del w:id="601" w:author="Hannu Peiponen" w:date="2024-07-12T11:33:00Z" w16du:dateUtc="2024-07-12T08:33:00Z"/>
                <w:rFonts w:ascii="Arial" w:eastAsia="Calibri" w:hAnsi="Arial" w:cs="Arial"/>
                <w:lang w:eastAsia="en-GB"/>
              </w:rPr>
            </w:pPr>
            <w:del w:id="602"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459BC822" w14:textId="49794D59" w:rsidTr="000A4B54">
        <w:trPr>
          <w:del w:id="603" w:author="Hannu Peiponen" w:date="2024-07-12T11:33:00Z"/>
        </w:trPr>
        <w:tc>
          <w:tcPr>
            <w:tcW w:w="1210" w:type="dxa"/>
            <w:vMerge/>
          </w:tcPr>
          <w:p w14:paraId="0C4B4A79" w14:textId="1B354BD1" w:rsidR="00E05EBB" w:rsidRPr="005548BD" w:rsidDel="0075529D" w:rsidRDefault="00E05EBB" w:rsidP="00E05EBB">
            <w:pPr>
              <w:autoSpaceDE w:val="0"/>
              <w:autoSpaceDN w:val="0"/>
              <w:adjustRightInd w:val="0"/>
              <w:spacing w:after="0" w:line="240" w:lineRule="auto"/>
              <w:rPr>
                <w:del w:id="604" w:author="Hannu Peiponen" w:date="2024-07-12T11:33:00Z" w16du:dateUtc="2024-07-12T08:33:00Z"/>
                <w:rFonts w:ascii="Arial" w:eastAsia="Calibri" w:hAnsi="Arial" w:cs="Arial"/>
                <w:lang w:eastAsia="en-GB"/>
              </w:rPr>
            </w:pPr>
          </w:p>
        </w:tc>
        <w:tc>
          <w:tcPr>
            <w:tcW w:w="1195" w:type="dxa"/>
          </w:tcPr>
          <w:p w14:paraId="1BF18FE5" w14:textId="2D7F100C" w:rsidR="00E05EBB" w:rsidRPr="005548BD" w:rsidDel="0075529D" w:rsidRDefault="00E05EBB" w:rsidP="00E05EBB">
            <w:pPr>
              <w:autoSpaceDE w:val="0"/>
              <w:autoSpaceDN w:val="0"/>
              <w:adjustRightInd w:val="0"/>
              <w:spacing w:after="0" w:line="240" w:lineRule="auto"/>
              <w:rPr>
                <w:del w:id="605" w:author="Hannu Peiponen" w:date="2024-07-12T11:33:00Z" w16du:dateUtc="2024-07-12T08:33:00Z"/>
                <w:rFonts w:ascii="Arial" w:eastAsia="Calibri" w:hAnsi="Arial" w:cs="Arial"/>
                <w:lang w:eastAsia="en-GB"/>
              </w:rPr>
            </w:pPr>
            <w:del w:id="606" w:author="Hannu Peiponen" w:date="2024-07-12T11:33:00Z" w16du:dateUtc="2024-07-12T08:33:00Z">
              <w:r w:rsidRPr="005548BD" w:rsidDel="0075529D">
                <w:rPr>
                  <w:rFonts w:ascii="Arial" w:eastAsia="Calibri" w:hAnsi="Arial" w:cs="Arial"/>
                  <w:lang w:eastAsia="en-GB"/>
                </w:rPr>
                <w:delText>SUBTLN</w:delText>
              </w:r>
            </w:del>
          </w:p>
        </w:tc>
        <w:tc>
          <w:tcPr>
            <w:tcW w:w="1985" w:type="dxa"/>
          </w:tcPr>
          <w:p w14:paraId="1D29F2E0" w14:textId="7E976E7A" w:rsidR="00E05EBB" w:rsidRPr="005548BD" w:rsidDel="0075529D" w:rsidRDefault="00E05EBB" w:rsidP="00E05EBB">
            <w:pPr>
              <w:autoSpaceDE w:val="0"/>
              <w:autoSpaceDN w:val="0"/>
              <w:adjustRightInd w:val="0"/>
              <w:spacing w:after="0" w:line="240" w:lineRule="auto"/>
              <w:rPr>
                <w:del w:id="607" w:author="Hannu Peiponen" w:date="2024-07-12T11:33:00Z" w16du:dateUtc="2024-07-12T08:33:00Z"/>
                <w:rFonts w:ascii="Arial" w:eastAsia="Calibri" w:hAnsi="Arial" w:cs="Arial"/>
                <w:lang w:eastAsia="en-GB"/>
              </w:rPr>
            </w:pPr>
          </w:p>
        </w:tc>
        <w:tc>
          <w:tcPr>
            <w:tcW w:w="1417" w:type="dxa"/>
          </w:tcPr>
          <w:p w14:paraId="6D573511" w14:textId="5DBC6740" w:rsidR="00E05EBB" w:rsidRPr="005548BD" w:rsidDel="0075529D" w:rsidRDefault="00E05EBB" w:rsidP="00E05EBB">
            <w:pPr>
              <w:autoSpaceDE w:val="0"/>
              <w:autoSpaceDN w:val="0"/>
              <w:adjustRightInd w:val="0"/>
              <w:spacing w:after="0" w:line="240" w:lineRule="auto"/>
              <w:rPr>
                <w:del w:id="608" w:author="Hannu Peiponen" w:date="2024-07-12T11:33:00Z" w16du:dateUtc="2024-07-12T08:33:00Z"/>
                <w:rFonts w:ascii="Arial" w:eastAsia="Calibri" w:hAnsi="Arial" w:cs="Arial"/>
                <w:lang w:eastAsia="en-GB"/>
              </w:rPr>
            </w:pPr>
            <w:del w:id="609" w:author="Hannu Peiponen" w:date="2024-07-12T11:33:00Z" w16du:dateUtc="2024-07-12T08:33:00Z">
              <w:r w:rsidDel="0075529D">
                <w:rPr>
                  <w:rFonts w:ascii="Arial" w:eastAsia="Calibri" w:hAnsi="Arial" w:cs="Arial"/>
                  <w:lang w:eastAsia="en-GB"/>
                </w:rPr>
                <w:delText>AREA</w:delText>
              </w:r>
            </w:del>
          </w:p>
        </w:tc>
        <w:tc>
          <w:tcPr>
            <w:tcW w:w="1701" w:type="dxa"/>
          </w:tcPr>
          <w:p w14:paraId="06B0C199" w14:textId="76333B0E" w:rsidR="00E05EBB" w:rsidRPr="005548BD" w:rsidDel="0075529D" w:rsidRDefault="00E05EBB" w:rsidP="00E05EBB">
            <w:pPr>
              <w:autoSpaceDE w:val="0"/>
              <w:autoSpaceDN w:val="0"/>
              <w:adjustRightInd w:val="0"/>
              <w:spacing w:after="0" w:line="240" w:lineRule="auto"/>
              <w:rPr>
                <w:del w:id="610" w:author="Hannu Peiponen" w:date="2024-07-12T11:33:00Z" w16du:dateUtc="2024-07-12T08:33:00Z"/>
                <w:rFonts w:ascii="Arial" w:eastAsia="Calibri" w:hAnsi="Arial" w:cs="Arial"/>
                <w:lang w:eastAsia="en-GB"/>
              </w:rPr>
            </w:pPr>
            <w:del w:id="611"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1A2E243B" w14:textId="536E4C7E" w:rsidR="00E05EBB" w:rsidRPr="005548BD" w:rsidDel="0075529D" w:rsidRDefault="00E05EBB" w:rsidP="00E05EBB">
            <w:pPr>
              <w:autoSpaceDE w:val="0"/>
              <w:autoSpaceDN w:val="0"/>
              <w:adjustRightInd w:val="0"/>
              <w:spacing w:after="0" w:line="240" w:lineRule="auto"/>
              <w:rPr>
                <w:del w:id="612" w:author="Hannu Peiponen" w:date="2024-07-12T11:33:00Z" w16du:dateUtc="2024-07-12T08:33:00Z"/>
                <w:rFonts w:ascii="Arial" w:eastAsia="Calibri" w:hAnsi="Arial" w:cs="Arial"/>
                <w:lang w:eastAsia="en-GB"/>
              </w:rPr>
            </w:pPr>
            <w:del w:id="613"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55B0BD1A" w14:textId="75B152BC" w:rsidTr="000A4B54">
        <w:trPr>
          <w:del w:id="614" w:author="Hannu Peiponen" w:date="2024-07-12T11:33:00Z"/>
        </w:trPr>
        <w:tc>
          <w:tcPr>
            <w:tcW w:w="1210" w:type="dxa"/>
            <w:vMerge/>
          </w:tcPr>
          <w:p w14:paraId="3C1FA136" w14:textId="4D99256D" w:rsidR="00E05EBB" w:rsidRPr="005548BD" w:rsidDel="0075529D" w:rsidRDefault="00E05EBB" w:rsidP="00E05EBB">
            <w:pPr>
              <w:autoSpaceDE w:val="0"/>
              <w:autoSpaceDN w:val="0"/>
              <w:adjustRightInd w:val="0"/>
              <w:spacing w:after="0" w:line="240" w:lineRule="auto"/>
              <w:rPr>
                <w:del w:id="615" w:author="Hannu Peiponen" w:date="2024-07-12T11:33:00Z" w16du:dateUtc="2024-07-12T08:33:00Z"/>
                <w:rFonts w:ascii="Arial" w:eastAsia="Calibri" w:hAnsi="Arial" w:cs="Arial"/>
                <w:lang w:eastAsia="en-GB"/>
              </w:rPr>
            </w:pPr>
          </w:p>
        </w:tc>
        <w:tc>
          <w:tcPr>
            <w:tcW w:w="1195" w:type="dxa"/>
          </w:tcPr>
          <w:p w14:paraId="4C1A6E56" w14:textId="608EADE3" w:rsidR="00E05EBB" w:rsidRPr="005548BD" w:rsidDel="0075529D" w:rsidRDefault="00E05EBB" w:rsidP="00E05EBB">
            <w:pPr>
              <w:autoSpaceDE w:val="0"/>
              <w:autoSpaceDN w:val="0"/>
              <w:adjustRightInd w:val="0"/>
              <w:spacing w:after="0" w:line="240" w:lineRule="auto"/>
              <w:rPr>
                <w:del w:id="616" w:author="Hannu Peiponen" w:date="2024-07-12T11:33:00Z" w16du:dateUtc="2024-07-12T08:33:00Z"/>
                <w:rFonts w:ascii="Arial" w:eastAsia="Calibri" w:hAnsi="Arial" w:cs="Arial"/>
                <w:lang w:eastAsia="en-GB"/>
              </w:rPr>
            </w:pPr>
            <w:del w:id="617" w:author="Hannu Peiponen" w:date="2024-07-12T11:33:00Z" w16du:dateUtc="2024-07-12T08:33:00Z">
              <w:r w:rsidRPr="005548BD" w:rsidDel="0075529D">
                <w:rPr>
                  <w:rFonts w:ascii="Arial" w:eastAsia="Calibri" w:hAnsi="Arial" w:cs="Arial"/>
                  <w:lang w:eastAsia="en-GB"/>
                </w:rPr>
                <w:delText>ACHARE</w:delText>
              </w:r>
            </w:del>
          </w:p>
        </w:tc>
        <w:tc>
          <w:tcPr>
            <w:tcW w:w="1985" w:type="dxa"/>
          </w:tcPr>
          <w:p w14:paraId="2D07BF99" w14:textId="5CB1BF52" w:rsidR="00E05EBB" w:rsidRPr="005548BD" w:rsidDel="0075529D" w:rsidRDefault="00E05EBB" w:rsidP="00E05EBB">
            <w:pPr>
              <w:autoSpaceDE w:val="0"/>
              <w:autoSpaceDN w:val="0"/>
              <w:adjustRightInd w:val="0"/>
              <w:spacing w:after="0" w:line="240" w:lineRule="auto"/>
              <w:rPr>
                <w:del w:id="618" w:author="Hannu Peiponen" w:date="2024-07-12T11:33:00Z" w16du:dateUtc="2024-07-12T08:33:00Z"/>
                <w:rFonts w:ascii="Arial" w:eastAsia="Calibri" w:hAnsi="Arial" w:cs="Arial"/>
                <w:lang w:eastAsia="en-GB"/>
              </w:rPr>
            </w:pPr>
          </w:p>
        </w:tc>
        <w:tc>
          <w:tcPr>
            <w:tcW w:w="1417" w:type="dxa"/>
          </w:tcPr>
          <w:p w14:paraId="1D4E08B5" w14:textId="3252516B" w:rsidR="00E05EBB" w:rsidRPr="005548BD" w:rsidDel="0075529D" w:rsidRDefault="00E05EBB" w:rsidP="00E05EBB">
            <w:pPr>
              <w:autoSpaceDE w:val="0"/>
              <w:autoSpaceDN w:val="0"/>
              <w:adjustRightInd w:val="0"/>
              <w:spacing w:after="0" w:line="240" w:lineRule="auto"/>
              <w:rPr>
                <w:del w:id="619" w:author="Hannu Peiponen" w:date="2024-07-12T11:33:00Z" w16du:dateUtc="2024-07-12T08:33:00Z"/>
                <w:rFonts w:ascii="Arial" w:eastAsia="Calibri" w:hAnsi="Arial" w:cs="Arial"/>
                <w:lang w:eastAsia="en-GB"/>
              </w:rPr>
            </w:pPr>
            <w:del w:id="620" w:author="Hannu Peiponen" w:date="2024-07-12T11:33:00Z" w16du:dateUtc="2024-07-12T08:33:00Z">
              <w:r w:rsidRPr="005548BD" w:rsidDel="0075529D">
                <w:rPr>
                  <w:rFonts w:ascii="Arial" w:eastAsia="Calibri" w:hAnsi="Arial" w:cs="Arial"/>
                  <w:lang w:eastAsia="en-GB"/>
                </w:rPr>
                <w:delText>POINT, AREA</w:delText>
              </w:r>
            </w:del>
          </w:p>
        </w:tc>
        <w:tc>
          <w:tcPr>
            <w:tcW w:w="1701" w:type="dxa"/>
          </w:tcPr>
          <w:p w14:paraId="2780168B" w14:textId="5841E734" w:rsidR="00E05EBB" w:rsidRPr="005548BD" w:rsidDel="0075529D" w:rsidRDefault="00E05EBB" w:rsidP="00E05EBB">
            <w:pPr>
              <w:autoSpaceDE w:val="0"/>
              <w:autoSpaceDN w:val="0"/>
              <w:adjustRightInd w:val="0"/>
              <w:spacing w:after="0" w:line="240" w:lineRule="auto"/>
              <w:rPr>
                <w:del w:id="621" w:author="Hannu Peiponen" w:date="2024-07-12T11:33:00Z" w16du:dateUtc="2024-07-12T08:33:00Z"/>
                <w:rFonts w:ascii="Arial" w:eastAsia="Calibri" w:hAnsi="Arial" w:cs="Arial"/>
                <w:lang w:eastAsia="en-GB"/>
              </w:rPr>
            </w:pPr>
            <w:del w:id="622"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6C6B7346" w14:textId="50A56F72" w:rsidR="00E05EBB" w:rsidRPr="005548BD" w:rsidDel="0075529D" w:rsidRDefault="00E05EBB" w:rsidP="00E05EBB">
            <w:pPr>
              <w:autoSpaceDE w:val="0"/>
              <w:autoSpaceDN w:val="0"/>
              <w:adjustRightInd w:val="0"/>
              <w:spacing w:after="0" w:line="240" w:lineRule="auto"/>
              <w:rPr>
                <w:del w:id="623" w:author="Hannu Peiponen" w:date="2024-07-12T11:33:00Z" w16du:dateUtc="2024-07-12T08:33:00Z"/>
                <w:rFonts w:ascii="Arial" w:eastAsia="Calibri" w:hAnsi="Arial" w:cs="Arial"/>
                <w:lang w:eastAsia="en-GB"/>
              </w:rPr>
            </w:pPr>
            <w:del w:id="624" w:author="Hannu Peiponen" w:date="2024-07-12T11:33:00Z" w16du:dateUtc="2024-07-12T08:33:00Z">
              <w:r w:rsidDel="0075529D">
                <w:rPr>
                  <w:rFonts w:ascii="Arial" w:eastAsia="Calibri" w:hAnsi="Arial" w:cs="Arial"/>
                  <w:lang w:eastAsia="en-GB"/>
                </w:rPr>
                <w:delText>-</w:delText>
              </w:r>
            </w:del>
          </w:p>
        </w:tc>
      </w:tr>
      <w:tr w:rsidR="00E05EBB" w:rsidRPr="005548BD" w:rsidDel="0075529D" w14:paraId="0B571DD3" w14:textId="596ABFFC" w:rsidTr="000A4B54">
        <w:trPr>
          <w:del w:id="625" w:author="Hannu Peiponen" w:date="2024-07-12T11:33:00Z"/>
        </w:trPr>
        <w:tc>
          <w:tcPr>
            <w:tcW w:w="1210" w:type="dxa"/>
            <w:vMerge/>
          </w:tcPr>
          <w:p w14:paraId="1B451A81" w14:textId="2EBFECD6" w:rsidR="00E05EBB" w:rsidRPr="005548BD" w:rsidDel="0075529D" w:rsidRDefault="00E05EBB" w:rsidP="00E05EBB">
            <w:pPr>
              <w:autoSpaceDE w:val="0"/>
              <w:autoSpaceDN w:val="0"/>
              <w:adjustRightInd w:val="0"/>
              <w:spacing w:after="0" w:line="240" w:lineRule="auto"/>
              <w:rPr>
                <w:del w:id="626" w:author="Hannu Peiponen" w:date="2024-07-12T11:33:00Z" w16du:dateUtc="2024-07-12T08:33:00Z"/>
                <w:rFonts w:ascii="Arial" w:eastAsia="Calibri" w:hAnsi="Arial" w:cs="Arial"/>
                <w:lang w:eastAsia="en-GB"/>
              </w:rPr>
            </w:pPr>
          </w:p>
        </w:tc>
        <w:tc>
          <w:tcPr>
            <w:tcW w:w="1195" w:type="dxa"/>
          </w:tcPr>
          <w:p w14:paraId="740329D4" w14:textId="1B93FB39" w:rsidR="00E05EBB" w:rsidRPr="005548BD" w:rsidDel="0075529D" w:rsidRDefault="00E05EBB" w:rsidP="00E05EBB">
            <w:pPr>
              <w:autoSpaceDE w:val="0"/>
              <w:autoSpaceDN w:val="0"/>
              <w:adjustRightInd w:val="0"/>
              <w:spacing w:after="0" w:line="240" w:lineRule="auto"/>
              <w:rPr>
                <w:del w:id="627" w:author="Hannu Peiponen" w:date="2024-07-12T11:33:00Z" w16du:dateUtc="2024-07-12T08:33:00Z"/>
                <w:rFonts w:ascii="Arial" w:eastAsia="Calibri" w:hAnsi="Arial" w:cs="Arial"/>
                <w:lang w:eastAsia="en-GB"/>
              </w:rPr>
            </w:pPr>
            <w:del w:id="628" w:author="Hannu Peiponen" w:date="2024-07-12T11:33:00Z" w16du:dateUtc="2024-07-12T08:33:00Z">
              <w:r w:rsidRPr="005548BD" w:rsidDel="0075529D">
                <w:rPr>
                  <w:rFonts w:ascii="Arial" w:eastAsia="Calibri" w:hAnsi="Arial" w:cs="Arial"/>
                  <w:lang w:eastAsia="en-GB"/>
                </w:rPr>
                <w:delText>MARCUL</w:delText>
              </w:r>
            </w:del>
          </w:p>
        </w:tc>
        <w:tc>
          <w:tcPr>
            <w:tcW w:w="1985" w:type="dxa"/>
          </w:tcPr>
          <w:p w14:paraId="38689D2F" w14:textId="171975BA" w:rsidR="00E05EBB" w:rsidRPr="005548BD" w:rsidDel="0075529D" w:rsidRDefault="00E05EBB" w:rsidP="00E05EBB">
            <w:pPr>
              <w:autoSpaceDE w:val="0"/>
              <w:autoSpaceDN w:val="0"/>
              <w:adjustRightInd w:val="0"/>
              <w:spacing w:after="0" w:line="240" w:lineRule="auto"/>
              <w:rPr>
                <w:del w:id="629" w:author="Hannu Peiponen" w:date="2024-07-12T11:33:00Z" w16du:dateUtc="2024-07-12T08:33:00Z"/>
                <w:rFonts w:ascii="Arial" w:eastAsia="Calibri" w:hAnsi="Arial" w:cs="Arial"/>
                <w:lang w:eastAsia="en-GB"/>
              </w:rPr>
            </w:pPr>
          </w:p>
        </w:tc>
        <w:tc>
          <w:tcPr>
            <w:tcW w:w="1417" w:type="dxa"/>
          </w:tcPr>
          <w:p w14:paraId="2062DA22" w14:textId="3AD32150" w:rsidR="00E05EBB" w:rsidRPr="005548BD" w:rsidDel="0075529D" w:rsidRDefault="00E05EBB" w:rsidP="00E05EBB">
            <w:pPr>
              <w:autoSpaceDE w:val="0"/>
              <w:autoSpaceDN w:val="0"/>
              <w:adjustRightInd w:val="0"/>
              <w:spacing w:after="0" w:line="240" w:lineRule="auto"/>
              <w:rPr>
                <w:del w:id="630" w:author="Hannu Peiponen" w:date="2024-07-12T11:33:00Z" w16du:dateUtc="2024-07-12T08:33:00Z"/>
                <w:rFonts w:ascii="Arial" w:eastAsia="Calibri" w:hAnsi="Arial" w:cs="Arial"/>
                <w:lang w:eastAsia="en-GB"/>
              </w:rPr>
            </w:pPr>
            <w:del w:id="631" w:author="Hannu Peiponen" w:date="2024-07-12T11:33:00Z" w16du:dateUtc="2024-07-12T08:33:00Z">
              <w:r w:rsidRPr="005548BD" w:rsidDel="0075529D">
                <w:rPr>
                  <w:rFonts w:ascii="Arial" w:eastAsia="Calibri" w:hAnsi="Arial" w:cs="Arial"/>
                  <w:lang w:eastAsia="en-GB"/>
                </w:rPr>
                <w:delText>POINT, LINE, AREA</w:delText>
              </w:r>
            </w:del>
          </w:p>
        </w:tc>
        <w:tc>
          <w:tcPr>
            <w:tcW w:w="1701" w:type="dxa"/>
          </w:tcPr>
          <w:p w14:paraId="3F2B19D9" w14:textId="50044322" w:rsidR="00E05EBB" w:rsidDel="0075529D" w:rsidRDefault="00E05EBB" w:rsidP="00E05EBB">
            <w:pPr>
              <w:autoSpaceDE w:val="0"/>
              <w:autoSpaceDN w:val="0"/>
              <w:adjustRightInd w:val="0"/>
              <w:spacing w:after="0" w:line="240" w:lineRule="auto"/>
              <w:rPr>
                <w:del w:id="632" w:author="Hannu Peiponen" w:date="2024-07-12T11:33:00Z" w16du:dateUtc="2024-07-12T08:33:00Z"/>
                <w:rFonts w:ascii="Arial" w:eastAsia="Calibri" w:hAnsi="Arial" w:cs="Arial"/>
                <w:lang w:eastAsia="en-GB"/>
              </w:rPr>
            </w:pPr>
            <w:del w:id="633" w:author="Hannu Peiponen" w:date="2024-07-12T11:33:00Z" w16du:dateUtc="2024-07-12T08:33:00Z">
              <w:r w:rsidDel="0075529D">
                <w:rPr>
                  <w:rFonts w:ascii="Arial" w:eastAsia="Calibri" w:hAnsi="Arial" w:cs="Arial"/>
                  <w:lang w:eastAsia="en-GB"/>
                </w:rPr>
                <w:delText>M_QUAL</w:delText>
              </w:r>
            </w:del>
          </w:p>
          <w:p w14:paraId="738B82F4" w14:textId="12AD7372" w:rsidR="00E05EBB" w:rsidDel="0075529D" w:rsidRDefault="00E05EBB" w:rsidP="00E05EBB">
            <w:pPr>
              <w:autoSpaceDE w:val="0"/>
              <w:autoSpaceDN w:val="0"/>
              <w:adjustRightInd w:val="0"/>
              <w:spacing w:after="0" w:line="240" w:lineRule="auto"/>
              <w:rPr>
                <w:del w:id="634" w:author="Hannu Peiponen" w:date="2024-07-12T11:33:00Z" w16du:dateUtc="2024-07-12T08:33:00Z"/>
                <w:rFonts w:ascii="Arial" w:eastAsia="Calibri" w:hAnsi="Arial" w:cs="Arial"/>
                <w:lang w:eastAsia="en-GB"/>
              </w:rPr>
            </w:pPr>
            <w:del w:id="635" w:author="Hannu Peiponen" w:date="2024-07-12T11:33:00Z" w16du:dateUtc="2024-07-12T08:33:00Z">
              <w:r w:rsidDel="0075529D">
                <w:rPr>
                  <w:rFonts w:ascii="Arial" w:eastAsia="Calibri" w:hAnsi="Arial" w:cs="Arial"/>
                  <w:lang w:eastAsia="en-GB"/>
                </w:rPr>
                <w:delText>M_ACCY</w:delText>
              </w:r>
            </w:del>
          </w:p>
          <w:p w14:paraId="2680FE2F" w14:textId="68DD6BEF" w:rsidR="00E05EBB" w:rsidRPr="005548BD" w:rsidDel="0075529D" w:rsidRDefault="00E05EBB" w:rsidP="00E05EBB">
            <w:pPr>
              <w:autoSpaceDE w:val="0"/>
              <w:autoSpaceDN w:val="0"/>
              <w:adjustRightInd w:val="0"/>
              <w:spacing w:after="0" w:line="240" w:lineRule="auto"/>
              <w:rPr>
                <w:del w:id="636" w:author="Hannu Peiponen" w:date="2024-07-12T11:33:00Z" w16du:dateUtc="2024-07-12T08:33:00Z"/>
                <w:rFonts w:ascii="Arial" w:eastAsia="Calibri" w:hAnsi="Arial" w:cs="Arial"/>
                <w:lang w:eastAsia="en-GB"/>
              </w:rPr>
            </w:pPr>
            <w:del w:id="637" w:author="Hannu Peiponen" w:date="2024-07-12T11:33:00Z" w16du:dateUtc="2024-07-12T08:33:00Z">
              <w:r w:rsidDel="0075529D">
                <w:rPr>
                  <w:rFonts w:ascii="Arial" w:eastAsia="Calibri" w:hAnsi="Arial" w:cs="Arial"/>
                  <w:lang w:eastAsia="en-GB"/>
                </w:rPr>
                <w:delText>POSACC</w:delText>
              </w:r>
            </w:del>
          </w:p>
        </w:tc>
        <w:tc>
          <w:tcPr>
            <w:tcW w:w="1508" w:type="dxa"/>
          </w:tcPr>
          <w:p w14:paraId="0C28BCC5" w14:textId="5A7A52D0" w:rsidR="00E05EBB" w:rsidDel="0075529D" w:rsidRDefault="00E05EBB" w:rsidP="00E05EBB">
            <w:pPr>
              <w:autoSpaceDE w:val="0"/>
              <w:autoSpaceDN w:val="0"/>
              <w:adjustRightInd w:val="0"/>
              <w:spacing w:after="0" w:line="240" w:lineRule="auto"/>
              <w:rPr>
                <w:del w:id="638" w:author="Hannu Peiponen" w:date="2024-07-12T11:33:00Z" w16du:dateUtc="2024-07-12T08:33:00Z"/>
                <w:rFonts w:ascii="Arial" w:eastAsia="Calibri" w:hAnsi="Arial" w:cs="Arial"/>
                <w:lang w:eastAsia="en-GB"/>
              </w:rPr>
            </w:pPr>
            <w:del w:id="639" w:author="Hannu Peiponen" w:date="2024-07-12T11:33:00Z" w16du:dateUtc="2024-07-12T08:33:00Z">
              <w:r w:rsidDel="0075529D">
                <w:rPr>
                  <w:rFonts w:ascii="Arial" w:eastAsia="Calibri" w:hAnsi="Arial" w:cs="Arial"/>
                  <w:lang w:eastAsia="en-GB"/>
                </w:rPr>
                <w:delText>M_QUAL</w:delText>
              </w:r>
            </w:del>
          </w:p>
          <w:p w14:paraId="27CB6123" w14:textId="0BA87A5C" w:rsidR="00E05EBB" w:rsidRPr="005548BD" w:rsidDel="0075529D" w:rsidRDefault="00E05EBB" w:rsidP="00E05EBB">
            <w:pPr>
              <w:autoSpaceDE w:val="0"/>
              <w:autoSpaceDN w:val="0"/>
              <w:adjustRightInd w:val="0"/>
              <w:spacing w:after="0" w:line="240" w:lineRule="auto"/>
              <w:rPr>
                <w:del w:id="640" w:author="Hannu Peiponen" w:date="2024-07-12T11:33:00Z" w16du:dateUtc="2024-07-12T08:33:00Z"/>
                <w:rFonts w:ascii="Arial" w:eastAsia="Calibri" w:hAnsi="Arial" w:cs="Arial"/>
                <w:lang w:eastAsia="en-GB"/>
              </w:rPr>
            </w:pPr>
            <w:del w:id="641" w:author="Hannu Peiponen" w:date="2024-07-12T11:33:00Z" w16du:dateUtc="2024-07-12T08:33:00Z">
              <w:r w:rsidDel="0075529D">
                <w:rPr>
                  <w:rFonts w:ascii="Arial" w:eastAsia="Calibri" w:hAnsi="Arial" w:cs="Arial"/>
                  <w:lang w:eastAsia="en-GB"/>
                </w:rPr>
                <w:delText xml:space="preserve">SOUACC </w:delText>
              </w:r>
            </w:del>
          </w:p>
        </w:tc>
      </w:tr>
      <w:tr w:rsidR="00E05EBB" w:rsidRPr="005548BD" w:rsidDel="0075529D" w14:paraId="34DEE9E8" w14:textId="0D0FD3AD" w:rsidTr="000A4B54">
        <w:trPr>
          <w:del w:id="642" w:author="Hannu Peiponen" w:date="2024-07-12T11:33:00Z"/>
        </w:trPr>
        <w:tc>
          <w:tcPr>
            <w:tcW w:w="1210" w:type="dxa"/>
            <w:vMerge/>
          </w:tcPr>
          <w:p w14:paraId="3FA65764" w14:textId="6F5418F6" w:rsidR="00E05EBB" w:rsidRPr="005548BD" w:rsidDel="0075529D" w:rsidRDefault="00E05EBB" w:rsidP="00E05EBB">
            <w:pPr>
              <w:autoSpaceDE w:val="0"/>
              <w:autoSpaceDN w:val="0"/>
              <w:adjustRightInd w:val="0"/>
              <w:spacing w:after="0" w:line="240" w:lineRule="auto"/>
              <w:rPr>
                <w:del w:id="643" w:author="Hannu Peiponen" w:date="2024-07-12T11:33:00Z" w16du:dateUtc="2024-07-12T08:33:00Z"/>
                <w:rFonts w:ascii="Arial" w:eastAsia="Calibri" w:hAnsi="Arial" w:cs="Arial"/>
                <w:lang w:eastAsia="en-GB"/>
              </w:rPr>
            </w:pPr>
          </w:p>
        </w:tc>
        <w:tc>
          <w:tcPr>
            <w:tcW w:w="1195" w:type="dxa"/>
          </w:tcPr>
          <w:p w14:paraId="75410F69" w14:textId="46269DE4" w:rsidR="00E05EBB" w:rsidRPr="005548BD" w:rsidDel="0075529D" w:rsidRDefault="00E05EBB" w:rsidP="00E05EBB">
            <w:pPr>
              <w:autoSpaceDE w:val="0"/>
              <w:autoSpaceDN w:val="0"/>
              <w:adjustRightInd w:val="0"/>
              <w:spacing w:after="0" w:line="240" w:lineRule="auto"/>
              <w:rPr>
                <w:del w:id="644" w:author="Hannu Peiponen" w:date="2024-07-12T11:33:00Z" w16du:dateUtc="2024-07-12T08:33:00Z"/>
                <w:rFonts w:ascii="Arial" w:eastAsia="Calibri" w:hAnsi="Arial" w:cs="Arial"/>
                <w:lang w:eastAsia="en-GB"/>
              </w:rPr>
            </w:pPr>
            <w:del w:id="645" w:author="Hannu Peiponen" w:date="2024-07-12T11:33:00Z" w16du:dateUtc="2024-07-12T08:33:00Z">
              <w:r w:rsidRPr="005548BD" w:rsidDel="0075529D">
                <w:rPr>
                  <w:rFonts w:ascii="Arial" w:eastAsia="Calibri" w:hAnsi="Arial" w:cs="Arial"/>
                  <w:lang w:eastAsia="en-GB"/>
                </w:rPr>
                <w:delText>RESARE</w:delText>
              </w:r>
            </w:del>
          </w:p>
        </w:tc>
        <w:tc>
          <w:tcPr>
            <w:tcW w:w="1985" w:type="dxa"/>
          </w:tcPr>
          <w:p w14:paraId="5BF91B31" w14:textId="528417C8" w:rsidR="00E05EBB" w:rsidRPr="005548BD" w:rsidDel="0075529D" w:rsidRDefault="00E05EBB" w:rsidP="00E05EBB">
            <w:pPr>
              <w:autoSpaceDE w:val="0"/>
              <w:autoSpaceDN w:val="0"/>
              <w:adjustRightInd w:val="0"/>
              <w:spacing w:after="0" w:line="240" w:lineRule="auto"/>
              <w:rPr>
                <w:del w:id="646" w:author="Hannu Peiponen" w:date="2024-07-12T11:33:00Z" w16du:dateUtc="2024-07-12T08:33:00Z"/>
                <w:rFonts w:ascii="Arial" w:eastAsia="Calibri" w:hAnsi="Arial" w:cs="Arial"/>
                <w:lang w:eastAsia="en-GB"/>
              </w:rPr>
            </w:pPr>
          </w:p>
        </w:tc>
        <w:tc>
          <w:tcPr>
            <w:tcW w:w="1417" w:type="dxa"/>
          </w:tcPr>
          <w:p w14:paraId="7E94FDF0" w14:textId="4E515E60" w:rsidR="00E05EBB" w:rsidRPr="005548BD" w:rsidDel="0075529D" w:rsidRDefault="00E05EBB" w:rsidP="00E05EBB">
            <w:pPr>
              <w:autoSpaceDE w:val="0"/>
              <w:autoSpaceDN w:val="0"/>
              <w:adjustRightInd w:val="0"/>
              <w:spacing w:after="0" w:line="240" w:lineRule="auto"/>
              <w:rPr>
                <w:del w:id="647" w:author="Hannu Peiponen" w:date="2024-07-12T11:33:00Z" w16du:dateUtc="2024-07-12T08:33:00Z"/>
                <w:rFonts w:ascii="Arial" w:eastAsia="Calibri" w:hAnsi="Arial" w:cs="Arial"/>
                <w:lang w:eastAsia="en-GB"/>
              </w:rPr>
            </w:pPr>
            <w:del w:id="648" w:author="Hannu Peiponen" w:date="2024-07-12T11:33:00Z" w16du:dateUtc="2024-07-12T08:33:00Z">
              <w:r w:rsidDel="0075529D">
                <w:rPr>
                  <w:rFonts w:ascii="Arial" w:eastAsia="Calibri" w:hAnsi="Arial" w:cs="Arial"/>
                  <w:lang w:eastAsia="en-GB"/>
                </w:rPr>
                <w:delText>AREA</w:delText>
              </w:r>
            </w:del>
          </w:p>
        </w:tc>
        <w:tc>
          <w:tcPr>
            <w:tcW w:w="1701" w:type="dxa"/>
          </w:tcPr>
          <w:p w14:paraId="2226AA44" w14:textId="1ECD78AF" w:rsidR="00E05EBB" w:rsidRPr="005548BD" w:rsidDel="0075529D" w:rsidRDefault="00E05EBB" w:rsidP="00E05EBB">
            <w:pPr>
              <w:autoSpaceDE w:val="0"/>
              <w:autoSpaceDN w:val="0"/>
              <w:adjustRightInd w:val="0"/>
              <w:spacing w:after="0" w:line="240" w:lineRule="auto"/>
              <w:rPr>
                <w:del w:id="649" w:author="Hannu Peiponen" w:date="2024-07-12T11:33:00Z" w16du:dateUtc="2024-07-12T08:33:00Z"/>
                <w:rFonts w:ascii="Arial" w:eastAsia="Calibri" w:hAnsi="Arial" w:cs="Arial"/>
                <w:lang w:eastAsia="en-GB"/>
              </w:rPr>
            </w:pPr>
            <w:del w:id="650" w:author="Hannu Peiponen" w:date="2024-07-12T11:33:00Z" w16du:dateUtc="2024-07-12T08:33:00Z">
              <w:r w:rsidDel="0075529D">
                <w:rPr>
                  <w:rFonts w:ascii="Arial" w:eastAsia="Calibri" w:hAnsi="Arial" w:cs="Arial"/>
                  <w:lang w:eastAsia="en-GB"/>
                </w:rPr>
                <w:delText xml:space="preserve">M_ACCY </w:delText>
              </w:r>
              <w:r w:rsidRPr="006474F2" w:rsidDel="0075529D">
                <w:rPr>
                  <w:rFonts w:ascii="Arial" w:eastAsia="Calibri" w:hAnsi="Arial" w:cs="Arial"/>
                  <w:lang w:eastAsia="en-GB"/>
                </w:rPr>
                <w:delText>POSACC</w:delText>
              </w:r>
            </w:del>
          </w:p>
        </w:tc>
        <w:tc>
          <w:tcPr>
            <w:tcW w:w="1508" w:type="dxa"/>
          </w:tcPr>
          <w:p w14:paraId="2C0F3EA6" w14:textId="2CC1420E" w:rsidR="00E05EBB" w:rsidRPr="005548BD" w:rsidDel="0075529D" w:rsidRDefault="00E05EBB" w:rsidP="00E05EBB">
            <w:pPr>
              <w:autoSpaceDE w:val="0"/>
              <w:autoSpaceDN w:val="0"/>
              <w:adjustRightInd w:val="0"/>
              <w:spacing w:after="0" w:line="240" w:lineRule="auto"/>
              <w:rPr>
                <w:del w:id="651" w:author="Hannu Peiponen" w:date="2024-07-12T11:33:00Z" w16du:dateUtc="2024-07-12T08:33:00Z"/>
                <w:rFonts w:ascii="Arial" w:eastAsia="Calibri" w:hAnsi="Arial" w:cs="Arial"/>
                <w:lang w:eastAsia="en-GB"/>
              </w:rPr>
            </w:pPr>
            <w:del w:id="652" w:author="Hannu Peiponen" w:date="2024-07-12T11:33:00Z" w16du:dateUtc="2024-07-12T08:33:00Z">
              <w:r w:rsidDel="0075529D">
                <w:rPr>
                  <w:rFonts w:ascii="Arial" w:eastAsia="Calibri" w:hAnsi="Arial" w:cs="Arial"/>
                  <w:lang w:eastAsia="en-GB"/>
                </w:rPr>
                <w:delText>-</w:delText>
              </w:r>
            </w:del>
          </w:p>
        </w:tc>
      </w:tr>
    </w:tbl>
    <w:p w14:paraId="1765E88B" w14:textId="33385D5A" w:rsidR="005561B9" w:rsidDel="0075529D" w:rsidRDefault="005561B9" w:rsidP="00DB38D2">
      <w:pPr>
        <w:spacing w:after="0" w:line="240" w:lineRule="auto"/>
        <w:rPr>
          <w:del w:id="653" w:author="Hannu Peiponen" w:date="2024-07-12T11:33:00Z" w16du:dateUtc="2024-07-12T08:33:00Z"/>
        </w:rPr>
      </w:pPr>
    </w:p>
    <w:p w14:paraId="365058C7" w14:textId="146226CE" w:rsidR="005561B9" w:rsidDel="0075529D" w:rsidRDefault="005561B9" w:rsidP="00DB38D2">
      <w:pPr>
        <w:spacing w:after="0" w:line="240" w:lineRule="auto"/>
        <w:rPr>
          <w:del w:id="654" w:author="Hannu Peiponen" w:date="2024-07-12T11:33:00Z" w16du:dateUtc="2024-07-12T08:33:00Z"/>
        </w:rPr>
      </w:pPr>
    </w:p>
    <w:p w14:paraId="475DF59E" w14:textId="663C5EC5" w:rsidR="00B67987" w:rsidDel="0075529D" w:rsidRDefault="005561B9" w:rsidP="000C11D9">
      <w:pPr>
        <w:spacing w:after="0" w:line="240" w:lineRule="auto"/>
        <w:jc w:val="both"/>
        <w:rPr>
          <w:del w:id="655" w:author="Hannu Peiponen" w:date="2024-07-12T11:33:00Z" w16du:dateUtc="2024-07-12T08:33:00Z"/>
        </w:rPr>
      </w:pPr>
      <w:del w:id="656" w:author="Hannu Peiponen" w:date="2024-07-12T11:33:00Z" w16du:dateUtc="2024-07-12T08:33:00Z">
        <w:r w:rsidDel="0075529D">
          <w:delText xml:space="preserve">When the Mariner has chosen to take accuracy </w:delText>
        </w:r>
        <w:r w:rsidR="007D3183" w:rsidDel="0075529D">
          <w:delText xml:space="preserve">of hydrographic information </w:delText>
        </w:r>
        <w:r w:rsidDel="0075529D">
          <w:delText>into account</w:delText>
        </w:r>
        <w:r w:rsidR="00B67987" w:rsidDel="0075529D">
          <w:delText xml:space="preserve"> t</w:delText>
        </w:r>
        <w:r w:rsidRPr="00A24BDE" w:rsidDel="0075529D">
          <w:delText>he ECDIS must use the underlying M_QUAL, CATZOC attribute to determine the</w:delText>
        </w:r>
        <w:r w:rsidDel="0075529D">
          <w:delText xml:space="preserve"> criteria for graphical highlighting and raising of alerts or indications</w:delText>
        </w:r>
        <w:r w:rsidR="00916934" w:rsidDel="0075529D">
          <w:delText>, using the values from the table below</w:delText>
        </w:r>
        <w:r w:rsidDel="0075529D">
          <w:delText xml:space="preserve">. </w:delText>
        </w:r>
      </w:del>
    </w:p>
    <w:p w14:paraId="3505093B" w14:textId="350C8F72" w:rsidR="00DB38D2" w:rsidDel="0075529D" w:rsidRDefault="00DB38D2" w:rsidP="00DB38D2">
      <w:pPr>
        <w:spacing w:after="0" w:line="240" w:lineRule="auto"/>
        <w:rPr>
          <w:del w:id="657" w:author="Hannu Peiponen" w:date="2024-07-12T11:33:00Z" w16du:dateUtc="2024-07-12T08:33:00Z"/>
        </w:rPr>
      </w:pPr>
    </w:p>
    <w:tbl>
      <w:tblPr>
        <w:tblStyle w:val="TableGrid"/>
        <w:tblW w:w="0" w:type="auto"/>
        <w:tblLook w:val="04A0" w:firstRow="1" w:lastRow="0" w:firstColumn="1" w:lastColumn="0" w:noHBand="0" w:noVBand="1"/>
      </w:tblPr>
      <w:tblGrid>
        <w:gridCol w:w="2423"/>
        <w:gridCol w:w="2354"/>
        <w:gridCol w:w="2258"/>
      </w:tblGrid>
      <w:tr w:rsidR="00F27478" w:rsidDel="0075529D" w14:paraId="0D544138" w14:textId="3756BAA2" w:rsidTr="00F27478">
        <w:trPr>
          <w:del w:id="658" w:author="Hannu Peiponen" w:date="2024-07-12T11:33:00Z"/>
        </w:trPr>
        <w:tc>
          <w:tcPr>
            <w:tcW w:w="2423" w:type="dxa"/>
          </w:tcPr>
          <w:p w14:paraId="4A004729" w14:textId="049A80E2" w:rsidR="00F27478" w:rsidRPr="00206CEB" w:rsidDel="0075529D" w:rsidRDefault="00F27478" w:rsidP="00DB38D2">
            <w:pPr>
              <w:rPr>
                <w:del w:id="659" w:author="Hannu Peiponen" w:date="2024-07-12T11:33:00Z" w16du:dateUtc="2024-07-12T08:33:00Z"/>
                <w:b/>
                <w:bCs/>
              </w:rPr>
            </w:pPr>
            <w:del w:id="660" w:author="Hannu Peiponen" w:date="2024-07-12T11:33:00Z" w16du:dateUtc="2024-07-12T08:33:00Z">
              <w:r w:rsidRPr="00206CEB" w:rsidDel="0075529D">
                <w:rPr>
                  <w:b/>
                  <w:bCs/>
                </w:rPr>
                <w:delText>M_QUAL – CATZOC Value</w:delText>
              </w:r>
            </w:del>
          </w:p>
        </w:tc>
        <w:tc>
          <w:tcPr>
            <w:tcW w:w="2354" w:type="dxa"/>
          </w:tcPr>
          <w:p w14:paraId="07B6DD4B" w14:textId="126ACC0D" w:rsidR="00F27478" w:rsidRPr="00206CEB" w:rsidDel="0075529D" w:rsidRDefault="00F27478" w:rsidP="00DB38D2">
            <w:pPr>
              <w:rPr>
                <w:del w:id="661" w:author="Hannu Peiponen" w:date="2024-07-12T11:33:00Z" w16du:dateUtc="2024-07-12T08:33:00Z"/>
                <w:b/>
                <w:bCs/>
              </w:rPr>
            </w:pPr>
            <w:del w:id="662" w:author="Hannu Peiponen" w:date="2024-07-12T11:33:00Z" w16du:dateUtc="2024-07-12T08:33:00Z">
              <w:r w:rsidRPr="00206CEB" w:rsidDel="0075529D">
                <w:rPr>
                  <w:b/>
                  <w:bCs/>
                </w:rPr>
                <w:delText xml:space="preserve">Positional Accuracy </w:delText>
              </w:r>
            </w:del>
          </w:p>
        </w:tc>
        <w:tc>
          <w:tcPr>
            <w:tcW w:w="2258" w:type="dxa"/>
          </w:tcPr>
          <w:p w14:paraId="1B08A2AB" w14:textId="2255241A" w:rsidR="00F27478" w:rsidRPr="00206CEB" w:rsidDel="0075529D" w:rsidRDefault="00F27478" w:rsidP="00DB38D2">
            <w:pPr>
              <w:rPr>
                <w:del w:id="663" w:author="Hannu Peiponen" w:date="2024-07-12T11:33:00Z" w16du:dateUtc="2024-07-12T08:33:00Z"/>
                <w:b/>
                <w:bCs/>
              </w:rPr>
            </w:pPr>
            <w:del w:id="664" w:author="Hannu Peiponen" w:date="2024-07-12T11:33:00Z" w16du:dateUtc="2024-07-12T08:33:00Z">
              <w:r w:rsidRPr="00206CEB" w:rsidDel="0075529D">
                <w:rPr>
                  <w:b/>
                  <w:bCs/>
                </w:rPr>
                <w:delText>Depth Accuracy</w:delText>
              </w:r>
            </w:del>
          </w:p>
        </w:tc>
      </w:tr>
      <w:tr w:rsidR="00F27478" w:rsidDel="0075529D" w14:paraId="6F353890" w14:textId="0D9DCDB2" w:rsidTr="00F27478">
        <w:trPr>
          <w:del w:id="665" w:author="Hannu Peiponen" w:date="2024-07-12T11:33:00Z"/>
        </w:trPr>
        <w:tc>
          <w:tcPr>
            <w:tcW w:w="2423" w:type="dxa"/>
          </w:tcPr>
          <w:p w14:paraId="7456B2F2" w14:textId="3AF6402A" w:rsidR="00F27478" w:rsidDel="0075529D" w:rsidRDefault="00F27478" w:rsidP="00DB38D2">
            <w:pPr>
              <w:rPr>
                <w:del w:id="666" w:author="Hannu Peiponen" w:date="2024-07-12T11:33:00Z" w16du:dateUtc="2024-07-12T08:33:00Z"/>
              </w:rPr>
            </w:pPr>
            <w:del w:id="667" w:author="Hannu Peiponen" w:date="2024-07-12T11:33:00Z" w16du:dateUtc="2024-07-12T08:33:00Z">
              <w:r w:rsidDel="0075529D">
                <w:delText>A1</w:delText>
              </w:r>
            </w:del>
          </w:p>
        </w:tc>
        <w:tc>
          <w:tcPr>
            <w:tcW w:w="2354" w:type="dxa"/>
          </w:tcPr>
          <w:p w14:paraId="3D1BD132" w14:textId="1E2463E6" w:rsidR="00F27478" w:rsidDel="0075529D" w:rsidRDefault="00F27478" w:rsidP="00DB38D2">
            <w:pPr>
              <w:rPr>
                <w:del w:id="668" w:author="Hannu Peiponen" w:date="2024-07-12T11:33:00Z" w16du:dateUtc="2024-07-12T08:33:00Z"/>
              </w:rPr>
            </w:pPr>
            <w:del w:id="669" w:author="Hannu Peiponen" w:date="2024-07-12T11:33:00Z" w16du:dateUtc="2024-07-12T08:33:00Z">
              <w:r w:rsidDel="0075529D">
                <w:delText>+/- 5m + 5% depth</w:delText>
              </w:r>
            </w:del>
          </w:p>
        </w:tc>
        <w:tc>
          <w:tcPr>
            <w:tcW w:w="2258" w:type="dxa"/>
          </w:tcPr>
          <w:p w14:paraId="3CA39020" w14:textId="623B078E" w:rsidR="00F27478" w:rsidDel="0075529D" w:rsidRDefault="00F27478" w:rsidP="00DB38D2">
            <w:pPr>
              <w:rPr>
                <w:del w:id="670" w:author="Hannu Peiponen" w:date="2024-07-12T11:33:00Z" w16du:dateUtc="2024-07-12T08:33:00Z"/>
              </w:rPr>
            </w:pPr>
            <w:del w:id="671" w:author="Hannu Peiponen" w:date="2024-07-12T11:33:00Z" w16du:dateUtc="2024-07-12T08:33:00Z">
              <w:r w:rsidDel="0075529D">
                <w:delText>0.5m +1% depth</w:delText>
              </w:r>
            </w:del>
          </w:p>
        </w:tc>
      </w:tr>
      <w:tr w:rsidR="00F27478" w:rsidDel="0075529D" w14:paraId="68775AF5" w14:textId="04B206C8" w:rsidTr="00F27478">
        <w:trPr>
          <w:del w:id="672" w:author="Hannu Peiponen" w:date="2024-07-12T11:33:00Z"/>
        </w:trPr>
        <w:tc>
          <w:tcPr>
            <w:tcW w:w="2423" w:type="dxa"/>
          </w:tcPr>
          <w:p w14:paraId="67C7DE80" w14:textId="77600EE8" w:rsidR="00F27478" w:rsidDel="0075529D" w:rsidRDefault="00F27478" w:rsidP="00DB38D2">
            <w:pPr>
              <w:rPr>
                <w:del w:id="673" w:author="Hannu Peiponen" w:date="2024-07-12T11:33:00Z" w16du:dateUtc="2024-07-12T08:33:00Z"/>
              </w:rPr>
            </w:pPr>
            <w:del w:id="674" w:author="Hannu Peiponen" w:date="2024-07-12T11:33:00Z" w16du:dateUtc="2024-07-12T08:33:00Z">
              <w:r w:rsidDel="0075529D">
                <w:delText>A2</w:delText>
              </w:r>
            </w:del>
          </w:p>
        </w:tc>
        <w:tc>
          <w:tcPr>
            <w:tcW w:w="2354" w:type="dxa"/>
          </w:tcPr>
          <w:p w14:paraId="79AFCDCE" w14:textId="29865678" w:rsidR="00F27478" w:rsidDel="0075529D" w:rsidRDefault="00F27478" w:rsidP="00DB38D2">
            <w:pPr>
              <w:rPr>
                <w:del w:id="675" w:author="Hannu Peiponen" w:date="2024-07-12T11:33:00Z" w16du:dateUtc="2024-07-12T08:33:00Z"/>
              </w:rPr>
            </w:pPr>
            <w:del w:id="676" w:author="Hannu Peiponen" w:date="2024-07-12T11:33:00Z" w16du:dateUtc="2024-07-12T08:33:00Z">
              <w:r w:rsidDel="0075529D">
                <w:delText>+/- 20m</w:delText>
              </w:r>
            </w:del>
          </w:p>
        </w:tc>
        <w:tc>
          <w:tcPr>
            <w:tcW w:w="2258" w:type="dxa"/>
          </w:tcPr>
          <w:p w14:paraId="4AE7DDA7" w14:textId="76826D8F" w:rsidR="00F27478" w:rsidDel="0075529D" w:rsidRDefault="00F27478" w:rsidP="00DB38D2">
            <w:pPr>
              <w:rPr>
                <w:del w:id="677" w:author="Hannu Peiponen" w:date="2024-07-12T11:33:00Z" w16du:dateUtc="2024-07-12T08:33:00Z"/>
              </w:rPr>
            </w:pPr>
            <w:del w:id="678" w:author="Hannu Peiponen" w:date="2024-07-12T11:33:00Z" w16du:dateUtc="2024-07-12T08:33:00Z">
              <w:r w:rsidDel="0075529D">
                <w:delText>1m + 2%  depth</w:delText>
              </w:r>
            </w:del>
          </w:p>
        </w:tc>
      </w:tr>
      <w:tr w:rsidR="00F27478" w:rsidDel="0075529D" w14:paraId="02B4CF7D" w14:textId="7E1AEC4C" w:rsidTr="00F27478">
        <w:trPr>
          <w:del w:id="679" w:author="Hannu Peiponen" w:date="2024-07-12T11:33:00Z"/>
        </w:trPr>
        <w:tc>
          <w:tcPr>
            <w:tcW w:w="2423" w:type="dxa"/>
          </w:tcPr>
          <w:p w14:paraId="45E96469" w14:textId="66A2A3C8" w:rsidR="00F27478" w:rsidDel="0075529D" w:rsidRDefault="00F27478" w:rsidP="00DB38D2">
            <w:pPr>
              <w:rPr>
                <w:del w:id="680" w:author="Hannu Peiponen" w:date="2024-07-12T11:33:00Z" w16du:dateUtc="2024-07-12T08:33:00Z"/>
              </w:rPr>
            </w:pPr>
            <w:del w:id="681" w:author="Hannu Peiponen" w:date="2024-07-12T11:33:00Z" w16du:dateUtc="2024-07-12T08:33:00Z">
              <w:r w:rsidDel="0075529D">
                <w:delText>B</w:delText>
              </w:r>
            </w:del>
          </w:p>
        </w:tc>
        <w:tc>
          <w:tcPr>
            <w:tcW w:w="2354" w:type="dxa"/>
          </w:tcPr>
          <w:p w14:paraId="25BDF034" w14:textId="1C61421A" w:rsidR="00F27478" w:rsidDel="0075529D" w:rsidRDefault="00F27478" w:rsidP="00DB38D2">
            <w:pPr>
              <w:rPr>
                <w:del w:id="682" w:author="Hannu Peiponen" w:date="2024-07-12T11:33:00Z" w16du:dateUtc="2024-07-12T08:33:00Z"/>
              </w:rPr>
            </w:pPr>
            <w:del w:id="683" w:author="Hannu Peiponen" w:date="2024-07-12T11:33:00Z" w16du:dateUtc="2024-07-12T08:33:00Z">
              <w:r w:rsidDel="0075529D">
                <w:delText>+/- 50m</w:delText>
              </w:r>
            </w:del>
          </w:p>
        </w:tc>
        <w:tc>
          <w:tcPr>
            <w:tcW w:w="2258" w:type="dxa"/>
          </w:tcPr>
          <w:p w14:paraId="436EE501" w14:textId="3BAD3018" w:rsidR="00F27478" w:rsidDel="0075529D" w:rsidRDefault="00F27478" w:rsidP="00DB38D2">
            <w:pPr>
              <w:rPr>
                <w:del w:id="684" w:author="Hannu Peiponen" w:date="2024-07-12T11:33:00Z" w16du:dateUtc="2024-07-12T08:33:00Z"/>
              </w:rPr>
            </w:pPr>
            <w:del w:id="685" w:author="Hannu Peiponen" w:date="2024-07-12T11:33:00Z" w16du:dateUtc="2024-07-12T08:33:00Z">
              <w:r w:rsidRPr="00206CEB" w:rsidDel="0075529D">
                <w:delText>1m + 2%  depth</w:delText>
              </w:r>
            </w:del>
          </w:p>
        </w:tc>
      </w:tr>
      <w:tr w:rsidR="00F27478" w:rsidDel="0075529D" w14:paraId="5D2AA40F" w14:textId="3A8FAABF" w:rsidTr="00F27478">
        <w:trPr>
          <w:del w:id="686" w:author="Hannu Peiponen" w:date="2024-07-12T11:33:00Z"/>
        </w:trPr>
        <w:tc>
          <w:tcPr>
            <w:tcW w:w="2423" w:type="dxa"/>
          </w:tcPr>
          <w:p w14:paraId="6D88A4A8" w14:textId="05A6C7F1" w:rsidR="00F27478" w:rsidDel="0075529D" w:rsidRDefault="00F27478" w:rsidP="00DB38D2">
            <w:pPr>
              <w:rPr>
                <w:del w:id="687" w:author="Hannu Peiponen" w:date="2024-07-12T11:33:00Z" w16du:dateUtc="2024-07-12T08:33:00Z"/>
              </w:rPr>
            </w:pPr>
            <w:del w:id="688" w:author="Hannu Peiponen" w:date="2024-07-12T11:33:00Z" w16du:dateUtc="2024-07-12T08:33:00Z">
              <w:r w:rsidDel="0075529D">
                <w:delText>C</w:delText>
              </w:r>
            </w:del>
          </w:p>
        </w:tc>
        <w:tc>
          <w:tcPr>
            <w:tcW w:w="2354" w:type="dxa"/>
          </w:tcPr>
          <w:p w14:paraId="2E21AE5B" w14:textId="447C2C6A" w:rsidR="00F27478" w:rsidDel="0075529D" w:rsidRDefault="00F27478" w:rsidP="00DB38D2">
            <w:pPr>
              <w:rPr>
                <w:del w:id="689" w:author="Hannu Peiponen" w:date="2024-07-12T11:33:00Z" w16du:dateUtc="2024-07-12T08:33:00Z"/>
              </w:rPr>
            </w:pPr>
            <w:del w:id="690" w:author="Hannu Peiponen" w:date="2024-07-12T11:33:00Z" w16du:dateUtc="2024-07-12T08:33:00Z">
              <w:r w:rsidDel="0075529D">
                <w:delText>+/- 500m</w:delText>
              </w:r>
            </w:del>
          </w:p>
        </w:tc>
        <w:tc>
          <w:tcPr>
            <w:tcW w:w="2258" w:type="dxa"/>
          </w:tcPr>
          <w:p w14:paraId="60F97131" w14:textId="1D3FFB12" w:rsidR="00F27478" w:rsidDel="0075529D" w:rsidRDefault="00F27478" w:rsidP="00DB38D2">
            <w:pPr>
              <w:rPr>
                <w:del w:id="691" w:author="Hannu Peiponen" w:date="2024-07-12T11:33:00Z" w16du:dateUtc="2024-07-12T08:33:00Z"/>
              </w:rPr>
            </w:pPr>
            <w:del w:id="692" w:author="Hannu Peiponen" w:date="2024-07-12T11:33:00Z" w16du:dateUtc="2024-07-12T08:33:00Z">
              <w:r w:rsidDel="0075529D">
                <w:delText>2</w:delText>
              </w:r>
              <w:r w:rsidRPr="00206CEB" w:rsidDel="0075529D">
                <w:delText xml:space="preserve">m + </w:delText>
              </w:r>
              <w:r w:rsidDel="0075529D">
                <w:delText>5</w:delText>
              </w:r>
              <w:r w:rsidRPr="00206CEB" w:rsidDel="0075529D">
                <w:delText>%  depth</w:delText>
              </w:r>
            </w:del>
          </w:p>
        </w:tc>
      </w:tr>
      <w:tr w:rsidR="00F27478" w:rsidDel="0075529D" w14:paraId="325261F2" w14:textId="2B0E26D7" w:rsidTr="00F27478">
        <w:trPr>
          <w:del w:id="693" w:author="Hannu Peiponen" w:date="2024-07-12T11:33:00Z"/>
        </w:trPr>
        <w:tc>
          <w:tcPr>
            <w:tcW w:w="2423" w:type="dxa"/>
          </w:tcPr>
          <w:p w14:paraId="47E4CCD5" w14:textId="7F54754E" w:rsidR="00F27478" w:rsidDel="0075529D" w:rsidRDefault="00F27478" w:rsidP="00F27478">
            <w:pPr>
              <w:rPr>
                <w:del w:id="694" w:author="Hannu Peiponen" w:date="2024-07-12T11:33:00Z" w16du:dateUtc="2024-07-12T08:33:00Z"/>
              </w:rPr>
            </w:pPr>
            <w:del w:id="695" w:author="Hannu Peiponen" w:date="2024-07-12T11:33:00Z" w16du:dateUtc="2024-07-12T08:33:00Z">
              <w:r w:rsidDel="0075529D">
                <w:delText>D</w:delText>
              </w:r>
            </w:del>
          </w:p>
        </w:tc>
        <w:tc>
          <w:tcPr>
            <w:tcW w:w="2354" w:type="dxa"/>
          </w:tcPr>
          <w:p w14:paraId="2F92EB1C" w14:textId="39358C1F" w:rsidR="00F27478" w:rsidDel="0075529D" w:rsidRDefault="00F27478" w:rsidP="00F27478">
            <w:pPr>
              <w:rPr>
                <w:del w:id="696" w:author="Hannu Peiponen" w:date="2024-07-12T11:33:00Z" w16du:dateUtc="2024-07-12T08:33:00Z"/>
              </w:rPr>
            </w:pPr>
            <w:del w:id="697" w:author="Hannu Peiponen" w:date="2024-07-12T11:33:00Z" w16du:dateUtc="2024-07-12T08:33:00Z">
              <w:r w:rsidRPr="000C41C9" w:rsidDel="0075529D">
                <w:delText>+/- 500m</w:delText>
              </w:r>
            </w:del>
          </w:p>
        </w:tc>
        <w:tc>
          <w:tcPr>
            <w:tcW w:w="2258" w:type="dxa"/>
          </w:tcPr>
          <w:p w14:paraId="5A118BE6" w14:textId="720E5635" w:rsidR="00F27478" w:rsidDel="0075529D" w:rsidRDefault="00F27478" w:rsidP="00F27478">
            <w:pPr>
              <w:rPr>
                <w:del w:id="698" w:author="Hannu Peiponen" w:date="2024-07-12T11:33:00Z" w16du:dateUtc="2024-07-12T08:33:00Z"/>
              </w:rPr>
            </w:pPr>
            <w:del w:id="699" w:author="Hannu Peiponen" w:date="2024-07-12T11:33:00Z" w16du:dateUtc="2024-07-12T08:33:00Z">
              <w:r w:rsidRPr="000C41C9" w:rsidDel="0075529D">
                <w:delText>2m + 5%  depth</w:delText>
              </w:r>
            </w:del>
          </w:p>
        </w:tc>
      </w:tr>
      <w:tr w:rsidR="00F27478" w:rsidDel="0075529D" w14:paraId="7D73BA22" w14:textId="32F31A42" w:rsidTr="00F27478">
        <w:trPr>
          <w:del w:id="700" w:author="Hannu Peiponen" w:date="2024-07-12T11:33:00Z"/>
        </w:trPr>
        <w:tc>
          <w:tcPr>
            <w:tcW w:w="2423" w:type="dxa"/>
          </w:tcPr>
          <w:p w14:paraId="7132EE5D" w14:textId="44AA9F50" w:rsidR="00F27478" w:rsidDel="0075529D" w:rsidRDefault="00F27478" w:rsidP="00DB38D2">
            <w:pPr>
              <w:rPr>
                <w:del w:id="701" w:author="Hannu Peiponen" w:date="2024-07-12T11:33:00Z" w16du:dateUtc="2024-07-12T08:33:00Z"/>
              </w:rPr>
            </w:pPr>
            <w:del w:id="702" w:author="Hannu Peiponen" w:date="2024-07-12T11:33:00Z" w16du:dateUtc="2024-07-12T08:33:00Z">
              <w:r w:rsidDel="0075529D">
                <w:lastRenderedPageBreak/>
                <w:delText>U</w:delText>
              </w:r>
            </w:del>
          </w:p>
        </w:tc>
        <w:tc>
          <w:tcPr>
            <w:tcW w:w="2354" w:type="dxa"/>
          </w:tcPr>
          <w:p w14:paraId="49EF53EE" w14:textId="22E060C9" w:rsidR="00F27478" w:rsidDel="0075529D" w:rsidRDefault="00FC7129" w:rsidP="00DB38D2">
            <w:pPr>
              <w:rPr>
                <w:del w:id="703" w:author="Hannu Peiponen" w:date="2024-07-12T11:33:00Z" w16du:dateUtc="2024-07-12T08:33:00Z"/>
              </w:rPr>
            </w:pPr>
            <w:del w:id="704" w:author="Hannu Peiponen" w:date="2024-07-12T11:33:00Z" w16du:dateUtc="2024-07-12T08:33:00Z">
              <w:r w:rsidRPr="000C41C9" w:rsidDel="0075529D">
                <w:delText>+/- 500m</w:delText>
              </w:r>
            </w:del>
          </w:p>
        </w:tc>
        <w:tc>
          <w:tcPr>
            <w:tcW w:w="2258" w:type="dxa"/>
          </w:tcPr>
          <w:p w14:paraId="64497109" w14:textId="02347EDA" w:rsidR="00F27478" w:rsidDel="0075529D" w:rsidRDefault="00FC7129" w:rsidP="000C11D9">
            <w:pPr>
              <w:rPr>
                <w:del w:id="705" w:author="Hannu Peiponen" w:date="2024-07-12T11:33:00Z" w16du:dateUtc="2024-07-12T08:33:00Z"/>
              </w:rPr>
            </w:pPr>
            <w:del w:id="706" w:author="Hannu Peiponen" w:date="2024-07-12T11:33:00Z" w16du:dateUtc="2024-07-12T08:33:00Z">
              <w:r w:rsidRPr="000C41C9" w:rsidDel="0075529D">
                <w:delText>2m + 5%  depth</w:delText>
              </w:r>
              <w:r w:rsidDel="0075529D">
                <w:delText xml:space="preserve"> </w:delText>
              </w:r>
            </w:del>
          </w:p>
        </w:tc>
      </w:tr>
    </w:tbl>
    <w:p w14:paraId="41435E24" w14:textId="33432C82" w:rsidR="001B7680" w:rsidDel="0075529D" w:rsidRDefault="001B7680" w:rsidP="00DB38D2">
      <w:pPr>
        <w:spacing w:after="0" w:line="240" w:lineRule="auto"/>
        <w:rPr>
          <w:del w:id="707" w:author="Hannu Peiponen" w:date="2024-07-12T11:33:00Z" w16du:dateUtc="2024-07-12T08:33:00Z"/>
        </w:rPr>
      </w:pPr>
    </w:p>
    <w:p w14:paraId="4BD92F2E" w14:textId="6C7C483B" w:rsidR="00B67987" w:rsidDel="0075529D" w:rsidRDefault="00B67987" w:rsidP="00B67987">
      <w:pPr>
        <w:spacing w:after="0" w:line="240" w:lineRule="auto"/>
        <w:jc w:val="both"/>
        <w:rPr>
          <w:del w:id="708" w:author="Hannu Peiponen" w:date="2024-07-12T11:33:00Z" w16du:dateUtc="2024-07-12T08:33:00Z"/>
        </w:rPr>
      </w:pPr>
      <w:del w:id="709" w:author="Hannu Peiponen" w:date="2024-07-12T11:33:00Z" w16du:dateUtc="2024-07-12T08:33:00Z">
        <w:r w:rsidDel="0075529D">
          <w:delText xml:space="preserve">e.g. In a M_QUAL area with attribute CATZOC B area, the positional accuracy criteria is: </w:delText>
        </w:r>
      </w:del>
    </w:p>
    <w:p w14:paraId="65F3D838" w14:textId="76EBF089" w:rsidR="00B67987" w:rsidDel="0075529D" w:rsidRDefault="00B67987" w:rsidP="00B67987">
      <w:pPr>
        <w:spacing w:after="0" w:line="240" w:lineRule="auto"/>
        <w:rPr>
          <w:del w:id="710" w:author="Hannu Peiponen" w:date="2024-07-12T11:33:00Z" w16du:dateUtc="2024-07-12T08:33:00Z"/>
        </w:rPr>
      </w:pPr>
    </w:p>
    <w:p w14:paraId="56BACB63" w14:textId="737C6525" w:rsidR="00B67987" w:rsidRPr="001A16CB" w:rsidDel="0075529D" w:rsidRDefault="00B67987" w:rsidP="00B67987">
      <w:pPr>
        <w:spacing w:after="0" w:line="240" w:lineRule="auto"/>
        <w:jc w:val="center"/>
        <w:rPr>
          <w:del w:id="711" w:author="Hannu Peiponen" w:date="2024-07-12T11:33:00Z" w16du:dateUtc="2024-07-12T08:33:00Z"/>
          <w:i/>
        </w:rPr>
      </w:pPr>
      <w:del w:id="712" w:author="Hannu Peiponen" w:date="2024-07-12T11:33:00Z" w16du:dateUtc="2024-07-12T08:33:00Z">
        <w:r w:rsidRPr="007D3183" w:rsidDel="0075529D">
          <w:rPr>
            <w:i/>
          </w:rPr>
          <w:delText xml:space="preserve">Distance of the object from the route </w:delText>
        </w:r>
        <w:r w:rsidRPr="007D3183" w:rsidDel="0075529D">
          <w:rPr>
            <w:rFonts w:cstheme="minorHAnsi"/>
            <w:i/>
          </w:rPr>
          <w:delText>≤</w:delText>
        </w:r>
        <w:r w:rsidRPr="007D3183" w:rsidDel="0075529D">
          <w:rPr>
            <w:i/>
          </w:rPr>
          <w:delText xml:space="preserve"> user selected distance +  50m</w:delText>
        </w:r>
      </w:del>
    </w:p>
    <w:p w14:paraId="26CB7860" w14:textId="064128DE" w:rsidR="00B67987" w:rsidDel="0075529D" w:rsidRDefault="00B67987" w:rsidP="00B67987">
      <w:pPr>
        <w:spacing w:after="0" w:line="240" w:lineRule="auto"/>
        <w:jc w:val="both"/>
        <w:rPr>
          <w:del w:id="713" w:author="Hannu Peiponen" w:date="2024-07-12T11:33:00Z" w16du:dateUtc="2024-07-12T08:33:00Z"/>
        </w:rPr>
      </w:pPr>
    </w:p>
    <w:p w14:paraId="4AAC94AB" w14:textId="22311E7E" w:rsidR="000C11D9" w:rsidDel="0075529D" w:rsidRDefault="000C11D9" w:rsidP="000C11D9">
      <w:pPr>
        <w:spacing w:after="0" w:line="240" w:lineRule="auto"/>
        <w:jc w:val="both"/>
        <w:rPr>
          <w:del w:id="714" w:author="Hannu Peiponen" w:date="2024-07-12T11:33:00Z" w16du:dateUtc="2024-07-12T08:33:00Z"/>
        </w:rPr>
      </w:pPr>
      <w:del w:id="715" w:author="Hannu Peiponen" w:date="2024-07-12T11:33:00Z" w16du:dateUtc="2024-07-12T08:33:00Z">
        <w:r w:rsidDel="0075529D">
          <w:delText xml:space="preserve">When route </w:delText>
        </w:r>
        <w:r w:rsidR="006C74C2" w:rsidDel="0075529D">
          <w:delText xml:space="preserve">planning </w:delText>
        </w:r>
        <w:r w:rsidDel="0075529D">
          <w:delText xml:space="preserve">and an object </w:delText>
        </w:r>
        <w:r w:rsidR="006C74C2" w:rsidDel="0075529D">
          <w:delText xml:space="preserve">on display </w:delText>
        </w:r>
        <w:r w:rsidDel="0075529D">
          <w:delText>meets the criteria above:</w:delText>
        </w:r>
      </w:del>
    </w:p>
    <w:p w14:paraId="26CCC9A4" w14:textId="1E970EE5" w:rsidR="000C11D9" w:rsidDel="0075529D" w:rsidRDefault="000C11D9" w:rsidP="000C11D9">
      <w:pPr>
        <w:pStyle w:val="ListParagraph"/>
        <w:numPr>
          <w:ilvl w:val="0"/>
          <w:numId w:val="4"/>
        </w:numPr>
        <w:spacing w:after="0" w:line="240" w:lineRule="auto"/>
        <w:jc w:val="both"/>
        <w:rPr>
          <w:del w:id="716" w:author="Hannu Peiponen" w:date="2024-07-12T11:33:00Z" w16du:dateUtc="2024-07-12T08:33:00Z"/>
        </w:rPr>
      </w:pPr>
      <w:del w:id="717" w:author="Hannu Peiponen" w:date="2024-07-12T11:33:00Z" w16du:dateUtc="2024-07-12T08:33:00Z">
        <w:r w:rsidDel="0075529D">
          <w:delText xml:space="preserve">If the object is in an area with </w:delText>
        </w:r>
        <w:r w:rsidRPr="001D1161" w:rsidDel="0075529D">
          <w:delText xml:space="preserve">M_QUAL </w:delText>
        </w:r>
        <w:r w:rsidDel="0075529D">
          <w:delText xml:space="preserve">of </w:delText>
        </w:r>
        <w:r w:rsidRPr="001D1161" w:rsidDel="0075529D">
          <w:delText>CATZOC D</w:delText>
        </w:r>
        <w:r w:rsidDel="0075529D">
          <w:delText xml:space="preserve">, </w:delText>
        </w:r>
        <w:r w:rsidR="00B67987" w:rsidDel="0075529D">
          <w:delText>an indication of “Poor quality ENC a</w:delText>
        </w:r>
        <w:r w:rsidR="00B67987" w:rsidRPr="00352885" w:rsidDel="0075529D">
          <w:delText>ccuracy</w:delText>
        </w:r>
        <w:r w:rsidR="00B67987" w:rsidDel="0075529D">
          <w:delText>” must be presented</w:delText>
        </w:r>
      </w:del>
    </w:p>
    <w:p w14:paraId="66D5B3D2" w14:textId="36F27DD9" w:rsidR="00B67987" w:rsidDel="0075529D" w:rsidRDefault="000C11D9" w:rsidP="000C11D9">
      <w:pPr>
        <w:pStyle w:val="ListParagraph"/>
        <w:numPr>
          <w:ilvl w:val="0"/>
          <w:numId w:val="4"/>
        </w:numPr>
        <w:spacing w:after="0" w:line="240" w:lineRule="auto"/>
        <w:jc w:val="both"/>
        <w:rPr>
          <w:del w:id="718" w:author="Hannu Peiponen" w:date="2024-07-12T11:33:00Z" w16du:dateUtc="2024-07-12T08:33:00Z"/>
        </w:rPr>
      </w:pPr>
      <w:del w:id="719" w:author="Hannu Peiponen" w:date="2024-07-12T11:33:00Z" w16du:dateUtc="2024-07-12T08:33:00Z">
        <w:r w:rsidDel="0075529D">
          <w:delText xml:space="preserve">If the object is in an area with </w:delText>
        </w:r>
        <w:r w:rsidRPr="001D1161" w:rsidDel="0075529D">
          <w:delText xml:space="preserve">M_QUAL </w:delText>
        </w:r>
        <w:r w:rsidDel="0075529D">
          <w:delText xml:space="preserve">of </w:delText>
        </w:r>
        <w:r w:rsidRPr="001D1161" w:rsidDel="0075529D">
          <w:delText xml:space="preserve">CATZOC </w:delText>
        </w:r>
        <w:r w:rsidDel="0075529D">
          <w:delText xml:space="preserve">U </w:delText>
        </w:r>
        <w:r w:rsidR="00B67987" w:rsidDel="0075529D">
          <w:delText xml:space="preserve">an indication of “Unassessed ENC accuracy” must be presented. </w:delText>
        </w:r>
      </w:del>
    </w:p>
    <w:p w14:paraId="2F605AED" w14:textId="0FD2BDC9" w:rsidR="00B67987" w:rsidDel="0075529D" w:rsidRDefault="00B67987" w:rsidP="00B67987">
      <w:pPr>
        <w:spacing w:after="0" w:line="240" w:lineRule="auto"/>
        <w:jc w:val="both"/>
        <w:rPr>
          <w:del w:id="720" w:author="Hannu Peiponen" w:date="2024-07-12T11:33:00Z" w16du:dateUtc="2024-07-12T08:33:00Z"/>
        </w:rPr>
      </w:pPr>
    </w:p>
    <w:p w14:paraId="3279A40F" w14:textId="58C2B55A" w:rsidR="000C11D9" w:rsidDel="0075529D" w:rsidRDefault="000C11D9" w:rsidP="000C11D9">
      <w:pPr>
        <w:spacing w:after="0" w:line="240" w:lineRule="auto"/>
        <w:jc w:val="both"/>
        <w:rPr>
          <w:del w:id="721" w:author="Hannu Peiponen" w:date="2024-07-12T11:33:00Z" w16du:dateUtc="2024-07-12T08:33:00Z"/>
        </w:rPr>
      </w:pPr>
      <w:del w:id="722" w:author="Hannu Peiponen" w:date="2024-07-12T11:33:00Z" w16du:dateUtc="2024-07-12T08:33:00Z">
        <w:r w:rsidDel="0075529D">
          <w:delText>When route monitoring and an object in own ship’s look ahead area or on the current or next leg meets the criteria above:</w:delText>
        </w:r>
      </w:del>
    </w:p>
    <w:p w14:paraId="78C187D4" w14:textId="0C901CE3" w:rsidR="000C11D9" w:rsidDel="0075529D" w:rsidRDefault="000C11D9" w:rsidP="000C11D9">
      <w:pPr>
        <w:pStyle w:val="ListParagraph"/>
        <w:numPr>
          <w:ilvl w:val="0"/>
          <w:numId w:val="3"/>
        </w:numPr>
        <w:spacing w:after="0" w:line="240" w:lineRule="auto"/>
        <w:jc w:val="both"/>
        <w:rPr>
          <w:del w:id="723" w:author="Hannu Peiponen" w:date="2024-07-12T11:33:00Z" w16du:dateUtc="2024-07-12T08:33:00Z"/>
        </w:rPr>
      </w:pPr>
      <w:del w:id="724" w:author="Hannu Peiponen" w:date="2024-07-12T11:33:00Z" w16du:dateUtc="2024-07-12T08:33:00Z">
        <w:r w:rsidDel="0075529D">
          <w:delText xml:space="preserve">If the object is in an area with </w:delText>
        </w:r>
        <w:r w:rsidRPr="001D1161" w:rsidDel="0075529D">
          <w:delText xml:space="preserve">M_QUAL </w:delText>
        </w:r>
        <w:r w:rsidDel="0075529D">
          <w:delText xml:space="preserve">of </w:delText>
        </w:r>
        <w:r w:rsidRPr="001D1161" w:rsidDel="0075529D">
          <w:delText xml:space="preserve">CATZOC D </w:delText>
        </w:r>
        <w:r w:rsidDel="0075529D">
          <w:delText>a “Poor quality ENC a</w:delText>
        </w:r>
        <w:r w:rsidRPr="00352885" w:rsidDel="0075529D">
          <w:delText>ccuracy</w:delText>
        </w:r>
        <w:r w:rsidDel="0075529D">
          <w:delText xml:space="preserve">” </w:delText>
        </w:r>
        <w:r w:rsidR="003030EE" w:rsidDel="0075529D">
          <w:delText>indication</w:delText>
        </w:r>
        <w:r w:rsidDel="0075529D">
          <w:delText xml:space="preserve">  must be </w:delText>
        </w:r>
        <w:r w:rsidR="003030EE" w:rsidDel="0075529D">
          <w:delText>displayed</w:delText>
        </w:r>
        <w:r w:rsidDel="0075529D">
          <w:delText xml:space="preserve">. </w:delText>
        </w:r>
      </w:del>
    </w:p>
    <w:p w14:paraId="193B9E6E" w14:textId="24CDFC50" w:rsidR="00B67987" w:rsidDel="0075529D" w:rsidRDefault="000C11D9" w:rsidP="000C11D9">
      <w:pPr>
        <w:pStyle w:val="ListParagraph"/>
        <w:numPr>
          <w:ilvl w:val="0"/>
          <w:numId w:val="3"/>
        </w:numPr>
        <w:spacing w:after="0" w:line="240" w:lineRule="auto"/>
        <w:jc w:val="both"/>
        <w:rPr>
          <w:del w:id="725" w:author="Hannu Peiponen" w:date="2024-07-12T11:33:00Z" w16du:dateUtc="2024-07-12T08:33:00Z"/>
        </w:rPr>
      </w:pPr>
      <w:del w:id="726" w:author="Hannu Peiponen" w:date="2024-07-12T11:33:00Z" w16du:dateUtc="2024-07-12T08:33:00Z">
        <w:r w:rsidDel="0075529D">
          <w:delText xml:space="preserve">If the object </w:delText>
        </w:r>
        <w:r w:rsidR="00B67987" w:rsidDel="0075529D">
          <w:delText xml:space="preserve">is in an area with </w:delText>
        </w:r>
        <w:r w:rsidR="00B67987" w:rsidRPr="001D1161" w:rsidDel="0075529D">
          <w:delText xml:space="preserve">M_QUAL </w:delText>
        </w:r>
        <w:r w:rsidR="00B67987" w:rsidDel="0075529D">
          <w:delText xml:space="preserve">of </w:delText>
        </w:r>
        <w:r w:rsidR="00B67987" w:rsidRPr="001D1161" w:rsidDel="0075529D">
          <w:delText xml:space="preserve">CATZOC </w:delText>
        </w:r>
        <w:r w:rsidR="00B67987" w:rsidDel="0075529D">
          <w:delText xml:space="preserve">U an “Unassessed ENC accuracy”  </w:delText>
        </w:r>
        <w:r w:rsidR="003030EE" w:rsidDel="0075529D">
          <w:delText xml:space="preserve">indication must </w:delText>
        </w:r>
        <w:r w:rsidR="00B67987" w:rsidDel="0075529D">
          <w:delText xml:space="preserve">be </w:delText>
        </w:r>
        <w:r w:rsidR="003030EE" w:rsidDel="0075529D">
          <w:delText>displayed</w:delText>
        </w:r>
        <w:r w:rsidR="00B67987" w:rsidDel="0075529D">
          <w:delText xml:space="preserve">. </w:delText>
        </w:r>
      </w:del>
    </w:p>
    <w:p w14:paraId="1F39992C" w14:textId="77777777" w:rsidR="00B67987" w:rsidRDefault="00B67987" w:rsidP="00B67987">
      <w:pPr>
        <w:spacing w:after="0" w:line="240" w:lineRule="auto"/>
        <w:jc w:val="both"/>
      </w:pPr>
    </w:p>
    <w:p w14:paraId="4E789512" w14:textId="02FBBB8B" w:rsidR="00B67987" w:rsidRDefault="00B67987" w:rsidP="00DB38D2">
      <w:pPr>
        <w:spacing w:after="0" w:line="240" w:lineRule="auto"/>
      </w:pPr>
    </w:p>
    <w:p w14:paraId="7FF90B3A" w14:textId="77777777" w:rsidR="00F27478" w:rsidRDefault="00F27478" w:rsidP="00DB38D2">
      <w:pPr>
        <w:spacing w:after="0" w:line="240" w:lineRule="auto"/>
      </w:pPr>
    </w:p>
    <w:sectPr w:rsidR="00F274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EC1BA" w14:textId="77777777" w:rsidR="000C50D0" w:rsidRDefault="000C50D0" w:rsidP="00A24BDE">
      <w:pPr>
        <w:spacing w:after="0" w:line="240" w:lineRule="auto"/>
      </w:pPr>
      <w:r>
        <w:separator/>
      </w:r>
    </w:p>
  </w:endnote>
  <w:endnote w:type="continuationSeparator" w:id="0">
    <w:p w14:paraId="04270A78" w14:textId="77777777" w:rsidR="000C50D0" w:rsidRDefault="000C50D0" w:rsidP="00A2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FC174" w14:textId="77777777" w:rsidR="000C50D0" w:rsidRDefault="000C50D0" w:rsidP="00A24BDE">
      <w:pPr>
        <w:spacing w:after="0" w:line="240" w:lineRule="auto"/>
      </w:pPr>
      <w:r>
        <w:separator/>
      </w:r>
    </w:p>
  </w:footnote>
  <w:footnote w:type="continuationSeparator" w:id="0">
    <w:p w14:paraId="7188C14C" w14:textId="77777777" w:rsidR="000C50D0" w:rsidRDefault="000C50D0" w:rsidP="00A24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F4653"/>
    <w:multiLevelType w:val="hybridMultilevel"/>
    <w:tmpl w:val="4EA8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F51FC"/>
    <w:multiLevelType w:val="hybridMultilevel"/>
    <w:tmpl w:val="D80A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CF2536"/>
    <w:multiLevelType w:val="hybridMultilevel"/>
    <w:tmpl w:val="60A2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C8201E"/>
    <w:multiLevelType w:val="hybridMultilevel"/>
    <w:tmpl w:val="0CEE5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134410">
    <w:abstractNumId w:val="1"/>
  </w:num>
  <w:num w:numId="2" w16cid:durableId="27798094">
    <w:abstractNumId w:val="3"/>
  </w:num>
  <w:num w:numId="3" w16cid:durableId="1686515055">
    <w:abstractNumId w:val="0"/>
  </w:num>
  <w:num w:numId="4" w16cid:durableId="762653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nnu Peiponen">
    <w15:presenceInfo w15:providerId="AD" w15:userId="S::hannu.peiponen@furuno.fi::3596aab3-630d-4158-925f-67628b24203e"/>
  </w15:person>
  <w15:person w15:author="jonathan pritchard">
    <w15:presenceInfo w15:providerId="None" w15:userId="jonathan prit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BD"/>
    <w:rsid w:val="000530EB"/>
    <w:rsid w:val="000A4B54"/>
    <w:rsid w:val="000C11D9"/>
    <w:rsid w:val="000C50D0"/>
    <w:rsid w:val="000E2DEC"/>
    <w:rsid w:val="000F43CD"/>
    <w:rsid w:val="00144830"/>
    <w:rsid w:val="0017342B"/>
    <w:rsid w:val="00194F2C"/>
    <w:rsid w:val="001A588F"/>
    <w:rsid w:val="001A6EF6"/>
    <w:rsid w:val="001B2AB6"/>
    <w:rsid w:val="001B7680"/>
    <w:rsid w:val="001D1161"/>
    <w:rsid w:val="00206CEB"/>
    <w:rsid w:val="00230B89"/>
    <w:rsid w:val="00256E4D"/>
    <w:rsid w:val="00287F01"/>
    <w:rsid w:val="002F55A5"/>
    <w:rsid w:val="003030EE"/>
    <w:rsid w:val="00335AAC"/>
    <w:rsid w:val="00347283"/>
    <w:rsid w:val="00352885"/>
    <w:rsid w:val="003745C6"/>
    <w:rsid w:val="0040425E"/>
    <w:rsid w:val="004106CA"/>
    <w:rsid w:val="004217C3"/>
    <w:rsid w:val="00476B05"/>
    <w:rsid w:val="00481E78"/>
    <w:rsid w:val="00547368"/>
    <w:rsid w:val="00553228"/>
    <w:rsid w:val="005548BD"/>
    <w:rsid w:val="005561B9"/>
    <w:rsid w:val="00594E22"/>
    <w:rsid w:val="006270A9"/>
    <w:rsid w:val="006474F2"/>
    <w:rsid w:val="0068204C"/>
    <w:rsid w:val="006C74C2"/>
    <w:rsid w:val="006D0B77"/>
    <w:rsid w:val="00700B8C"/>
    <w:rsid w:val="00733813"/>
    <w:rsid w:val="007451E0"/>
    <w:rsid w:val="007468D6"/>
    <w:rsid w:val="00751A32"/>
    <w:rsid w:val="0075529D"/>
    <w:rsid w:val="007851A5"/>
    <w:rsid w:val="00790655"/>
    <w:rsid w:val="007930D4"/>
    <w:rsid w:val="007B5EFE"/>
    <w:rsid w:val="007C591F"/>
    <w:rsid w:val="007D3183"/>
    <w:rsid w:val="007E0652"/>
    <w:rsid w:val="008A10F5"/>
    <w:rsid w:val="00916934"/>
    <w:rsid w:val="00923309"/>
    <w:rsid w:val="009B6814"/>
    <w:rsid w:val="00A24BDE"/>
    <w:rsid w:val="00AD64B6"/>
    <w:rsid w:val="00B11EDB"/>
    <w:rsid w:val="00B2246A"/>
    <w:rsid w:val="00B264B2"/>
    <w:rsid w:val="00B6137E"/>
    <w:rsid w:val="00B6599D"/>
    <w:rsid w:val="00B672C8"/>
    <w:rsid w:val="00B67987"/>
    <w:rsid w:val="00B7376A"/>
    <w:rsid w:val="00BA5DEC"/>
    <w:rsid w:val="00BD6B50"/>
    <w:rsid w:val="00C33865"/>
    <w:rsid w:val="00C900B6"/>
    <w:rsid w:val="00CA4B41"/>
    <w:rsid w:val="00D70648"/>
    <w:rsid w:val="00D74FF8"/>
    <w:rsid w:val="00DA2B37"/>
    <w:rsid w:val="00DB38D2"/>
    <w:rsid w:val="00DD04E2"/>
    <w:rsid w:val="00E05EBB"/>
    <w:rsid w:val="00E25E73"/>
    <w:rsid w:val="00E93D2E"/>
    <w:rsid w:val="00ED01C2"/>
    <w:rsid w:val="00EF4F6C"/>
    <w:rsid w:val="00F21F96"/>
    <w:rsid w:val="00F27478"/>
    <w:rsid w:val="00F577F7"/>
    <w:rsid w:val="00F65AEF"/>
    <w:rsid w:val="00F9071E"/>
    <w:rsid w:val="00FB12A6"/>
    <w:rsid w:val="00FC7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0563"/>
  <w15:chartTrackingRefBased/>
  <w15:docId w15:val="{5B376A79-B84A-40FF-BC6F-8CE1AA5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8BD"/>
    <w:rPr>
      <w:sz w:val="16"/>
      <w:szCs w:val="16"/>
    </w:rPr>
  </w:style>
  <w:style w:type="paragraph" w:styleId="CommentText">
    <w:name w:val="annotation text"/>
    <w:basedOn w:val="Normal"/>
    <w:link w:val="CommentTextChar"/>
    <w:uiPriority w:val="99"/>
    <w:unhideWhenUsed/>
    <w:rsid w:val="005548BD"/>
    <w:pPr>
      <w:spacing w:line="240" w:lineRule="auto"/>
    </w:pPr>
    <w:rPr>
      <w:sz w:val="20"/>
      <w:szCs w:val="20"/>
    </w:rPr>
  </w:style>
  <w:style w:type="character" w:customStyle="1" w:styleId="CommentTextChar">
    <w:name w:val="Comment Text Char"/>
    <w:basedOn w:val="DefaultParagraphFont"/>
    <w:link w:val="CommentText"/>
    <w:uiPriority w:val="99"/>
    <w:rsid w:val="005548BD"/>
    <w:rPr>
      <w:sz w:val="20"/>
      <w:szCs w:val="20"/>
    </w:rPr>
  </w:style>
  <w:style w:type="paragraph" w:styleId="CommentSubject">
    <w:name w:val="annotation subject"/>
    <w:basedOn w:val="CommentText"/>
    <w:next w:val="CommentText"/>
    <w:link w:val="CommentSubjectChar"/>
    <w:uiPriority w:val="99"/>
    <w:semiHidden/>
    <w:unhideWhenUsed/>
    <w:rsid w:val="005548BD"/>
    <w:rPr>
      <w:b/>
      <w:bCs/>
    </w:rPr>
  </w:style>
  <w:style w:type="character" w:customStyle="1" w:styleId="CommentSubjectChar">
    <w:name w:val="Comment Subject Char"/>
    <w:basedOn w:val="CommentTextChar"/>
    <w:link w:val="CommentSubject"/>
    <w:uiPriority w:val="99"/>
    <w:semiHidden/>
    <w:rsid w:val="005548BD"/>
    <w:rPr>
      <w:b/>
      <w:bCs/>
      <w:sz w:val="20"/>
      <w:szCs w:val="20"/>
    </w:rPr>
  </w:style>
  <w:style w:type="paragraph" w:styleId="ListParagraph">
    <w:name w:val="List Paragraph"/>
    <w:basedOn w:val="Normal"/>
    <w:uiPriority w:val="34"/>
    <w:qFormat/>
    <w:rsid w:val="000E2DEC"/>
    <w:pPr>
      <w:ind w:left="720"/>
      <w:contextualSpacing/>
    </w:pPr>
  </w:style>
  <w:style w:type="paragraph" w:customStyle="1" w:styleId="Default">
    <w:name w:val="Default"/>
    <w:rsid w:val="001B768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1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B37"/>
    <w:rPr>
      <w:rFonts w:ascii="Segoe UI" w:hAnsi="Segoe UI" w:cs="Segoe UI"/>
      <w:sz w:val="18"/>
      <w:szCs w:val="18"/>
    </w:rPr>
  </w:style>
  <w:style w:type="paragraph" w:styleId="Header">
    <w:name w:val="header"/>
    <w:basedOn w:val="Normal"/>
    <w:link w:val="HeaderChar"/>
    <w:uiPriority w:val="99"/>
    <w:unhideWhenUsed/>
    <w:rsid w:val="00A24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BDE"/>
  </w:style>
  <w:style w:type="paragraph" w:styleId="Footer">
    <w:name w:val="footer"/>
    <w:basedOn w:val="Normal"/>
    <w:link w:val="FooterChar"/>
    <w:uiPriority w:val="99"/>
    <w:unhideWhenUsed/>
    <w:rsid w:val="00A24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BDE"/>
  </w:style>
  <w:style w:type="paragraph" w:styleId="Revision">
    <w:name w:val="Revision"/>
    <w:hidden/>
    <w:uiPriority w:val="99"/>
    <w:semiHidden/>
    <w:rsid w:val="007C5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Mellor</dc:creator>
  <cp:keywords/>
  <dc:description/>
  <cp:lastModifiedBy>jonathan pritchard</cp:lastModifiedBy>
  <cp:revision>3</cp:revision>
  <dcterms:created xsi:type="dcterms:W3CDTF">2024-07-16T11:00:00Z</dcterms:created>
  <dcterms:modified xsi:type="dcterms:W3CDTF">2024-07-16T11:04:00Z</dcterms:modified>
</cp:coreProperties>
</file>